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02E5C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bookmarkStart w:id="0" w:name="_Ref3982569"/>
      <w:bookmarkStart w:id="1" w:name="_Toc4160835"/>
      <w:r w:rsidRPr="00DE3F4D">
        <w:rPr>
          <w:rFonts w:ascii="Arial" w:hAnsi="Arial" w:cs="Arial"/>
          <w:b/>
          <w:sz w:val="36"/>
          <w:szCs w:val="36"/>
        </w:rPr>
        <w:t>SUMÁRIO</w:t>
      </w:r>
    </w:p>
    <w:sdt>
      <w:sdtPr>
        <w:rPr>
          <w:rFonts w:ascii="Arial" w:hAnsi="Arial" w:cs="Arial"/>
          <w:bCs w:val="0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2F5B49C7" w14:textId="67E36400" w:rsidR="0042320C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r w:rsidRPr="00DE3F4D">
            <w:rPr>
              <w:rFonts w:ascii="Arial" w:hAnsi="Arial" w:cs="Arial"/>
            </w:rPr>
            <w:fldChar w:fldCharType="begin"/>
          </w:r>
          <w:r w:rsidRPr="00DE3F4D">
            <w:rPr>
              <w:rFonts w:ascii="Arial" w:hAnsi="Arial" w:cs="Arial"/>
            </w:rPr>
            <w:instrText xml:space="preserve"> TOC \o "1-3" \h \z \u </w:instrText>
          </w:r>
          <w:r w:rsidRPr="00DE3F4D">
            <w:rPr>
              <w:rFonts w:ascii="Arial" w:hAnsi="Arial" w:cs="Arial"/>
            </w:rPr>
            <w:fldChar w:fldCharType="separate"/>
          </w:r>
          <w:hyperlink w:anchor="_Toc8225759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</w:t>
            </w:r>
            <w:r w:rsidR="0042320C">
              <w:rPr>
                <w:rFonts w:asciiTheme="minorHAnsi" w:eastAsiaTheme="minorEastAsia" w:hAnsiTheme="minorHAnsi" w:cstheme="minorBidi"/>
                <w:bCs w:val="0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_Toc8225759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4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5C2A26B7" w14:textId="41FE4601" w:rsidR="0042320C" w:rsidRDefault="007E2F26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225760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1.1</w:t>
            </w:r>
            <w:r w:rsidR="0042320C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_Toc8225760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4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581C2900" w14:textId="30D28528" w:rsidR="0042320C" w:rsidRDefault="007E2F26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225761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1.2</w:t>
            </w:r>
            <w:r w:rsidR="0042320C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Delineamento do problema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_Toc8225761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5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4B5DBBC4" w14:textId="155F0FB6" w:rsidR="0042320C" w:rsidRDefault="007E2F26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225762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1.3</w:t>
            </w:r>
            <w:r w:rsidR="0042320C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Motivação e Questão de Pesquisa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_Toc8225762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6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65F93514" w14:textId="6BAF77FC" w:rsidR="0042320C" w:rsidRDefault="007E2F26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225763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1.4</w:t>
            </w:r>
            <w:r w:rsidR="0042320C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Proposta de Solução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_Toc8225763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8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2476292B" w14:textId="553AA680" w:rsidR="0042320C" w:rsidRDefault="007E2F26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225764" w:history="1">
            <w:r w:rsidR="0042320C" w:rsidRPr="00850715">
              <w:rPr>
                <w:rStyle w:val="Hyperlink"/>
                <w:rFonts w:ascii="Arial" w:hAnsi="Arial" w:cs="Arial"/>
                <w:noProof/>
              </w:rPr>
              <w:t>1.5</w:t>
            </w:r>
            <w:r w:rsidR="0042320C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42320C" w:rsidRPr="00850715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_Toc8225764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10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6416157C" w14:textId="70B057CE" w:rsidR="0042320C" w:rsidRDefault="007E2F26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hyperlink w:anchor="_Toc8225765" w:history="1">
            <w:r w:rsidR="0042320C" w:rsidRPr="00850715">
              <w:rPr>
                <w:rStyle w:val="Hyperlink"/>
                <w:rFonts w:ascii="Arial" w:hAnsi="Arial" w:cs="Arial"/>
                <w:noProof/>
                <w:lang w:val="en-US"/>
              </w:rPr>
              <w:t>Referências Bibliográficas</w:t>
            </w:r>
            <w:r w:rsidR="0042320C">
              <w:rPr>
                <w:noProof/>
                <w:webHidden/>
              </w:rPr>
              <w:tab/>
            </w:r>
            <w:r w:rsidR="0042320C">
              <w:rPr>
                <w:noProof/>
                <w:webHidden/>
              </w:rPr>
              <w:fldChar w:fldCharType="begin"/>
            </w:r>
            <w:r w:rsidR="0042320C">
              <w:rPr>
                <w:noProof/>
                <w:webHidden/>
              </w:rPr>
              <w:instrText xml:space="preserve"> PAGEREF _Toc8225765 \h </w:instrText>
            </w:r>
            <w:r w:rsidR="0042320C">
              <w:rPr>
                <w:noProof/>
                <w:webHidden/>
              </w:rPr>
            </w:r>
            <w:r w:rsidR="0042320C">
              <w:rPr>
                <w:noProof/>
                <w:webHidden/>
              </w:rPr>
              <w:fldChar w:fldCharType="separate"/>
            </w:r>
            <w:r w:rsidR="0042320C">
              <w:rPr>
                <w:noProof/>
                <w:webHidden/>
              </w:rPr>
              <w:t>12</w:t>
            </w:r>
            <w:r w:rsidR="0042320C">
              <w:rPr>
                <w:noProof/>
                <w:webHidden/>
              </w:rPr>
              <w:fldChar w:fldCharType="end"/>
            </w:r>
          </w:hyperlink>
        </w:p>
        <w:p w14:paraId="10EF6258" w14:textId="5D4ECD78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DE3F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045A1D55" w14:textId="11125E18" w:rsidR="00025235" w:rsidRDefault="00DE3F4D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DE3F4D">
        <w:rPr>
          <w:rStyle w:val="Hyperlink"/>
          <w:rFonts w:ascii="Arial" w:hAnsi="Arial" w:cs="Arial"/>
          <w:noProof/>
        </w:rPr>
        <w:fldChar w:fldCharType="begin"/>
      </w:r>
      <w:r w:rsidRPr="00DE3F4D">
        <w:rPr>
          <w:rStyle w:val="Hyperlink"/>
          <w:rFonts w:ascii="Arial" w:hAnsi="Arial" w:cs="Arial"/>
          <w:noProof/>
        </w:rPr>
        <w:instrText xml:space="preserve"> TOC \h \z \c "Figura" </w:instrText>
      </w:r>
      <w:r w:rsidRPr="00DE3F4D">
        <w:rPr>
          <w:rStyle w:val="Hyperlink"/>
          <w:rFonts w:ascii="Arial" w:hAnsi="Arial" w:cs="Arial"/>
          <w:noProof/>
        </w:rPr>
        <w:fldChar w:fldCharType="separate"/>
      </w:r>
      <w:hyperlink w:anchor="_Toc8157012" w:history="1">
        <w:r w:rsidR="00025235" w:rsidRPr="007B0932">
          <w:rPr>
            <w:rStyle w:val="Hyperlink"/>
            <w:noProof/>
          </w:rPr>
          <w:t>Figura 1: Esquema conceitual do MeasureSoftGram</w:t>
        </w:r>
        <w:r w:rsidR="00025235">
          <w:rPr>
            <w:noProof/>
            <w:webHidden/>
          </w:rPr>
          <w:tab/>
        </w:r>
        <w:r w:rsidR="00025235">
          <w:rPr>
            <w:noProof/>
            <w:webHidden/>
          </w:rPr>
          <w:fldChar w:fldCharType="begin"/>
        </w:r>
        <w:r w:rsidR="00025235">
          <w:rPr>
            <w:noProof/>
            <w:webHidden/>
          </w:rPr>
          <w:instrText xml:space="preserve"> PAGEREF _Toc8157012 \h </w:instrText>
        </w:r>
        <w:r w:rsidR="00025235">
          <w:rPr>
            <w:noProof/>
            <w:webHidden/>
          </w:rPr>
        </w:r>
        <w:r w:rsidR="00025235">
          <w:rPr>
            <w:noProof/>
            <w:webHidden/>
          </w:rPr>
          <w:fldChar w:fldCharType="separate"/>
        </w:r>
        <w:r w:rsidR="00025235">
          <w:rPr>
            <w:noProof/>
            <w:webHidden/>
          </w:rPr>
          <w:t>5</w:t>
        </w:r>
        <w:r w:rsidR="00025235">
          <w:rPr>
            <w:noProof/>
            <w:webHidden/>
          </w:rPr>
          <w:fldChar w:fldCharType="end"/>
        </w:r>
      </w:hyperlink>
    </w:p>
    <w:p w14:paraId="6C9F68B1" w14:textId="3A335911" w:rsidR="00DE3F4D" w:rsidRDefault="00DE3F4D" w:rsidP="00DE3F4D">
      <w:pPr>
        <w:rPr>
          <w:rStyle w:val="Hyperlink"/>
          <w:rFonts w:ascii="Arial" w:hAnsi="Arial" w:cs="Arial"/>
          <w:noProof/>
        </w:rPr>
      </w:pPr>
      <w:r w:rsidRPr="00DE3F4D">
        <w:rPr>
          <w:rStyle w:val="Hyperlink"/>
          <w:rFonts w:ascii="Arial" w:hAnsi="Arial" w:cs="Arial"/>
          <w:noProof/>
        </w:rPr>
        <w:fldChar w:fldCharType="end"/>
      </w:r>
    </w:p>
    <w:p w14:paraId="5EECB8D7" w14:textId="04FE736D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309EC728" w14:textId="42847111" w:rsidR="007E2E75" w:rsidRDefault="007E2E75">
      <w:pPr>
        <w:rPr>
          <w:rStyle w:val="Hyperlink"/>
          <w:rFonts w:ascii="Arial" w:hAnsi="Arial" w:cs="Arial"/>
          <w:noProof/>
        </w:rPr>
      </w:pPr>
      <w:r>
        <w:rPr>
          <w:rStyle w:val="Hyperlink"/>
          <w:rFonts w:ascii="Arial" w:hAnsi="Arial" w:cs="Arial"/>
          <w:noProof/>
        </w:rPr>
        <w:br w:type="page"/>
      </w:r>
    </w:p>
    <w:p w14:paraId="5D86CF17" w14:textId="77777777" w:rsidR="007E2E75" w:rsidRPr="002359DB" w:rsidRDefault="007E2E75" w:rsidP="007E2E75">
      <w:pPr>
        <w:pStyle w:val="Texto"/>
        <w:ind w:firstLine="0"/>
        <w:jc w:val="center"/>
        <w:rPr>
          <w:b/>
          <w:sz w:val="36"/>
          <w:szCs w:val="36"/>
        </w:rPr>
      </w:pPr>
      <w:r w:rsidRPr="002359DB">
        <w:rPr>
          <w:b/>
          <w:sz w:val="36"/>
          <w:szCs w:val="36"/>
        </w:rPr>
        <w:lastRenderedPageBreak/>
        <w:t>ÍNDICE DE TABELAS</w:t>
      </w:r>
    </w:p>
    <w:p w14:paraId="17C38DE2" w14:textId="77777777" w:rsidR="007E2E75" w:rsidRPr="002359DB" w:rsidRDefault="007E2E75" w:rsidP="007E2E75">
      <w:pPr>
        <w:pStyle w:val="ndicedeilustraes"/>
        <w:tabs>
          <w:tab w:val="right" w:leader="dot" w:pos="8494"/>
        </w:tabs>
        <w:rPr>
          <w:rFonts w:ascii="Arial" w:hAnsi="Arial"/>
          <w:b w:val="0"/>
          <w:sz w:val="22"/>
          <w:szCs w:val="22"/>
        </w:rPr>
      </w:pPr>
    </w:p>
    <w:p w14:paraId="620A0FBB" w14:textId="3D48B17B" w:rsidR="0042320C" w:rsidRDefault="007E2E75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866EEA">
        <w:rPr>
          <w:rStyle w:val="Hyperlink"/>
          <w:noProof/>
        </w:rPr>
        <w:fldChar w:fldCharType="begin"/>
      </w:r>
      <w:r w:rsidRPr="00866EEA">
        <w:rPr>
          <w:rStyle w:val="Hyperlink"/>
          <w:noProof/>
        </w:rPr>
        <w:instrText xml:space="preserve"> TOC \h \z \c "Tabela" </w:instrText>
      </w:r>
      <w:r w:rsidRPr="00866EEA">
        <w:rPr>
          <w:rStyle w:val="Hyperlink"/>
          <w:noProof/>
        </w:rPr>
        <w:fldChar w:fldCharType="separate"/>
      </w:r>
      <w:hyperlink w:anchor="_Toc8225584" w:history="1">
        <w:r w:rsidR="0042320C" w:rsidRPr="00D07F0E">
          <w:rPr>
            <w:rStyle w:val="Hyperlink"/>
            <w:noProof/>
          </w:rPr>
          <w:t>Tabela 1: Estrutura Metodológica desta Pesquisa</w:t>
        </w:r>
        <w:r w:rsidR="0042320C">
          <w:rPr>
            <w:noProof/>
            <w:webHidden/>
          </w:rPr>
          <w:tab/>
        </w:r>
        <w:r w:rsidR="0042320C">
          <w:rPr>
            <w:noProof/>
            <w:webHidden/>
          </w:rPr>
          <w:fldChar w:fldCharType="begin"/>
        </w:r>
        <w:r w:rsidR="0042320C">
          <w:rPr>
            <w:noProof/>
            <w:webHidden/>
          </w:rPr>
          <w:instrText xml:space="preserve"> PAGEREF _Toc8225584 \h </w:instrText>
        </w:r>
        <w:r w:rsidR="0042320C">
          <w:rPr>
            <w:noProof/>
            <w:webHidden/>
          </w:rPr>
        </w:r>
        <w:r w:rsidR="0042320C">
          <w:rPr>
            <w:noProof/>
            <w:webHidden/>
          </w:rPr>
          <w:fldChar w:fldCharType="separate"/>
        </w:r>
        <w:r w:rsidR="0042320C">
          <w:rPr>
            <w:noProof/>
            <w:webHidden/>
          </w:rPr>
          <w:t>10</w:t>
        </w:r>
        <w:r w:rsidR="0042320C">
          <w:rPr>
            <w:noProof/>
            <w:webHidden/>
          </w:rPr>
          <w:fldChar w:fldCharType="end"/>
        </w:r>
      </w:hyperlink>
    </w:p>
    <w:p w14:paraId="6DF280F3" w14:textId="718128D7" w:rsidR="007E2E75" w:rsidRDefault="007E2E75" w:rsidP="007E2E75">
      <w:pPr>
        <w:rPr>
          <w:rStyle w:val="Hyperlink"/>
          <w:rFonts w:ascii="Arial" w:hAnsi="Arial" w:cs="Arial"/>
          <w:noProof/>
        </w:rPr>
      </w:pPr>
      <w:r w:rsidRPr="00866EEA">
        <w:rPr>
          <w:rStyle w:val="Hyperlink"/>
          <w:noProof/>
        </w:rPr>
        <w:fldChar w:fldCharType="end"/>
      </w:r>
    </w:p>
    <w:p w14:paraId="1C95B9CE" w14:textId="3705DBD8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76CFB64C" w14:textId="77777777" w:rsidR="007E2E75" w:rsidRPr="00DE3F4D" w:rsidRDefault="007E2E75" w:rsidP="00DE3F4D">
      <w:pPr>
        <w:rPr>
          <w:rFonts w:ascii="Arial" w:hAnsi="Arial" w:cs="Arial"/>
        </w:rPr>
      </w:pP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2" w:name="_Toc8225759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3" w:name="_Toc4160836"/>
      <w:bookmarkStart w:id="4" w:name="_Toc8225760"/>
      <w:r w:rsidRPr="006D37D9">
        <w:rPr>
          <w:rFonts w:ascii="Arial" w:hAnsi="Arial" w:cs="Arial"/>
        </w:rPr>
        <w:t>Introdução</w:t>
      </w:r>
      <w:bookmarkEnd w:id="3"/>
      <w:bookmarkEnd w:id="4"/>
    </w:p>
    <w:p w14:paraId="1D558160" w14:textId="43E45118" w:rsidR="00327F22" w:rsidRDefault="00327F22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5" w:author="G T" w:date="2019-05-08T22:27:00Z">
        <w:r w:rsidRPr="001116C9" w:rsidDel="00C5506D">
          <w:rPr>
            <w:rFonts w:ascii="Arial" w:hAnsi="Arial" w:cs="Arial"/>
            <w:sz w:val="22"/>
            <w:szCs w:val="22"/>
          </w:rPr>
          <w:delText>Em nossa sociedade contemporânea</w:delText>
        </w:r>
      </w:del>
      <w:proofErr w:type="spellStart"/>
      <w:ins w:id="6" w:author="G T" w:date="2019-05-08T22:27:00Z">
        <w:r w:rsidR="00C5506D">
          <w:rPr>
            <w:rFonts w:ascii="Arial" w:hAnsi="Arial" w:cs="Arial"/>
            <w:sz w:val="22"/>
            <w:szCs w:val="22"/>
          </w:rPr>
          <w:t>As</w:t>
        </w:r>
      </w:ins>
      <w:del w:id="7" w:author="G T" w:date="2019-05-08T22:27:00Z">
        <w:r w:rsidRPr="001116C9" w:rsidDel="00C5506D">
          <w:rPr>
            <w:rFonts w:ascii="Arial" w:hAnsi="Arial" w:cs="Arial"/>
            <w:sz w:val="22"/>
            <w:szCs w:val="22"/>
          </w:rPr>
          <w:delText>, a</w:delText>
        </w:r>
      </w:del>
      <w:r w:rsidRPr="001116C9">
        <w:rPr>
          <w:rFonts w:ascii="Arial" w:hAnsi="Arial" w:cs="Arial"/>
          <w:sz w:val="22"/>
          <w:szCs w:val="22"/>
        </w:rPr>
        <w:t>s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características </w:t>
      </w:r>
      <w:proofErr w:type="spellStart"/>
      <w:r w:rsidRPr="001116C9">
        <w:rPr>
          <w:rFonts w:ascii="Arial" w:hAnsi="Arial" w:cs="Arial"/>
          <w:sz w:val="22"/>
          <w:szCs w:val="22"/>
        </w:rPr>
        <w:t>pervasivas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 ubíquas </w:t>
      </w:r>
      <w:del w:id="8" w:author="G T" w:date="2019-05-08T22:28:00Z">
        <w:r w:rsidRPr="001116C9" w:rsidDel="00C5506D">
          <w:rPr>
            <w:rFonts w:ascii="Arial" w:hAnsi="Arial" w:cs="Arial"/>
            <w:sz w:val="22"/>
            <w:szCs w:val="22"/>
          </w:rPr>
          <w:delText xml:space="preserve">do software </w:delText>
        </w:r>
      </w:del>
      <w:r w:rsidRPr="001116C9">
        <w:rPr>
          <w:rFonts w:ascii="Arial" w:hAnsi="Arial" w:cs="Arial"/>
          <w:sz w:val="22"/>
          <w:szCs w:val="22"/>
        </w:rPr>
        <w:t>levam o software a "todo lugar"</w:t>
      </w:r>
      <w:ins w:id="9" w:author="G T" w:date="2019-05-08T22:28:00Z">
        <w:r w:rsidR="00C5506D">
          <w:rPr>
            <w:rFonts w:ascii="Arial" w:hAnsi="Arial" w:cs="Arial"/>
            <w:sz w:val="22"/>
            <w:szCs w:val="22"/>
          </w:rPr>
          <w:t xml:space="preserve"> na </w:t>
        </w:r>
      </w:ins>
      <w:del w:id="10" w:author="G T" w:date="2019-05-08T22:28:00Z">
        <w:r w:rsidRPr="001116C9" w:rsidDel="00C5506D">
          <w:rPr>
            <w:rFonts w:ascii="Arial" w:hAnsi="Arial" w:cs="Arial"/>
            <w:sz w:val="22"/>
            <w:szCs w:val="22"/>
          </w:rPr>
          <w:delText xml:space="preserve">. </w:delText>
        </w:r>
      </w:del>
      <w:ins w:id="11" w:author="G T" w:date="2019-05-08T22:27:00Z">
        <w:r w:rsidR="00C5506D" w:rsidRPr="001116C9">
          <w:rPr>
            <w:rFonts w:ascii="Arial" w:hAnsi="Arial" w:cs="Arial"/>
            <w:sz w:val="22"/>
            <w:szCs w:val="22"/>
          </w:rPr>
          <w:t>sociedade contemporânea</w:t>
        </w:r>
        <w:r w:rsidR="00C5506D">
          <w:rPr>
            <w:rFonts w:ascii="Arial" w:hAnsi="Arial" w:cs="Arial"/>
            <w:sz w:val="22"/>
            <w:szCs w:val="22"/>
          </w:rPr>
          <w:t xml:space="preserve">. </w:t>
        </w:r>
      </w:ins>
      <w:r w:rsidRPr="001116C9">
        <w:rPr>
          <w:rFonts w:ascii="Arial" w:hAnsi="Arial" w:cs="Arial"/>
          <w:sz w:val="22"/>
          <w:szCs w:val="22"/>
        </w:rPr>
        <w:t xml:space="preserve">O software </w:t>
      </w:r>
      <w:del w:id="12" w:author="G T" w:date="2019-05-08T22:28:00Z">
        <w:r w:rsidRPr="001116C9" w:rsidDel="00C5506D">
          <w:rPr>
            <w:rFonts w:ascii="Arial" w:hAnsi="Arial" w:cs="Arial"/>
            <w:sz w:val="22"/>
            <w:szCs w:val="22"/>
          </w:rPr>
          <w:delText xml:space="preserve">roda </w:delText>
        </w:r>
      </w:del>
      <w:ins w:id="13" w:author="G T" w:date="2019-05-08T22:30:00Z">
        <w:r w:rsidR="00C5506D">
          <w:rPr>
            <w:rFonts w:ascii="Arial" w:hAnsi="Arial" w:cs="Arial"/>
            <w:sz w:val="22"/>
            <w:szCs w:val="22"/>
          </w:rPr>
          <w:t xml:space="preserve">deve </w:t>
        </w:r>
      </w:ins>
      <w:ins w:id="14" w:author="G T" w:date="2019-05-08T22:28:00Z">
        <w:r w:rsidR="00C5506D">
          <w:rPr>
            <w:rFonts w:ascii="Arial" w:hAnsi="Arial" w:cs="Arial"/>
            <w:sz w:val="22"/>
            <w:szCs w:val="22"/>
          </w:rPr>
          <w:t>funciona</w:t>
        </w:r>
      </w:ins>
      <w:ins w:id="15" w:author="G T" w:date="2019-05-08T22:30:00Z">
        <w:r w:rsidR="00C5506D">
          <w:rPr>
            <w:rFonts w:ascii="Arial" w:hAnsi="Arial" w:cs="Arial"/>
            <w:sz w:val="22"/>
            <w:szCs w:val="22"/>
          </w:rPr>
          <w:t>r</w:t>
        </w:r>
      </w:ins>
      <w:ins w:id="16" w:author="G T" w:date="2019-05-08T22:28:00Z">
        <w:r w:rsidR="00C5506D" w:rsidRPr="001116C9">
          <w:rPr>
            <w:rFonts w:ascii="Arial" w:hAnsi="Arial" w:cs="Arial"/>
            <w:sz w:val="22"/>
            <w:szCs w:val="22"/>
          </w:rPr>
          <w:t xml:space="preserve"> </w:t>
        </w:r>
      </w:ins>
      <w:r w:rsidRPr="001116C9">
        <w:rPr>
          <w:rFonts w:ascii="Arial" w:hAnsi="Arial" w:cs="Arial"/>
          <w:sz w:val="22"/>
          <w:szCs w:val="22"/>
        </w:rPr>
        <w:t xml:space="preserve">em </w:t>
      </w:r>
      <w:del w:id="17" w:author="G T" w:date="2019-05-08T22:28:00Z">
        <w:r w:rsidRPr="001116C9" w:rsidDel="00C5506D">
          <w:rPr>
            <w:rFonts w:ascii="Arial" w:hAnsi="Arial" w:cs="Arial"/>
            <w:sz w:val="22"/>
            <w:szCs w:val="22"/>
          </w:rPr>
          <w:delText>servidores</w:delText>
        </w:r>
      </w:del>
      <w:ins w:id="18" w:author="G T" w:date="2019-05-08T22:28:00Z">
        <w:r w:rsidR="00C5506D">
          <w:rPr>
            <w:rFonts w:ascii="Arial" w:hAnsi="Arial" w:cs="Arial"/>
            <w:sz w:val="22"/>
            <w:szCs w:val="22"/>
          </w:rPr>
          <w:t>computadores</w:t>
        </w:r>
      </w:ins>
      <w:r w:rsidRPr="001116C9">
        <w:rPr>
          <w:rFonts w:ascii="Arial" w:hAnsi="Arial" w:cs="Arial"/>
          <w:sz w:val="22"/>
          <w:szCs w:val="22"/>
        </w:rPr>
        <w:t xml:space="preserve">, dispositivos móveis, sistemas embarcados e </w:t>
      </w:r>
      <w:del w:id="19" w:author="G T" w:date="2019-05-08T22:28:00Z">
        <w:r w:rsidRPr="001116C9" w:rsidDel="00C5506D">
          <w:rPr>
            <w:rFonts w:ascii="Arial" w:hAnsi="Arial" w:cs="Arial"/>
            <w:sz w:val="22"/>
            <w:szCs w:val="22"/>
          </w:rPr>
          <w:delText xml:space="preserve">caminha </w:delText>
        </w:r>
      </w:del>
      <w:ins w:id="20" w:author="G T" w:date="2019-05-08T22:28:00Z">
        <w:r w:rsidR="00C5506D">
          <w:rPr>
            <w:rFonts w:ascii="Arial" w:hAnsi="Arial" w:cs="Arial"/>
            <w:sz w:val="22"/>
            <w:szCs w:val="22"/>
          </w:rPr>
          <w:t>direcio</w:t>
        </w:r>
      </w:ins>
      <w:ins w:id="21" w:author="G T" w:date="2019-05-08T22:29:00Z">
        <w:r w:rsidR="00C5506D">
          <w:rPr>
            <w:rFonts w:ascii="Arial" w:hAnsi="Arial" w:cs="Arial"/>
            <w:sz w:val="22"/>
            <w:szCs w:val="22"/>
          </w:rPr>
          <w:t>na</w:t>
        </w:r>
      </w:ins>
      <w:ins w:id="22" w:author="G T" w:date="2019-05-08T22:28:00Z">
        <w:r w:rsidR="00C5506D" w:rsidRPr="001116C9">
          <w:rPr>
            <w:rFonts w:ascii="Arial" w:hAnsi="Arial" w:cs="Arial"/>
            <w:sz w:val="22"/>
            <w:szCs w:val="22"/>
          </w:rPr>
          <w:t xml:space="preserve"> </w:t>
        </w:r>
      </w:ins>
      <w:r w:rsidRPr="00C5506D">
        <w:rPr>
          <w:rFonts w:ascii="Arial" w:hAnsi="Arial" w:cs="Arial"/>
          <w:sz w:val="22"/>
          <w:szCs w:val="22"/>
          <w:highlight w:val="yellow"/>
        </w:rPr>
        <w:t>para uma nova realidade onde não só mais o software se comunica</w:t>
      </w:r>
      <w:del w:id="23" w:author="G T" w:date="2019-05-08T22:29:00Z">
        <w:r w:rsidRPr="00C5506D" w:rsidDel="00C5506D">
          <w:rPr>
            <w:rFonts w:ascii="Arial" w:hAnsi="Arial" w:cs="Arial"/>
            <w:sz w:val="22"/>
            <w:szCs w:val="22"/>
            <w:highlight w:val="yellow"/>
          </w:rPr>
          <w:delText>rá</w:delText>
        </w:r>
      </w:del>
      <w:r w:rsidRPr="00C5506D">
        <w:rPr>
          <w:rFonts w:ascii="Arial" w:hAnsi="Arial" w:cs="Arial"/>
          <w:sz w:val="22"/>
          <w:szCs w:val="22"/>
          <w:highlight w:val="yellow"/>
        </w:rPr>
        <w:t xml:space="preserve"> com software, mas coisas se </w:t>
      </w:r>
      <w:del w:id="24" w:author="G T" w:date="2019-05-08T22:29:00Z">
        <w:r w:rsidRPr="00C5506D" w:rsidDel="00C5506D">
          <w:rPr>
            <w:rFonts w:ascii="Arial" w:hAnsi="Arial" w:cs="Arial"/>
            <w:sz w:val="22"/>
            <w:szCs w:val="22"/>
            <w:highlight w:val="yellow"/>
          </w:rPr>
          <w:delText xml:space="preserve">comunicarão </w:delText>
        </w:r>
      </w:del>
      <w:ins w:id="25" w:author="G T" w:date="2019-05-08T22:29:00Z">
        <w:r w:rsidR="00C5506D" w:rsidRPr="00C5506D">
          <w:rPr>
            <w:rFonts w:ascii="Arial" w:hAnsi="Arial" w:cs="Arial"/>
            <w:sz w:val="22"/>
            <w:szCs w:val="22"/>
            <w:highlight w:val="yellow"/>
          </w:rPr>
          <w:t xml:space="preserve">comunicam </w:t>
        </w:r>
      </w:ins>
      <w:r w:rsidRPr="00C5506D">
        <w:rPr>
          <w:rFonts w:ascii="Arial" w:hAnsi="Arial" w:cs="Arial"/>
          <w:sz w:val="22"/>
          <w:szCs w:val="22"/>
          <w:highlight w:val="yellow"/>
        </w:rPr>
        <w:t>com coisas.</w:t>
      </w:r>
      <w:r w:rsidRPr="001116C9">
        <w:rPr>
          <w:rFonts w:ascii="Arial" w:hAnsi="Arial" w:cs="Arial"/>
          <w:sz w:val="22"/>
          <w:szCs w:val="22"/>
        </w:rPr>
        <w:t xml:space="preserve"> Além disso, informações geradas por usuários a respeito do uso do software estão disponíveis em fóruns de discussão específicos, redes sociais, lojas virtuais que disponibilizam produtos de </w:t>
      </w:r>
      <w:commentRangeStart w:id="26"/>
      <w:r w:rsidRPr="001116C9">
        <w:rPr>
          <w:rFonts w:ascii="Arial" w:hAnsi="Arial" w:cs="Arial"/>
          <w:sz w:val="22"/>
          <w:szCs w:val="22"/>
        </w:rPr>
        <w:t>software</w:t>
      </w:r>
      <w:commentRangeEnd w:id="26"/>
      <w:r w:rsidR="00C5506D">
        <w:rPr>
          <w:rStyle w:val="Refdecomentrio"/>
        </w:rPr>
        <w:commentReference w:id="26"/>
      </w:r>
      <w:r w:rsidRPr="001116C9">
        <w:rPr>
          <w:rFonts w:ascii="Arial" w:hAnsi="Arial" w:cs="Arial"/>
          <w:sz w:val="22"/>
          <w:szCs w:val="22"/>
        </w:rPr>
        <w:t>.</w:t>
      </w:r>
      <w:ins w:id="27" w:author="G T" w:date="2019-05-08T22:29:00Z">
        <w:r w:rsidR="00C5506D">
          <w:rPr>
            <w:rFonts w:ascii="Arial" w:hAnsi="Arial" w:cs="Arial"/>
            <w:sz w:val="22"/>
            <w:szCs w:val="22"/>
          </w:rPr>
          <w:t xml:space="preserve"> </w:t>
        </w:r>
      </w:ins>
    </w:p>
    <w:p w14:paraId="070A6DFB" w14:textId="0F803204" w:rsidR="00120044" w:rsidRDefault="00975514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9D2C57">
        <w:rPr>
          <w:rFonts w:ascii="Arial" w:hAnsi="Arial" w:cs="Arial"/>
          <w:sz w:val="22"/>
          <w:szCs w:val="22"/>
        </w:rPr>
        <w:t xml:space="preserve"> (QPS)</w:t>
      </w:r>
      <w:r w:rsidRPr="00443D79">
        <w:rPr>
          <w:rFonts w:ascii="Arial" w:hAnsi="Arial" w:cs="Arial"/>
          <w:sz w:val="22"/>
          <w:szCs w:val="22"/>
        </w:rPr>
        <w:t xml:space="preserve"> é </w:t>
      </w:r>
      <w:r w:rsidR="00C32963">
        <w:rPr>
          <w:rFonts w:ascii="Arial" w:hAnsi="Arial" w:cs="Arial"/>
          <w:sz w:val="22"/>
          <w:szCs w:val="22"/>
        </w:rPr>
        <w:t xml:space="preserve">um </w:t>
      </w:r>
      <w:r w:rsidRPr="00443D79">
        <w:rPr>
          <w:rFonts w:ascii="Arial" w:hAnsi="Arial" w:cs="Arial"/>
          <w:sz w:val="22"/>
          <w:szCs w:val="22"/>
        </w:rPr>
        <w:t xml:space="preserve">objeto de estudo </w:t>
      </w:r>
      <w:r w:rsidR="00C32963">
        <w:rPr>
          <w:rFonts w:ascii="Arial" w:hAnsi="Arial" w:cs="Arial"/>
          <w:sz w:val="22"/>
          <w:szCs w:val="22"/>
        </w:rPr>
        <w:t>na</w:t>
      </w:r>
      <w:r w:rsidR="00C32963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engenharia de software há aproximadamente quatro décadas. A partir dos </w:t>
      </w:r>
      <w:ins w:id="28" w:author="G T" w:date="2019-05-08T22:32:00Z">
        <w:r w:rsidR="00C5506D">
          <w:rPr>
            <w:rFonts w:ascii="Arial" w:hAnsi="Arial" w:cs="Arial"/>
            <w:sz w:val="22"/>
            <w:szCs w:val="22"/>
          </w:rPr>
          <w:t xml:space="preserve">modelos </w:t>
        </w:r>
      </w:ins>
      <w:r w:rsidRPr="00443D79">
        <w:rPr>
          <w:rFonts w:ascii="Arial" w:hAnsi="Arial" w:cs="Arial"/>
          <w:sz w:val="22"/>
          <w:szCs w:val="22"/>
        </w:rPr>
        <w:t xml:space="preserve">seminais </w:t>
      </w:r>
      <w:del w:id="29" w:author="G T" w:date="2019-05-08T22:32:00Z">
        <w:r w:rsidRPr="00443D79" w:rsidDel="00C5506D">
          <w:rPr>
            <w:rFonts w:ascii="Arial" w:hAnsi="Arial" w:cs="Arial"/>
            <w:sz w:val="22"/>
            <w:szCs w:val="22"/>
          </w:rPr>
          <w:delText>modelos</w:delText>
        </w:r>
        <w:r w:rsidR="008D787F" w:rsidRPr="00443D79" w:rsidDel="00C5506D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8D787F" w:rsidRPr="00443D79">
        <w:rPr>
          <w:rFonts w:ascii="Arial" w:hAnsi="Arial" w:cs="Arial"/>
          <w:sz w:val="22"/>
          <w:szCs w:val="22"/>
        </w:rPr>
        <w:t>de avaliação de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 por </w:t>
      </w:r>
      <w:r w:rsidR="00CC4C05" w:rsidRPr="00443D79">
        <w:rPr>
          <w:rFonts w:ascii="Arial" w:hAnsi="Arial" w:cs="Arial"/>
          <w:sz w:val="22"/>
          <w:szCs w:val="22"/>
        </w:rPr>
        <w:fldChar w:fldCharType="begin"/>
      </w:r>
      <w:r w:rsidR="00CC4C05" w:rsidRPr="00443D79">
        <w:rPr>
          <w:rFonts w:ascii="Arial" w:hAnsi="Arial" w:cs="Arial"/>
          <w:sz w:val="22"/>
          <w:szCs w:val="22"/>
        </w:rPr>
        <w:instrText xml:space="preserve"> REF BOEHM_caracteristis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CC4C05" w:rsidRPr="00443D79">
        <w:rPr>
          <w:rFonts w:ascii="Arial" w:hAnsi="Arial" w:cs="Arial"/>
          <w:sz w:val="22"/>
          <w:szCs w:val="22"/>
        </w:rPr>
      </w:r>
      <w:r w:rsidR="00CC4C05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C4C05" w:rsidRPr="00443D79">
        <w:rPr>
          <w:rFonts w:ascii="Arial" w:hAnsi="Arial" w:cs="Arial"/>
          <w:sz w:val="22"/>
          <w:szCs w:val="22"/>
        </w:rPr>
        <w:t>Boeh</w:t>
      </w:r>
      <w:r w:rsidR="00415460">
        <w:rPr>
          <w:rFonts w:ascii="Arial" w:hAnsi="Arial" w:cs="Arial"/>
          <w:sz w:val="22"/>
          <w:szCs w:val="22"/>
        </w:rPr>
        <w:t>m</w:t>
      </w:r>
      <w:proofErr w:type="spellEnd"/>
      <w:r w:rsidR="00415460">
        <w:rPr>
          <w:rFonts w:ascii="Arial" w:hAnsi="Arial" w:cs="Arial"/>
          <w:sz w:val="22"/>
          <w:szCs w:val="22"/>
        </w:rPr>
        <w:t xml:space="preserve"> et al. (1976)</w:t>
      </w:r>
      <w:r w:rsidR="00CC4C05" w:rsidRPr="00443D79">
        <w:rPr>
          <w:rFonts w:ascii="Arial" w:hAnsi="Arial" w:cs="Arial"/>
          <w:sz w:val="22"/>
          <w:szCs w:val="22"/>
        </w:rPr>
        <w:fldChar w:fldCharType="end"/>
      </w:r>
      <w:r w:rsidR="005A70E1" w:rsidRPr="00443D79">
        <w:rPr>
          <w:rFonts w:ascii="Arial" w:hAnsi="Arial" w:cs="Arial"/>
          <w:sz w:val="22"/>
          <w:szCs w:val="22"/>
        </w:rPr>
        <w:t xml:space="preserve"> e </w:t>
      </w:r>
      <w:r w:rsidR="005A70E1" w:rsidRPr="00443D79">
        <w:rPr>
          <w:rFonts w:ascii="Arial" w:hAnsi="Arial" w:cs="Arial"/>
          <w:sz w:val="22"/>
          <w:szCs w:val="22"/>
        </w:rPr>
        <w:fldChar w:fldCharType="begin"/>
      </w:r>
      <w:r w:rsidR="005A70E1" w:rsidRPr="00443D79">
        <w:rPr>
          <w:rFonts w:ascii="Arial" w:hAnsi="Arial" w:cs="Arial"/>
          <w:sz w:val="22"/>
          <w:szCs w:val="22"/>
        </w:rPr>
        <w:instrText xml:space="preserve"> REF MCCALL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5A70E1" w:rsidRPr="00443D79">
        <w:rPr>
          <w:rFonts w:ascii="Arial" w:hAnsi="Arial" w:cs="Arial"/>
          <w:sz w:val="22"/>
          <w:szCs w:val="22"/>
        </w:rPr>
      </w:r>
      <w:r w:rsidR="005A70E1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A70E1" w:rsidRPr="00443D79">
        <w:rPr>
          <w:rFonts w:ascii="Arial" w:hAnsi="Arial" w:cs="Arial"/>
          <w:sz w:val="22"/>
          <w:szCs w:val="22"/>
        </w:rPr>
        <w:t>McCal</w:t>
      </w:r>
      <w:r w:rsidR="00CC5995">
        <w:rPr>
          <w:rFonts w:ascii="Arial" w:hAnsi="Arial" w:cs="Arial"/>
          <w:sz w:val="22"/>
          <w:szCs w:val="22"/>
        </w:rPr>
        <w:t>l</w:t>
      </w:r>
      <w:proofErr w:type="spellEnd"/>
      <w:r w:rsidR="00CC5995">
        <w:rPr>
          <w:rFonts w:ascii="Arial" w:hAnsi="Arial" w:cs="Arial"/>
          <w:sz w:val="22"/>
          <w:szCs w:val="22"/>
        </w:rPr>
        <w:t xml:space="preserve"> et al. (1977)</w:t>
      </w:r>
      <w:r w:rsidR="005A70E1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</w:t>
      </w:r>
      <w:r w:rsidR="00C32963">
        <w:rPr>
          <w:rFonts w:ascii="Arial" w:hAnsi="Arial" w:cs="Arial"/>
          <w:sz w:val="22"/>
          <w:szCs w:val="22"/>
        </w:rPr>
        <w:t xml:space="preserve"> os quais identificaram características, fatores, e </w:t>
      </w:r>
      <w:proofErr w:type="spellStart"/>
      <w:r w:rsidR="00C32963">
        <w:rPr>
          <w:rFonts w:ascii="Arial" w:hAnsi="Arial" w:cs="Arial"/>
          <w:sz w:val="22"/>
          <w:szCs w:val="22"/>
        </w:rPr>
        <w:t>subcaracterísticas</w:t>
      </w:r>
      <w:proofErr w:type="spellEnd"/>
      <w:r w:rsidR="00C32963">
        <w:rPr>
          <w:rFonts w:ascii="Arial" w:hAnsi="Arial" w:cs="Arial"/>
          <w:sz w:val="22"/>
          <w:szCs w:val="22"/>
        </w:rPr>
        <w:t xml:space="preserve"> de qualidade </w:t>
      </w:r>
      <w:ins w:id="30" w:author="G T" w:date="2019-05-08T22:33:00Z">
        <w:r w:rsidR="00C5506D">
          <w:rPr>
            <w:rFonts w:ascii="Arial" w:hAnsi="Arial" w:cs="Arial"/>
            <w:sz w:val="22"/>
            <w:szCs w:val="22"/>
          </w:rPr>
          <w:t xml:space="preserve">hierarquizados e </w:t>
        </w:r>
      </w:ins>
      <w:r w:rsidR="00C32963">
        <w:rPr>
          <w:rFonts w:ascii="Arial" w:hAnsi="Arial" w:cs="Arial"/>
          <w:sz w:val="22"/>
          <w:szCs w:val="22"/>
        </w:rPr>
        <w:t xml:space="preserve">inerentes a estes </w:t>
      </w:r>
      <w:r w:rsidR="00327F22">
        <w:rPr>
          <w:rFonts w:ascii="Arial" w:hAnsi="Arial" w:cs="Arial"/>
          <w:sz w:val="22"/>
          <w:szCs w:val="22"/>
        </w:rPr>
        <w:t xml:space="preserve">produtos, </w:t>
      </w:r>
      <w:r w:rsidR="00327F22" w:rsidRPr="00443D79">
        <w:rPr>
          <w:rFonts w:ascii="Arial" w:hAnsi="Arial" w:cs="Arial"/>
          <w:sz w:val="22"/>
          <w:szCs w:val="22"/>
        </w:rPr>
        <w:t>os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modelos </w:t>
      </w:r>
      <w:del w:id="31" w:author="G T" w:date="2019-05-08T22:32:00Z">
        <w:r w:rsidR="00C32963" w:rsidDel="00C5506D">
          <w:rPr>
            <w:rFonts w:ascii="Arial" w:hAnsi="Arial" w:cs="Arial"/>
            <w:sz w:val="22"/>
            <w:szCs w:val="22"/>
          </w:rPr>
          <w:delText xml:space="preserve">seguintes </w:delText>
        </w:r>
      </w:del>
      <w:ins w:id="32" w:author="G T" w:date="2019-05-08T22:32:00Z">
        <w:r w:rsidR="00C5506D">
          <w:rPr>
            <w:rFonts w:ascii="Arial" w:hAnsi="Arial" w:cs="Arial"/>
            <w:sz w:val="22"/>
            <w:szCs w:val="22"/>
          </w:rPr>
          <w:t xml:space="preserve">posteriores </w:t>
        </w:r>
      </w:ins>
      <w:r w:rsidR="00C32963">
        <w:rPr>
          <w:rFonts w:ascii="Arial" w:hAnsi="Arial" w:cs="Arial"/>
          <w:sz w:val="22"/>
          <w:szCs w:val="22"/>
        </w:rPr>
        <w:t xml:space="preserve">seguiram </w:t>
      </w:r>
      <w:del w:id="33" w:author="G T" w:date="2019-05-08T22:32:00Z">
        <w:r w:rsidR="00C32963" w:rsidDel="00C5506D">
          <w:rPr>
            <w:rFonts w:ascii="Arial" w:hAnsi="Arial" w:cs="Arial"/>
            <w:sz w:val="22"/>
            <w:szCs w:val="22"/>
          </w:rPr>
          <w:delText xml:space="preserve">sua </w:delText>
        </w:r>
      </w:del>
      <w:ins w:id="34" w:author="G T" w:date="2019-05-08T22:32:00Z">
        <w:r w:rsidR="00C5506D">
          <w:rPr>
            <w:rFonts w:ascii="Arial" w:hAnsi="Arial" w:cs="Arial"/>
            <w:sz w:val="22"/>
            <w:szCs w:val="22"/>
          </w:rPr>
          <w:t xml:space="preserve">a </w:t>
        </w:r>
      </w:ins>
      <w:r w:rsidR="00C32963">
        <w:rPr>
          <w:rFonts w:ascii="Arial" w:hAnsi="Arial" w:cs="Arial"/>
          <w:sz w:val="22"/>
          <w:szCs w:val="22"/>
        </w:rPr>
        <w:t xml:space="preserve">inspiração </w:t>
      </w:r>
      <w:del w:id="35" w:author="G T" w:date="2019-05-08T22:33:00Z">
        <w:r w:rsidRPr="00443D79" w:rsidDel="00C5506D">
          <w:rPr>
            <w:rFonts w:ascii="Arial" w:hAnsi="Arial" w:cs="Arial"/>
            <w:sz w:val="22"/>
            <w:szCs w:val="22"/>
          </w:rPr>
          <w:delText xml:space="preserve">na </w:delText>
        </w:r>
      </w:del>
      <w:ins w:id="36" w:author="G T" w:date="2019-05-08T22:33:00Z">
        <w:r w:rsidR="00C5506D">
          <w:rPr>
            <w:rFonts w:ascii="Arial" w:hAnsi="Arial" w:cs="Arial"/>
            <w:sz w:val="22"/>
            <w:szCs w:val="22"/>
          </w:rPr>
          <w:t>das</w:t>
        </w:r>
        <w:r w:rsidR="00C5506D" w:rsidRPr="00443D79">
          <w:rPr>
            <w:rFonts w:ascii="Arial" w:hAnsi="Arial" w:cs="Arial"/>
            <w:sz w:val="22"/>
            <w:szCs w:val="22"/>
          </w:rPr>
          <w:t xml:space="preserve"> </w:t>
        </w:r>
      </w:ins>
      <w:r w:rsidRPr="00443D79">
        <w:rPr>
          <w:rFonts w:ascii="Arial" w:hAnsi="Arial" w:cs="Arial"/>
          <w:sz w:val="22"/>
          <w:szCs w:val="22"/>
        </w:rPr>
        <w:t>proposta</w:t>
      </w:r>
      <w:ins w:id="37" w:author="G T" w:date="2019-05-08T22:33:00Z">
        <w:r w:rsidR="00C5506D">
          <w:rPr>
            <w:rFonts w:ascii="Arial" w:hAnsi="Arial" w:cs="Arial"/>
            <w:sz w:val="22"/>
            <w:szCs w:val="22"/>
          </w:rPr>
          <w:t>s</w:t>
        </w:r>
      </w:ins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>inicia</w:t>
      </w:r>
      <w:ins w:id="38" w:author="G T" w:date="2019-05-08T22:33:00Z">
        <w:r w:rsidR="00C5506D">
          <w:rPr>
            <w:rFonts w:ascii="Arial" w:hAnsi="Arial" w:cs="Arial"/>
            <w:sz w:val="22"/>
            <w:szCs w:val="22"/>
          </w:rPr>
          <w:t>is</w:t>
        </w:r>
      </w:ins>
      <w:del w:id="39" w:author="G T" w:date="2019-05-08T22:33:00Z">
        <w:r w:rsidR="00C32963" w:rsidDel="00C5506D">
          <w:rPr>
            <w:rFonts w:ascii="Arial" w:hAnsi="Arial" w:cs="Arial"/>
            <w:sz w:val="22"/>
            <w:szCs w:val="22"/>
          </w:rPr>
          <w:delText>l</w:delText>
        </w:r>
      </w:del>
      <w:r w:rsidR="00C32963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de hierarquização </w:t>
      </w:r>
      <w:proofErr w:type="gramStart"/>
      <w:r w:rsidRPr="00443D79">
        <w:rPr>
          <w:rFonts w:ascii="Arial" w:hAnsi="Arial" w:cs="Arial"/>
          <w:sz w:val="22"/>
          <w:szCs w:val="22"/>
        </w:rPr>
        <w:t>de</w:t>
      </w:r>
      <w:r w:rsidR="00C32963">
        <w:rPr>
          <w:rFonts w:ascii="Arial" w:hAnsi="Arial" w:cs="Arial"/>
          <w:sz w:val="22"/>
          <w:szCs w:val="22"/>
        </w:rPr>
        <w:t xml:space="preserve">stes 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>atributos</w:t>
      </w:r>
      <w:proofErr w:type="gramEnd"/>
      <w:r w:rsidR="001E5A1C" w:rsidRPr="00443D79">
        <w:rPr>
          <w:rFonts w:ascii="Arial" w:hAnsi="Arial" w:cs="Arial"/>
          <w:sz w:val="22"/>
          <w:szCs w:val="22"/>
        </w:rPr>
        <w:t xml:space="preserve"> de qualidade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observação</w:t>
      </w:r>
      <w:r w:rsidR="00120044" w:rsidRPr="00443D79">
        <w:rPr>
          <w:rFonts w:ascii="Arial" w:hAnsi="Arial" w:cs="Arial"/>
          <w:sz w:val="22"/>
          <w:szCs w:val="22"/>
        </w:rPr>
        <w:t xml:space="preserve"> do 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</w:t>
      </w:r>
      <w:r w:rsidR="00C32963">
        <w:rPr>
          <w:rFonts w:ascii="Arial" w:hAnsi="Arial" w:cs="Arial"/>
          <w:sz w:val="22"/>
          <w:szCs w:val="22"/>
        </w:rPr>
        <w:t>o</w:t>
      </w:r>
      <w:r w:rsidR="009A0319"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r w:rsidR="00FB3D4F" w:rsidRPr="00443D79">
        <w:rPr>
          <w:rFonts w:ascii="Arial" w:hAnsi="Arial" w:cs="Arial"/>
          <w:sz w:val="22"/>
          <w:szCs w:val="22"/>
        </w:rPr>
        <w:t xml:space="preserve"> e</w:t>
      </w:r>
      <w:r w:rsidR="009F3CCA">
        <w:rPr>
          <w:rFonts w:ascii="Arial" w:hAnsi="Arial" w:cs="Arial"/>
          <w:sz w:val="22"/>
          <w:szCs w:val="22"/>
        </w:rPr>
        <w:t xml:space="preserve"> contribuiu para que modelos </w:t>
      </w:r>
      <w:r w:rsidR="00C32963">
        <w:rPr>
          <w:rFonts w:ascii="Arial" w:hAnsi="Arial" w:cs="Arial"/>
          <w:sz w:val="22"/>
          <w:szCs w:val="22"/>
        </w:rPr>
        <w:t xml:space="preserve">mais </w:t>
      </w:r>
      <w:r w:rsidR="009F3CCA">
        <w:rPr>
          <w:rFonts w:ascii="Arial" w:hAnsi="Arial" w:cs="Arial"/>
          <w:sz w:val="22"/>
          <w:szCs w:val="22"/>
        </w:rPr>
        <w:t xml:space="preserve">recentemente propostos </w:t>
      </w:r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 xml:space="preserve">as e </w:t>
      </w:r>
      <w:proofErr w:type="spellStart"/>
      <w:r w:rsidR="00E423D0" w:rsidRPr="00443D79">
        <w:rPr>
          <w:rFonts w:ascii="Arial" w:hAnsi="Arial" w:cs="Arial"/>
          <w:sz w:val="22"/>
          <w:szCs w:val="22"/>
        </w:rPr>
        <w:t>subcaracterísticas</w:t>
      </w:r>
      <w:proofErr w:type="spellEnd"/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del w:id="40" w:author="G T" w:date="2019-05-08T22:33:00Z">
        <w:r w:rsidR="00B7531C" w:rsidDel="00C5506D">
          <w:rPr>
            <w:rFonts w:ascii="Arial" w:hAnsi="Arial" w:cs="Arial"/>
            <w:sz w:val="22"/>
            <w:szCs w:val="22"/>
          </w:rPr>
          <w:delText>,</w:delText>
        </w:r>
      </w:del>
      <w:r w:rsidR="00B7531C">
        <w:rPr>
          <w:rFonts w:ascii="Arial" w:hAnsi="Arial" w:cs="Arial"/>
          <w:sz w:val="22"/>
          <w:szCs w:val="22"/>
        </w:rPr>
        <w:t xml:space="preserve"> consideradas abstratas</w:t>
      </w:r>
      <w:r w:rsidR="00746F0E">
        <w:rPr>
          <w:rFonts w:ascii="Arial" w:hAnsi="Arial" w:cs="Arial"/>
          <w:sz w:val="22"/>
          <w:szCs w:val="22"/>
        </w:rPr>
        <w:t xml:space="preserve"> e, por conseguinte, de difícil utilização prática por parte da indústria</w:t>
      </w:r>
      <w:r w:rsidR="00CB0DC2">
        <w:rPr>
          <w:rFonts w:ascii="Arial" w:hAnsi="Arial" w:cs="Arial"/>
          <w:sz w:val="22"/>
          <w:szCs w:val="22"/>
        </w:rPr>
        <w:t xml:space="preserve"> </w:t>
      </w:r>
      <w:r w:rsidR="00CB0DC2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CB0DC2" w:rsidRPr="00057539">
        <w:rPr>
          <w:rFonts w:ascii="Arial" w:hAnsi="Arial" w:cs="Arial"/>
          <w:sz w:val="22"/>
          <w:szCs w:val="22"/>
        </w:rPr>
        <w:fldChar w:fldCharType="begin"/>
      </w:r>
      <w:r w:rsidR="00CB0DC2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CB0DC2" w:rsidRPr="00057539">
        <w:rPr>
          <w:rFonts w:ascii="Arial" w:hAnsi="Arial" w:cs="Arial"/>
          <w:sz w:val="22"/>
          <w:szCs w:val="22"/>
        </w:rPr>
      </w:r>
      <w:r w:rsidR="00CB0DC2" w:rsidRPr="00057539">
        <w:rPr>
          <w:rFonts w:ascii="Arial" w:hAnsi="Arial" w:cs="Arial"/>
          <w:sz w:val="22"/>
          <w:szCs w:val="22"/>
        </w:rPr>
        <w:fldChar w:fldCharType="separate"/>
      </w:r>
      <w:r w:rsidR="00CB0DC2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CB0DC2" w:rsidRPr="00057539">
        <w:rPr>
          <w:rFonts w:ascii="Arial" w:hAnsi="Arial" w:cs="Arial"/>
          <w:sz w:val="22"/>
          <w:szCs w:val="22"/>
        </w:rPr>
        <w:t>-Manet et al., 2009</w:t>
      </w:r>
      <w:r w:rsidR="00CB0DC2" w:rsidRPr="00057539">
        <w:rPr>
          <w:rFonts w:ascii="Arial" w:hAnsi="Arial" w:cs="Arial"/>
          <w:sz w:val="22"/>
          <w:szCs w:val="22"/>
        </w:rPr>
        <w:fldChar w:fldCharType="end"/>
      </w:r>
      <w:r w:rsidR="00CB0DC2" w:rsidRPr="00057539">
        <w:rPr>
          <w:rFonts w:ascii="Arial" w:hAnsi="Arial" w:cs="Arial"/>
          <w:sz w:val="22"/>
          <w:szCs w:val="22"/>
        </w:rPr>
        <w:t>)</w:t>
      </w:r>
      <w:r w:rsidR="00C83ABB">
        <w:rPr>
          <w:rFonts w:ascii="Arial" w:hAnsi="Arial" w:cs="Arial"/>
          <w:sz w:val="22"/>
          <w:szCs w:val="22"/>
        </w:rPr>
        <w:t xml:space="preserve"> </w:t>
      </w:r>
      <w:r w:rsidR="00C83ABB" w:rsidRPr="00057539">
        <w:rPr>
          <w:rFonts w:ascii="Arial" w:hAnsi="Arial" w:cs="Arial"/>
          <w:sz w:val="22"/>
          <w:szCs w:val="22"/>
        </w:rPr>
        <w:t>(</w:t>
      </w:r>
      <w:r w:rsidR="00C83ABB" w:rsidRPr="00057539">
        <w:rPr>
          <w:rFonts w:ascii="Arial" w:hAnsi="Arial" w:cs="Arial"/>
          <w:sz w:val="22"/>
          <w:szCs w:val="22"/>
        </w:rPr>
        <w:fldChar w:fldCharType="begin"/>
      </w:r>
      <w:r w:rsidR="00C83ABB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C83ABB" w:rsidRPr="00057539">
        <w:rPr>
          <w:rFonts w:ascii="Arial" w:hAnsi="Arial" w:cs="Arial"/>
          <w:sz w:val="22"/>
          <w:szCs w:val="22"/>
        </w:rPr>
      </w:r>
      <w:r w:rsidR="00C83ABB" w:rsidRPr="00057539">
        <w:rPr>
          <w:rFonts w:ascii="Arial" w:hAnsi="Arial" w:cs="Arial"/>
          <w:sz w:val="22"/>
          <w:szCs w:val="22"/>
        </w:rPr>
        <w:fldChar w:fldCharType="separate"/>
      </w:r>
      <w:r w:rsidR="00C83ABB" w:rsidRPr="00057539">
        <w:rPr>
          <w:rFonts w:ascii="Arial" w:hAnsi="Arial" w:cs="Arial"/>
          <w:sz w:val="22"/>
          <w:szCs w:val="22"/>
        </w:rPr>
        <w:t>Wagner et al.,2012)</w:t>
      </w:r>
      <w:r w:rsidR="00C83ABB" w:rsidRPr="00057539">
        <w:rPr>
          <w:rFonts w:ascii="Arial" w:hAnsi="Arial" w:cs="Arial"/>
          <w:sz w:val="22"/>
          <w:szCs w:val="22"/>
        </w:rPr>
        <w:fldChar w:fldCharType="end"/>
      </w:r>
      <w:r w:rsidR="00B7531C">
        <w:rPr>
          <w:rFonts w:ascii="Arial" w:hAnsi="Arial" w:cs="Arial"/>
          <w:sz w:val="22"/>
          <w:szCs w:val="22"/>
        </w:rPr>
        <w:t>.</w:t>
      </w:r>
    </w:p>
    <w:p w14:paraId="34E1F8F2" w14:textId="58BD22C8" w:rsidR="00F402E6" w:rsidRPr="00E45790" w:rsidRDefault="00C32963" w:rsidP="00F402E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Agrupando aos trabalhos pioneiros a proposta de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Dromey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(1995)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, o modelo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9126 (2001)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e sua atualização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25010 (2010)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del w:id="41" w:author="G T" w:date="2019-05-08T22:34:00Z">
        <w:r w:rsidR="00F402E6" w:rsidRPr="00E45790" w:rsidDel="00C5506D">
          <w:rPr>
            <w:rFonts w:ascii="Arial" w:hAnsi="Arial" w:cs="Arial"/>
            <w:sz w:val="22"/>
            <w:szCs w:val="22"/>
          </w:rPr>
          <w:delText>,</w:delText>
        </w:r>
      </w:del>
      <w:r w:rsidR="00F402E6" w:rsidRPr="00E45790">
        <w:rPr>
          <w:rFonts w:ascii="Arial" w:hAnsi="Arial" w:cs="Arial"/>
          <w:sz w:val="22"/>
          <w:szCs w:val="22"/>
        </w:rPr>
        <w:t xml:space="preserve"> tornaram-se referência conceitual e normativa</w:t>
      </w:r>
      <w:r>
        <w:rPr>
          <w:rFonts w:ascii="Arial" w:hAnsi="Arial" w:cs="Arial"/>
          <w:sz w:val="22"/>
          <w:szCs w:val="22"/>
        </w:rPr>
        <w:t xml:space="preserve"> no que tange a observação da qualidade do produto de software</w:t>
      </w:r>
      <w:r w:rsidR="00F402E6" w:rsidRPr="00E45790">
        <w:rPr>
          <w:rFonts w:ascii="Arial" w:hAnsi="Arial" w:cs="Arial"/>
          <w:sz w:val="22"/>
          <w:szCs w:val="22"/>
        </w:rPr>
        <w:t xml:space="preserve">. </w:t>
      </w:r>
      <w:del w:id="42" w:author="G T" w:date="2019-05-08T22:35:00Z">
        <w:r w:rsidR="00F402E6" w:rsidRPr="00E45790" w:rsidDel="00C5506D">
          <w:rPr>
            <w:rFonts w:ascii="Arial" w:hAnsi="Arial" w:cs="Arial"/>
            <w:sz w:val="22"/>
            <w:szCs w:val="22"/>
          </w:rPr>
          <w:delText>Entretanto</w:delText>
        </w:r>
      </w:del>
      <w:ins w:id="43" w:author="G T" w:date="2019-05-08T22:35:00Z">
        <w:r w:rsidR="00C5506D">
          <w:rPr>
            <w:rFonts w:ascii="Arial" w:hAnsi="Arial" w:cs="Arial"/>
            <w:sz w:val="22"/>
            <w:szCs w:val="22"/>
          </w:rPr>
          <w:t>Adicionalmente</w:t>
        </w:r>
      </w:ins>
      <w:r w:rsidR="00F402E6" w:rsidRPr="00E45790">
        <w:rPr>
          <w:rFonts w:ascii="Arial" w:hAnsi="Arial" w:cs="Arial"/>
          <w:sz w:val="22"/>
          <w:szCs w:val="22"/>
        </w:rPr>
        <w:t xml:space="preserve">, existem </w:t>
      </w:r>
      <w:r>
        <w:rPr>
          <w:rFonts w:ascii="Arial" w:hAnsi="Arial" w:cs="Arial"/>
          <w:sz w:val="22"/>
          <w:szCs w:val="22"/>
        </w:rPr>
        <w:t xml:space="preserve">várias outras variações dos modelos </w:t>
      </w:r>
      <w:r w:rsidR="00327F22">
        <w:rPr>
          <w:rFonts w:ascii="Arial" w:hAnsi="Arial" w:cs="Arial"/>
          <w:sz w:val="22"/>
          <w:szCs w:val="22"/>
        </w:rPr>
        <w:t xml:space="preserve">iniciais, </w:t>
      </w:r>
      <w:r w:rsidR="00327F22" w:rsidRPr="00E45790">
        <w:rPr>
          <w:rFonts w:ascii="Arial" w:hAnsi="Arial" w:cs="Arial"/>
          <w:sz w:val="22"/>
          <w:szCs w:val="22"/>
        </w:rPr>
        <w:t>como</w:t>
      </w:r>
      <w:r w:rsidR="00F402E6" w:rsidRPr="00E45790">
        <w:rPr>
          <w:rFonts w:ascii="Arial" w:hAnsi="Arial" w:cs="Arial"/>
          <w:sz w:val="22"/>
          <w:szCs w:val="22"/>
        </w:rPr>
        <w:t xml:space="preserve"> por exemplo, aqueles que </w:t>
      </w:r>
      <w:r>
        <w:rPr>
          <w:rFonts w:ascii="Arial" w:hAnsi="Arial" w:cs="Arial"/>
          <w:sz w:val="22"/>
          <w:szCs w:val="22"/>
        </w:rPr>
        <w:t>propõem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>novas características</w:t>
      </w:r>
      <w:r>
        <w:rPr>
          <w:rFonts w:ascii="Arial" w:hAnsi="Arial" w:cs="Arial"/>
          <w:sz w:val="22"/>
          <w:szCs w:val="22"/>
        </w:rPr>
        <w:t xml:space="preserve"> de qualidade</w:t>
      </w:r>
      <w:r w:rsidR="00F402E6" w:rsidRPr="00E45790">
        <w:rPr>
          <w:rFonts w:ascii="Arial" w:hAnsi="Arial" w:cs="Arial"/>
          <w:sz w:val="22"/>
          <w:szCs w:val="22"/>
        </w:rPr>
        <w:t xml:space="preserve">, específicas </w:t>
      </w:r>
      <w:r>
        <w:rPr>
          <w:rFonts w:ascii="Arial" w:hAnsi="Arial" w:cs="Arial"/>
          <w:sz w:val="22"/>
          <w:szCs w:val="22"/>
        </w:rPr>
        <w:t>ao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 xml:space="preserve">contexto de software livre, como 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ADEWUMI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OpenBRR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2006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Samoladas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2008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</w:t>
      </w:r>
      <w:ins w:id="44" w:author="G T" w:date="2019-05-08T22:34:00Z">
        <w:r w:rsidR="00C5506D">
          <w:rPr>
            <w:rFonts w:ascii="Arial" w:hAnsi="Arial" w:cs="Arial"/>
            <w:sz w:val="22"/>
            <w:szCs w:val="22"/>
          </w:rPr>
          <w:t xml:space="preserve">, além de </w:t>
        </w:r>
      </w:ins>
      <w:del w:id="45" w:author="G T" w:date="2019-05-08T22:34:00Z">
        <w:r w:rsidDel="00C5506D">
          <w:rPr>
            <w:rFonts w:ascii="Arial" w:hAnsi="Arial" w:cs="Arial"/>
            <w:sz w:val="22"/>
            <w:szCs w:val="22"/>
          </w:rPr>
          <w:delText>.</w:delText>
        </w:r>
      </w:del>
      <w:del w:id="46" w:author="G T" w:date="2019-05-08T22:35:00Z">
        <w:r w:rsidDel="00C5506D">
          <w:rPr>
            <w:rFonts w:ascii="Arial" w:hAnsi="Arial" w:cs="Arial"/>
            <w:sz w:val="22"/>
            <w:szCs w:val="22"/>
          </w:rPr>
          <w:delText xml:space="preserve"> M</w:delText>
        </w:r>
      </w:del>
      <w:ins w:id="47" w:author="G T" w:date="2019-05-08T22:35:00Z">
        <w:r w:rsidR="00C5506D">
          <w:rPr>
            <w:rFonts w:ascii="Arial" w:hAnsi="Arial" w:cs="Arial"/>
            <w:sz w:val="22"/>
            <w:szCs w:val="22"/>
          </w:rPr>
          <w:t>m</w:t>
        </w:r>
      </w:ins>
      <w:r>
        <w:rPr>
          <w:rFonts w:ascii="Arial" w:hAnsi="Arial" w:cs="Arial"/>
          <w:sz w:val="22"/>
          <w:szCs w:val="22"/>
        </w:rPr>
        <w:t>odelos adicionais</w:t>
      </w:r>
      <w:ins w:id="48" w:author="G T" w:date="2019-05-08T22:35:00Z">
        <w:r w:rsidR="00C5506D">
          <w:rPr>
            <w:rFonts w:ascii="Arial" w:hAnsi="Arial" w:cs="Arial"/>
            <w:sz w:val="22"/>
            <w:szCs w:val="22"/>
          </w:rPr>
          <w:t xml:space="preserve">, como aqueles </w:t>
        </w:r>
      </w:ins>
      <w:del w:id="49" w:author="G T" w:date="2019-05-08T22:35:00Z">
        <w:r w:rsidDel="00C5506D">
          <w:rPr>
            <w:rFonts w:ascii="Arial" w:hAnsi="Arial" w:cs="Arial"/>
            <w:sz w:val="22"/>
            <w:szCs w:val="22"/>
          </w:rPr>
          <w:delText xml:space="preserve"> podem ser </w:delText>
        </w:r>
      </w:del>
      <w:r>
        <w:rPr>
          <w:rFonts w:ascii="Arial" w:hAnsi="Arial" w:cs="Arial"/>
          <w:sz w:val="22"/>
          <w:szCs w:val="22"/>
        </w:rPr>
        <w:t xml:space="preserve">encontrados nos resultados do </w:t>
      </w:r>
      <w:r w:rsidR="00723399">
        <w:rPr>
          <w:rFonts w:ascii="Arial" w:hAnsi="Arial" w:cs="Arial"/>
          <w:sz w:val="22"/>
          <w:szCs w:val="22"/>
        </w:rPr>
        <w:t xml:space="preserve">estudo secundário </w:t>
      </w:r>
      <w:r w:rsidR="00F402E6"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="00F402E6" w:rsidRPr="00E45790">
        <w:rPr>
          <w:rFonts w:ascii="Arial" w:hAnsi="Arial" w:cs="Arial"/>
          <w:sz w:val="22"/>
          <w:szCs w:val="22"/>
        </w:rPr>
        <w:t xml:space="preserve"> por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Miguel J. et al. (2014)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.</w:t>
      </w:r>
    </w:p>
    <w:p w14:paraId="4AE151E3" w14:textId="399F38BC" w:rsidR="00073A9F" w:rsidRDefault="00C32963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 xml:space="preserve">conhecimento acumulado </w:t>
      </w:r>
      <w:r>
        <w:rPr>
          <w:rFonts w:ascii="Arial" w:hAnsi="Arial" w:cs="Arial"/>
          <w:sz w:val="22"/>
          <w:szCs w:val="22"/>
        </w:rPr>
        <w:t>ao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tempo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torna-se evidente através da observação </w:t>
      </w:r>
      <w:r w:rsidR="009D2C57">
        <w:rPr>
          <w:rFonts w:ascii="Arial" w:hAnsi="Arial" w:cs="Arial"/>
          <w:sz w:val="22"/>
          <w:szCs w:val="22"/>
        </w:rPr>
        <w:t>de</w:t>
      </w:r>
      <w:ins w:id="50" w:author="G T" w:date="2019-05-08T22:35:00Z">
        <w:r w:rsidR="00C5506D">
          <w:rPr>
            <w:rFonts w:ascii="Arial" w:hAnsi="Arial" w:cs="Arial"/>
            <w:sz w:val="22"/>
            <w:szCs w:val="22"/>
          </w:rPr>
          <w:t>stes</w:t>
        </w:r>
      </w:ins>
      <w:r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</w:t>
      </w:r>
      <w:r>
        <w:rPr>
          <w:rFonts w:ascii="Arial" w:hAnsi="Arial" w:cs="Arial"/>
          <w:sz w:val="22"/>
          <w:szCs w:val="22"/>
        </w:rPr>
        <w:t>a</w:t>
      </w:r>
      <w:r w:rsidR="00073A9F"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="000D3C57" w:rsidRPr="00443D79">
        <w:rPr>
          <w:rFonts w:ascii="Arial" w:hAnsi="Arial" w:cs="Arial"/>
          <w:sz w:val="22"/>
          <w:szCs w:val="22"/>
        </w:rPr>
        <w:t xml:space="preserve"> produto</w:t>
      </w:r>
      <w:del w:id="51" w:author="G T" w:date="2019-05-08T22:35:00Z">
        <w:r w:rsidR="00073A9F" w:rsidRPr="00443D79" w:rsidDel="00C5506D">
          <w:rPr>
            <w:rFonts w:ascii="Arial" w:hAnsi="Arial" w:cs="Arial"/>
            <w:sz w:val="22"/>
            <w:szCs w:val="22"/>
          </w:rPr>
          <w:delText xml:space="preserve"> propostos</w:delText>
        </w:r>
      </w:del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0D3C57" w:rsidRPr="00443D79">
        <w:rPr>
          <w:rFonts w:ascii="Arial" w:hAnsi="Arial" w:cs="Arial"/>
          <w:sz w:val="22"/>
          <w:szCs w:val="22"/>
        </w:rPr>
        <w:t>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ins w:id="52" w:author="G T" w:date="2019-05-08T22:36:00Z">
        <w:r w:rsidR="00C5506D">
          <w:rPr>
            <w:rFonts w:ascii="Arial" w:hAnsi="Arial" w:cs="Arial"/>
            <w:sz w:val="22"/>
            <w:szCs w:val="22"/>
          </w:rPr>
          <w:t xml:space="preserve">identificadas como </w:t>
        </w:r>
        <w:r w:rsidR="00C5506D">
          <w:rPr>
            <w:rFonts w:ascii="Arial" w:hAnsi="Arial" w:cs="Arial"/>
            <w:sz w:val="22"/>
            <w:szCs w:val="22"/>
          </w:rPr>
          <w:lastRenderedPageBreak/>
          <w:t>relacionadas a qualidade do produto de software</w:t>
        </w:r>
      </w:ins>
      <w:del w:id="53" w:author="G T" w:date="2019-05-08T22:36:00Z">
        <w:r w:rsidR="005178BD" w:rsidRPr="00443D79" w:rsidDel="00C5506D">
          <w:rPr>
            <w:rFonts w:ascii="Arial" w:hAnsi="Arial" w:cs="Arial"/>
            <w:sz w:val="22"/>
            <w:szCs w:val="22"/>
          </w:rPr>
          <w:delText>definidas</w:delText>
        </w:r>
      </w:del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KITCHENHAM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2010)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ELBERZHAGER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et al.,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TAHIR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DE_MENDONCA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(Mendonça et al., 2013)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dos resultados de </w:t>
      </w:r>
      <w:r w:rsidR="000D3C57" w:rsidRPr="00443D79">
        <w:rPr>
          <w:rFonts w:ascii="Arial" w:hAnsi="Arial" w:cs="Arial"/>
          <w:sz w:val="22"/>
          <w:szCs w:val="22"/>
        </w:rPr>
        <w:t xml:space="preserve">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</w:t>
      </w:r>
      <w:del w:id="54" w:author="G T" w:date="2019-05-08T22:36:00Z">
        <w:r w:rsidR="005178BD" w:rsidRPr="00443D79" w:rsidDel="007E2F26">
          <w:rPr>
            <w:rFonts w:ascii="Arial" w:hAnsi="Arial" w:cs="Arial"/>
            <w:sz w:val="22"/>
            <w:szCs w:val="22"/>
          </w:rPr>
          <w:delText>evidencia</w:delText>
        </w:r>
        <w:r w:rsidDel="007E2F26">
          <w:rPr>
            <w:rFonts w:ascii="Arial" w:hAnsi="Arial" w:cs="Arial"/>
            <w:sz w:val="22"/>
            <w:szCs w:val="22"/>
          </w:rPr>
          <w:delText>m</w:delText>
        </w:r>
        <w:r w:rsidR="005178BD" w:rsidRPr="00443D79" w:rsidDel="007E2F26">
          <w:rPr>
            <w:rFonts w:ascii="Arial" w:hAnsi="Arial" w:cs="Arial"/>
            <w:sz w:val="22"/>
            <w:szCs w:val="22"/>
          </w:rPr>
          <w:delText xml:space="preserve"> </w:delText>
        </w:r>
      </w:del>
      <w:ins w:id="55" w:author="G T" w:date="2019-05-08T22:36:00Z">
        <w:r w:rsidR="007E2F26">
          <w:rPr>
            <w:rFonts w:ascii="Arial" w:hAnsi="Arial" w:cs="Arial"/>
            <w:sz w:val="22"/>
            <w:szCs w:val="22"/>
          </w:rPr>
          <w:t>mostram</w:t>
        </w:r>
        <w:r w:rsidR="007E2F26" w:rsidRPr="00443D79">
          <w:rPr>
            <w:rFonts w:ascii="Arial" w:hAnsi="Arial" w:cs="Arial"/>
            <w:sz w:val="22"/>
            <w:szCs w:val="22"/>
          </w:rPr>
          <w:t xml:space="preserve"> </w:t>
        </w:r>
      </w:ins>
      <w:r w:rsidR="005178BD" w:rsidRPr="00443D79">
        <w:rPr>
          <w:rFonts w:ascii="Arial" w:hAnsi="Arial" w:cs="Arial"/>
          <w:sz w:val="22"/>
          <w:szCs w:val="22"/>
        </w:rPr>
        <w:t xml:space="preserve">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 xml:space="preserve">, </w:t>
      </w:r>
      <w:ins w:id="56" w:author="G T" w:date="2019-05-08T22:37:00Z">
        <w:r w:rsidR="007E2F26">
          <w:rPr>
            <w:rFonts w:ascii="Arial" w:hAnsi="Arial" w:cs="Arial"/>
            <w:sz w:val="22"/>
            <w:szCs w:val="22"/>
          </w:rPr>
          <w:t xml:space="preserve">tendo em vista os </w:t>
        </w:r>
      </w:ins>
      <w:del w:id="57" w:author="G T" w:date="2019-05-08T22:37:00Z">
        <w:r w:rsidR="000226A1" w:rsidRPr="00443D79" w:rsidDel="007E2F26">
          <w:rPr>
            <w:rFonts w:ascii="Arial" w:hAnsi="Arial" w:cs="Arial"/>
            <w:sz w:val="22"/>
            <w:szCs w:val="22"/>
          </w:rPr>
          <w:delText>uma vez que</w:delText>
        </w:r>
        <w:r w:rsidR="00767687" w:rsidRPr="00443D79" w:rsidDel="007E2F26">
          <w:rPr>
            <w:rFonts w:ascii="Arial" w:hAnsi="Arial" w:cs="Arial"/>
            <w:sz w:val="22"/>
            <w:szCs w:val="22"/>
          </w:rPr>
          <w:delText xml:space="preserve"> implica </w:delText>
        </w:r>
        <w:r w:rsidR="000226A1" w:rsidRPr="00443D79" w:rsidDel="007E2F26">
          <w:rPr>
            <w:rFonts w:ascii="Arial" w:hAnsi="Arial" w:cs="Arial"/>
            <w:sz w:val="22"/>
            <w:szCs w:val="22"/>
          </w:rPr>
          <w:delText>em</w:delText>
        </w:r>
      </w:del>
      <w:r w:rsidR="000226A1" w:rsidRPr="00443D79">
        <w:rPr>
          <w:rFonts w:ascii="Arial" w:hAnsi="Arial" w:cs="Arial"/>
          <w:sz w:val="22"/>
          <w:szCs w:val="22"/>
        </w:rPr>
        <w:t xml:space="preserve"> riscos financeiros</w:t>
      </w:r>
      <w:r w:rsidR="00767687" w:rsidRPr="00443D79">
        <w:rPr>
          <w:rFonts w:ascii="Arial" w:hAnsi="Arial" w:cs="Arial"/>
          <w:sz w:val="22"/>
          <w:szCs w:val="22"/>
        </w:rPr>
        <w:t xml:space="preserve"> com impacto direto no custo do desenvolvimento (</w:t>
      </w:r>
      <w:r w:rsidR="00767687" w:rsidRPr="00443D79">
        <w:rPr>
          <w:rFonts w:ascii="Arial" w:hAnsi="Arial" w:cs="Arial"/>
          <w:sz w:val="22"/>
          <w:szCs w:val="22"/>
        </w:rPr>
        <w:fldChar w:fldCharType="begin"/>
      </w:r>
      <w:r w:rsidR="00767687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767687" w:rsidRPr="00443D79">
        <w:rPr>
          <w:rFonts w:ascii="Arial" w:hAnsi="Arial" w:cs="Arial"/>
          <w:sz w:val="22"/>
          <w:szCs w:val="22"/>
        </w:rPr>
      </w:r>
      <w:r w:rsidR="00767687" w:rsidRPr="00443D79">
        <w:rPr>
          <w:rFonts w:ascii="Arial" w:hAnsi="Arial" w:cs="Arial"/>
          <w:sz w:val="22"/>
          <w:szCs w:val="22"/>
        </w:rPr>
        <w:fldChar w:fldCharType="separate"/>
      </w:r>
      <w:r w:rsidR="00767687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767687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767687" w:rsidRPr="00443D79">
        <w:rPr>
          <w:rFonts w:ascii="Arial" w:hAnsi="Arial" w:cs="Arial"/>
          <w:sz w:val="22"/>
          <w:szCs w:val="22"/>
        </w:rPr>
        <w:t xml:space="preserve"> et. al, 2012-b)</w:t>
      </w:r>
      <w:r w:rsidR="00767687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d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 xml:space="preserve">, de forma a apoiar a tomada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</w:t>
      </w:r>
      <w:r w:rsidR="009D2C57">
        <w:rPr>
          <w:rFonts w:ascii="Arial" w:hAnsi="Arial" w:cs="Arial"/>
          <w:sz w:val="22"/>
          <w:szCs w:val="22"/>
        </w:rPr>
        <w:t>o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0B15FB" w:rsidRPr="00443D79">
        <w:rPr>
          <w:rFonts w:ascii="Arial" w:hAnsi="Arial" w:cs="Arial"/>
          <w:sz w:val="22"/>
          <w:szCs w:val="22"/>
        </w:rPr>
        <w:fldChar w:fldCharType="begin"/>
      </w:r>
      <w:r w:rsidR="000B15FB" w:rsidRPr="00443D79">
        <w:rPr>
          <w:rFonts w:ascii="Arial" w:hAnsi="Arial" w:cs="Arial"/>
          <w:sz w:val="22"/>
          <w:szCs w:val="22"/>
        </w:rPr>
        <w:instrText xml:space="preserve"> REF ZHANG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B15FB" w:rsidRPr="00443D79">
        <w:rPr>
          <w:rFonts w:ascii="Arial" w:hAnsi="Arial" w:cs="Arial"/>
          <w:sz w:val="22"/>
          <w:szCs w:val="22"/>
        </w:rPr>
      </w:r>
      <w:r w:rsidR="000B15FB" w:rsidRPr="00443D79">
        <w:rPr>
          <w:rFonts w:ascii="Arial" w:hAnsi="Arial" w:cs="Arial"/>
          <w:sz w:val="22"/>
          <w:szCs w:val="22"/>
        </w:rPr>
        <w:fldChar w:fldCharType="separate"/>
      </w:r>
      <w:r w:rsidR="000B15FB" w:rsidRPr="00443D79">
        <w:rPr>
          <w:rFonts w:ascii="Arial" w:hAnsi="Arial" w:cs="Arial"/>
          <w:sz w:val="22"/>
          <w:szCs w:val="22"/>
        </w:rPr>
        <w:t>(Zhang et al., 2011)</w:t>
      </w:r>
      <w:r w:rsidR="000B15FB" w:rsidRPr="00443D79">
        <w:rPr>
          <w:rFonts w:ascii="Arial" w:hAnsi="Arial" w:cs="Arial"/>
          <w:sz w:val="22"/>
          <w:szCs w:val="22"/>
        </w:rPr>
        <w:fldChar w:fldCharType="end"/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9B235A" w:rsidRPr="00443D79">
        <w:rPr>
          <w:rFonts w:ascii="Arial" w:hAnsi="Arial" w:cs="Arial"/>
          <w:sz w:val="22"/>
          <w:szCs w:val="22"/>
        </w:rPr>
        <w:fldChar w:fldCharType="begin"/>
      </w:r>
      <w:r w:rsidR="009B235A" w:rsidRPr="00443D79">
        <w:rPr>
          <w:rFonts w:ascii="Arial" w:hAnsi="Arial" w:cs="Arial"/>
          <w:sz w:val="22"/>
          <w:szCs w:val="22"/>
        </w:rPr>
        <w:instrText xml:space="preserve"> REF ABDELLATIF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B235A" w:rsidRPr="00443D79">
        <w:rPr>
          <w:rFonts w:ascii="Arial" w:hAnsi="Arial" w:cs="Arial"/>
          <w:sz w:val="22"/>
          <w:szCs w:val="22"/>
        </w:rPr>
      </w:r>
      <w:r w:rsidR="009B235A" w:rsidRPr="00443D79">
        <w:rPr>
          <w:rFonts w:ascii="Arial" w:hAnsi="Arial" w:cs="Arial"/>
          <w:sz w:val="22"/>
          <w:szCs w:val="22"/>
        </w:rPr>
        <w:fldChar w:fldCharType="separate"/>
      </w:r>
      <w:r w:rsidR="009B235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B235A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9B235A" w:rsidRPr="00443D79">
        <w:rPr>
          <w:rFonts w:ascii="Arial" w:hAnsi="Arial" w:cs="Arial"/>
          <w:sz w:val="22"/>
          <w:szCs w:val="22"/>
        </w:rPr>
        <w:t xml:space="preserve"> et al. 2015)</w:t>
      </w:r>
      <w:r w:rsidR="009B235A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no </w:t>
      </w:r>
      <w:r w:rsidR="003B48BA" w:rsidRPr="00443D79">
        <w:rPr>
          <w:rFonts w:ascii="Arial" w:hAnsi="Arial" w:cs="Arial"/>
          <w:sz w:val="22"/>
          <w:szCs w:val="22"/>
        </w:rPr>
        <w:t xml:space="preserve">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KOHAVI_controlled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2010)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LINDGREN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>, 2015)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SCHERMANN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2017)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535B1" w:rsidRPr="00443D79">
        <w:rPr>
          <w:rFonts w:ascii="Arial" w:hAnsi="Arial" w:cs="Arial"/>
          <w:sz w:val="22"/>
          <w:szCs w:val="22"/>
        </w:rPr>
        <w:t xml:space="preserve"> </w:t>
      </w:r>
      <w:r w:rsidR="00B81901" w:rsidRPr="00443D79">
        <w:rPr>
          <w:rFonts w:ascii="Arial" w:hAnsi="Arial" w:cs="Arial"/>
          <w:sz w:val="22"/>
          <w:szCs w:val="22"/>
        </w:rPr>
        <w:fldChar w:fldCharType="begin"/>
      </w:r>
      <w:r w:rsidR="00B81901" w:rsidRPr="00443D79">
        <w:rPr>
          <w:rFonts w:ascii="Arial" w:hAnsi="Arial" w:cs="Arial"/>
          <w:sz w:val="22"/>
          <w:szCs w:val="22"/>
        </w:rPr>
        <w:instrText xml:space="preserve"> REF FABIJAN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B81901" w:rsidRPr="00443D79">
        <w:rPr>
          <w:rFonts w:ascii="Arial" w:hAnsi="Arial" w:cs="Arial"/>
          <w:sz w:val="22"/>
          <w:szCs w:val="22"/>
        </w:rPr>
      </w:r>
      <w:r w:rsidR="00B81901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Fa</w:t>
      </w:r>
      <w:r w:rsidR="0097324F" w:rsidRPr="00443D79">
        <w:rPr>
          <w:rFonts w:ascii="Arial" w:hAnsi="Arial" w:cs="Arial"/>
          <w:sz w:val="22"/>
          <w:szCs w:val="22"/>
        </w:rPr>
        <w:t>bijan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al., 2017)</w:t>
      </w:r>
      <w:r w:rsidR="00B81901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9D2C57">
        <w:rPr>
          <w:rFonts w:ascii="Arial" w:hAnsi="Arial" w:cs="Arial"/>
          <w:sz w:val="22"/>
          <w:szCs w:val="22"/>
        </w:rPr>
        <w:t>n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que </w:t>
      </w:r>
      <w:r w:rsidR="00C33710">
        <w:rPr>
          <w:rFonts w:ascii="Arial" w:hAnsi="Arial" w:cs="Arial"/>
          <w:sz w:val="22"/>
          <w:szCs w:val="22"/>
        </w:rPr>
        <w:t xml:space="preserve">fazem com que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produto </w:t>
      </w:r>
      <w:del w:id="58" w:author="G T" w:date="2019-05-08T22:39:00Z">
        <w:r w:rsidR="00C33710" w:rsidDel="007E2F26">
          <w:rPr>
            <w:rFonts w:ascii="Arial" w:hAnsi="Arial" w:cs="Arial"/>
            <w:sz w:val="22"/>
            <w:szCs w:val="22"/>
          </w:rPr>
          <w:delText>tenham que tomar decisões</w:delText>
        </w:r>
      </w:del>
      <w:ins w:id="59" w:author="G T" w:date="2019-05-08T22:39:00Z">
        <w:r w:rsidR="007E2F26">
          <w:rPr>
            <w:rFonts w:ascii="Arial" w:hAnsi="Arial" w:cs="Arial"/>
            <w:sz w:val="22"/>
            <w:szCs w:val="22"/>
          </w:rPr>
          <w:t>tenham que decidir</w:t>
        </w:r>
      </w:ins>
      <w:ins w:id="60" w:author="G T" w:date="2019-05-08T22:40:00Z">
        <w:r w:rsidR="007E2F26">
          <w:rPr>
            <w:rFonts w:ascii="Arial" w:hAnsi="Arial" w:cs="Arial"/>
            <w:sz w:val="22"/>
            <w:szCs w:val="22"/>
          </w:rPr>
          <w:t>,</w:t>
        </w:r>
      </w:ins>
      <w:ins w:id="61" w:author="G T" w:date="2019-05-08T22:39:00Z">
        <w:r w:rsidR="007E2F26">
          <w:rPr>
            <w:rFonts w:ascii="Arial" w:hAnsi="Arial" w:cs="Arial"/>
            <w:sz w:val="22"/>
            <w:szCs w:val="22"/>
          </w:rPr>
          <w:t xml:space="preserve"> </w:t>
        </w:r>
      </w:ins>
      <w:ins w:id="62" w:author="G T" w:date="2019-05-08T22:40:00Z">
        <w:r w:rsidR="007E2F26">
          <w:rPr>
            <w:rFonts w:ascii="Arial" w:hAnsi="Arial" w:cs="Arial"/>
            <w:sz w:val="22"/>
            <w:szCs w:val="22"/>
          </w:rPr>
          <w:t xml:space="preserve">ao longo do processo de desenvolvimento, em como garantir </w:t>
        </w:r>
      </w:ins>
      <w:del w:id="63" w:author="G T" w:date="2019-05-08T22:40:00Z">
        <w:r w:rsidR="00C33710" w:rsidDel="007E2F26">
          <w:rPr>
            <w:rFonts w:ascii="Arial" w:hAnsi="Arial" w:cs="Arial"/>
            <w:sz w:val="22"/>
            <w:szCs w:val="22"/>
          </w:rPr>
          <w:delText xml:space="preserve"> de modo a garantir o</w:delText>
        </w:r>
      </w:del>
      <w:ins w:id="64" w:author="G T" w:date="2019-05-08T22:40:00Z">
        <w:r w:rsidR="007E2F26">
          <w:rPr>
            <w:rFonts w:ascii="Arial" w:hAnsi="Arial" w:cs="Arial"/>
            <w:sz w:val="22"/>
            <w:szCs w:val="22"/>
          </w:rPr>
          <w:t>o</w:t>
        </w:r>
      </w:ins>
      <w:r w:rsidR="00C33710">
        <w:rPr>
          <w:rFonts w:ascii="Arial" w:hAnsi="Arial" w:cs="Arial"/>
          <w:sz w:val="22"/>
          <w:szCs w:val="22"/>
        </w:rPr>
        <w:t xml:space="preserve"> alinhamento do desenvolvimento ou </w:t>
      </w:r>
      <w:ins w:id="65" w:author="G T" w:date="2019-05-08T22:41:00Z">
        <w:r w:rsidR="007E2F26">
          <w:rPr>
            <w:rFonts w:ascii="Arial" w:hAnsi="Arial" w:cs="Arial"/>
            <w:sz w:val="22"/>
            <w:szCs w:val="22"/>
          </w:rPr>
          <w:t xml:space="preserve">a </w:t>
        </w:r>
      </w:ins>
      <w:r w:rsidR="00C33710">
        <w:rPr>
          <w:rFonts w:ascii="Arial" w:hAnsi="Arial" w:cs="Arial"/>
          <w:sz w:val="22"/>
          <w:szCs w:val="22"/>
        </w:rPr>
        <w:t xml:space="preserve">evolução do produto </w:t>
      </w:r>
      <w:r w:rsidR="009D2C57">
        <w:rPr>
          <w:rFonts w:ascii="Arial" w:hAnsi="Arial" w:cs="Arial"/>
          <w:sz w:val="22"/>
          <w:szCs w:val="22"/>
        </w:rPr>
        <w:t>à</w:t>
      </w:r>
      <w:r w:rsidR="00693FC6" w:rsidRPr="00443D79">
        <w:rPr>
          <w:rFonts w:ascii="Arial" w:hAnsi="Arial" w:cs="Arial"/>
          <w:sz w:val="22"/>
          <w:szCs w:val="22"/>
        </w:rPr>
        <w:t xml:space="preserve">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C33710" w:rsidRPr="00443D79">
        <w:rPr>
          <w:rFonts w:ascii="Arial" w:hAnsi="Arial" w:cs="Arial"/>
          <w:sz w:val="22"/>
          <w:szCs w:val="22"/>
        </w:rPr>
        <w:fldChar w:fldCharType="begin"/>
      </w:r>
      <w:r w:rsidR="00C33710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C33710" w:rsidRPr="00443D79">
        <w:rPr>
          <w:rFonts w:ascii="Arial" w:hAnsi="Arial" w:cs="Arial"/>
          <w:sz w:val="22"/>
          <w:szCs w:val="22"/>
        </w:rPr>
      </w:r>
      <w:r w:rsidR="00C33710" w:rsidRPr="00443D79">
        <w:rPr>
          <w:rFonts w:ascii="Arial" w:hAnsi="Arial" w:cs="Arial"/>
          <w:sz w:val="22"/>
          <w:szCs w:val="22"/>
        </w:rPr>
        <w:fldChar w:fldCharType="separate"/>
      </w:r>
      <w:r w:rsidR="00C3371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C33710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C33710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C33710" w:rsidRPr="00443D79">
        <w:rPr>
          <w:rFonts w:ascii="Arial" w:hAnsi="Arial" w:cs="Arial"/>
          <w:sz w:val="22"/>
          <w:szCs w:val="22"/>
        </w:rPr>
        <w:fldChar w:fldCharType="end"/>
      </w:r>
      <w:r w:rsidR="00C33710" w:rsidRPr="00443D79">
        <w:rPr>
          <w:rFonts w:ascii="Arial" w:hAnsi="Arial" w:cs="Arial"/>
          <w:sz w:val="22"/>
          <w:szCs w:val="22"/>
        </w:rPr>
        <w:t xml:space="preserve"> </w:t>
      </w:r>
      <w:r w:rsidR="00A26118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A26118" w:rsidRPr="006D37D9">
        <w:rPr>
          <w:rFonts w:ascii="Arial" w:hAnsi="Arial" w:cs="Arial"/>
          <w:sz w:val="22"/>
          <w:szCs w:val="22"/>
        </w:rPr>
        <w:fldChar w:fldCharType="begin"/>
      </w:r>
      <w:r w:rsidR="00A26118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A26118" w:rsidRPr="006D37D9">
        <w:rPr>
          <w:rFonts w:ascii="Arial" w:hAnsi="Arial" w:cs="Arial"/>
          <w:sz w:val="22"/>
          <w:szCs w:val="22"/>
        </w:rPr>
      </w:r>
      <w:r w:rsidR="00A26118" w:rsidRPr="006D37D9">
        <w:rPr>
          <w:rFonts w:ascii="Arial" w:hAnsi="Arial" w:cs="Arial"/>
          <w:sz w:val="22"/>
          <w:szCs w:val="22"/>
        </w:rPr>
        <w:fldChar w:fldCharType="separate"/>
      </w:r>
      <w:r w:rsidR="00A26118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A26118" w:rsidRPr="006D37D9">
        <w:rPr>
          <w:rFonts w:ascii="Arial" w:hAnsi="Arial" w:cs="Arial"/>
          <w:sz w:val="22"/>
          <w:szCs w:val="22"/>
        </w:rPr>
        <w:t xml:space="preserve"> et al., 2012</w:t>
      </w:r>
      <w:r w:rsidR="00A26118" w:rsidRPr="006D37D9">
        <w:rPr>
          <w:rFonts w:ascii="Arial" w:hAnsi="Arial" w:cs="Arial"/>
          <w:sz w:val="22"/>
          <w:szCs w:val="22"/>
        </w:rPr>
        <w:fldChar w:fldCharType="end"/>
      </w:r>
      <w:r w:rsidR="00A26118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751D52BF" w14:textId="06F2954E" w:rsidR="00327F22" w:rsidRPr="001116C9" w:rsidRDefault="00057539" w:rsidP="00327F2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66" w:author="G T" w:date="2019-05-08T22:41:00Z">
        <w:r w:rsidRPr="00057539" w:rsidDel="007E2F26">
          <w:rPr>
            <w:rFonts w:ascii="Arial" w:hAnsi="Arial" w:cs="Arial"/>
            <w:sz w:val="22"/>
            <w:szCs w:val="22"/>
          </w:rPr>
          <w:delText xml:space="preserve">De certa forma, </w:delText>
        </w:r>
        <w:r w:rsidR="009D2C57" w:rsidDel="007E2F26">
          <w:rPr>
            <w:rFonts w:ascii="Arial" w:hAnsi="Arial" w:cs="Arial"/>
            <w:sz w:val="22"/>
            <w:szCs w:val="22"/>
          </w:rPr>
          <w:delText>e</w:delText>
        </w:r>
      </w:del>
      <w:ins w:id="67" w:author="G T" w:date="2019-05-08T22:41:00Z">
        <w:r w:rsidR="007E2F26">
          <w:rPr>
            <w:rFonts w:ascii="Arial" w:hAnsi="Arial" w:cs="Arial"/>
            <w:sz w:val="22"/>
            <w:szCs w:val="22"/>
          </w:rPr>
          <w:t>E</w:t>
        </w:r>
      </w:ins>
      <w:r w:rsidR="009D2C57">
        <w:rPr>
          <w:rFonts w:ascii="Arial" w:hAnsi="Arial" w:cs="Arial"/>
          <w:sz w:val="22"/>
          <w:szCs w:val="22"/>
        </w:rPr>
        <w:t>sse conhecimento</w:t>
      </w:r>
      <w:ins w:id="68" w:author="G T" w:date="2019-05-08T22:41:00Z">
        <w:r w:rsidR="007E2F26">
          <w:rPr>
            <w:rFonts w:ascii="Arial" w:hAnsi="Arial" w:cs="Arial"/>
            <w:sz w:val="22"/>
            <w:szCs w:val="22"/>
          </w:rPr>
          <w:t xml:space="preserve">, de certa forma, </w:t>
        </w:r>
      </w:ins>
      <w:del w:id="69" w:author="G T" w:date="2019-05-08T22:41:00Z">
        <w:r w:rsidR="009D2C57" w:rsidDel="007E2F26">
          <w:rPr>
            <w:rFonts w:ascii="Arial" w:hAnsi="Arial" w:cs="Arial"/>
            <w:sz w:val="22"/>
            <w:szCs w:val="22"/>
          </w:rPr>
          <w:delText xml:space="preserve"> </w:delText>
        </w:r>
      </w:del>
      <w:ins w:id="70" w:author="G T" w:date="2019-05-08T22:41:00Z">
        <w:r w:rsidR="007E2F26">
          <w:rPr>
            <w:rFonts w:ascii="Arial" w:hAnsi="Arial" w:cs="Arial"/>
            <w:sz w:val="22"/>
            <w:szCs w:val="22"/>
          </w:rPr>
          <w:t xml:space="preserve">tem sido </w:t>
        </w:r>
      </w:ins>
      <w:del w:id="71" w:author="G T" w:date="2019-05-08T22:41:00Z">
        <w:r w:rsidR="009D2C57" w:rsidDel="007E2F26">
          <w:rPr>
            <w:rFonts w:ascii="Arial" w:hAnsi="Arial" w:cs="Arial"/>
            <w:sz w:val="22"/>
            <w:szCs w:val="22"/>
          </w:rPr>
          <w:delText xml:space="preserve">é </w:delText>
        </w:r>
      </w:del>
      <w:r w:rsidR="009D2C57">
        <w:rPr>
          <w:rFonts w:ascii="Arial" w:hAnsi="Arial" w:cs="Arial"/>
          <w:sz w:val="22"/>
          <w:szCs w:val="22"/>
        </w:rPr>
        <w:t>encapsulado</w:t>
      </w:r>
      <w:r w:rsidR="009D2C57" w:rsidRPr="00057539"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 xml:space="preserve">em modelos de QPS </w:t>
      </w:r>
      <w:del w:id="72" w:author="G T" w:date="2019-05-08T22:41:00Z">
        <w:r w:rsidRPr="00057539" w:rsidDel="007E2F26">
          <w:rPr>
            <w:rFonts w:ascii="Arial" w:hAnsi="Arial" w:cs="Arial"/>
            <w:sz w:val="22"/>
            <w:szCs w:val="22"/>
          </w:rPr>
          <w:delText>recentemente propostos</w:delText>
        </w:r>
      </w:del>
      <w:ins w:id="73" w:author="G T" w:date="2019-05-08T22:41:00Z">
        <w:r w:rsidR="007E2F26">
          <w:rPr>
            <w:rFonts w:ascii="Arial" w:hAnsi="Arial" w:cs="Arial"/>
            <w:sz w:val="22"/>
            <w:szCs w:val="22"/>
          </w:rPr>
          <w:t>recentes</w:t>
        </w:r>
      </w:ins>
      <w:r w:rsidRPr="00057539">
        <w:rPr>
          <w:rFonts w:ascii="Arial" w:hAnsi="Arial" w:cs="Arial"/>
          <w:sz w:val="22"/>
          <w:szCs w:val="22"/>
        </w:rPr>
        <w:t xml:space="preserve">, </w:t>
      </w:r>
      <w:ins w:id="74" w:author="G T" w:date="2019-05-08T22:41:00Z">
        <w:r w:rsidR="007E2F26">
          <w:rPr>
            <w:rFonts w:ascii="Arial" w:hAnsi="Arial" w:cs="Arial"/>
            <w:sz w:val="22"/>
            <w:szCs w:val="22"/>
          </w:rPr>
          <w:t xml:space="preserve">tais </w:t>
        </w:r>
      </w:ins>
      <w:r w:rsidRPr="00057539">
        <w:rPr>
          <w:rFonts w:ascii="Arial" w:hAnsi="Arial" w:cs="Arial"/>
          <w:sz w:val="22"/>
          <w:szCs w:val="22"/>
        </w:rPr>
        <w:t>como</w:t>
      </w:r>
      <w:r w:rsidR="009D2C57">
        <w:rPr>
          <w:rFonts w:ascii="Arial" w:hAnsi="Arial" w:cs="Arial"/>
          <w:sz w:val="22"/>
          <w:szCs w:val="22"/>
        </w:rPr>
        <w:t xml:space="preserve"> o</w:t>
      </w:r>
      <w:r w:rsidRPr="000575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57539">
        <w:rPr>
          <w:rFonts w:ascii="Arial" w:hAnsi="Arial" w:cs="Arial"/>
          <w:sz w:val="22"/>
          <w:szCs w:val="22"/>
        </w:rPr>
        <w:t>SQuale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proofErr w:type="spellStart"/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Mordal</w:t>
      </w:r>
      <w:proofErr w:type="spellEnd"/>
      <w:r w:rsidRPr="00057539">
        <w:rPr>
          <w:rFonts w:ascii="Arial" w:hAnsi="Arial" w:cs="Arial"/>
          <w:sz w:val="22"/>
          <w:szCs w:val="22"/>
        </w:rPr>
        <w:t>-Manet et al., 2009</w:t>
      </w:r>
      <w:r w:rsidRPr="00057539">
        <w:rPr>
          <w:rFonts w:ascii="Arial" w:hAnsi="Arial" w:cs="Arial"/>
          <w:sz w:val="22"/>
          <w:szCs w:val="22"/>
        </w:rPr>
        <w:fldChar w:fldCharType="end"/>
      </w:r>
      <w:proofErr w:type="gramStart"/>
      <w:r w:rsidRPr="00057539">
        <w:rPr>
          <w:rFonts w:ascii="Arial" w:hAnsi="Arial" w:cs="Arial"/>
          <w:sz w:val="22"/>
          <w:szCs w:val="22"/>
        </w:rPr>
        <w:t>),</w:t>
      </w:r>
      <w:proofErr w:type="spellStart"/>
      <w:del w:id="75" w:author="G T" w:date="2019-05-08T22:42:00Z">
        <w:r w:rsidRPr="00057539" w:rsidDel="007E2F26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057539">
        <w:rPr>
          <w:rFonts w:ascii="Arial" w:hAnsi="Arial" w:cs="Arial"/>
          <w:sz w:val="22"/>
          <w:szCs w:val="22"/>
        </w:rPr>
        <w:t>Quamoco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Wagner et al.,2012)</w:t>
      </w:r>
      <w:r w:rsidRPr="00057539">
        <w:rPr>
          <w:rFonts w:ascii="Arial" w:hAnsi="Arial" w:cs="Arial"/>
          <w:sz w:val="22"/>
          <w:szCs w:val="22"/>
        </w:rPr>
        <w:fldChar w:fldCharType="end"/>
      </w:r>
      <w:r w:rsidRPr="00057539">
        <w:rPr>
          <w:rFonts w:ascii="Arial" w:hAnsi="Arial" w:cs="Arial"/>
          <w:sz w:val="22"/>
          <w:szCs w:val="22"/>
        </w:rPr>
        <w:t xml:space="preserve"> e</w:t>
      </w:r>
      <w:ins w:id="76" w:author="G T" w:date="2019-05-08T22:42:00Z">
        <w:r w:rsidR="007E2F26">
          <w:rPr>
            <w:rFonts w:ascii="Arial" w:hAnsi="Arial" w:cs="Arial"/>
            <w:sz w:val="22"/>
            <w:szCs w:val="22"/>
          </w:rPr>
          <w:t>,</w:t>
        </w:r>
      </w:ins>
      <w:r w:rsidRPr="000575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especialmente</w:t>
      </w:r>
      <w:ins w:id="77" w:author="G T" w:date="2019-05-08T22:42:00Z">
        <w:r w:rsidR="007E2F26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no</w:t>
      </w:r>
      <w:ins w:id="78" w:author="G T" w:date="2019-05-08T22:42:00Z">
        <w:r w:rsidR="007E2F26">
          <w:rPr>
            <w:rFonts w:ascii="Arial" w:hAnsi="Arial" w:cs="Arial"/>
            <w:sz w:val="22"/>
            <w:szCs w:val="22"/>
          </w:rPr>
          <w:t>s modelos</w:t>
        </w:r>
      </w:ins>
      <w:r w:rsidRPr="00057539">
        <w:rPr>
          <w:rFonts w:ascii="Arial" w:hAnsi="Arial" w:cs="Arial"/>
          <w:sz w:val="22"/>
          <w:szCs w:val="22"/>
        </w:rPr>
        <w:t xml:space="preserve"> QATCH</w:t>
      </w:r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proofErr w:type="spellStart"/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Siavvas</w:t>
      </w:r>
      <w:proofErr w:type="spellEnd"/>
      <w:r w:rsidRPr="00057539">
        <w:rPr>
          <w:rFonts w:ascii="Arial" w:hAnsi="Arial" w:cs="Arial"/>
          <w:sz w:val="22"/>
          <w:szCs w:val="22"/>
        </w:rPr>
        <w:t xml:space="preserve"> et al., 2017)</w:t>
      </w:r>
      <w:r w:rsidRPr="0005753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e Q-Rapids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LÓPEZ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</w:t>
      </w:r>
      <w:r w:rsidRPr="00057539">
        <w:rPr>
          <w:rFonts w:ascii="Arial" w:hAnsi="Arial" w:cs="Arial"/>
          <w:sz w:val="22"/>
          <w:szCs w:val="22"/>
        </w:rPr>
        <w:t>ó</w:t>
      </w:r>
      <w:r>
        <w:rPr>
          <w:rFonts w:ascii="Arial" w:hAnsi="Arial" w:cs="Arial"/>
          <w:sz w:val="22"/>
          <w:szCs w:val="22"/>
        </w:rPr>
        <w:t>pez et al., 2018)</w:t>
      </w:r>
      <w:r>
        <w:rPr>
          <w:rFonts w:ascii="Arial" w:hAnsi="Arial" w:cs="Arial"/>
          <w:sz w:val="22"/>
          <w:szCs w:val="22"/>
        </w:rPr>
        <w:fldChar w:fldCharType="end"/>
      </w:r>
      <w:r w:rsidRPr="00057539">
        <w:rPr>
          <w:rFonts w:ascii="Arial" w:hAnsi="Arial" w:cs="Arial"/>
          <w:sz w:val="22"/>
          <w:szCs w:val="22"/>
        </w:rPr>
        <w:t xml:space="preserve">, </w:t>
      </w:r>
      <w:del w:id="79" w:author="G T" w:date="2019-05-08T22:42:00Z">
        <w:r w:rsidR="009D2C57" w:rsidDel="007E2F26">
          <w:rPr>
            <w:rFonts w:ascii="Arial" w:hAnsi="Arial" w:cs="Arial"/>
            <w:sz w:val="22"/>
            <w:szCs w:val="22"/>
          </w:rPr>
          <w:delText>estes</w:delText>
        </w:r>
        <w:r w:rsidR="009D2C57" w:rsidRPr="00057539" w:rsidDel="007E2F26">
          <w:rPr>
            <w:rFonts w:ascii="Arial" w:hAnsi="Arial" w:cs="Arial"/>
            <w:sz w:val="22"/>
            <w:szCs w:val="22"/>
          </w:rPr>
          <w:delText xml:space="preserve"> </w:delText>
        </w:r>
      </w:del>
      <w:ins w:id="80" w:author="G T" w:date="2019-05-08T22:42:00Z">
        <w:r w:rsidR="007E2F26">
          <w:rPr>
            <w:rFonts w:ascii="Arial" w:hAnsi="Arial" w:cs="Arial"/>
            <w:sz w:val="22"/>
            <w:szCs w:val="22"/>
          </w:rPr>
          <w:t>que</w:t>
        </w:r>
        <w:r w:rsidR="007E2F26" w:rsidRPr="00057539">
          <w:rPr>
            <w:rFonts w:ascii="Arial" w:hAnsi="Arial" w:cs="Arial"/>
            <w:sz w:val="22"/>
            <w:szCs w:val="22"/>
          </w:rPr>
          <w:t xml:space="preserve"> </w:t>
        </w:r>
      </w:ins>
      <w:r w:rsidRPr="00057539">
        <w:rPr>
          <w:rFonts w:ascii="Arial" w:hAnsi="Arial" w:cs="Arial"/>
          <w:sz w:val="22"/>
          <w:szCs w:val="22"/>
        </w:rPr>
        <w:t xml:space="preserve">também </w:t>
      </w:r>
      <w:r w:rsidR="009D2C57">
        <w:rPr>
          <w:rFonts w:ascii="Arial" w:hAnsi="Arial" w:cs="Arial"/>
          <w:sz w:val="22"/>
          <w:szCs w:val="22"/>
        </w:rPr>
        <w:t xml:space="preserve">tomam por base a </w:t>
      </w:r>
      <w:del w:id="81" w:author="G T" w:date="2019-05-08T22:43:00Z">
        <w:r w:rsidRPr="00057539" w:rsidDel="007E2F26">
          <w:rPr>
            <w:rFonts w:ascii="Arial" w:hAnsi="Arial" w:cs="Arial"/>
            <w:sz w:val="22"/>
            <w:szCs w:val="22"/>
          </w:rPr>
          <w:delText>ISO</w:delText>
        </w:r>
      </w:del>
      <w:ins w:id="82" w:author="G T" w:date="2019-05-08T22:43:00Z">
        <w:r w:rsidR="007E2F26">
          <w:rPr>
            <w:rFonts w:ascii="Arial" w:hAnsi="Arial" w:cs="Arial"/>
            <w:sz w:val="22"/>
            <w:szCs w:val="22"/>
          </w:rPr>
          <w:t>ISO/IEC 25010</w:t>
        </w:r>
      </w:ins>
      <w:r w:rsidRPr="00057539">
        <w:rPr>
          <w:rFonts w:ascii="Arial" w:hAnsi="Arial" w:cs="Arial"/>
          <w:sz w:val="22"/>
          <w:szCs w:val="22"/>
        </w:rPr>
        <w:t xml:space="preserve">. </w:t>
      </w:r>
      <w:r w:rsidR="00327F22">
        <w:rPr>
          <w:rFonts w:ascii="Arial" w:hAnsi="Arial" w:cs="Arial"/>
          <w:sz w:val="22"/>
          <w:szCs w:val="22"/>
        </w:rPr>
        <w:t>Entretanto</w:t>
      </w:r>
      <w:r w:rsidR="00327F22" w:rsidRPr="001116C9">
        <w:rPr>
          <w:rFonts w:ascii="Arial" w:hAnsi="Arial" w:cs="Arial"/>
          <w:sz w:val="22"/>
          <w:szCs w:val="22"/>
        </w:rPr>
        <w:t xml:space="preserve">, analisar tão somente aspectos de qualidade interna, externa e </w:t>
      </w:r>
      <w:del w:id="83" w:author="G T" w:date="2019-05-08T22:43:00Z">
        <w:r w:rsidR="00327F22" w:rsidRPr="001116C9" w:rsidDel="007E2F26">
          <w:rPr>
            <w:rFonts w:ascii="Arial" w:hAnsi="Arial" w:cs="Arial"/>
            <w:sz w:val="22"/>
            <w:szCs w:val="22"/>
          </w:rPr>
          <w:delText xml:space="preserve">em </w:delText>
        </w:r>
      </w:del>
      <w:ins w:id="84" w:author="G T" w:date="2019-05-08T22:43:00Z">
        <w:r w:rsidR="007E2F26">
          <w:rPr>
            <w:rFonts w:ascii="Arial" w:hAnsi="Arial" w:cs="Arial"/>
            <w:sz w:val="22"/>
            <w:szCs w:val="22"/>
          </w:rPr>
          <w:t xml:space="preserve">de utilização do produto de </w:t>
        </w:r>
        <w:proofErr w:type="gramStart"/>
        <w:r w:rsidR="007E2F26">
          <w:rPr>
            <w:rFonts w:ascii="Arial" w:hAnsi="Arial" w:cs="Arial"/>
            <w:sz w:val="22"/>
            <w:szCs w:val="22"/>
          </w:rPr>
          <w:t xml:space="preserve">software </w:t>
        </w:r>
      </w:ins>
      <w:del w:id="85" w:author="G T" w:date="2019-05-08T22:43:00Z">
        <w:r w:rsidR="00327F22" w:rsidRPr="001116C9" w:rsidDel="007E2F26">
          <w:rPr>
            <w:rFonts w:ascii="Arial" w:hAnsi="Arial" w:cs="Arial"/>
            <w:sz w:val="22"/>
            <w:szCs w:val="22"/>
          </w:rPr>
          <w:delText>uso</w:delText>
        </w:r>
      </w:del>
      <w:del w:id="86" w:author="G T" w:date="2019-05-08T22:44:00Z">
        <w:r w:rsidR="00327F22" w:rsidRPr="001116C9" w:rsidDel="007E2F26">
          <w:rPr>
            <w:rFonts w:ascii="Arial" w:hAnsi="Arial" w:cs="Arial"/>
            <w:sz w:val="22"/>
            <w:szCs w:val="22"/>
          </w:rPr>
          <w:delText>,</w:delText>
        </w:r>
      </w:del>
      <w:r w:rsidR="00327F22" w:rsidRPr="001116C9">
        <w:rPr>
          <w:rFonts w:ascii="Arial" w:hAnsi="Arial" w:cs="Arial"/>
          <w:sz w:val="22"/>
          <w:szCs w:val="22"/>
        </w:rPr>
        <w:t xml:space="preserve"> isoladamente</w:t>
      </w:r>
      <w:proofErr w:type="gramEnd"/>
      <w:del w:id="87" w:author="G T" w:date="2019-05-08T22:44:00Z">
        <w:r w:rsidR="00327F22" w:rsidRPr="001116C9" w:rsidDel="007E2F26">
          <w:rPr>
            <w:rFonts w:ascii="Arial" w:hAnsi="Arial" w:cs="Arial"/>
            <w:sz w:val="22"/>
            <w:szCs w:val="22"/>
          </w:rPr>
          <w:delText>,</w:delText>
        </w:r>
      </w:del>
      <w:r w:rsidR="00327F22" w:rsidRPr="001116C9">
        <w:rPr>
          <w:rFonts w:ascii="Arial" w:hAnsi="Arial" w:cs="Arial"/>
          <w:sz w:val="22"/>
          <w:szCs w:val="22"/>
        </w:rPr>
        <w:t xml:space="preserve"> não é suficiente para que gestor</w:t>
      </w:r>
      <w:r w:rsidR="00327F22">
        <w:rPr>
          <w:rFonts w:ascii="Arial" w:hAnsi="Arial" w:cs="Arial"/>
          <w:sz w:val="22"/>
          <w:szCs w:val="22"/>
        </w:rPr>
        <w:t>es</w:t>
      </w:r>
      <w:r w:rsidR="00327F22" w:rsidRPr="001116C9">
        <w:rPr>
          <w:rFonts w:ascii="Arial" w:hAnsi="Arial" w:cs="Arial"/>
          <w:sz w:val="22"/>
          <w:szCs w:val="22"/>
        </w:rPr>
        <w:t xml:space="preserve"> de produto</w:t>
      </w:r>
      <w:r w:rsidR="00327F22">
        <w:rPr>
          <w:rFonts w:ascii="Arial" w:hAnsi="Arial" w:cs="Arial"/>
          <w:sz w:val="22"/>
          <w:szCs w:val="22"/>
        </w:rPr>
        <w:t>s</w:t>
      </w:r>
      <w:r w:rsidR="00327F22" w:rsidRPr="001116C9">
        <w:rPr>
          <w:rFonts w:ascii="Arial" w:hAnsi="Arial" w:cs="Arial"/>
          <w:sz w:val="22"/>
          <w:szCs w:val="22"/>
        </w:rPr>
        <w:t xml:space="preserve"> ou engenheiros de software </w:t>
      </w:r>
      <w:ins w:id="88" w:author="G T" w:date="2019-05-08T22:44:00Z">
        <w:r w:rsidR="007E2F26">
          <w:rPr>
            <w:rFonts w:ascii="Arial" w:hAnsi="Arial" w:cs="Arial"/>
            <w:sz w:val="22"/>
            <w:szCs w:val="22"/>
          </w:rPr>
          <w:t xml:space="preserve">consigam decidir adequadamente </w:t>
        </w:r>
      </w:ins>
      <w:del w:id="89" w:author="G T" w:date="2019-05-08T22:44:00Z">
        <w:r w:rsidR="00327F22" w:rsidRPr="001116C9" w:rsidDel="007E2F26">
          <w:rPr>
            <w:rFonts w:ascii="Arial" w:hAnsi="Arial" w:cs="Arial"/>
            <w:sz w:val="22"/>
            <w:szCs w:val="22"/>
          </w:rPr>
          <w:delText xml:space="preserve">decidam </w:delText>
        </w:r>
      </w:del>
      <w:r w:rsidR="00327F22" w:rsidRPr="001116C9">
        <w:rPr>
          <w:rFonts w:ascii="Arial" w:hAnsi="Arial" w:cs="Arial"/>
          <w:sz w:val="22"/>
          <w:szCs w:val="22"/>
        </w:rPr>
        <w:t>sobre a aceitação ou não de um release</w:t>
      </w:r>
      <w:r w:rsidR="00327F22">
        <w:rPr>
          <w:rFonts w:ascii="Arial" w:hAnsi="Arial" w:cs="Arial"/>
          <w:sz w:val="22"/>
          <w:szCs w:val="22"/>
        </w:rPr>
        <w:t xml:space="preserve"> </w:t>
      </w:r>
      <w:ins w:id="90" w:author="G T" w:date="2019-05-08T22:44:00Z">
        <w:r w:rsidR="007E2F26">
          <w:rPr>
            <w:rFonts w:ascii="Arial" w:hAnsi="Arial" w:cs="Arial"/>
            <w:sz w:val="22"/>
            <w:szCs w:val="22"/>
          </w:rPr>
          <w:t xml:space="preserve">ao longo do processo de desenvolvimento </w:t>
        </w:r>
      </w:ins>
      <w:r w:rsidR="00327F22">
        <w:rPr>
          <w:rFonts w:ascii="Arial" w:hAnsi="Arial" w:cs="Arial"/>
          <w:sz w:val="22"/>
          <w:szCs w:val="22"/>
        </w:rPr>
        <w:t>ou do produto de software per si</w:t>
      </w:r>
      <w:ins w:id="91" w:author="G T" w:date="2019-05-08T22:44:00Z">
        <w:r w:rsidR="007E2F26">
          <w:rPr>
            <w:rFonts w:ascii="Arial" w:hAnsi="Arial" w:cs="Arial"/>
            <w:sz w:val="22"/>
            <w:szCs w:val="22"/>
          </w:rPr>
          <w:t xml:space="preserve"> em momento de entr</w:t>
        </w:r>
      </w:ins>
      <w:ins w:id="92" w:author="G T" w:date="2019-05-08T22:45:00Z">
        <w:r w:rsidR="007E2F26">
          <w:rPr>
            <w:rFonts w:ascii="Arial" w:hAnsi="Arial" w:cs="Arial"/>
            <w:sz w:val="22"/>
            <w:szCs w:val="22"/>
          </w:rPr>
          <w:t>ega final</w:t>
        </w:r>
      </w:ins>
      <w:r w:rsidR="00327F22" w:rsidRPr="001116C9">
        <w:rPr>
          <w:rFonts w:ascii="Arial" w:hAnsi="Arial" w:cs="Arial"/>
          <w:sz w:val="22"/>
          <w:szCs w:val="22"/>
        </w:rPr>
        <w:t xml:space="preserve">. </w:t>
      </w:r>
    </w:p>
    <w:p w14:paraId="0CAF645E" w14:textId="77777777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93" w:name="_Toc8225761"/>
      <w:r>
        <w:rPr>
          <w:rFonts w:ascii="Arial" w:hAnsi="Arial" w:cs="Arial"/>
        </w:rPr>
        <w:t>Delineamento</w:t>
      </w:r>
      <w:r w:rsidRPr="006D37D9">
        <w:rPr>
          <w:rFonts w:ascii="Arial" w:hAnsi="Arial" w:cs="Arial"/>
        </w:rPr>
        <w:t xml:space="preserve"> do problema</w:t>
      </w:r>
      <w:bookmarkEnd w:id="93"/>
    </w:p>
    <w:p w14:paraId="7C1CD658" w14:textId="6B6FD134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</w:t>
      </w:r>
      <w:proofErr w:type="gramStart"/>
      <w:r w:rsidRPr="001116C9">
        <w:rPr>
          <w:rFonts w:ascii="Arial" w:hAnsi="Arial" w:cs="Arial"/>
          <w:sz w:val="22"/>
          <w:szCs w:val="22"/>
        </w:rPr>
        <w:t xml:space="preserve">acerca </w:t>
      </w:r>
      <w:del w:id="94" w:author="G T" w:date="2019-05-08T22:45:00Z">
        <w:r w:rsidRPr="001116C9" w:rsidDel="007E2F26">
          <w:rPr>
            <w:rFonts w:ascii="Arial" w:hAnsi="Arial" w:cs="Arial"/>
            <w:sz w:val="22"/>
            <w:szCs w:val="22"/>
          </w:rPr>
          <w:delText>dos dados gerados</w:delText>
        </w:r>
      </w:del>
      <w:ins w:id="95" w:author="G T" w:date="2019-05-08T22:45:00Z">
        <w:r w:rsidR="007E2F26">
          <w:rPr>
            <w:rFonts w:ascii="Arial" w:hAnsi="Arial" w:cs="Arial"/>
            <w:sz w:val="22"/>
            <w:szCs w:val="22"/>
          </w:rPr>
          <w:t xml:space="preserve"> da</w:t>
        </w:r>
        <w:proofErr w:type="gramEnd"/>
        <w:r w:rsidR="007E2F26">
          <w:rPr>
            <w:rFonts w:ascii="Arial" w:hAnsi="Arial" w:cs="Arial"/>
            <w:sz w:val="22"/>
            <w:szCs w:val="22"/>
          </w:rPr>
          <w:t xml:space="preserve"> qualidade apresentada pelo produto de software </w:t>
        </w:r>
      </w:ins>
      <w:del w:id="96" w:author="G T" w:date="2019-05-08T22:45:00Z">
        <w:r w:rsidRPr="001116C9" w:rsidDel="007E2F26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1116C9">
        <w:rPr>
          <w:rFonts w:ascii="Arial" w:hAnsi="Arial" w:cs="Arial"/>
          <w:sz w:val="22"/>
          <w:szCs w:val="22"/>
        </w:rPr>
        <w:t xml:space="preserve">ao longo do ciclo de </w:t>
      </w:r>
      <w:del w:id="97" w:author="G T" w:date="2019-05-08T22:45:00Z">
        <w:r w:rsidRPr="001116C9" w:rsidDel="007E2F26">
          <w:rPr>
            <w:rFonts w:ascii="Arial" w:hAnsi="Arial" w:cs="Arial"/>
            <w:sz w:val="22"/>
            <w:szCs w:val="22"/>
          </w:rPr>
          <w:delText>vida do software</w:delText>
        </w:r>
      </w:del>
      <w:ins w:id="98" w:author="G T" w:date="2019-05-08T22:45:00Z">
        <w:r w:rsidR="007E2F26">
          <w:rPr>
            <w:rFonts w:ascii="Arial" w:hAnsi="Arial" w:cs="Arial"/>
            <w:sz w:val="22"/>
            <w:szCs w:val="22"/>
          </w:rPr>
          <w:t>desenvolvimento</w:t>
        </w:r>
      </w:ins>
      <w:ins w:id="99" w:author="G T" w:date="2019-05-08T22:46:00Z">
        <w:r w:rsidR="007E2F26">
          <w:rPr>
            <w:rFonts w:ascii="Arial" w:hAnsi="Arial" w:cs="Arial"/>
            <w:sz w:val="22"/>
            <w:szCs w:val="22"/>
          </w:rPr>
          <w:t xml:space="preserve"> e em momento de entrega da versão final</w:t>
        </w:r>
      </w:ins>
      <w:r w:rsidRPr="001116C9">
        <w:rPr>
          <w:rFonts w:ascii="Arial" w:hAnsi="Arial" w:cs="Arial"/>
          <w:sz w:val="22"/>
          <w:szCs w:val="22"/>
        </w:rPr>
        <w:t xml:space="preserve"> é muitas vezes a causa de </w:t>
      </w:r>
      <w:del w:id="100" w:author="G T" w:date="2019-05-08T22:46:00Z">
        <w:r w:rsidRPr="001116C9" w:rsidDel="007E2F26">
          <w:rPr>
            <w:rFonts w:ascii="Arial" w:hAnsi="Arial" w:cs="Arial"/>
            <w:sz w:val="22"/>
            <w:szCs w:val="22"/>
          </w:rPr>
          <w:delText xml:space="preserve">más </w:delText>
        </w:r>
      </w:del>
      <w:r w:rsidRPr="001116C9">
        <w:rPr>
          <w:rFonts w:ascii="Arial" w:hAnsi="Arial" w:cs="Arial"/>
          <w:sz w:val="22"/>
          <w:szCs w:val="22"/>
        </w:rPr>
        <w:t>decisões</w:t>
      </w:r>
      <w:ins w:id="101" w:author="G T" w:date="2019-05-08T22:46:00Z">
        <w:r w:rsidR="007E2F26">
          <w:rPr>
            <w:rFonts w:ascii="Arial" w:hAnsi="Arial" w:cs="Arial"/>
            <w:sz w:val="22"/>
            <w:szCs w:val="22"/>
          </w:rPr>
          <w:t xml:space="preserve"> inadequadas</w:t>
        </w:r>
      </w:ins>
      <w:ins w:id="102" w:author="G T" w:date="2019-05-08T22:47:00Z">
        <w:r w:rsidR="007E2F26">
          <w:rPr>
            <w:rFonts w:ascii="Arial" w:hAnsi="Arial" w:cs="Arial"/>
            <w:sz w:val="22"/>
            <w:szCs w:val="22"/>
          </w:rPr>
          <w:t xml:space="preserve"> de projeto</w:t>
        </w:r>
      </w:ins>
      <w:r w:rsidRPr="001116C9">
        <w:rPr>
          <w:rFonts w:ascii="Arial" w:hAnsi="Arial" w:cs="Arial"/>
          <w:sz w:val="22"/>
          <w:szCs w:val="22"/>
        </w:rPr>
        <w:t>. Aliado a isso, a falta de qualificação dos dados</w:t>
      </w:r>
      <w:ins w:id="103" w:author="G T" w:date="2019-05-08T22:47:00Z">
        <w:r w:rsidR="00E70D0A">
          <w:rPr>
            <w:rFonts w:ascii="Arial" w:hAnsi="Arial" w:cs="Arial"/>
            <w:sz w:val="22"/>
            <w:szCs w:val="22"/>
          </w:rPr>
          <w:t xml:space="preserve"> (capturando </w:t>
        </w:r>
        <w:r w:rsidR="00E70D0A">
          <w:rPr>
            <w:rFonts w:ascii="Arial" w:hAnsi="Arial" w:cs="Arial"/>
            <w:sz w:val="22"/>
            <w:szCs w:val="22"/>
          </w:rPr>
          <w:lastRenderedPageBreak/>
          <w:t>medidas)</w:t>
        </w:r>
      </w:ins>
      <w:r w:rsidRPr="001116C9">
        <w:rPr>
          <w:rFonts w:ascii="Arial" w:hAnsi="Arial" w:cs="Arial"/>
          <w:sz w:val="22"/>
          <w:szCs w:val="22"/>
        </w:rPr>
        <w:t xml:space="preserve"> previamente </w:t>
      </w:r>
      <w:del w:id="104" w:author="G T" w:date="2019-05-08T22:47:00Z">
        <w:r w:rsidRPr="001116C9" w:rsidDel="00E70D0A">
          <w:rPr>
            <w:rFonts w:ascii="Arial" w:hAnsi="Arial" w:cs="Arial"/>
            <w:sz w:val="22"/>
            <w:szCs w:val="22"/>
          </w:rPr>
          <w:delText xml:space="preserve">às </w:delText>
        </w:r>
      </w:del>
      <w:ins w:id="105" w:author="G T" w:date="2019-05-08T22:47:00Z">
        <w:r w:rsidR="00E70D0A">
          <w:rPr>
            <w:rFonts w:ascii="Arial" w:hAnsi="Arial" w:cs="Arial"/>
            <w:sz w:val="22"/>
            <w:szCs w:val="22"/>
          </w:rPr>
          <w:t>as avalia</w:t>
        </w:r>
      </w:ins>
      <w:ins w:id="106" w:author="G T" w:date="2019-05-08T22:48:00Z">
        <w:r w:rsidR="00E70D0A">
          <w:rPr>
            <w:rFonts w:ascii="Arial" w:hAnsi="Arial" w:cs="Arial"/>
            <w:sz w:val="22"/>
            <w:szCs w:val="22"/>
          </w:rPr>
          <w:t>ções</w:t>
        </w:r>
      </w:ins>
      <w:ins w:id="107" w:author="G T" w:date="2019-05-08T22:47:00Z">
        <w:r w:rsidR="00E70D0A" w:rsidRPr="001116C9">
          <w:rPr>
            <w:rFonts w:ascii="Arial" w:hAnsi="Arial" w:cs="Arial"/>
            <w:sz w:val="22"/>
            <w:szCs w:val="22"/>
          </w:rPr>
          <w:t xml:space="preserve"> </w:t>
        </w:r>
      </w:ins>
      <w:del w:id="108" w:author="G T" w:date="2019-05-08T22:48:00Z">
        <w:r w:rsidRPr="001116C9" w:rsidDel="00E70D0A">
          <w:rPr>
            <w:rFonts w:ascii="Arial" w:hAnsi="Arial" w:cs="Arial"/>
            <w:sz w:val="22"/>
            <w:szCs w:val="22"/>
          </w:rPr>
          <w:delText xml:space="preserve">análises </w:delText>
        </w:r>
      </w:del>
      <w:r w:rsidRPr="001116C9">
        <w:rPr>
          <w:rFonts w:ascii="Arial" w:hAnsi="Arial" w:cs="Arial"/>
          <w:sz w:val="22"/>
          <w:szCs w:val="22"/>
        </w:rPr>
        <w:t xml:space="preserve">contribui sobremaneira a análises e interpretações </w:t>
      </w:r>
      <w:r w:rsidR="00327F22">
        <w:rPr>
          <w:rFonts w:ascii="Arial" w:hAnsi="Arial" w:cs="Arial"/>
          <w:sz w:val="22"/>
          <w:szCs w:val="22"/>
        </w:rPr>
        <w:t>equivocadas</w:t>
      </w:r>
      <w:r w:rsidRPr="001116C9">
        <w:rPr>
          <w:rFonts w:ascii="Arial" w:hAnsi="Arial" w:cs="Arial"/>
          <w:sz w:val="22"/>
          <w:szCs w:val="22"/>
        </w:rPr>
        <w:t xml:space="preserve">. Um desafio comum para os profissionais da área de software é a identificação e correção de </w:t>
      </w:r>
      <w:del w:id="109" w:author="G T" w:date="2019-05-08T22:48:00Z">
        <w:r w:rsidRPr="001116C9" w:rsidDel="00E70D0A">
          <w:rPr>
            <w:rFonts w:ascii="Arial" w:hAnsi="Arial" w:cs="Arial"/>
            <w:sz w:val="22"/>
            <w:szCs w:val="22"/>
          </w:rPr>
          <w:delText xml:space="preserve">más </w:delText>
        </w:r>
      </w:del>
      <w:r w:rsidRPr="001116C9">
        <w:rPr>
          <w:rFonts w:ascii="Arial" w:hAnsi="Arial" w:cs="Arial"/>
          <w:sz w:val="22"/>
          <w:szCs w:val="22"/>
        </w:rPr>
        <w:t>decisões</w:t>
      </w:r>
      <w:ins w:id="110" w:author="G T" w:date="2019-05-08T22:48:00Z">
        <w:r w:rsidR="00E70D0A">
          <w:rPr>
            <w:rFonts w:ascii="Arial" w:hAnsi="Arial" w:cs="Arial"/>
            <w:sz w:val="22"/>
            <w:szCs w:val="22"/>
          </w:rPr>
          <w:t xml:space="preserve"> inadequadas</w:t>
        </w:r>
      </w:ins>
      <w:r w:rsidRPr="001116C9">
        <w:rPr>
          <w:rFonts w:ascii="Arial" w:hAnsi="Arial" w:cs="Arial"/>
          <w:sz w:val="22"/>
          <w:szCs w:val="22"/>
        </w:rPr>
        <w:t xml:space="preserve"> antes que estas possam produzir efeitos indesejáveis</w:t>
      </w:r>
      <w:ins w:id="111" w:author="G T" w:date="2019-05-08T22:48:00Z">
        <w:r w:rsidR="00E70D0A">
          <w:rPr>
            <w:rFonts w:ascii="Arial" w:hAnsi="Arial" w:cs="Arial"/>
            <w:sz w:val="22"/>
            <w:szCs w:val="22"/>
          </w:rPr>
          <w:t xml:space="preserve"> no produto de software</w:t>
        </w:r>
      </w:ins>
      <w:r w:rsidRPr="001116C9">
        <w:rPr>
          <w:rFonts w:ascii="Arial" w:hAnsi="Arial" w:cs="Arial"/>
          <w:sz w:val="22"/>
          <w:szCs w:val="22"/>
        </w:rPr>
        <w:t>. Isso provavelmente ocorre porque é mais fácil julgar decisões em engenharia de software após o acontecimento do fato, do que monitorar e avaliar</w:t>
      </w:r>
      <w:ins w:id="112" w:author="G T" w:date="2019-05-08T22:48:00Z">
        <w:r w:rsidR="00E70D0A">
          <w:rPr>
            <w:rFonts w:ascii="Arial" w:hAnsi="Arial" w:cs="Arial"/>
            <w:sz w:val="22"/>
            <w:szCs w:val="22"/>
          </w:rPr>
          <w:t xml:space="preserve"> o produto de software</w:t>
        </w:r>
      </w:ins>
      <w:r w:rsidRPr="001116C9">
        <w:rPr>
          <w:rFonts w:ascii="Arial" w:hAnsi="Arial" w:cs="Arial"/>
          <w:sz w:val="22"/>
          <w:szCs w:val="22"/>
        </w:rPr>
        <w:t xml:space="preserve">, antes que </w:t>
      </w:r>
      <w:del w:id="113" w:author="G T" w:date="2019-05-08T22:49:00Z">
        <w:r w:rsidRPr="001116C9" w:rsidDel="00E70D0A">
          <w:rPr>
            <w:rFonts w:ascii="Arial" w:hAnsi="Arial" w:cs="Arial"/>
            <w:sz w:val="22"/>
            <w:szCs w:val="22"/>
          </w:rPr>
          <w:delText xml:space="preserve">seu </w:delText>
        </w:r>
      </w:del>
      <w:ins w:id="114" w:author="G T" w:date="2019-05-08T22:49:00Z">
        <w:r w:rsidR="00E70D0A">
          <w:rPr>
            <w:rFonts w:ascii="Arial" w:hAnsi="Arial" w:cs="Arial"/>
            <w:sz w:val="22"/>
            <w:szCs w:val="22"/>
          </w:rPr>
          <w:t>o</w:t>
        </w:r>
        <w:r w:rsidR="00E70D0A" w:rsidRPr="001116C9">
          <w:rPr>
            <w:rFonts w:ascii="Arial" w:hAnsi="Arial" w:cs="Arial"/>
            <w:sz w:val="22"/>
            <w:szCs w:val="22"/>
          </w:rPr>
          <w:t xml:space="preserve"> </w:t>
        </w:r>
      </w:ins>
      <w:r w:rsidRPr="001116C9">
        <w:rPr>
          <w:rFonts w:ascii="Arial" w:hAnsi="Arial" w:cs="Arial"/>
          <w:sz w:val="22"/>
          <w:szCs w:val="22"/>
        </w:rPr>
        <w:t xml:space="preserve">impacto </w:t>
      </w:r>
      <w:ins w:id="115" w:author="G T" w:date="2019-05-08T22:49:00Z">
        <w:r w:rsidR="00E70D0A">
          <w:rPr>
            <w:rFonts w:ascii="Arial" w:hAnsi="Arial" w:cs="Arial"/>
            <w:sz w:val="22"/>
            <w:szCs w:val="22"/>
          </w:rPr>
          <w:t xml:space="preserve">das decisões na qualidade final do produto </w:t>
        </w:r>
      </w:ins>
      <w:r w:rsidRPr="001116C9">
        <w:rPr>
          <w:rFonts w:ascii="Arial" w:hAnsi="Arial" w:cs="Arial"/>
          <w:sz w:val="22"/>
          <w:szCs w:val="22"/>
        </w:rPr>
        <w:t>seja conhecido (</w:t>
      </w:r>
      <w:proofErr w:type="spellStart"/>
      <w:r w:rsidRPr="001116C9">
        <w:rPr>
          <w:rFonts w:ascii="Arial" w:hAnsi="Arial" w:cs="Arial"/>
          <w:sz w:val="22"/>
          <w:szCs w:val="22"/>
        </w:rPr>
        <w:fldChar w:fldCharType="begin"/>
      </w:r>
      <w:r w:rsidRPr="001116C9">
        <w:rPr>
          <w:rFonts w:ascii="Arial" w:hAnsi="Arial" w:cs="Arial"/>
          <w:sz w:val="22"/>
          <w:szCs w:val="22"/>
        </w:rPr>
        <w:instrText xml:space="preserve"> REF HOOVER \h  \* MERGEFORMAT </w:instrText>
      </w:r>
      <w:r w:rsidRPr="001116C9">
        <w:rPr>
          <w:rFonts w:ascii="Arial" w:hAnsi="Arial" w:cs="Arial"/>
          <w:sz w:val="22"/>
          <w:szCs w:val="22"/>
        </w:rPr>
      </w:r>
      <w:r w:rsidRPr="001116C9">
        <w:rPr>
          <w:rFonts w:ascii="Arial" w:hAnsi="Arial" w:cs="Arial"/>
          <w:sz w:val="22"/>
          <w:szCs w:val="22"/>
        </w:rPr>
        <w:fldChar w:fldCharType="separate"/>
      </w:r>
      <w:r w:rsidRPr="001116C9">
        <w:rPr>
          <w:rFonts w:ascii="Arial" w:hAnsi="Arial" w:cs="Arial"/>
          <w:sz w:val="22"/>
          <w:szCs w:val="22"/>
        </w:rPr>
        <w:t>Hoover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et al., 2010</w:t>
      </w:r>
      <w:r w:rsidRPr="001116C9">
        <w:rPr>
          <w:rFonts w:ascii="Arial" w:hAnsi="Arial" w:cs="Arial"/>
          <w:sz w:val="22"/>
          <w:szCs w:val="22"/>
        </w:rPr>
        <w:fldChar w:fldCharType="end"/>
      </w:r>
      <w:r w:rsidRPr="001116C9">
        <w:rPr>
          <w:rFonts w:ascii="Arial" w:hAnsi="Arial" w:cs="Arial"/>
          <w:sz w:val="22"/>
          <w:szCs w:val="22"/>
        </w:rPr>
        <w:t>).</w:t>
      </w:r>
    </w:p>
    <w:p w14:paraId="7957F8CF" w14:textId="4C5D3013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Portanto, a falta de </w:t>
      </w:r>
      <w:ins w:id="116" w:author="G T" w:date="2019-05-08T22:50:00Z">
        <w:r w:rsidR="00E70D0A">
          <w:rPr>
            <w:rFonts w:ascii="Arial" w:hAnsi="Arial" w:cs="Arial"/>
            <w:sz w:val="22"/>
            <w:szCs w:val="22"/>
          </w:rPr>
          <w:t xml:space="preserve">indicadores que permitam apoiar a </w:t>
        </w:r>
      </w:ins>
      <w:r w:rsidRPr="001116C9">
        <w:rPr>
          <w:rFonts w:ascii="Arial" w:hAnsi="Arial" w:cs="Arial"/>
          <w:sz w:val="22"/>
          <w:szCs w:val="22"/>
        </w:rPr>
        <w:t xml:space="preserve">compreensão ou </w:t>
      </w:r>
      <w:proofErr w:type="gramStart"/>
      <w:r w:rsidRPr="001116C9">
        <w:rPr>
          <w:rFonts w:ascii="Arial" w:hAnsi="Arial" w:cs="Arial"/>
          <w:sz w:val="22"/>
          <w:szCs w:val="22"/>
        </w:rPr>
        <w:t xml:space="preserve">clareza </w:t>
      </w:r>
      <w:del w:id="117" w:author="G T" w:date="2019-05-08T22:50:00Z">
        <w:r w:rsidRPr="001116C9" w:rsidDel="00E70D0A">
          <w:rPr>
            <w:rFonts w:ascii="Arial" w:hAnsi="Arial" w:cs="Arial"/>
            <w:sz w:val="22"/>
            <w:szCs w:val="22"/>
          </w:rPr>
          <w:delText>sobre as informações que dizem respeito</w:delText>
        </w:r>
      </w:del>
      <w:ins w:id="118" w:author="G T" w:date="2019-05-08T22:50:00Z">
        <w:r w:rsidR="00E70D0A">
          <w:rPr>
            <w:rFonts w:ascii="Arial" w:hAnsi="Arial" w:cs="Arial"/>
            <w:sz w:val="22"/>
            <w:szCs w:val="22"/>
          </w:rPr>
          <w:t xml:space="preserve"> das</w:t>
        </w:r>
      </w:ins>
      <w:proofErr w:type="gramEnd"/>
      <w:del w:id="119" w:author="G T" w:date="2019-05-08T22:50:00Z">
        <w:r w:rsidRPr="001116C9" w:rsidDel="00E70D0A">
          <w:rPr>
            <w:rFonts w:ascii="Arial" w:hAnsi="Arial" w:cs="Arial"/>
            <w:sz w:val="22"/>
            <w:szCs w:val="22"/>
          </w:rPr>
          <w:delText xml:space="preserve"> às</w:delText>
        </w:r>
      </w:del>
      <w:r w:rsidRPr="001116C9">
        <w:rPr>
          <w:rFonts w:ascii="Arial" w:hAnsi="Arial" w:cs="Arial"/>
          <w:sz w:val="22"/>
          <w:szCs w:val="22"/>
        </w:rPr>
        <w:t xml:space="preserve"> características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</w:t>
      </w:r>
      <w:r w:rsidR="00327F22">
        <w:rPr>
          <w:rFonts w:ascii="Arial" w:hAnsi="Arial" w:cs="Arial"/>
          <w:sz w:val="22"/>
          <w:szCs w:val="22"/>
        </w:rPr>
        <w:t>e</w:t>
      </w:r>
      <w:r w:rsidRPr="001116C9">
        <w:rPr>
          <w:rFonts w:ascii="Arial" w:hAnsi="Arial" w:cs="Arial"/>
          <w:sz w:val="22"/>
          <w:szCs w:val="22"/>
        </w:rPr>
        <w:t xml:space="preserve"> software, principalmente a falta de conhecimento sobre suas relações e influências mútuas, contribui para a tomada de decisões não assertivas (</w:t>
      </w:r>
      <w:r w:rsidR="00327F22">
        <w:rPr>
          <w:rFonts w:ascii="Arial" w:hAnsi="Arial" w:cs="Arial"/>
          <w:sz w:val="22"/>
          <w:szCs w:val="22"/>
        </w:rPr>
        <w:t>inadequadas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ou erradas), </w:t>
      </w:r>
      <w:del w:id="120" w:author="G T" w:date="2019-05-08T22:49:00Z">
        <w:r w:rsidRPr="001116C9" w:rsidDel="00E70D0A">
          <w:rPr>
            <w:rFonts w:ascii="Arial" w:hAnsi="Arial" w:cs="Arial"/>
            <w:sz w:val="22"/>
            <w:szCs w:val="22"/>
          </w:rPr>
          <w:delText>o que compromete</w:delText>
        </w:r>
      </w:del>
      <w:ins w:id="121" w:author="G T" w:date="2019-05-08T22:49:00Z">
        <w:r w:rsidR="00E70D0A">
          <w:rPr>
            <w:rFonts w:ascii="Arial" w:hAnsi="Arial" w:cs="Arial"/>
            <w:sz w:val="22"/>
            <w:szCs w:val="22"/>
          </w:rPr>
          <w:t>comprometendo</w:t>
        </w:r>
      </w:ins>
      <w:r w:rsidRPr="001116C9">
        <w:rPr>
          <w:rFonts w:ascii="Arial" w:hAnsi="Arial" w:cs="Arial"/>
          <w:sz w:val="22"/>
          <w:szCs w:val="22"/>
        </w:rPr>
        <w:t xml:space="preserve">: </w:t>
      </w:r>
    </w:p>
    <w:p w14:paraId="3EF10D5E" w14:textId="35705960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r w:rsidR="00327F22">
        <w:rPr>
          <w:rFonts w:ascii="Arial" w:hAnsi="Arial" w:cs="Arial"/>
          <w:sz w:val="22"/>
          <w:szCs w:val="22"/>
        </w:rPr>
        <w:t>desenvolvimento</w:t>
      </w:r>
      <w:r w:rsidR="00327F22" w:rsidRPr="008526BF">
        <w:rPr>
          <w:rFonts w:ascii="Arial" w:hAnsi="Arial" w:cs="Arial"/>
          <w:sz w:val="22"/>
          <w:szCs w:val="22"/>
        </w:rPr>
        <w:t xml:space="preserve"> </w:t>
      </w:r>
      <w:r w:rsidRPr="008526BF">
        <w:rPr>
          <w:rFonts w:ascii="Arial" w:hAnsi="Arial" w:cs="Arial"/>
          <w:sz w:val="22"/>
          <w:szCs w:val="22"/>
        </w:rPr>
        <w:t xml:space="preserve">ou em </w:t>
      </w:r>
      <w:r w:rsidR="00C83ABB" w:rsidRPr="008526BF">
        <w:rPr>
          <w:rFonts w:ascii="Arial" w:hAnsi="Arial" w:cs="Arial"/>
          <w:sz w:val="22"/>
          <w:szCs w:val="22"/>
        </w:rPr>
        <w:t>operação</w:t>
      </w:r>
      <w:r w:rsidRPr="008526BF">
        <w:rPr>
          <w:rFonts w:ascii="Arial" w:hAnsi="Arial" w:cs="Arial"/>
          <w:sz w:val="22"/>
          <w:szCs w:val="22"/>
        </w:rPr>
        <w:t>;</w:t>
      </w:r>
    </w:p>
    <w:p w14:paraId="409AA5D7" w14:textId="77777777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07D90904" w14:textId="77777777" w:rsidR="009034CA" w:rsidRPr="008526BF" w:rsidRDefault="009034CA" w:rsidP="009034CA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>a estratégia de negócios das organizações.</w:t>
      </w:r>
    </w:p>
    <w:p w14:paraId="2C3BA51D" w14:textId="7CFC7530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122" w:author="G T" w:date="2019-05-08T22:51:00Z">
        <w:r w:rsidDel="00E70D0A">
          <w:rPr>
            <w:rFonts w:ascii="Arial" w:hAnsi="Arial" w:cs="Arial"/>
            <w:sz w:val="22"/>
            <w:szCs w:val="22"/>
          </w:rPr>
          <w:delText>Finalmente</w:delText>
        </w:r>
      </w:del>
      <w:ins w:id="123" w:author="G T" w:date="2019-05-08T22:51:00Z">
        <w:r w:rsidR="00E70D0A">
          <w:rPr>
            <w:rFonts w:ascii="Arial" w:hAnsi="Arial" w:cs="Arial"/>
            <w:sz w:val="22"/>
            <w:szCs w:val="22"/>
          </w:rPr>
          <w:t>Particularmente</w:t>
        </w:r>
      </w:ins>
      <w:r>
        <w:rPr>
          <w:rFonts w:ascii="Arial" w:hAnsi="Arial" w:cs="Arial"/>
          <w:sz w:val="22"/>
          <w:szCs w:val="22"/>
        </w:rPr>
        <w:t>, a</w:t>
      </w:r>
      <w:r w:rsidRPr="001116C9">
        <w:rPr>
          <w:rFonts w:ascii="Arial" w:hAnsi="Arial" w:cs="Arial"/>
          <w:sz w:val="22"/>
          <w:szCs w:val="22"/>
        </w:rPr>
        <w:t xml:space="preserve"> observação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de software de forma unidimensional (linear), </w:t>
      </w:r>
      <w:r>
        <w:rPr>
          <w:rFonts w:ascii="Arial" w:hAnsi="Arial" w:cs="Arial"/>
          <w:sz w:val="22"/>
          <w:szCs w:val="22"/>
        </w:rPr>
        <w:t>esconde e, em vista disso, dificulta</w:t>
      </w:r>
      <w:r w:rsidRPr="001116C9">
        <w:rPr>
          <w:rFonts w:ascii="Arial" w:hAnsi="Arial" w:cs="Arial"/>
          <w:sz w:val="22"/>
          <w:szCs w:val="22"/>
        </w:rPr>
        <w:t xml:space="preserve"> a percepção das relações entre suas características e subcaracterísticas</w:t>
      </w:r>
      <w:r w:rsidR="00327F22">
        <w:rPr>
          <w:rFonts w:ascii="Arial" w:hAnsi="Arial" w:cs="Arial"/>
          <w:sz w:val="22"/>
          <w:szCs w:val="22"/>
        </w:rPr>
        <w:t xml:space="preserve"> de qualidade</w:t>
      </w:r>
      <w:r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>simultaneamente</w:t>
      </w:r>
      <w:r w:rsidRPr="001116C9">
        <w:rPr>
          <w:rFonts w:ascii="Arial" w:hAnsi="Arial" w:cs="Arial"/>
          <w:sz w:val="22"/>
          <w:szCs w:val="22"/>
        </w:rPr>
        <w:t xml:space="preserve">. Portanto, os efeitos </w:t>
      </w:r>
      <w:r w:rsidR="007B6A0F">
        <w:rPr>
          <w:rFonts w:ascii="Arial" w:hAnsi="Arial" w:cs="Arial"/>
          <w:sz w:val="22"/>
          <w:szCs w:val="22"/>
        </w:rPr>
        <w:t xml:space="preserve">positivos e colaterais </w:t>
      </w:r>
      <w:r w:rsidRPr="001116C9">
        <w:rPr>
          <w:rFonts w:ascii="Arial" w:hAnsi="Arial" w:cs="Arial"/>
          <w:sz w:val="22"/>
          <w:szCs w:val="22"/>
        </w:rPr>
        <w:t>das relações</w:t>
      </w:r>
      <w:ins w:id="124" w:author="G T" w:date="2019-05-08T22:51:00Z">
        <w:r w:rsidR="00E70D0A">
          <w:rPr>
            <w:rFonts w:ascii="Arial" w:hAnsi="Arial" w:cs="Arial"/>
            <w:sz w:val="22"/>
            <w:szCs w:val="22"/>
          </w:rPr>
          <w:t xml:space="preserve"> destes atributos</w:t>
        </w:r>
      </w:ins>
      <w:r>
        <w:rPr>
          <w:rFonts w:ascii="Arial" w:hAnsi="Arial" w:cs="Arial"/>
          <w:sz w:val="22"/>
          <w:szCs w:val="22"/>
        </w:rPr>
        <w:t xml:space="preserve"> </w:t>
      </w:r>
      <w:ins w:id="125" w:author="G T" w:date="2019-05-08T22:51:00Z">
        <w:r w:rsidR="00E70D0A">
          <w:rPr>
            <w:rFonts w:ascii="Arial" w:hAnsi="Arial" w:cs="Arial"/>
            <w:sz w:val="22"/>
            <w:szCs w:val="22"/>
          </w:rPr>
          <w:t>n</w:t>
        </w:r>
      </w:ins>
      <w:ins w:id="126" w:author="G T" w:date="2019-05-08T22:52:00Z">
        <w:r w:rsidR="00E70D0A">
          <w:rPr>
            <w:rFonts w:ascii="Arial" w:hAnsi="Arial" w:cs="Arial"/>
            <w:sz w:val="22"/>
            <w:szCs w:val="22"/>
          </w:rPr>
          <w:t xml:space="preserve">ão </w:t>
        </w:r>
      </w:ins>
      <w:r w:rsidRPr="001116C9">
        <w:rPr>
          <w:rFonts w:ascii="Arial" w:hAnsi="Arial" w:cs="Arial"/>
          <w:sz w:val="22"/>
          <w:szCs w:val="22"/>
        </w:rPr>
        <w:t xml:space="preserve">são </w:t>
      </w:r>
      <w:del w:id="127" w:author="G T" w:date="2019-05-08T22:52:00Z">
        <w:r w:rsidRPr="001116C9" w:rsidDel="00E70D0A">
          <w:rPr>
            <w:rFonts w:ascii="Arial" w:hAnsi="Arial" w:cs="Arial"/>
            <w:sz w:val="22"/>
            <w:szCs w:val="22"/>
          </w:rPr>
          <w:delText xml:space="preserve">desconhecidos </w:delText>
        </w:r>
      </w:del>
      <w:ins w:id="128" w:author="G T" w:date="2019-05-08T22:52:00Z">
        <w:r w:rsidR="00E70D0A">
          <w:rPr>
            <w:rFonts w:ascii="Arial" w:hAnsi="Arial" w:cs="Arial"/>
            <w:sz w:val="22"/>
            <w:szCs w:val="22"/>
          </w:rPr>
          <w:t xml:space="preserve">conhecidos ou observáveis, </w:t>
        </w:r>
        <w:proofErr w:type="gramStart"/>
        <w:r w:rsidR="00E70D0A">
          <w:rPr>
            <w:rFonts w:ascii="Arial" w:hAnsi="Arial" w:cs="Arial"/>
            <w:sz w:val="22"/>
            <w:szCs w:val="22"/>
          </w:rPr>
          <w:t xml:space="preserve">afetando </w:t>
        </w:r>
      </w:ins>
      <w:del w:id="129" w:author="G T" w:date="2019-05-08T22:52:00Z">
        <w:r w:rsidRPr="001116C9" w:rsidDel="00E70D0A">
          <w:rPr>
            <w:rFonts w:ascii="Arial" w:hAnsi="Arial" w:cs="Arial"/>
            <w:sz w:val="22"/>
            <w:szCs w:val="22"/>
          </w:rPr>
          <w:delText>e isso afeta</w:delText>
        </w:r>
      </w:del>
      <w:r w:rsidRPr="001116C9">
        <w:rPr>
          <w:rFonts w:ascii="Arial" w:hAnsi="Arial" w:cs="Arial"/>
          <w:sz w:val="22"/>
          <w:szCs w:val="22"/>
        </w:rPr>
        <w:t xml:space="preserve"> a</w:t>
      </w:r>
      <w:proofErr w:type="gramEnd"/>
      <w:r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 xml:space="preserve">percepção da </w:t>
      </w:r>
      <w:r w:rsidRPr="001116C9">
        <w:rPr>
          <w:rFonts w:ascii="Arial" w:hAnsi="Arial" w:cs="Arial"/>
          <w:sz w:val="22"/>
          <w:szCs w:val="22"/>
        </w:rPr>
        <w:t>qualidade</w:t>
      </w:r>
      <w:r w:rsidR="007B6A0F">
        <w:rPr>
          <w:rFonts w:ascii="Arial" w:hAnsi="Arial" w:cs="Arial"/>
          <w:sz w:val="22"/>
          <w:szCs w:val="22"/>
        </w:rPr>
        <w:t xml:space="preserve"> do produto de software</w:t>
      </w:r>
      <w:ins w:id="130" w:author="G T" w:date="2019-05-08T22:52:00Z">
        <w:r w:rsidR="00E70D0A">
          <w:rPr>
            <w:rFonts w:ascii="Arial" w:hAnsi="Arial" w:cs="Arial"/>
            <w:sz w:val="22"/>
            <w:szCs w:val="22"/>
          </w:rPr>
          <w:t xml:space="preserve"> e</w:t>
        </w:r>
      </w:ins>
      <w:del w:id="131" w:author="G T" w:date="2019-05-08T22:52:00Z">
        <w:r w:rsidR="007B6A0F" w:rsidDel="00E70D0A">
          <w:rPr>
            <w:rFonts w:ascii="Arial" w:hAnsi="Arial" w:cs="Arial"/>
            <w:sz w:val="22"/>
            <w:szCs w:val="22"/>
          </w:rPr>
          <w:delText>,</w:delText>
        </w:r>
      </w:del>
      <w:r w:rsidR="007B6A0F">
        <w:rPr>
          <w:rFonts w:ascii="Arial" w:hAnsi="Arial" w:cs="Arial"/>
          <w:sz w:val="22"/>
          <w:szCs w:val="22"/>
        </w:rPr>
        <w:t xml:space="preserve"> influenciando, c</w:t>
      </w:r>
      <w:r w:rsidR="007B6A0F" w:rsidRPr="001116C9">
        <w:rPr>
          <w:rFonts w:ascii="Arial" w:hAnsi="Arial" w:cs="Arial"/>
          <w:sz w:val="22"/>
          <w:szCs w:val="22"/>
        </w:rPr>
        <w:t xml:space="preserve">onsequentemente, </w:t>
      </w:r>
      <w:ins w:id="132" w:author="G T" w:date="2019-05-08T22:52:00Z">
        <w:r w:rsidR="00E70D0A">
          <w:rPr>
            <w:rFonts w:ascii="Arial" w:hAnsi="Arial" w:cs="Arial"/>
            <w:sz w:val="22"/>
            <w:szCs w:val="22"/>
          </w:rPr>
          <w:t xml:space="preserve">eventuais tomadas de </w:t>
        </w:r>
      </w:ins>
      <w:del w:id="133" w:author="G T" w:date="2019-05-08T22:52:00Z">
        <w:r w:rsidR="007B6A0F" w:rsidRPr="001116C9" w:rsidDel="00E70D0A">
          <w:rPr>
            <w:rFonts w:ascii="Arial" w:hAnsi="Arial" w:cs="Arial"/>
            <w:sz w:val="22"/>
            <w:szCs w:val="22"/>
          </w:rPr>
          <w:delText>a</w:delText>
        </w:r>
        <w:r w:rsidRPr="001116C9" w:rsidDel="00E70D0A">
          <w:rPr>
            <w:rFonts w:ascii="Arial" w:hAnsi="Arial" w:cs="Arial"/>
            <w:sz w:val="22"/>
            <w:szCs w:val="22"/>
          </w:rPr>
          <w:delText xml:space="preserve"> tomada de</w:delText>
        </w:r>
      </w:del>
      <w:r w:rsidRPr="001116C9">
        <w:rPr>
          <w:rFonts w:ascii="Arial" w:hAnsi="Arial" w:cs="Arial"/>
          <w:sz w:val="22"/>
          <w:szCs w:val="22"/>
        </w:rPr>
        <w:t xml:space="preserve"> decisão</w:t>
      </w:r>
      <w:r w:rsidR="007B6A0F">
        <w:rPr>
          <w:rFonts w:ascii="Arial" w:hAnsi="Arial" w:cs="Arial"/>
          <w:sz w:val="22"/>
          <w:szCs w:val="22"/>
        </w:rPr>
        <w:t xml:space="preserve"> ao longo do projeto</w:t>
      </w:r>
      <w:r w:rsidRPr="001116C9">
        <w:rPr>
          <w:rFonts w:ascii="Arial" w:hAnsi="Arial" w:cs="Arial"/>
          <w:sz w:val="22"/>
          <w:szCs w:val="22"/>
        </w:rPr>
        <w:t>.</w:t>
      </w:r>
      <w:ins w:id="134" w:author="G T" w:date="2019-05-08T22:53:00Z">
        <w:r w:rsidR="00E70D0A">
          <w:rPr>
            <w:rFonts w:ascii="Arial" w:hAnsi="Arial" w:cs="Arial"/>
            <w:sz w:val="22"/>
            <w:szCs w:val="22"/>
          </w:rPr>
          <w:t xml:space="preserve"> Encontrar um indicador multidimensional da qualidade do produto de software pode representar uma alternativa evolucionária na busca de uma </w:t>
        </w:r>
      </w:ins>
      <w:ins w:id="135" w:author="G T" w:date="2019-05-08T22:54:00Z">
        <w:r w:rsidR="00E70D0A">
          <w:rPr>
            <w:rFonts w:ascii="Arial" w:hAnsi="Arial" w:cs="Arial"/>
            <w:sz w:val="22"/>
            <w:szCs w:val="22"/>
          </w:rPr>
          <w:t>solução para este problema.</w:t>
        </w:r>
      </w:ins>
    </w:p>
    <w:p w14:paraId="4048EBC6" w14:textId="00A45155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36" w:name="_Toc8225762"/>
      <w:r w:rsidRPr="006D37D9">
        <w:rPr>
          <w:rFonts w:ascii="Arial" w:hAnsi="Arial" w:cs="Arial"/>
        </w:rPr>
        <w:t>Motivação</w:t>
      </w:r>
      <w:r w:rsidR="007021C6">
        <w:rPr>
          <w:rFonts w:ascii="Arial" w:hAnsi="Arial" w:cs="Arial"/>
        </w:rPr>
        <w:t xml:space="preserve"> e Questão de Pesquisa</w:t>
      </w:r>
      <w:bookmarkEnd w:id="136"/>
    </w:p>
    <w:p w14:paraId="4889E465" w14:textId="0B6DDDA0" w:rsidR="009034CA" w:rsidRPr="006D37D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Analisando </w:t>
      </w:r>
      <w:r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>estudos dos modelos de qualidade d</w:t>
      </w:r>
      <w:r>
        <w:rPr>
          <w:rFonts w:ascii="Arial" w:hAnsi="Arial" w:cs="Arial"/>
          <w:sz w:val="22"/>
          <w:szCs w:val="22"/>
        </w:rPr>
        <w:t>o</w:t>
      </w:r>
      <w:r w:rsidRPr="006D37D9">
        <w:rPr>
          <w:rFonts w:ascii="Arial" w:hAnsi="Arial" w:cs="Arial"/>
          <w:sz w:val="22"/>
          <w:szCs w:val="22"/>
        </w:rPr>
        <w:t xml:space="preserve"> produto de software percebemos que: i) há pouca evidência experimental que </w:t>
      </w:r>
      <w:del w:id="137" w:author="G T" w:date="2019-05-08T22:54:00Z">
        <w:r w:rsidRPr="006D37D9" w:rsidDel="00E70D0A">
          <w:rPr>
            <w:rFonts w:ascii="Arial" w:hAnsi="Arial" w:cs="Arial"/>
            <w:sz w:val="22"/>
            <w:szCs w:val="22"/>
          </w:rPr>
          <w:delText xml:space="preserve">suporte </w:delText>
        </w:r>
      </w:del>
      <w:ins w:id="138" w:author="G T" w:date="2019-05-08T22:54:00Z">
        <w:r w:rsidR="00E70D0A">
          <w:rPr>
            <w:rFonts w:ascii="Arial" w:hAnsi="Arial" w:cs="Arial"/>
            <w:sz w:val="22"/>
            <w:szCs w:val="22"/>
          </w:rPr>
          <w:t>apoie</w:t>
        </w:r>
        <w:r w:rsidR="00E70D0A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>a análise das relações entre as características de qualidade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Wohlin</w:t>
      </w:r>
      <w:proofErr w:type="spellEnd"/>
      <w:r w:rsidRPr="006D37D9">
        <w:rPr>
          <w:rFonts w:ascii="Arial" w:hAnsi="Arial" w:cs="Arial"/>
          <w:sz w:val="22"/>
          <w:szCs w:val="22"/>
        </w:rPr>
        <w:t>, 2002)</w:t>
      </w:r>
      <w:r w:rsidRPr="006D37D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(Al-</w:t>
      </w:r>
      <w:proofErr w:type="spellStart"/>
      <w:r w:rsidRPr="006D37D9">
        <w:rPr>
          <w:rFonts w:ascii="Arial" w:hAnsi="Arial" w:cs="Arial"/>
          <w:sz w:val="22"/>
          <w:szCs w:val="22"/>
        </w:rPr>
        <w:t>Daajeh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 al., 2012-a)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existe </w:t>
      </w:r>
      <w:del w:id="139" w:author="G T" w:date="2019-05-08T22:54:00Z">
        <w:r w:rsidRPr="006D37D9" w:rsidDel="00E70D0A">
          <w:rPr>
            <w:rFonts w:ascii="Arial" w:hAnsi="Arial" w:cs="Arial"/>
            <w:sz w:val="22"/>
            <w:szCs w:val="22"/>
          </w:rPr>
          <w:delText xml:space="preserve">uma </w:delText>
        </w:r>
      </w:del>
      <w:r w:rsidRPr="006D37D9">
        <w:rPr>
          <w:rFonts w:ascii="Arial" w:hAnsi="Arial" w:cs="Arial"/>
          <w:sz w:val="22"/>
          <w:szCs w:val="22"/>
        </w:rPr>
        <w:t xml:space="preserve">dificuldade em agregar estudos sobre os relacionamentos entre as características de qualidade de produto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</w:t>
      </w:r>
      <w:proofErr w:type="spellStart"/>
      <w:r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>, 2009)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 ;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as evidências acerca das relações entre </w:t>
      </w:r>
      <w:del w:id="140" w:author="G T" w:date="2019-05-08T22:54:00Z">
        <w:r w:rsidRPr="006D37D9" w:rsidDel="00E70D0A">
          <w:rPr>
            <w:rFonts w:ascii="Arial" w:hAnsi="Arial" w:cs="Arial"/>
            <w:sz w:val="22"/>
            <w:szCs w:val="22"/>
          </w:rPr>
          <w:delText xml:space="preserve">as </w:delText>
        </w:r>
      </w:del>
      <w:r w:rsidRPr="006D37D9">
        <w:rPr>
          <w:rFonts w:ascii="Arial" w:hAnsi="Arial" w:cs="Arial"/>
          <w:sz w:val="22"/>
          <w:szCs w:val="22"/>
        </w:rPr>
        <w:t xml:space="preserve">características de qualidade, em sua maioria, são descritas em alto nível e 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lastRenderedPageBreak/>
        <w:t>surveys</w:t>
      </w:r>
      <w:proofErr w:type="spellEnd"/>
      <w:ins w:id="141" w:author="G T" w:date="2019-05-08T22:55:00Z">
        <w:r w:rsidR="00E70D0A">
          <w:rPr>
            <w:rFonts w:ascii="Arial" w:hAnsi="Arial" w:cs="Arial"/>
            <w:sz w:val="22"/>
            <w:szCs w:val="22"/>
          </w:rPr>
          <w:t xml:space="preserve"> primários e secundários</w:t>
        </w:r>
      </w:ins>
      <w:del w:id="142" w:author="G T" w:date="2019-05-08T22:55:00Z">
        <w:r w:rsidRPr="006D37D9" w:rsidDel="00E70D0A">
          <w:rPr>
            <w:rFonts w:ascii="Arial" w:hAnsi="Arial" w:cs="Arial"/>
            <w:sz w:val="22"/>
            <w:szCs w:val="22"/>
          </w:rPr>
          <w:delText>.</w:delText>
        </w:r>
      </w:del>
      <w:r w:rsidRPr="006D37D9">
        <w:rPr>
          <w:rFonts w:ascii="Arial" w:hAnsi="Arial" w:cs="Arial"/>
          <w:sz w:val="22"/>
          <w:szCs w:val="22"/>
        </w:rPr>
        <w:t xml:space="preserve"> Em alguns desses estudos a população foi de profissionais da indústria</w:t>
      </w:r>
      <w:ins w:id="143" w:author="G T" w:date="2019-05-08T22:55:00Z">
        <w:r w:rsidR="00E70D0A">
          <w:rPr>
            <w:rFonts w:ascii="Arial" w:hAnsi="Arial" w:cs="Arial"/>
            <w:sz w:val="22"/>
            <w:szCs w:val="22"/>
          </w:rPr>
          <w:t xml:space="preserve"> </w:t>
        </w:r>
        <w:r w:rsidR="00E70D0A" w:rsidRPr="006D37D9">
          <w:rPr>
            <w:rFonts w:ascii="Arial" w:hAnsi="Arial" w:cs="Arial"/>
            <w:sz w:val="22"/>
            <w:szCs w:val="22"/>
          </w:rPr>
          <w:t>(</w:t>
        </w:r>
        <w:proofErr w:type="spellStart"/>
        <w:r w:rsidR="00E70D0A" w:rsidRPr="006D37D9">
          <w:rPr>
            <w:rFonts w:ascii="Arial" w:hAnsi="Arial" w:cs="Arial"/>
            <w:sz w:val="22"/>
            <w:szCs w:val="22"/>
          </w:rPr>
          <w:fldChar w:fldCharType="begin"/>
        </w:r>
        <w:r w:rsidR="00E70D0A" w:rsidRPr="006D37D9">
          <w:rPr>
            <w:rFonts w:ascii="Arial" w:hAnsi="Arial" w:cs="Arial"/>
            <w:sz w:val="22"/>
            <w:szCs w:val="22"/>
          </w:rPr>
          <w:instrText xml:space="preserve"> REF ALDAAJEH \h  \* MERGEFORMAT </w:instrText>
        </w:r>
        <w:r w:rsidR="00E70D0A" w:rsidRPr="006D37D9">
          <w:rPr>
            <w:rFonts w:ascii="Arial" w:hAnsi="Arial" w:cs="Arial"/>
            <w:sz w:val="22"/>
            <w:szCs w:val="22"/>
          </w:rPr>
        </w:r>
        <w:r w:rsidR="00E70D0A" w:rsidRPr="006D37D9">
          <w:rPr>
            <w:rFonts w:ascii="Arial" w:hAnsi="Arial" w:cs="Arial"/>
            <w:sz w:val="22"/>
            <w:szCs w:val="22"/>
          </w:rPr>
          <w:fldChar w:fldCharType="separate"/>
        </w:r>
        <w:r w:rsidR="00E70D0A" w:rsidRPr="006D37D9">
          <w:rPr>
            <w:rFonts w:ascii="Arial" w:hAnsi="Arial" w:cs="Arial"/>
            <w:sz w:val="22"/>
            <w:szCs w:val="22"/>
          </w:rPr>
          <w:t>Aldaajeh</w:t>
        </w:r>
        <w:proofErr w:type="spellEnd"/>
        <w:r w:rsidR="00E70D0A" w:rsidRPr="006D37D9">
          <w:rPr>
            <w:rFonts w:ascii="Arial" w:hAnsi="Arial" w:cs="Arial"/>
            <w:sz w:val="22"/>
            <w:szCs w:val="22"/>
          </w:rPr>
          <w:t>, 2012</w:t>
        </w:r>
        <w:r w:rsidR="00E70D0A">
          <w:rPr>
            <w:rFonts w:ascii="Arial" w:hAnsi="Arial" w:cs="Arial"/>
            <w:sz w:val="22"/>
            <w:szCs w:val="22"/>
          </w:rPr>
          <w:t>-b</w:t>
        </w:r>
        <w:r w:rsidR="00E70D0A" w:rsidRPr="006D37D9">
          <w:rPr>
            <w:rFonts w:ascii="Arial" w:hAnsi="Arial" w:cs="Arial"/>
            <w:sz w:val="22"/>
            <w:szCs w:val="22"/>
          </w:rPr>
          <w:t>)</w:t>
        </w:r>
        <w:r w:rsidR="00E70D0A" w:rsidRPr="006D37D9">
          <w:rPr>
            <w:rFonts w:ascii="Arial" w:hAnsi="Arial" w:cs="Arial"/>
            <w:sz w:val="22"/>
            <w:szCs w:val="22"/>
          </w:rPr>
          <w:fldChar w:fldCharType="end"/>
        </w:r>
      </w:ins>
      <w:r w:rsidRPr="006D37D9">
        <w:rPr>
          <w:rFonts w:ascii="Arial" w:hAnsi="Arial" w:cs="Arial"/>
          <w:sz w:val="22"/>
          <w:szCs w:val="22"/>
        </w:rPr>
        <w:t xml:space="preserve">, em outros, de artigos </w:t>
      </w:r>
      <w:del w:id="144" w:author="G T" w:date="2019-05-08T22:55:00Z">
        <w:r w:rsidRPr="006D37D9" w:rsidDel="00E70D0A">
          <w:rPr>
            <w:rFonts w:ascii="Arial" w:hAnsi="Arial" w:cs="Arial"/>
            <w:sz w:val="22"/>
            <w:szCs w:val="22"/>
          </w:rPr>
          <w:delText>(</w:delText>
        </w:r>
        <w:r w:rsidRPr="006D37D9" w:rsidDel="00E70D0A">
          <w:rPr>
            <w:rFonts w:ascii="Arial" w:hAnsi="Arial" w:cs="Arial"/>
            <w:sz w:val="22"/>
            <w:szCs w:val="22"/>
          </w:rPr>
          <w:fldChar w:fldCharType="begin"/>
        </w:r>
        <w:r w:rsidRPr="006D37D9" w:rsidDel="00E70D0A">
          <w:rPr>
            <w:rFonts w:ascii="Arial" w:hAnsi="Arial" w:cs="Arial"/>
            <w:sz w:val="22"/>
            <w:szCs w:val="22"/>
          </w:rPr>
          <w:delInstrText xml:space="preserve"> REF ALDAAJEH \h  \* MERGEFORMAT </w:delInstrText>
        </w:r>
        <w:r w:rsidRPr="006D37D9" w:rsidDel="00E70D0A">
          <w:rPr>
            <w:rFonts w:ascii="Arial" w:hAnsi="Arial" w:cs="Arial"/>
            <w:sz w:val="22"/>
            <w:szCs w:val="22"/>
          </w:rPr>
        </w:r>
        <w:r w:rsidRPr="006D37D9" w:rsidDel="00E70D0A">
          <w:rPr>
            <w:rFonts w:ascii="Arial" w:hAnsi="Arial" w:cs="Arial"/>
            <w:sz w:val="22"/>
            <w:szCs w:val="22"/>
          </w:rPr>
          <w:fldChar w:fldCharType="separate"/>
        </w:r>
        <w:r w:rsidRPr="006D37D9" w:rsidDel="00E70D0A">
          <w:rPr>
            <w:rFonts w:ascii="Arial" w:hAnsi="Arial" w:cs="Arial"/>
            <w:sz w:val="22"/>
            <w:szCs w:val="22"/>
          </w:rPr>
          <w:delText>Aldaajeh, 2012</w:delText>
        </w:r>
        <w:r w:rsidDel="00E70D0A">
          <w:rPr>
            <w:rFonts w:ascii="Arial" w:hAnsi="Arial" w:cs="Arial"/>
            <w:sz w:val="22"/>
            <w:szCs w:val="22"/>
          </w:rPr>
          <w:delText>-b</w:delText>
        </w:r>
        <w:r w:rsidRPr="006D37D9" w:rsidDel="00E70D0A">
          <w:rPr>
            <w:rFonts w:ascii="Arial" w:hAnsi="Arial" w:cs="Arial"/>
            <w:sz w:val="22"/>
            <w:szCs w:val="22"/>
          </w:rPr>
          <w:delText>)</w:delText>
        </w:r>
        <w:r w:rsidRPr="006D37D9" w:rsidDel="00E70D0A">
          <w:rPr>
            <w:rFonts w:ascii="Arial" w:hAnsi="Arial" w:cs="Arial"/>
            <w:sz w:val="22"/>
            <w:szCs w:val="22"/>
          </w:rPr>
          <w:fldChar w:fldCharType="end"/>
        </w:r>
      </w:del>
      <w:r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Haoues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2017)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</w:t>
      </w:r>
      <w:del w:id="145" w:author="G T" w:date="2019-05-08T22:56:00Z">
        <w:r w:rsidRPr="006D37D9" w:rsidDel="00E70D0A">
          <w:rPr>
            <w:rFonts w:ascii="Arial" w:hAnsi="Arial" w:cs="Arial"/>
            <w:sz w:val="22"/>
            <w:szCs w:val="22"/>
          </w:rPr>
          <w:delText xml:space="preserve">qualidade de produto de software vem sendo observada </w:delText>
        </w:r>
      </w:del>
      <w:ins w:id="146" w:author="G T" w:date="2019-05-08T22:56:00Z">
        <w:r w:rsidR="00E70D0A">
          <w:rPr>
            <w:rFonts w:ascii="Arial" w:hAnsi="Arial" w:cs="Arial"/>
            <w:sz w:val="22"/>
            <w:szCs w:val="22"/>
          </w:rPr>
          <w:t xml:space="preserve">observação </w:t>
        </w:r>
      </w:ins>
      <w:del w:id="147" w:author="G T" w:date="2019-05-08T22:56:00Z">
        <w:r w:rsidRPr="006D37D9" w:rsidDel="00E70D0A">
          <w:rPr>
            <w:rFonts w:ascii="Arial" w:hAnsi="Arial" w:cs="Arial"/>
            <w:sz w:val="22"/>
            <w:szCs w:val="22"/>
          </w:rPr>
          <w:delText>d</w:delText>
        </w:r>
      </w:del>
      <w:del w:id="148" w:author="G T" w:date="2019-05-08T22:57:00Z">
        <w:r w:rsidRPr="006D37D9" w:rsidDel="00E70D0A">
          <w:rPr>
            <w:rFonts w:ascii="Arial" w:hAnsi="Arial" w:cs="Arial"/>
            <w:sz w:val="22"/>
            <w:szCs w:val="22"/>
          </w:rPr>
          <w:delText>e maneira</w:delText>
        </w:r>
      </w:del>
      <w:r w:rsidRPr="006D37D9">
        <w:rPr>
          <w:rFonts w:ascii="Arial" w:hAnsi="Arial" w:cs="Arial"/>
          <w:sz w:val="22"/>
          <w:szCs w:val="22"/>
        </w:rPr>
        <w:t xml:space="preserve"> unidimensional</w:t>
      </w:r>
      <w:ins w:id="149" w:author="G T" w:date="2019-05-08T22:57:00Z">
        <w:r w:rsidR="00E70D0A">
          <w:rPr>
            <w:rFonts w:ascii="Arial" w:hAnsi="Arial" w:cs="Arial"/>
            <w:sz w:val="22"/>
            <w:szCs w:val="22"/>
          </w:rPr>
          <w:t xml:space="preserve"> da qualidade do produto de software</w:t>
        </w:r>
      </w:ins>
      <w:r w:rsidRPr="006D37D9">
        <w:rPr>
          <w:rFonts w:ascii="Arial" w:hAnsi="Arial" w:cs="Arial"/>
          <w:sz w:val="22"/>
          <w:szCs w:val="22"/>
        </w:rPr>
        <w:t xml:space="preserve">, ou seja, </w:t>
      </w:r>
      <w:del w:id="150" w:author="G T" w:date="2019-05-08T22:57:00Z">
        <w:r w:rsidRPr="006D37D9" w:rsidDel="00E70D0A">
          <w:rPr>
            <w:rFonts w:ascii="Arial" w:hAnsi="Arial" w:cs="Arial"/>
            <w:sz w:val="22"/>
            <w:szCs w:val="22"/>
          </w:rPr>
          <w:delText xml:space="preserve">observando </w:delText>
        </w:r>
      </w:del>
      <w:ins w:id="151" w:author="G T" w:date="2019-05-08T22:57:00Z">
        <w:r w:rsidR="00E70D0A">
          <w:rPr>
            <w:rFonts w:ascii="Arial" w:hAnsi="Arial" w:cs="Arial"/>
            <w:sz w:val="22"/>
            <w:szCs w:val="22"/>
          </w:rPr>
          <w:t>observar</w:t>
        </w:r>
        <w:r w:rsidR="00E70D0A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 xml:space="preserve">uma ou duas características de qualidade por </w:t>
      </w:r>
      <w:del w:id="152" w:author="G T" w:date="2019-05-08T22:57:00Z">
        <w:r w:rsidRPr="006D37D9" w:rsidDel="00E70D0A">
          <w:rPr>
            <w:rFonts w:ascii="Arial" w:hAnsi="Arial" w:cs="Arial"/>
            <w:sz w:val="22"/>
            <w:szCs w:val="22"/>
          </w:rPr>
          <w:delText>tempo</w:delText>
        </w:r>
      </w:del>
      <w:ins w:id="153" w:author="G T" w:date="2019-05-08T22:57:00Z">
        <w:r w:rsidR="00E70D0A">
          <w:rPr>
            <w:rFonts w:ascii="Arial" w:hAnsi="Arial" w:cs="Arial"/>
            <w:sz w:val="22"/>
            <w:szCs w:val="22"/>
          </w:rPr>
          <w:t>em cada momento</w:t>
        </w:r>
      </w:ins>
      <w:r w:rsidRPr="006D37D9">
        <w:rPr>
          <w:rFonts w:ascii="Arial" w:hAnsi="Arial" w:cs="Arial"/>
          <w:sz w:val="22"/>
          <w:szCs w:val="22"/>
        </w:rPr>
        <w:t xml:space="preserve">, sem considerar </w:t>
      </w:r>
      <w:del w:id="154" w:author="G T" w:date="2019-05-08T22:57:00Z">
        <w:r w:rsidRPr="006D37D9" w:rsidDel="00B10C4D">
          <w:rPr>
            <w:rFonts w:ascii="Arial" w:hAnsi="Arial" w:cs="Arial"/>
            <w:sz w:val="22"/>
            <w:szCs w:val="22"/>
          </w:rPr>
          <w:delText xml:space="preserve">os </w:delText>
        </w:r>
      </w:del>
      <w:ins w:id="155" w:author="G T" w:date="2019-05-08T22:57:00Z">
        <w:r w:rsidR="00B10C4D">
          <w:rPr>
            <w:rFonts w:ascii="Arial" w:hAnsi="Arial" w:cs="Arial"/>
            <w:sz w:val="22"/>
            <w:szCs w:val="22"/>
          </w:rPr>
          <w:t>seus</w:t>
        </w:r>
        <w:r w:rsidR="00B10C4D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>efeitos colaterais ou influências nas demais características</w:t>
      </w:r>
      <w:ins w:id="156" w:author="G T" w:date="2019-05-08T22:57:00Z">
        <w:r w:rsidR="00B10C4D">
          <w:rPr>
            <w:rFonts w:ascii="Arial" w:hAnsi="Arial" w:cs="Arial"/>
            <w:sz w:val="22"/>
            <w:szCs w:val="22"/>
          </w:rPr>
          <w:t xml:space="preserve"> de qualidade</w:t>
        </w:r>
      </w:ins>
      <w:r w:rsidRPr="006D37D9">
        <w:rPr>
          <w:rFonts w:ascii="Arial" w:hAnsi="Arial" w:cs="Arial"/>
          <w:sz w:val="22"/>
          <w:szCs w:val="22"/>
        </w:rPr>
        <w:t xml:space="preserve">. Essas lacunas nos levam a refletir sobre </w:t>
      </w:r>
      <w:del w:id="157" w:author="G T" w:date="2019-05-08T22:57:00Z">
        <w:r w:rsidRPr="006D37D9" w:rsidDel="00B10C4D">
          <w:rPr>
            <w:rFonts w:ascii="Arial" w:hAnsi="Arial" w:cs="Arial"/>
            <w:sz w:val="22"/>
            <w:szCs w:val="22"/>
          </w:rPr>
          <w:delText xml:space="preserve">quão </w:delText>
        </w:r>
      </w:del>
      <w:ins w:id="158" w:author="G T" w:date="2019-05-08T22:57:00Z">
        <w:r w:rsidR="00B10C4D">
          <w:rPr>
            <w:rFonts w:ascii="Arial" w:hAnsi="Arial" w:cs="Arial"/>
            <w:sz w:val="22"/>
            <w:szCs w:val="22"/>
          </w:rPr>
          <w:t xml:space="preserve">a </w:t>
        </w:r>
        <w:proofErr w:type="spellStart"/>
        <w:r w:rsidR="00B10C4D">
          <w:rPr>
            <w:rFonts w:ascii="Arial" w:hAnsi="Arial" w:cs="Arial"/>
            <w:sz w:val="22"/>
            <w:szCs w:val="22"/>
          </w:rPr>
          <w:t>fidedignidade</w:t>
        </w:r>
      </w:ins>
      <w:del w:id="159" w:author="G T" w:date="2019-05-08T22:58:00Z">
        <w:r w:rsidRPr="006D37D9" w:rsidDel="00B10C4D">
          <w:rPr>
            <w:rFonts w:ascii="Arial" w:hAnsi="Arial" w:cs="Arial"/>
            <w:sz w:val="22"/>
            <w:szCs w:val="22"/>
          </w:rPr>
          <w:delText>fidedigna</w:delText>
        </w:r>
        <w:r w:rsidDel="00B10C4D">
          <w:rPr>
            <w:rFonts w:ascii="Arial" w:hAnsi="Arial" w:cs="Arial"/>
            <w:sz w:val="22"/>
            <w:szCs w:val="22"/>
          </w:rPr>
          <w:delText>,</w:delText>
        </w:r>
        <w:r w:rsidRPr="006D37D9" w:rsidDel="00B10C4D">
          <w:rPr>
            <w:rFonts w:ascii="Arial" w:hAnsi="Arial" w:cs="Arial"/>
            <w:sz w:val="22"/>
            <w:szCs w:val="22"/>
          </w:rPr>
          <w:delText xml:space="preserve"> de fato,</w:delText>
        </w:r>
        <w:r w:rsidDel="00B10C4D">
          <w:rPr>
            <w:rFonts w:ascii="Arial" w:hAnsi="Arial" w:cs="Arial"/>
            <w:sz w:val="22"/>
            <w:szCs w:val="22"/>
          </w:rPr>
          <w:delText xml:space="preserve"> </w:delText>
        </w:r>
        <w:r w:rsidRPr="006D37D9" w:rsidDel="00B10C4D">
          <w:rPr>
            <w:rFonts w:ascii="Arial" w:hAnsi="Arial" w:cs="Arial"/>
            <w:sz w:val="22"/>
            <w:szCs w:val="22"/>
          </w:rPr>
          <w:delText xml:space="preserve">é </w:delText>
        </w:r>
      </w:del>
      <w:ins w:id="160" w:author="G T" w:date="2019-05-08T22:58:00Z">
        <w:r w:rsidR="00B10C4D">
          <w:rPr>
            <w:rFonts w:ascii="Arial" w:hAnsi="Arial" w:cs="Arial"/>
            <w:sz w:val="22"/>
            <w:szCs w:val="22"/>
          </w:rPr>
          <w:t>d</w:t>
        </w:r>
      </w:ins>
      <w:r w:rsidRPr="006D37D9">
        <w:rPr>
          <w:rFonts w:ascii="Arial" w:hAnsi="Arial" w:cs="Arial"/>
          <w:sz w:val="22"/>
          <w:szCs w:val="22"/>
        </w:rPr>
        <w:t>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representação</w:t>
      </w:r>
      <w:ins w:id="161" w:author="G T" w:date="2019-05-08T22:58:00Z">
        <w:r w:rsidR="00B10C4D">
          <w:rPr>
            <w:rFonts w:ascii="Arial" w:hAnsi="Arial" w:cs="Arial"/>
            <w:sz w:val="22"/>
            <w:szCs w:val="22"/>
          </w:rPr>
          <w:t xml:space="preserve"> dos indicadores unidimensionais frente </w:t>
        </w:r>
        <w:proofErr w:type="gramStart"/>
        <w:r w:rsidR="00B10C4D">
          <w:rPr>
            <w:rFonts w:ascii="Arial" w:hAnsi="Arial" w:cs="Arial"/>
            <w:sz w:val="22"/>
            <w:szCs w:val="22"/>
          </w:rPr>
          <w:t xml:space="preserve">a </w:t>
        </w:r>
      </w:ins>
      <w:del w:id="162" w:author="G T" w:date="2019-05-08T22:58:00Z">
        <w:r w:rsidRPr="006D37D9" w:rsidDel="00B10C4D">
          <w:rPr>
            <w:rFonts w:ascii="Arial" w:hAnsi="Arial" w:cs="Arial"/>
            <w:sz w:val="22"/>
            <w:szCs w:val="22"/>
          </w:rPr>
          <w:delText xml:space="preserve"> da</w:delText>
        </w:r>
      </w:del>
      <w:r w:rsidRPr="006D37D9">
        <w:rPr>
          <w:rFonts w:ascii="Arial" w:hAnsi="Arial" w:cs="Arial"/>
          <w:sz w:val="22"/>
          <w:szCs w:val="22"/>
        </w:rPr>
        <w:t xml:space="preserve"> realidade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 </w:t>
      </w:r>
      <w:del w:id="163" w:author="G T" w:date="2019-05-08T22:58:00Z">
        <w:r w:rsidRPr="006D37D9" w:rsidDel="00B10C4D">
          <w:rPr>
            <w:rFonts w:ascii="Arial" w:hAnsi="Arial" w:cs="Arial"/>
            <w:sz w:val="22"/>
            <w:szCs w:val="22"/>
          </w:rPr>
          <w:delText xml:space="preserve">desse </w:delText>
        </w:r>
      </w:del>
      <w:ins w:id="164" w:author="G T" w:date="2019-05-08T22:58:00Z">
        <w:r w:rsidR="00B10C4D">
          <w:rPr>
            <w:rFonts w:ascii="Arial" w:hAnsi="Arial" w:cs="Arial"/>
            <w:sz w:val="22"/>
            <w:szCs w:val="22"/>
          </w:rPr>
          <w:t xml:space="preserve">do </w:t>
        </w:r>
        <w:r w:rsidR="00B10C4D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>fenômeno</w:t>
      </w:r>
      <w:ins w:id="165" w:author="G T" w:date="2019-05-08T22:58:00Z">
        <w:r w:rsidR="00B10C4D">
          <w:rPr>
            <w:rFonts w:ascii="Arial" w:hAnsi="Arial" w:cs="Arial"/>
            <w:sz w:val="22"/>
            <w:szCs w:val="22"/>
          </w:rPr>
          <w:t xml:space="preserve"> da qualidade do produto de software</w:t>
        </w:r>
      </w:ins>
      <w:r>
        <w:rPr>
          <w:rFonts w:ascii="Arial" w:hAnsi="Arial" w:cs="Arial"/>
          <w:sz w:val="22"/>
          <w:szCs w:val="22"/>
        </w:rPr>
        <w:t>.</w:t>
      </w:r>
    </w:p>
    <w:p w14:paraId="6D0BCBE2" w14:textId="5B88598C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166" w:author="G T" w:date="2019-05-08T22:58:00Z">
        <w:r w:rsidRPr="006D37D9" w:rsidDel="00B10C4D">
          <w:rPr>
            <w:rFonts w:ascii="Arial" w:hAnsi="Arial" w:cs="Arial"/>
            <w:sz w:val="22"/>
            <w:szCs w:val="22"/>
          </w:rPr>
          <w:delText>Além disso</w:delText>
        </w:r>
      </w:del>
      <w:ins w:id="167" w:author="G T" w:date="2019-05-08T22:58:00Z">
        <w:r w:rsidR="00B10C4D">
          <w:rPr>
            <w:rFonts w:ascii="Arial" w:hAnsi="Arial" w:cs="Arial"/>
            <w:sz w:val="22"/>
            <w:szCs w:val="22"/>
          </w:rPr>
          <w:t>Adicionalmente</w:t>
        </w:r>
      </w:ins>
      <w:r w:rsidRPr="006D37D9">
        <w:rPr>
          <w:rFonts w:ascii="Arial" w:hAnsi="Arial" w:cs="Arial"/>
          <w:sz w:val="22"/>
          <w:szCs w:val="22"/>
        </w:rPr>
        <w:t xml:space="preserve">, estudos experimentais sobre medição e medidas de qualidade de software geralmente relatam </w:t>
      </w:r>
      <w:r w:rsidR="007B6A0F">
        <w:rPr>
          <w:rFonts w:ascii="Arial" w:hAnsi="Arial" w:cs="Arial"/>
          <w:sz w:val="22"/>
          <w:szCs w:val="22"/>
        </w:rPr>
        <w:t xml:space="preserve">a </w:t>
      </w:r>
      <w:r w:rsidRPr="006D37D9">
        <w:rPr>
          <w:rFonts w:ascii="Arial" w:hAnsi="Arial" w:cs="Arial"/>
          <w:sz w:val="22"/>
          <w:szCs w:val="22"/>
        </w:rPr>
        <w:t xml:space="preserve">falta de rigor no processo de medição e </w:t>
      </w:r>
      <w:r>
        <w:rPr>
          <w:rFonts w:ascii="Arial" w:hAnsi="Arial" w:cs="Arial"/>
          <w:sz w:val="22"/>
          <w:szCs w:val="22"/>
        </w:rPr>
        <w:t>validação</w:t>
      </w:r>
      <w:r w:rsidRPr="006D37D9">
        <w:rPr>
          <w:rFonts w:ascii="Arial" w:hAnsi="Arial" w:cs="Arial"/>
          <w:sz w:val="22"/>
          <w:szCs w:val="22"/>
        </w:rPr>
        <w:t xml:space="preserve"> das medidas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Pr="006D37D9">
        <w:rPr>
          <w:rFonts w:ascii="Arial" w:hAnsi="Arial" w:cs="Arial"/>
          <w:sz w:val="22"/>
          <w:szCs w:val="22"/>
        </w:rPr>
        <w:t>, 2010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MENEELY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Meneely</w:t>
      </w:r>
      <w:proofErr w:type="spellEnd"/>
      <w:r>
        <w:rPr>
          <w:rFonts w:ascii="Arial" w:hAnsi="Arial" w:cs="Arial"/>
          <w:sz w:val="22"/>
          <w:szCs w:val="22"/>
        </w:rPr>
        <w:t xml:space="preserve"> et al., 2013)</w:t>
      </w:r>
      <w:r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problemas </w:t>
      </w:r>
      <w:r>
        <w:rPr>
          <w:rFonts w:ascii="Arial" w:hAnsi="Arial" w:cs="Arial"/>
          <w:sz w:val="22"/>
          <w:szCs w:val="22"/>
        </w:rPr>
        <w:t>com</w:t>
      </w:r>
      <w:r w:rsidRPr="006D37D9">
        <w:rPr>
          <w:rFonts w:ascii="Arial" w:hAnsi="Arial" w:cs="Arial"/>
          <w:sz w:val="22"/>
          <w:szCs w:val="22"/>
        </w:rPr>
        <w:t xml:space="preserve"> escalas entre medidas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Juristo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Moreno, 2010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); a dificuldade de estabelecer valores de referência para medidas de software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Lavazza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Morasca</w:t>
      </w:r>
      <w:proofErr w:type="spellEnd"/>
      <w:r w:rsidRPr="006D37D9">
        <w:rPr>
          <w:rFonts w:ascii="Arial" w:hAnsi="Arial" w:cs="Arial"/>
          <w:sz w:val="22"/>
          <w:szCs w:val="22"/>
        </w:rPr>
        <w:t>, 2016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LIMA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11486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Lima et al., 2017)</w:t>
      </w:r>
      <w:r>
        <w:rPr>
          <w:rFonts w:ascii="Arial" w:hAnsi="Arial" w:cs="Arial"/>
          <w:sz w:val="22"/>
          <w:szCs w:val="22"/>
        </w:rPr>
        <w:fldChar w:fldCharType="end"/>
      </w:r>
      <w:del w:id="168" w:author="G T" w:date="2019-05-08T22:59:00Z">
        <w:r w:rsidDel="00B10C4D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6D37D9">
        <w:rPr>
          <w:rFonts w:ascii="Arial" w:hAnsi="Arial" w:cs="Arial"/>
          <w:sz w:val="22"/>
          <w:szCs w:val="22"/>
        </w:rPr>
        <w:t>; e, por último</w:t>
      </w:r>
      <w:ins w:id="169" w:author="G T" w:date="2019-05-08T22:59:00Z">
        <w:r w:rsidR="00B10C4D">
          <w:rPr>
            <w:rFonts w:ascii="Arial" w:hAnsi="Arial" w:cs="Arial"/>
            <w:sz w:val="22"/>
            <w:szCs w:val="22"/>
          </w:rPr>
          <w:t xml:space="preserve"> e não menos relevante</w:t>
        </w:r>
      </w:ins>
      <w:r w:rsidRPr="006D37D9">
        <w:rPr>
          <w:rFonts w:ascii="Arial" w:hAnsi="Arial" w:cs="Arial"/>
          <w:sz w:val="22"/>
          <w:szCs w:val="22"/>
        </w:rPr>
        <w:t>, as características do contexto que dificultam, ou mesmo</w:t>
      </w:r>
      <w:r>
        <w:rPr>
          <w:rFonts w:ascii="Arial" w:hAnsi="Arial" w:cs="Arial"/>
          <w:sz w:val="22"/>
          <w:szCs w:val="22"/>
        </w:rPr>
        <w:t>,</w:t>
      </w:r>
      <w:r w:rsidRPr="006D37D9">
        <w:rPr>
          <w:rFonts w:ascii="Arial" w:hAnsi="Arial" w:cs="Arial"/>
          <w:sz w:val="22"/>
          <w:szCs w:val="22"/>
        </w:rPr>
        <w:t xml:space="preserve"> impossibilitam a comparação de medidas entre diferentes produtos ou projetos, diante das especificidades dos diferentes contextos</w:t>
      </w:r>
      <w:ins w:id="170" w:author="G T" w:date="2019-05-08T22:59:00Z">
        <w:r w:rsidR="00B10C4D">
          <w:rPr>
            <w:rFonts w:ascii="Arial" w:hAnsi="Arial" w:cs="Arial"/>
            <w:sz w:val="22"/>
            <w:szCs w:val="22"/>
          </w:rPr>
          <w:t xml:space="preserve"> de projeto</w:t>
        </w:r>
      </w:ins>
      <w:r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Dybå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 al., 2012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 (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Al-</w:t>
      </w:r>
      <w:proofErr w:type="spellStart"/>
      <w:r w:rsidRPr="006D37D9">
        <w:rPr>
          <w:rFonts w:ascii="Arial" w:hAnsi="Arial" w:cs="Arial"/>
          <w:sz w:val="22"/>
          <w:szCs w:val="22"/>
        </w:rPr>
        <w:t>Daajeh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et. </w:t>
      </w:r>
      <w:proofErr w:type="gramStart"/>
      <w:r w:rsidRPr="006D37D9">
        <w:rPr>
          <w:rFonts w:ascii="Arial" w:hAnsi="Arial" w:cs="Arial"/>
          <w:sz w:val="22"/>
          <w:szCs w:val="22"/>
        </w:rPr>
        <w:t>al</w:t>
      </w:r>
      <w:proofErr w:type="gramEnd"/>
      <w:r w:rsidRPr="006D37D9">
        <w:rPr>
          <w:rFonts w:ascii="Arial" w:hAnsi="Arial" w:cs="Arial"/>
          <w:sz w:val="22"/>
          <w:szCs w:val="22"/>
        </w:rPr>
        <w:t>, 2012-b)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.</w:t>
      </w:r>
    </w:p>
    <w:p w14:paraId="25405827" w14:textId="59DCC48F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os </w:t>
      </w:r>
      <w:r>
        <w:rPr>
          <w:rFonts w:ascii="Arial" w:hAnsi="Arial" w:cs="Arial"/>
          <w:sz w:val="22"/>
          <w:szCs w:val="22"/>
        </w:rPr>
        <w:t xml:space="preserve">resultados </w:t>
      </w:r>
      <w:ins w:id="171" w:author="G T" w:date="2019-05-08T23:00:00Z">
        <w:r w:rsidR="00B10C4D">
          <w:rPr>
            <w:rFonts w:ascii="Arial" w:hAnsi="Arial" w:cs="Arial"/>
            <w:sz w:val="22"/>
            <w:szCs w:val="22"/>
          </w:rPr>
          <w:t xml:space="preserve">obtidos sejam de grande valia para o entendimento da qualidade do produto de </w:t>
        </w:r>
        <w:proofErr w:type="gramStart"/>
        <w:r w:rsidR="00B10C4D">
          <w:rPr>
            <w:rFonts w:ascii="Arial" w:hAnsi="Arial" w:cs="Arial"/>
            <w:sz w:val="22"/>
            <w:szCs w:val="22"/>
          </w:rPr>
          <w:t xml:space="preserve">software </w:t>
        </w:r>
      </w:ins>
      <w:del w:id="172" w:author="G T" w:date="2019-05-08T23:00:00Z">
        <w:r w:rsidDel="00B10C4D">
          <w:rPr>
            <w:rFonts w:ascii="Arial" w:hAnsi="Arial" w:cs="Arial"/>
            <w:sz w:val="22"/>
            <w:szCs w:val="22"/>
          </w:rPr>
          <w:delText>sejam interessantes</w:delText>
        </w:r>
      </w:del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modelos</w:t>
      </w:r>
      <w:r w:rsidRPr="00FE7FD8">
        <w:rPr>
          <w:rFonts w:ascii="Arial" w:hAnsi="Arial" w:cs="Arial"/>
          <w:sz w:val="22"/>
          <w:szCs w:val="22"/>
        </w:rPr>
        <w:t xml:space="preserve"> sempre </w:t>
      </w:r>
      <w:r>
        <w:rPr>
          <w:rFonts w:ascii="Arial" w:hAnsi="Arial" w:cs="Arial"/>
          <w:sz w:val="22"/>
          <w:szCs w:val="22"/>
        </w:rPr>
        <w:t xml:space="preserve">apoiam a observação da </w:t>
      </w:r>
      <w:r w:rsidRPr="00FE7FD8">
        <w:rPr>
          <w:rFonts w:ascii="Arial" w:hAnsi="Arial" w:cs="Arial"/>
          <w:sz w:val="22"/>
          <w:szCs w:val="22"/>
        </w:rPr>
        <w:t>qualidade d</w:t>
      </w:r>
      <w:r>
        <w:rPr>
          <w:rFonts w:ascii="Arial" w:hAnsi="Arial" w:cs="Arial"/>
          <w:sz w:val="22"/>
          <w:szCs w:val="22"/>
        </w:rPr>
        <w:t>o</w:t>
      </w:r>
      <w:r w:rsidRPr="00FE7FD8">
        <w:rPr>
          <w:rFonts w:ascii="Arial" w:hAnsi="Arial" w:cs="Arial"/>
          <w:sz w:val="22"/>
          <w:szCs w:val="22"/>
        </w:rPr>
        <w:t xml:space="preserve"> produto </w:t>
      </w:r>
      <w:r>
        <w:rPr>
          <w:rFonts w:ascii="Arial" w:hAnsi="Arial" w:cs="Arial"/>
          <w:sz w:val="22"/>
          <w:szCs w:val="22"/>
        </w:rPr>
        <w:t>sob</w:t>
      </w:r>
      <w:r w:rsidRPr="00FE7FD8">
        <w:rPr>
          <w:rFonts w:ascii="Arial" w:hAnsi="Arial" w:cs="Arial"/>
          <w:sz w:val="22"/>
          <w:szCs w:val="22"/>
        </w:rPr>
        <w:t xml:space="preserve"> uma perspectiva unidimensional,</w:t>
      </w:r>
      <w:ins w:id="173" w:author="G T" w:date="2019-05-08T23:00:00Z">
        <w:r w:rsidR="00B10C4D">
          <w:rPr>
            <w:rFonts w:ascii="Arial" w:hAnsi="Arial" w:cs="Arial"/>
            <w:sz w:val="22"/>
            <w:szCs w:val="22"/>
          </w:rPr>
          <w:t xml:space="preserve"> como descrito anteriormente, </w:t>
        </w:r>
      </w:ins>
      <w:r w:rsidRPr="00FE7FD8">
        <w:rPr>
          <w:rFonts w:ascii="Arial" w:hAnsi="Arial" w:cs="Arial"/>
          <w:sz w:val="22"/>
          <w:szCs w:val="22"/>
        </w:rPr>
        <w:t xml:space="preserve"> focando preferencialmente em características</w:t>
      </w:r>
      <w:r>
        <w:rPr>
          <w:rFonts w:ascii="Arial" w:hAnsi="Arial" w:cs="Arial"/>
          <w:sz w:val="22"/>
          <w:szCs w:val="22"/>
        </w:rPr>
        <w:t xml:space="preserve"> internas de</w:t>
      </w:r>
      <w:r w:rsidRPr="00FE7FD8">
        <w:rPr>
          <w:rFonts w:ascii="Arial" w:hAnsi="Arial" w:cs="Arial"/>
          <w:sz w:val="22"/>
          <w:szCs w:val="22"/>
        </w:rPr>
        <w:t xml:space="preserve"> qualidade. </w:t>
      </w:r>
      <w:r>
        <w:rPr>
          <w:rFonts w:ascii="Arial" w:hAnsi="Arial" w:cs="Arial"/>
          <w:sz w:val="22"/>
          <w:szCs w:val="22"/>
        </w:rPr>
        <w:t>Entretanto, o referencial de qualidade, se tratado de forma unidimensional, impede uma visão holística da qualidade do produto, limitando a percepção d</w:t>
      </w:r>
      <w:ins w:id="174" w:author="G T" w:date="2019-05-08T23:01:00Z">
        <w:r w:rsidR="00B10C4D">
          <w:rPr>
            <w:rFonts w:ascii="Arial" w:hAnsi="Arial" w:cs="Arial"/>
            <w:sz w:val="22"/>
            <w:szCs w:val="22"/>
          </w:rPr>
          <w:t>a</w:t>
        </w:r>
      </w:ins>
      <w:del w:id="175" w:author="G T" w:date="2019-05-08T23:01:00Z">
        <w:r w:rsidDel="00B10C4D">
          <w:rPr>
            <w:rFonts w:ascii="Arial" w:hAnsi="Arial" w:cs="Arial"/>
            <w:sz w:val="22"/>
            <w:szCs w:val="22"/>
          </w:rPr>
          <w:delText>e</w:delText>
        </w:r>
      </w:del>
      <w:r>
        <w:rPr>
          <w:rFonts w:ascii="Arial" w:hAnsi="Arial" w:cs="Arial"/>
          <w:sz w:val="22"/>
          <w:szCs w:val="22"/>
        </w:rPr>
        <w:t xml:space="preserve"> variação da qualidade relacionada a um atributo em particular</w:t>
      </w:r>
      <w:r w:rsidR="007B6A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sem permitir a percepção da qualidade final do produto tendo em vista as expectativas dos </w:t>
      </w:r>
      <w:r w:rsidRPr="00C83ABB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 xml:space="preserve"> para diferentes aspectos da qualidade, conforme </w:t>
      </w:r>
      <w:ins w:id="176" w:author="G T" w:date="2019-05-08T23:01:00Z">
        <w:r w:rsidR="00B10C4D">
          <w:rPr>
            <w:rFonts w:ascii="Arial" w:hAnsi="Arial" w:cs="Arial"/>
            <w:sz w:val="22"/>
            <w:szCs w:val="22"/>
          </w:rPr>
          <w:t xml:space="preserve">será </w:t>
        </w:r>
      </w:ins>
      <w:r w:rsidR="007B6A0F">
        <w:rPr>
          <w:rFonts w:ascii="Arial" w:hAnsi="Arial" w:cs="Arial"/>
          <w:sz w:val="22"/>
          <w:szCs w:val="22"/>
        </w:rPr>
        <w:t>discutido</w:t>
      </w:r>
      <w:r>
        <w:rPr>
          <w:rFonts w:ascii="Arial" w:hAnsi="Arial" w:cs="Arial"/>
          <w:sz w:val="22"/>
          <w:szCs w:val="22"/>
        </w:rPr>
        <w:t xml:space="preserve"> no Capítulo 2. Desta forma, a</w:t>
      </w:r>
      <w:r w:rsidRPr="00FE7FD8">
        <w:rPr>
          <w:rFonts w:ascii="Arial" w:hAnsi="Arial" w:cs="Arial"/>
          <w:sz w:val="22"/>
          <w:szCs w:val="22"/>
        </w:rPr>
        <w:t>rgumentamos que as relações entre as características d</w:t>
      </w:r>
      <w:r>
        <w:rPr>
          <w:rFonts w:ascii="Arial" w:hAnsi="Arial" w:cs="Arial"/>
          <w:sz w:val="22"/>
          <w:szCs w:val="22"/>
        </w:rPr>
        <w:t>e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>s internas</w:t>
      </w:r>
      <w:r w:rsidR="00CB5C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externas</w:t>
      </w:r>
      <w:r w:rsidR="00CB5CE5">
        <w:rPr>
          <w:rFonts w:ascii="Arial" w:hAnsi="Arial" w:cs="Arial"/>
          <w:sz w:val="22"/>
          <w:szCs w:val="22"/>
        </w:rPr>
        <w:t xml:space="preserve"> e </w:t>
      </w:r>
      <w:del w:id="177" w:author="G T" w:date="2019-05-08T23:01:00Z">
        <w:r w:rsidR="00CB5CE5" w:rsidDel="00B10C4D">
          <w:rPr>
            <w:rFonts w:ascii="Arial" w:hAnsi="Arial" w:cs="Arial"/>
            <w:sz w:val="22"/>
            <w:szCs w:val="22"/>
          </w:rPr>
          <w:delText xml:space="preserve">em </w:delText>
        </w:r>
      </w:del>
      <w:ins w:id="178" w:author="G T" w:date="2019-05-08T23:01:00Z">
        <w:r w:rsidR="00B10C4D">
          <w:rPr>
            <w:rFonts w:ascii="Arial" w:hAnsi="Arial" w:cs="Arial"/>
            <w:sz w:val="22"/>
            <w:szCs w:val="22"/>
          </w:rPr>
          <w:t>de utilização</w:t>
        </w:r>
      </w:ins>
      <w:del w:id="179" w:author="G T" w:date="2019-05-08T23:01:00Z">
        <w:r w:rsidR="00CB5CE5" w:rsidDel="00B10C4D">
          <w:rPr>
            <w:rFonts w:ascii="Arial" w:hAnsi="Arial" w:cs="Arial"/>
            <w:sz w:val="22"/>
            <w:szCs w:val="22"/>
          </w:rPr>
          <w:delText>uso</w:delText>
        </w:r>
      </w:del>
      <w:del w:id="180" w:author="G T" w:date="2019-05-08T23:02:00Z">
        <w:r w:rsidR="00CB5CE5" w:rsidDel="00B10C4D">
          <w:rPr>
            <w:rFonts w:ascii="Arial" w:hAnsi="Arial" w:cs="Arial"/>
            <w:sz w:val="22"/>
            <w:szCs w:val="22"/>
          </w:rPr>
          <w:delText>,</w:delText>
        </w:r>
      </w:del>
      <w:r>
        <w:rPr>
          <w:rFonts w:ascii="Arial" w:hAnsi="Arial" w:cs="Arial"/>
          <w:sz w:val="22"/>
          <w:szCs w:val="22"/>
        </w:rPr>
        <w:t xml:space="preserve"> dev</w:t>
      </w:r>
      <w:r w:rsidR="007B6A0F">
        <w:rPr>
          <w:rFonts w:ascii="Arial" w:hAnsi="Arial" w:cs="Arial"/>
          <w:sz w:val="22"/>
          <w:szCs w:val="22"/>
        </w:rPr>
        <w:t>em</w:t>
      </w:r>
      <w:r w:rsidRPr="00FE7FD8">
        <w:rPr>
          <w:rFonts w:ascii="Arial" w:hAnsi="Arial" w:cs="Arial"/>
          <w:sz w:val="22"/>
          <w:szCs w:val="22"/>
        </w:rPr>
        <w:t xml:space="preserve"> ser </w:t>
      </w:r>
      <w:r>
        <w:rPr>
          <w:rFonts w:ascii="Arial" w:hAnsi="Arial" w:cs="Arial"/>
          <w:sz w:val="22"/>
          <w:szCs w:val="22"/>
        </w:rPr>
        <w:t>simultaneamente consideradas</w:t>
      </w:r>
      <w:r w:rsidRPr="00FE7FD8">
        <w:rPr>
          <w:rFonts w:ascii="Arial" w:hAnsi="Arial" w:cs="Arial"/>
          <w:sz w:val="22"/>
          <w:szCs w:val="22"/>
        </w:rPr>
        <w:t xml:space="preserve"> e analisadas por meio de </w:t>
      </w:r>
      <w:r>
        <w:rPr>
          <w:rFonts w:ascii="Arial" w:hAnsi="Arial" w:cs="Arial"/>
          <w:sz w:val="22"/>
          <w:szCs w:val="22"/>
        </w:rPr>
        <w:t>um modelo multidimensional</w:t>
      </w:r>
      <w:ins w:id="181" w:author="G T" w:date="2019-05-08T23:02:00Z">
        <w:r w:rsidR="00B10C4D">
          <w:rPr>
            <w:rFonts w:ascii="Arial" w:hAnsi="Arial" w:cs="Arial"/>
            <w:sz w:val="22"/>
            <w:szCs w:val="22"/>
          </w:rPr>
          <w:t xml:space="preserve"> da qualidade</w:t>
        </w:r>
      </w:ins>
      <w:r>
        <w:rPr>
          <w:rFonts w:ascii="Arial" w:hAnsi="Arial" w:cs="Arial"/>
          <w:sz w:val="22"/>
          <w:szCs w:val="22"/>
        </w:rPr>
        <w:t xml:space="preserve">, direcionado por </w:t>
      </w:r>
      <w:r w:rsidRPr="00FE7FD8">
        <w:rPr>
          <w:rFonts w:ascii="Arial" w:hAnsi="Arial" w:cs="Arial"/>
          <w:sz w:val="22"/>
          <w:szCs w:val="22"/>
        </w:rPr>
        <w:t xml:space="preserve">uma abordagem orientada </w:t>
      </w:r>
      <w:r w:rsidR="00CB0DC2">
        <w:rPr>
          <w:rFonts w:ascii="Arial" w:hAnsi="Arial" w:cs="Arial"/>
          <w:sz w:val="22"/>
          <w:szCs w:val="22"/>
        </w:rPr>
        <w:t>à análise de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medidas</w:t>
      </w:r>
      <w:r w:rsidR="00CB0DC2">
        <w:rPr>
          <w:rFonts w:ascii="Arial" w:hAnsi="Arial" w:cs="Arial"/>
          <w:sz w:val="22"/>
          <w:szCs w:val="22"/>
        </w:rPr>
        <w:t xml:space="preserve"> e </w:t>
      </w:r>
      <w:commentRangeStart w:id="182"/>
      <w:r w:rsidR="00CB0DC2" w:rsidRPr="00B10C4D">
        <w:rPr>
          <w:rFonts w:ascii="Arial" w:hAnsi="Arial" w:cs="Arial"/>
          <w:sz w:val="22"/>
          <w:szCs w:val="22"/>
          <w:highlight w:val="yellow"/>
        </w:rPr>
        <w:t>ações</w:t>
      </w:r>
      <w:commentRangeEnd w:id="182"/>
      <w:r w:rsidR="00B10C4D">
        <w:rPr>
          <w:rStyle w:val="Refdecomentrio"/>
        </w:rPr>
        <w:commentReference w:id="182"/>
      </w:r>
      <w:r w:rsidRPr="00FE7FD8">
        <w:rPr>
          <w:rFonts w:ascii="Arial" w:hAnsi="Arial" w:cs="Arial"/>
          <w:sz w:val="22"/>
          <w:szCs w:val="22"/>
        </w:rPr>
        <w:t xml:space="preserve">, a fim de capturar </w:t>
      </w:r>
      <w:r>
        <w:rPr>
          <w:rFonts w:ascii="Arial" w:hAnsi="Arial" w:cs="Arial"/>
          <w:sz w:val="22"/>
          <w:szCs w:val="22"/>
        </w:rPr>
        <w:t xml:space="preserve">e representar </w:t>
      </w:r>
      <w:del w:id="183" w:author="G T" w:date="2019-05-08T23:03:00Z">
        <w:r w:rsidRPr="00FE7FD8" w:rsidDel="00B10C4D">
          <w:rPr>
            <w:rFonts w:ascii="Arial" w:hAnsi="Arial" w:cs="Arial"/>
            <w:sz w:val="22"/>
            <w:szCs w:val="22"/>
          </w:rPr>
          <w:delText xml:space="preserve">efetivamente </w:delText>
        </w:r>
      </w:del>
      <w:ins w:id="184" w:author="G T" w:date="2019-05-08T23:03:00Z">
        <w:r w:rsidR="00B10C4D">
          <w:rPr>
            <w:rFonts w:ascii="Arial" w:hAnsi="Arial" w:cs="Arial"/>
            <w:sz w:val="22"/>
            <w:szCs w:val="22"/>
          </w:rPr>
          <w:t>de forma fidedigna</w:t>
        </w:r>
        <w:r w:rsidR="00B10C4D" w:rsidRPr="00FE7FD8">
          <w:rPr>
            <w:rFonts w:ascii="Arial" w:hAnsi="Arial" w:cs="Arial"/>
            <w:sz w:val="22"/>
            <w:szCs w:val="22"/>
          </w:rPr>
          <w:t xml:space="preserve"> </w:t>
        </w:r>
      </w:ins>
      <w:r w:rsidRPr="00FE7FD8">
        <w:rPr>
          <w:rFonts w:ascii="Arial" w:hAnsi="Arial" w:cs="Arial"/>
          <w:sz w:val="22"/>
          <w:szCs w:val="22"/>
        </w:rPr>
        <w:t>o espectro d</w:t>
      </w:r>
      <w:r>
        <w:rPr>
          <w:rFonts w:ascii="Arial" w:hAnsi="Arial" w:cs="Arial"/>
          <w:sz w:val="22"/>
          <w:szCs w:val="22"/>
        </w:rPr>
        <w:t>a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do produto de software</w:t>
      </w:r>
      <w:r w:rsidRPr="00FE7FD8">
        <w:rPr>
          <w:rFonts w:ascii="Arial" w:hAnsi="Arial" w:cs="Arial"/>
          <w:sz w:val="22"/>
          <w:szCs w:val="22"/>
        </w:rPr>
        <w:t xml:space="preserve">. Essa é a principal </w:t>
      </w:r>
      <w:r>
        <w:rPr>
          <w:rFonts w:ascii="Arial" w:hAnsi="Arial" w:cs="Arial"/>
          <w:sz w:val="22"/>
          <w:szCs w:val="22"/>
        </w:rPr>
        <w:t>motivação e diferencial do modelo</w:t>
      </w:r>
      <w:ins w:id="185" w:author="G T" w:date="2019-05-08T23:03:00Z">
        <w:r w:rsidR="00B10C4D">
          <w:rPr>
            <w:rFonts w:ascii="Arial" w:hAnsi="Arial" w:cs="Arial"/>
            <w:sz w:val="22"/>
            <w:szCs w:val="22"/>
          </w:rPr>
          <w:t xml:space="preserve"> multidimensional</w:t>
        </w:r>
      </w:ins>
      <w:r>
        <w:rPr>
          <w:rFonts w:ascii="Arial" w:hAnsi="Arial" w:cs="Arial"/>
          <w:sz w:val="22"/>
          <w:szCs w:val="22"/>
        </w:rPr>
        <w:t xml:space="preserve"> para observação da qualidade do produto de software a ser tratado nesta </w:t>
      </w:r>
      <w:r w:rsidR="00CB0DC2">
        <w:rPr>
          <w:rFonts w:ascii="Arial" w:hAnsi="Arial" w:cs="Arial"/>
          <w:sz w:val="22"/>
          <w:szCs w:val="22"/>
        </w:rPr>
        <w:t xml:space="preserve">proposta de </w:t>
      </w:r>
      <w:r>
        <w:rPr>
          <w:rFonts w:ascii="Arial" w:hAnsi="Arial" w:cs="Arial"/>
          <w:sz w:val="22"/>
          <w:szCs w:val="22"/>
        </w:rPr>
        <w:t>tese,</w:t>
      </w:r>
      <w:r w:rsidR="007B6A0F">
        <w:rPr>
          <w:rFonts w:ascii="Arial" w:hAnsi="Arial" w:cs="Arial"/>
          <w:sz w:val="22"/>
          <w:szCs w:val="22"/>
        </w:rPr>
        <w:t xml:space="preserve"> se comparado aos modelos de qualidade atualmente disponíveis e descritos na literatura técnica.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F3E0D0" w14:textId="7B87A02A" w:rsidR="007021C6" w:rsidRPr="00EE10B2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lastRenderedPageBreak/>
        <w:t xml:space="preserve">Tendo em vista que: i) o problema </w:t>
      </w:r>
      <w:r>
        <w:rPr>
          <w:rFonts w:ascii="Arial" w:hAnsi="Arial" w:cs="Arial"/>
          <w:sz w:val="22"/>
          <w:szCs w:val="22"/>
        </w:rPr>
        <w:t>identificado</w:t>
      </w:r>
      <w:r w:rsidRPr="00E71C2B">
        <w:rPr>
          <w:rFonts w:ascii="Arial" w:hAnsi="Arial" w:cs="Arial"/>
          <w:sz w:val="22"/>
          <w:szCs w:val="22"/>
        </w:rPr>
        <w:t xml:space="preserve"> afeta a avaliação da qualidade de projetos e produtos de software</w:t>
      </w:r>
      <w:r>
        <w:rPr>
          <w:rFonts w:ascii="Arial" w:hAnsi="Arial" w:cs="Arial"/>
          <w:sz w:val="22"/>
          <w:szCs w:val="22"/>
        </w:rPr>
        <w:t>,</w:t>
      </w:r>
      <w:r w:rsidRPr="00E71C2B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que</w:t>
      </w:r>
      <w:r w:rsidRPr="00E71C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>) organizações que lidam com o desenvolvimento de software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além de suas relações e influências mútuas</w:t>
      </w:r>
      <w:r>
        <w:rPr>
          <w:rFonts w:ascii="Arial" w:hAnsi="Arial" w:cs="Arial"/>
          <w:sz w:val="22"/>
          <w:szCs w:val="22"/>
        </w:rPr>
        <w:t xml:space="preserve"> para </w:t>
      </w:r>
      <w:del w:id="186" w:author="G T" w:date="2019-05-08T23:04:00Z">
        <w:r w:rsidDel="00B10C4D">
          <w:rPr>
            <w:rFonts w:ascii="Arial" w:hAnsi="Arial" w:cs="Arial"/>
            <w:sz w:val="22"/>
            <w:szCs w:val="22"/>
          </w:rPr>
          <w:delText xml:space="preserve">apoiar </w:delText>
        </w:r>
      </w:del>
      <w:ins w:id="187" w:author="G T" w:date="2019-05-08T23:05:00Z">
        <w:r w:rsidR="00B10C4D">
          <w:rPr>
            <w:rFonts w:ascii="Arial" w:hAnsi="Arial" w:cs="Arial"/>
            <w:sz w:val="22"/>
            <w:szCs w:val="22"/>
          </w:rPr>
          <w:t xml:space="preserve">perceber </w:t>
        </w:r>
      </w:ins>
      <w:ins w:id="188" w:author="G T" w:date="2019-05-08T23:06:00Z">
        <w:r w:rsidR="00B10C4D">
          <w:rPr>
            <w:rFonts w:ascii="Arial" w:hAnsi="Arial" w:cs="Arial"/>
            <w:sz w:val="22"/>
            <w:szCs w:val="22"/>
          </w:rPr>
          <w:t>de forma fidedigna</w:t>
        </w:r>
      </w:ins>
      <w:ins w:id="189" w:author="G T" w:date="2019-05-08T23:04:00Z">
        <w:r w:rsidR="00B10C4D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a </w:t>
      </w:r>
      <w:ins w:id="190" w:author="G T" w:date="2019-05-08T23:05:00Z">
        <w:r w:rsidR="00B10C4D">
          <w:rPr>
            <w:rFonts w:ascii="Arial" w:hAnsi="Arial" w:cs="Arial"/>
            <w:sz w:val="22"/>
            <w:szCs w:val="22"/>
          </w:rPr>
          <w:t xml:space="preserve">qualidade do produto de software </w:t>
        </w:r>
      </w:ins>
      <w:del w:id="191" w:author="G T" w:date="2019-05-08T23:05:00Z">
        <w:r w:rsidDel="00B10C4D">
          <w:rPr>
            <w:rFonts w:ascii="Arial" w:hAnsi="Arial" w:cs="Arial"/>
            <w:sz w:val="22"/>
            <w:szCs w:val="22"/>
          </w:rPr>
          <w:delText xml:space="preserve">tomada de decisão </w:delText>
        </w:r>
      </w:del>
      <w:r>
        <w:rPr>
          <w:rFonts w:ascii="Arial" w:hAnsi="Arial" w:cs="Arial"/>
          <w:sz w:val="22"/>
          <w:szCs w:val="22"/>
        </w:rPr>
        <w:t>ao longo do projeto;</w:t>
      </w:r>
      <w:r w:rsidRPr="00EE10B2">
        <w:rPr>
          <w:rFonts w:ascii="Arial" w:hAnsi="Arial" w:cs="Arial"/>
          <w:sz w:val="22"/>
          <w:szCs w:val="22"/>
        </w:rPr>
        <w:t xml:space="preserve"> a questão de pesquisa norteadora e ser respondida nesta proposta de tese é:</w:t>
      </w:r>
    </w:p>
    <w:p w14:paraId="3004525F" w14:textId="77777777" w:rsidR="007021C6" w:rsidRPr="00586667" w:rsidRDefault="007021C6" w:rsidP="007021C6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30D8D2F1" w14:textId="5919D1DD" w:rsidR="007021C6" w:rsidRPr="00C414BA" w:rsidRDefault="007021C6" w:rsidP="007021C6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</w:t>
      </w:r>
      <w:r>
        <w:rPr>
          <w:rFonts w:ascii="Calibri" w:hAnsi="Calibri" w:cs="Calibri"/>
          <w:i/>
        </w:rPr>
        <w:t>o</w:t>
      </w:r>
      <w:r w:rsidRPr="00C414BA">
        <w:rPr>
          <w:rFonts w:ascii="Calibri" w:hAnsi="Calibri" w:cs="Calibri"/>
          <w:i/>
        </w:rPr>
        <w:t xml:space="preserve">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</w:t>
      </w:r>
      <w:r>
        <w:rPr>
          <w:rFonts w:ascii="Calibri" w:hAnsi="Calibri" w:cs="Calibri"/>
          <w:i/>
        </w:rPr>
        <w:t xml:space="preserve"> </w:t>
      </w:r>
      <w:ins w:id="192" w:author="G T" w:date="2019-05-08T23:06:00Z">
        <w:r w:rsidR="00B10C4D">
          <w:rPr>
            <w:rFonts w:ascii="Calibri" w:hAnsi="Calibri" w:cs="Calibri"/>
            <w:i/>
          </w:rPr>
          <w:t>a partir</w:t>
        </w:r>
      </w:ins>
      <w:ins w:id="193" w:author="G T" w:date="2019-05-08T23:07:00Z">
        <w:r w:rsidR="00B10C4D">
          <w:rPr>
            <w:rFonts w:ascii="Calibri" w:hAnsi="Calibri" w:cs="Calibri"/>
            <w:i/>
          </w:rPr>
          <w:t xml:space="preserve"> da combinação </w:t>
        </w:r>
      </w:ins>
      <w:del w:id="194" w:author="G T" w:date="2019-05-08T23:07:00Z">
        <w:r w:rsidDel="00B10C4D">
          <w:rPr>
            <w:rFonts w:ascii="Calibri" w:hAnsi="Calibri" w:cs="Calibri"/>
            <w:i/>
          </w:rPr>
          <w:delText xml:space="preserve">e combinando </w:delText>
        </w:r>
      </w:del>
      <w:ins w:id="195" w:author="G T" w:date="2019-05-08T23:07:00Z">
        <w:r w:rsidR="00B10C4D">
          <w:rPr>
            <w:rFonts w:ascii="Calibri" w:hAnsi="Calibri" w:cs="Calibri"/>
            <w:i/>
          </w:rPr>
          <w:t>d</w:t>
        </w:r>
      </w:ins>
      <w:r>
        <w:rPr>
          <w:rFonts w:ascii="Calibri" w:hAnsi="Calibri" w:cs="Calibri"/>
          <w:i/>
        </w:rPr>
        <w:t>as diferentes dimensões e relações da qualidade (</w:t>
      </w:r>
      <w:del w:id="196" w:author="G T" w:date="2019-05-08T23:10:00Z">
        <w:r w:rsidDel="000468B5">
          <w:rPr>
            <w:rFonts w:ascii="Calibri" w:hAnsi="Calibri" w:cs="Calibri"/>
            <w:i/>
          </w:rPr>
          <w:delText>interna</w:delText>
        </w:r>
      </w:del>
      <w:del w:id="197" w:author="G T" w:date="2019-05-08T23:07:00Z">
        <w:r w:rsidDel="00B10C4D">
          <w:rPr>
            <w:rFonts w:ascii="Calibri" w:hAnsi="Calibri" w:cs="Calibri"/>
            <w:i/>
          </w:rPr>
          <w:delText xml:space="preserve"> e </w:delText>
        </w:r>
      </w:del>
      <w:del w:id="198" w:author="G T" w:date="2019-05-08T23:10:00Z">
        <w:r w:rsidDel="000468B5">
          <w:rPr>
            <w:rFonts w:ascii="Calibri" w:hAnsi="Calibri" w:cs="Calibri"/>
            <w:i/>
          </w:rPr>
          <w:delText>externa</w:delText>
        </w:r>
      </w:del>
      <w:ins w:id="199" w:author="G T" w:date="2019-05-08T23:10:00Z">
        <w:r w:rsidR="000468B5">
          <w:rPr>
            <w:rFonts w:ascii="Calibri" w:hAnsi="Calibri" w:cs="Calibri"/>
            <w:i/>
          </w:rPr>
          <w:t>interna, externa</w:t>
        </w:r>
      </w:ins>
      <w:r>
        <w:rPr>
          <w:rFonts w:ascii="Calibri" w:hAnsi="Calibri" w:cs="Calibri"/>
          <w:i/>
        </w:rPr>
        <w:t xml:space="preserve">) do produto? </w:t>
      </w:r>
    </w:p>
    <w:p w14:paraId="09212585" w14:textId="77777777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7A91B1C" w14:textId="0D1F2DEF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 xml:space="preserve">Acreditamos que </w:t>
      </w:r>
      <w:r>
        <w:rPr>
          <w:rFonts w:ascii="Arial" w:hAnsi="Arial" w:cs="Arial"/>
          <w:sz w:val="22"/>
          <w:szCs w:val="22"/>
        </w:rPr>
        <w:t>a resposta a esta pergunta</w:t>
      </w:r>
      <w:ins w:id="200" w:author="G T" w:date="2019-05-08T23:07:00Z">
        <w:r w:rsidR="000468B5">
          <w:rPr>
            <w:rFonts w:ascii="Arial" w:hAnsi="Arial" w:cs="Arial"/>
            <w:sz w:val="22"/>
            <w:szCs w:val="22"/>
          </w:rPr>
          <w:t>, atrav</w:t>
        </w:r>
      </w:ins>
      <w:ins w:id="201" w:author="G T" w:date="2019-05-08T23:08:00Z">
        <w:r w:rsidR="000468B5">
          <w:rPr>
            <w:rFonts w:ascii="Arial" w:hAnsi="Arial" w:cs="Arial"/>
            <w:sz w:val="22"/>
            <w:szCs w:val="22"/>
          </w:rPr>
          <w:t>és de um indicador multidimensional e fidedigno da qualidade do produto de software,</w:t>
        </w:r>
      </w:ins>
      <w:r>
        <w:rPr>
          <w:rFonts w:ascii="Arial" w:hAnsi="Arial" w:cs="Arial"/>
          <w:sz w:val="22"/>
          <w:szCs w:val="22"/>
        </w:rPr>
        <w:t xml:space="preserve"> traga oportunidades de </w:t>
      </w:r>
      <w:del w:id="202" w:author="G T" w:date="2019-05-08T23:08:00Z">
        <w:r w:rsidDel="000468B5">
          <w:rPr>
            <w:rFonts w:ascii="Arial" w:hAnsi="Arial" w:cs="Arial"/>
            <w:sz w:val="22"/>
            <w:szCs w:val="22"/>
          </w:rPr>
          <w:delText xml:space="preserve">uso </w:delText>
        </w:r>
      </w:del>
      <w:ins w:id="203" w:author="G T" w:date="2019-05-08T23:08:00Z">
        <w:r w:rsidR="000468B5">
          <w:rPr>
            <w:rFonts w:ascii="Arial" w:hAnsi="Arial" w:cs="Arial"/>
            <w:sz w:val="22"/>
            <w:szCs w:val="22"/>
          </w:rPr>
          <w:t>aplicação</w:t>
        </w:r>
        <w:r w:rsidR="000468B5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>em diferentes cenários de desenvolvimento, incluindo sua utilização no processo de</w:t>
      </w:r>
      <w:r w:rsidRPr="00586667">
        <w:rPr>
          <w:rFonts w:ascii="Arial" w:hAnsi="Arial" w:cs="Arial"/>
          <w:sz w:val="22"/>
          <w:szCs w:val="22"/>
        </w:rPr>
        <w:t xml:space="preserve"> tomada de decisão de aceitação de releases, tanto pelas equipes de desenvolvimento quanto pelos gestores de desenvolvimento de produto. Para tanto, definimos o seguinte objetivo:</w:t>
      </w: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7021C6" w14:paraId="1290F813" w14:textId="77777777" w:rsidTr="007021C6">
        <w:tc>
          <w:tcPr>
            <w:tcW w:w="1843" w:type="dxa"/>
          </w:tcPr>
          <w:p w14:paraId="0D81D911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Analisar</w:t>
            </w:r>
          </w:p>
        </w:tc>
        <w:tc>
          <w:tcPr>
            <w:tcW w:w="6095" w:type="dxa"/>
          </w:tcPr>
          <w:p w14:paraId="49711720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de qualidade de </w:t>
            </w:r>
            <w:r>
              <w:rPr>
                <w:rFonts w:ascii="Calibri" w:hAnsi="Calibri" w:cs="Calibri"/>
                <w:sz w:val="22"/>
                <w:szCs w:val="22"/>
              </w:rPr>
              <w:t>produto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de software (</w:t>
            </w:r>
            <w:r>
              <w:rPr>
                <w:rFonts w:ascii="Calibri" w:hAnsi="Calibri" w:cs="Calibri"/>
                <w:sz w:val="22"/>
                <w:szCs w:val="22"/>
              </w:rPr>
              <w:t>desenvolvimento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e uso) </w:t>
            </w:r>
          </w:p>
        </w:tc>
      </w:tr>
      <w:tr w:rsidR="007021C6" w14:paraId="00111F38" w14:textId="77777777" w:rsidTr="007021C6">
        <w:tc>
          <w:tcPr>
            <w:tcW w:w="1843" w:type="dxa"/>
          </w:tcPr>
          <w:p w14:paraId="5E89B563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o propósito</w:t>
            </w:r>
          </w:p>
        </w:tc>
        <w:tc>
          <w:tcPr>
            <w:tcW w:w="6095" w:type="dxa"/>
          </w:tcPr>
          <w:p w14:paraId="6400718D" w14:textId="3780BA8A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caracterizar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um indicador multidimensional de qualidade do produto de software envolvendo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fatores, medidas e suas relações, </w:t>
            </w:r>
            <w:r>
              <w:rPr>
                <w:rFonts w:ascii="Calibri" w:hAnsi="Calibri" w:cs="Calibri"/>
                <w:sz w:val="22"/>
                <w:szCs w:val="22"/>
              </w:rPr>
              <w:t>e combinando as dimensões e relações da qualidade interna e externa</w:t>
            </w:r>
          </w:p>
        </w:tc>
      </w:tr>
      <w:tr w:rsidR="007021C6" w14:paraId="051BC035" w14:textId="77777777" w:rsidTr="007021C6">
        <w:tc>
          <w:tcPr>
            <w:tcW w:w="1843" w:type="dxa"/>
          </w:tcPr>
          <w:p w14:paraId="2BE75786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651581A7" w14:textId="5B13852B" w:rsidR="007021C6" w:rsidRPr="00FB4594" w:rsidRDefault="000468B5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="007021C6">
              <w:rPr>
                <w:rFonts w:ascii="Calibri" w:hAnsi="Calibri" w:cs="Calibri"/>
                <w:sz w:val="22"/>
                <w:szCs w:val="22"/>
              </w:rPr>
              <w:t>iabilidade e fidedignidade</w:t>
            </w:r>
            <w:del w:id="204" w:author="G T" w:date="2019-05-08T23:11:00Z">
              <w:r w:rsidR="007021C6" w:rsidDel="000468B5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  <w:ins w:id="205" w:author="G T" w:date="2019-05-08T23:10:00Z"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</w:ins>
          </w:p>
        </w:tc>
      </w:tr>
      <w:tr w:rsidR="007021C6" w14:paraId="5CA6C670" w14:textId="77777777" w:rsidTr="007021C6">
        <w:tc>
          <w:tcPr>
            <w:tcW w:w="1843" w:type="dxa"/>
          </w:tcPr>
          <w:p w14:paraId="14A9713F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</w:p>
        </w:tc>
        <w:tc>
          <w:tcPr>
            <w:tcW w:w="6095" w:type="dxa"/>
          </w:tcPr>
          <w:p w14:paraId="436A3602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gerentes de projeto e engenheiros de software</w:t>
            </w:r>
          </w:p>
        </w:tc>
      </w:tr>
      <w:tr w:rsidR="007021C6" w14:paraId="10F72F81" w14:textId="77777777" w:rsidTr="007021C6">
        <w:tc>
          <w:tcPr>
            <w:tcW w:w="1843" w:type="dxa"/>
          </w:tcPr>
          <w:p w14:paraId="05179D1E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75F346FC" w14:textId="17C0F2B6" w:rsidR="007021C6" w:rsidRPr="00FB4594" w:rsidRDefault="007021C6" w:rsidP="000468B5">
            <w:pPr>
              <w:spacing w:after="240"/>
              <w:jc w:val="both"/>
              <w:rPr>
                <w:rFonts w:ascii="Calibri" w:hAnsi="Calibri" w:cs="Calibri"/>
              </w:rPr>
            </w:pPr>
            <w:proofErr w:type="gramStart"/>
            <w:r w:rsidRPr="00C64769">
              <w:rPr>
                <w:rFonts w:ascii="Calibri" w:hAnsi="Calibri" w:cs="Calibri"/>
                <w:sz w:val="22"/>
                <w:szCs w:val="22"/>
              </w:rPr>
              <w:t>projetos</w:t>
            </w:r>
            <w:proofErr w:type="gramEnd"/>
            <w:r w:rsidRPr="00C64769">
              <w:rPr>
                <w:rFonts w:ascii="Calibri" w:hAnsi="Calibri" w:cs="Calibri"/>
                <w:sz w:val="22"/>
                <w:szCs w:val="22"/>
              </w:rPr>
              <w:t xml:space="preserve"> de software </w:t>
            </w:r>
            <w:ins w:id="206" w:author="G T" w:date="2019-05-08T23:11:00Z">
              <w:r w:rsidR="000468B5">
                <w:rPr>
                  <w:rFonts w:ascii="Calibri" w:hAnsi="Calibri" w:cs="Calibri"/>
                  <w:sz w:val="22"/>
                  <w:szCs w:val="22"/>
                </w:rPr>
                <w:t xml:space="preserve">em ambientes de </w:t>
              </w:r>
            </w:ins>
            <w:r w:rsidRPr="00C64769">
              <w:rPr>
                <w:rFonts w:ascii="Calibri" w:hAnsi="Calibri" w:cs="Calibri"/>
                <w:sz w:val="22"/>
                <w:szCs w:val="22"/>
              </w:rPr>
              <w:t>software-livre e organizações públicas federais brasileiras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93629F2" w14:textId="77777777" w:rsidR="007021C6" w:rsidRDefault="007021C6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67BAAC5A" w14:textId="22FFD27F" w:rsidR="00D96E18" w:rsidRPr="006D37D9" w:rsidRDefault="007021C6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207" w:name="_Toc8225763"/>
      <w:r>
        <w:rPr>
          <w:rFonts w:ascii="Arial" w:hAnsi="Arial" w:cs="Arial"/>
        </w:rPr>
        <w:t>Proposta de Solução</w:t>
      </w:r>
      <w:bookmarkEnd w:id="207"/>
    </w:p>
    <w:p w14:paraId="1CC12E29" w14:textId="77777777" w:rsidR="000468B5" w:rsidRDefault="009034CA" w:rsidP="000468B5">
      <w:pPr>
        <w:spacing w:after="120" w:line="360" w:lineRule="auto"/>
        <w:ind w:firstLine="578"/>
        <w:jc w:val="both"/>
        <w:rPr>
          <w:ins w:id="208" w:author="G T" w:date="2019-05-08T23:13:00Z"/>
          <w:rFonts w:ascii="Arial" w:hAnsi="Arial" w:cs="Arial"/>
          <w:sz w:val="22"/>
          <w:szCs w:val="22"/>
        </w:rPr>
      </w:pPr>
      <w:r w:rsidRPr="00333F6B">
        <w:rPr>
          <w:rFonts w:ascii="Arial" w:hAnsi="Arial" w:cs="Arial"/>
          <w:sz w:val="22"/>
          <w:szCs w:val="22"/>
        </w:rPr>
        <w:t xml:space="preserve">Considerando </w:t>
      </w:r>
      <w:r w:rsidR="007021C6">
        <w:rPr>
          <w:rFonts w:ascii="Arial" w:hAnsi="Arial" w:cs="Arial"/>
          <w:sz w:val="22"/>
          <w:szCs w:val="22"/>
        </w:rPr>
        <w:t xml:space="preserve">a situação </w:t>
      </w:r>
      <w:ins w:id="209" w:author="G T" w:date="2019-05-08T23:12:00Z">
        <w:r w:rsidR="000468B5">
          <w:rPr>
            <w:rFonts w:ascii="Arial" w:hAnsi="Arial" w:cs="Arial"/>
            <w:sz w:val="22"/>
            <w:szCs w:val="22"/>
          </w:rPr>
          <w:t xml:space="preserve">previamente </w:t>
        </w:r>
      </w:ins>
      <w:r w:rsidR="007021C6">
        <w:rPr>
          <w:rFonts w:ascii="Arial" w:hAnsi="Arial" w:cs="Arial"/>
          <w:sz w:val="22"/>
          <w:szCs w:val="22"/>
        </w:rPr>
        <w:t>descrita</w:t>
      </w:r>
      <w:del w:id="210" w:author="G T" w:date="2019-05-08T23:12:00Z">
        <w:r w:rsidR="007021C6" w:rsidDel="000468B5">
          <w:rPr>
            <w:rFonts w:ascii="Arial" w:hAnsi="Arial" w:cs="Arial"/>
            <w:sz w:val="22"/>
            <w:szCs w:val="22"/>
          </w:rPr>
          <w:delText xml:space="preserve"> anteriormente</w:delText>
        </w:r>
      </w:del>
      <w:r w:rsidRPr="00333F6B">
        <w:rPr>
          <w:rFonts w:ascii="Arial" w:hAnsi="Arial" w:cs="Arial"/>
          <w:sz w:val="22"/>
          <w:szCs w:val="22"/>
        </w:rPr>
        <w:t xml:space="preserve">, apresentamos </w:t>
      </w:r>
      <w:del w:id="211" w:author="G T" w:date="2019-05-08T23:12:00Z">
        <w:r w:rsidDel="000468B5">
          <w:rPr>
            <w:rFonts w:ascii="Arial" w:hAnsi="Arial" w:cs="Arial"/>
            <w:sz w:val="22"/>
            <w:szCs w:val="22"/>
          </w:rPr>
          <w:delText xml:space="preserve">a </w:delText>
        </w:r>
      </w:del>
      <w:ins w:id="212" w:author="G T" w:date="2019-05-08T23:12:00Z">
        <w:r w:rsidR="000468B5">
          <w:rPr>
            <w:rFonts w:ascii="Arial" w:hAnsi="Arial" w:cs="Arial"/>
            <w:sz w:val="22"/>
            <w:szCs w:val="22"/>
          </w:rPr>
          <w:t>os conceitos iniciais que subsidiam a</w:t>
        </w:r>
        <w:r w:rsidR="000468B5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>proposição de um modelo multidimensional para observação da qualidade do produto de software, o qual denominaremos</w:t>
      </w:r>
      <w:r w:rsidRPr="00333F6B">
        <w:rPr>
          <w:rFonts w:ascii="Arial" w:hAnsi="Arial" w:cs="Arial"/>
          <w:sz w:val="22"/>
          <w:szCs w:val="22"/>
        </w:rPr>
        <w:t xml:space="preserve"> </w:t>
      </w:r>
      <w:r w:rsidRPr="009034CA">
        <w:rPr>
          <w:rFonts w:ascii="Arial" w:hAnsi="Arial" w:cs="Arial"/>
          <w:i/>
          <w:sz w:val="22"/>
          <w:szCs w:val="22"/>
        </w:rPr>
        <w:lastRenderedPageBreak/>
        <w:t>MeasureSoftGram</w:t>
      </w:r>
      <w:r w:rsidRPr="00333F6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 nome do modelo intenciona capturar essencialmente a metáfora associada ao </w:t>
      </w:r>
      <w:r w:rsidR="00522666">
        <w:rPr>
          <w:rFonts w:ascii="Arial" w:hAnsi="Arial" w:cs="Arial"/>
          <w:sz w:val="22"/>
          <w:szCs w:val="22"/>
        </w:rPr>
        <w:t>eletrocardiograma</w:t>
      </w:r>
      <w:r>
        <w:rPr>
          <w:rFonts w:ascii="Arial" w:hAnsi="Arial" w:cs="Arial"/>
          <w:sz w:val="22"/>
          <w:szCs w:val="22"/>
        </w:rPr>
        <w:t xml:space="preserve">, onde diferentes indicadores biométricos cardíacos são combinados para representar a situação clinica </w:t>
      </w:r>
      <w:r w:rsidRPr="00DE2815">
        <w:rPr>
          <w:rFonts w:ascii="Arial" w:hAnsi="Arial" w:cs="Arial"/>
          <w:sz w:val="22"/>
          <w:szCs w:val="22"/>
        </w:rPr>
        <w:t>(qualidade) do coração</w:t>
      </w:r>
      <w:r w:rsidR="009A3364" w:rsidRPr="00DE2815">
        <w:rPr>
          <w:rFonts w:ascii="Arial" w:hAnsi="Arial" w:cs="Arial"/>
          <w:sz w:val="22"/>
          <w:szCs w:val="22"/>
        </w:rPr>
        <w:t xml:space="preserve"> </w:t>
      </w:r>
      <w:r w:rsidR="009A3364" w:rsidRPr="00DE2815">
        <w:rPr>
          <w:rFonts w:ascii="Arial" w:hAnsi="Arial" w:cs="Arial"/>
          <w:sz w:val="22"/>
          <w:szCs w:val="22"/>
        </w:rPr>
        <w:fldChar w:fldCharType="begin"/>
      </w:r>
      <w:r w:rsidR="009A3364" w:rsidRPr="00DE2815">
        <w:rPr>
          <w:rFonts w:ascii="Arial" w:hAnsi="Arial" w:cs="Arial"/>
          <w:sz w:val="22"/>
          <w:szCs w:val="22"/>
        </w:rPr>
        <w:instrText xml:space="preserve"> REF FELDMAN \h </w:instrText>
      </w:r>
      <w:r w:rsidR="00DE2815">
        <w:rPr>
          <w:rFonts w:ascii="Arial" w:hAnsi="Arial" w:cs="Arial"/>
          <w:sz w:val="22"/>
          <w:szCs w:val="22"/>
        </w:rPr>
        <w:instrText xml:space="preserve"> \* MERGEFORMAT </w:instrText>
      </w:r>
      <w:r w:rsidR="009A3364" w:rsidRPr="00DE2815">
        <w:rPr>
          <w:rFonts w:ascii="Arial" w:hAnsi="Arial" w:cs="Arial"/>
          <w:sz w:val="22"/>
          <w:szCs w:val="22"/>
        </w:rPr>
      </w:r>
      <w:r w:rsidR="009A3364" w:rsidRPr="00DE2815">
        <w:rPr>
          <w:rFonts w:ascii="Arial" w:hAnsi="Arial" w:cs="Arial"/>
          <w:sz w:val="22"/>
          <w:szCs w:val="22"/>
        </w:rPr>
        <w:fldChar w:fldCharType="separate"/>
      </w:r>
      <w:r w:rsidR="009A3364" w:rsidRPr="00DE2815">
        <w:rPr>
          <w:rFonts w:ascii="Arial" w:hAnsi="Arial" w:cs="Arial"/>
          <w:color w:val="0000FF"/>
          <w:sz w:val="22"/>
          <w:szCs w:val="22"/>
          <w:u w:val="single"/>
        </w:rPr>
        <w:t xml:space="preserve">(Feldman e </w:t>
      </w:r>
      <w:proofErr w:type="spellStart"/>
      <w:r w:rsidR="009A3364" w:rsidRPr="00DE2815">
        <w:rPr>
          <w:rFonts w:ascii="Arial" w:hAnsi="Arial" w:cs="Arial"/>
          <w:color w:val="0000FF"/>
          <w:sz w:val="22"/>
          <w:szCs w:val="22"/>
          <w:u w:val="single"/>
        </w:rPr>
        <w:t>Goldwasser</w:t>
      </w:r>
      <w:proofErr w:type="spellEnd"/>
      <w:r w:rsidR="009A3364" w:rsidRPr="00DE2815">
        <w:rPr>
          <w:rFonts w:ascii="Arial" w:hAnsi="Arial" w:cs="Arial"/>
          <w:color w:val="0000FF"/>
          <w:sz w:val="22"/>
          <w:szCs w:val="22"/>
          <w:u w:val="single"/>
        </w:rPr>
        <w:t>, 2004)</w:t>
      </w:r>
      <w:r w:rsidR="009A3364" w:rsidRPr="00DE2815">
        <w:rPr>
          <w:rFonts w:ascii="Arial" w:hAnsi="Arial" w:cs="Arial"/>
          <w:sz w:val="22"/>
          <w:szCs w:val="22"/>
        </w:rPr>
        <w:fldChar w:fldCharType="end"/>
      </w:r>
      <w:r w:rsidRPr="00DE2815">
        <w:rPr>
          <w:rFonts w:ascii="Arial" w:hAnsi="Arial" w:cs="Arial"/>
          <w:sz w:val="22"/>
          <w:szCs w:val="22"/>
        </w:rPr>
        <w:t xml:space="preserve">. </w:t>
      </w:r>
    </w:p>
    <w:p w14:paraId="4D30AD90" w14:textId="3A1490EB" w:rsidR="009034CA" w:rsidRPr="00333F6B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DE2815">
        <w:rPr>
          <w:rFonts w:ascii="Arial" w:hAnsi="Arial" w:cs="Arial"/>
          <w:sz w:val="22"/>
          <w:szCs w:val="22"/>
        </w:rPr>
        <w:t>Desta forma, as contribuições esperadas dessa proposta de tese de doutorado são:</w:t>
      </w:r>
    </w:p>
    <w:p w14:paraId="5F7F4E7E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multiespacial, por meio do uso de tensores comparáveis no espaço</w:t>
      </w:r>
      <w:r>
        <w:rPr>
          <w:rFonts w:ascii="Arial" w:hAnsi="Arial" w:cs="Arial"/>
          <w:sz w:val="22"/>
          <w:szCs w:val="22"/>
        </w:rPr>
        <w:t xml:space="preserve">. Por hora, tensores representam a generalização dos conceitos de vetores e escalares. Logo, um tensor é um </w:t>
      </w:r>
      <w:proofErr w:type="spellStart"/>
      <w:r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multidimensional</w:t>
      </w:r>
      <w:r w:rsidRPr="00252503">
        <w:rPr>
          <w:rFonts w:ascii="Arial" w:hAnsi="Arial" w:cs="Arial"/>
          <w:sz w:val="22"/>
          <w:szCs w:val="22"/>
        </w:rPr>
        <w:t>;</w:t>
      </w:r>
    </w:p>
    <w:p w14:paraId="31F3282B" w14:textId="54242395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proofErr w:type="gramStart"/>
      <w:r w:rsidRPr="00252503">
        <w:rPr>
          <w:rFonts w:ascii="Arial" w:hAnsi="Arial" w:cs="Arial"/>
          <w:sz w:val="22"/>
          <w:szCs w:val="22"/>
        </w:rPr>
        <w:t>proposição</w:t>
      </w:r>
      <w:proofErr w:type="gramEnd"/>
      <w:r w:rsidRPr="00252503">
        <w:rPr>
          <w:rFonts w:ascii="Arial" w:hAnsi="Arial" w:cs="Arial"/>
          <w:sz w:val="22"/>
          <w:szCs w:val="22"/>
        </w:rPr>
        <w:t xml:space="preserve"> de um conjunto de regras de transformações matemáticas (normalização, po</w:t>
      </w:r>
      <w:r>
        <w:rPr>
          <w:rFonts w:ascii="Arial" w:hAnsi="Arial" w:cs="Arial"/>
          <w:sz w:val="22"/>
          <w:szCs w:val="22"/>
        </w:rPr>
        <w:t>n</w:t>
      </w:r>
      <w:r w:rsidRPr="00252503">
        <w:rPr>
          <w:rFonts w:ascii="Arial" w:hAnsi="Arial" w:cs="Arial"/>
          <w:sz w:val="22"/>
          <w:szCs w:val="22"/>
        </w:rPr>
        <w:t>deração e agregação), em espaços multidimensionais, construído a partir da aplicação de conceitos da álgebra multilinear</w:t>
      </w:r>
      <w:ins w:id="213" w:author="G T" w:date="2019-05-08T23:14:00Z">
        <w:r w:rsidR="000468B5">
          <w:rPr>
            <w:rFonts w:ascii="Arial" w:hAnsi="Arial" w:cs="Arial"/>
            <w:sz w:val="22"/>
            <w:szCs w:val="22"/>
          </w:rPr>
          <w:t xml:space="preserve"> e aplicável em </w:t>
        </w:r>
      </w:ins>
      <w:del w:id="214" w:author="G T" w:date="2019-05-08T23:15:00Z">
        <w:r w:rsidRPr="00252503" w:rsidDel="000468B5">
          <w:rPr>
            <w:rFonts w:ascii="Arial" w:hAnsi="Arial" w:cs="Arial"/>
            <w:sz w:val="22"/>
            <w:szCs w:val="22"/>
          </w:rPr>
          <w:delText xml:space="preserve">. Importante ressaltar que esse conjunto de regras é válido </w:delText>
        </w:r>
      </w:del>
      <w:r w:rsidRPr="00252503">
        <w:rPr>
          <w:rFonts w:ascii="Arial" w:hAnsi="Arial" w:cs="Arial"/>
          <w:sz w:val="22"/>
          <w:szCs w:val="22"/>
        </w:rPr>
        <w:t>para qualquer quantidade de métricas ou medidas.</w:t>
      </w:r>
      <w:del w:id="215" w:author="G T" w:date="2019-05-08T23:15:00Z">
        <w:r w:rsidRPr="00252503" w:rsidDel="000468B5">
          <w:rPr>
            <w:rFonts w:ascii="Arial" w:hAnsi="Arial" w:cs="Arial"/>
            <w:sz w:val="22"/>
            <w:szCs w:val="22"/>
          </w:rPr>
          <w:delText xml:space="preserve"> Ou seja, o modelo opera o mesmo conjunto de regras transformações caso possua apenas uma única medida ou, caso possua </w:delText>
        </w:r>
        <w:commentRangeStart w:id="216"/>
        <w:r w:rsidRPr="00252503" w:rsidDel="000468B5">
          <w:rPr>
            <w:rFonts w:ascii="Arial" w:hAnsi="Arial" w:cs="Arial"/>
            <w:sz w:val="22"/>
            <w:szCs w:val="22"/>
          </w:rPr>
          <w:delText>centenas</w:delText>
        </w:r>
      </w:del>
      <w:commentRangeEnd w:id="216"/>
      <w:r w:rsidR="000468B5">
        <w:rPr>
          <w:rStyle w:val="Refdecomentrio"/>
        </w:rPr>
        <w:commentReference w:id="216"/>
      </w:r>
      <w:r w:rsidRPr="00252503">
        <w:rPr>
          <w:rFonts w:ascii="Arial" w:hAnsi="Arial" w:cs="Arial"/>
          <w:sz w:val="22"/>
          <w:szCs w:val="22"/>
        </w:rPr>
        <w:t>;</w:t>
      </w:r>
    </w:p>
    <w:p w14:paraId="5858BEC7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mecanismo, que chamamos de </w:t>
      </w:r>
      <w:r>
        <w:rPr>
          <w:rFonts w:ascii="Arial" w:hAnsi="Arial" w:cs="Arial"/>
          <w:sz w:val="22"/>
          <w:szCs w:val="22"/>
        </w:rPr>
        <w:t>“</w:t>
      </w:r>
      <w:r w:rsidRPr="00252503">
        <w:rPr>
          <w:rFonts w:ascii="Arial" w:hAnsi="Arial" w:cs="Arial"/>
          <w:sz w:val="22"/>
          <w:szCs w:val="22"/>
        </w:rPr>
        <w:t>equalizador da qualidade</w:t>
      </w:r>
      <w:r>
        <w:rPr>
          <w:rFonts w:ascii="Arial" w:hAnsi="Arial" w:cs="Arial"/>
          <w:sz w:val="22"/>
          <w:szCs w:val="22"/>
        </w:rPr>
        <w:t>”</w:t>
      </w:r>
      <w:r w:rsidRPr="00252503">
        <w:rPr>
          <w:rFonts w:ascii="Arial" w:hAnsi="Arial" w:cs="Arial"/>
          <w:sz w:val="22"/>
          <w:szCs w:val="22"/>
        </w:rPr>
        <w:t xml:space="preserve">, para expor </w:t>
      </w:r>
      <w:r>
        <w:rPr>
          <w:rFonts w:ascii="Arial" w:hAnsi="Arial" w:cs="Arial"/>
          <w:sz w:val="22"/>
          <w:szCs w:val="22"/>
        </w:rPr>
        <w:t>e balancear (</w:t>
      </w:r>
      <w:proofErr w:type="spellStart"/>
      <w:r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52503">
        <w:rPr>
          <w:rFonts w:ascii="Arial" w:hAnsi="Arial" w:cs="Arial"/>
          <w:sz w:val="22"/>
          <w:szCs w:val="22"/>
        </w:rPr>
        <w:t>os relacionamentos entre características e subcaracterísticas da qualidade, além de associar a necessidade de informação a objetivos de medição a serem priorizados;</w:t>
      </w:r>
    </w:p>
    <w:p w14:paraId="5F9BCB3B" w14:textId="505E97EF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proofErr w:type="gramStart"/>
      <w:r w:rsidRPr="00252503">
        <w:rPr>
          <w:rFonts w:ascii="Arial" w:hAnsi="Arial" w:cs="Arial"/>
          <w:sz w:val="22"/>
          <w:szCs w:val="22"/>
        </w:rPr>
        <w:t>um</w:t>
      </w:r>
      <w:proofErr w:type="gramEnd"/>
      <w:r w:rsidRPr="00252503">
        <w:rPr>
          <w:rFonts w:ascii="Arial" w:hAnsi="Arial" w:cs="Arial"/>
          <w:sz w:val="22"/>
          <w:szCs w:val="22"/>
        </w:rPr>
        <w:t xml:space="preserve"> modelo de análise da qualidade construído a partir da aplicação de conceitos trigonométricos, que auxilia a interpretação das transformações </w:t>
      </w:r>
      <w:proofErr w:type="spellStart"/>
      <w:r w:rsidRPr="00252503">
        <w:rPr>
          <w:rFonts w:ascii="Arial" w:hAnsi="Arial" w:cs="Arial"/>
          <w:sz w:val="22"/>
          <w:szCs w:val="22"/>
        </w:rPr>
        <w:t>muldimensionais</w:t>
      </w:r>
      <w:proofErr w:type="spellEnd"/>
      <w:r w:rsidRPr="00252503">
        <w:rPr>
          <w:rFonts w:ascii="Arial" w:hAnsi="Arial" w:cs="Arial"/>
          <w:sz w:val="22"/>
          <w:szCs w:val="22"/>
        </w:rPr>
        <w:t xml:space="preserve"> e viabiliza a comparação entre os tensores de qualidade, no espaço</w:t>
      </w:r>
      <w:ins w:id="217" w:author="G T" w:date="2019-05-08T23:16:00Z">
        <w:r w:rsidR="000468B5">
          <w:rPr>
            <w:rFonts w:ascii="Arial" w:hAnsi="Arial" w:cs="Arial"/>
            <w:sz w:val="22"/>
            <w:szCs w:val="22"/>
          </w:rPr>
          <w:t xml:space="preserve"> e a percepção da qualidade no plano.</w:t>
        </w:r>
      </w:ins>
      <w:r w:rsidRPr="00252503">
        <w:rPr>
          <w:rFonts w:ascii="Arial" w:hAnsi="Arial" w:cs="Arial"/>
          <w:sz w:val="22"/>
          <w:szCs w:val="22"/>
        </w:rPr>
        <w:t xml:space="preserve">. </w:t>
      </w:r>
      <w:del w:id="218" w:author="G T" w:date="2019-05-08T23:16:00Z">
        <w:r w:rsidRPr="00252503" w:rsidDel="000468B5">
          <w:rPr>
            <w:rFonts w:ascii="Arial" w:hAnsi="Arial" w:cs="Arial"/>
            <w:sz w:val="22"/>
            <w:szCs w:val="22"/>
          </w:rPr>
          <w:delText xml:space="preserve">Por conseguinte, visa apoiar os tomadores de decisão. </w:delText>
        </w:r>
      </w:del>
    </w:p>
    <w:p w14:paraId="76D088B2" w14:textId="6818A71C" w:rsidR="009034CA" w:rsidRPr="00252503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 conjunto de facilidades computacionais e visualizadores gráficos que </w:t>
      </w:r>
      <w:del w:id="219" w:author="G T" w:date="2019-05-08T23:16:00Z">
        <w:r w:rsidDel="000468B5">
          <w:rPr>
            <w:rFonts w:ascii="Arial" w:hAnsi="Arial" w:cs="Arial"/>
            <w:sz w:val="22"/>
            <w:szCs w:val="22"/>
          </w:rPr>
          <w:delText xml:space="preserve">permitirão </w:delText>
        </w:r>
      </w:del>
      <w:ins w:id="220" w:author="G T" w:date="2019-05-08T23:16:00Z">
        <w:r w:rsidR="000468B5">
          <w:rPr>
            <w:rFonts w:ascii="Arial" w:hAnsi="Arial" w:cs="Arial"/>
            <w:sz w:val="22"/>
            <w:szCs w:val="22"/>
          </w:rPr>
          <w:t>permitem</w:t>
        </w:r>
        <w:r w:rsidR="000468B5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>observar a variação dos indicadores ao longo de versões sucessivas do produto de software.</w:t>
      </w:r>
    </w:p>
    <w:p w14:paraId="391914F1" w14:textId="77777777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 xml:space="preserve">Na </w:t>
      </w:r>
      <w:r w:rsidRPr="0026495E">
        <w:rPr>
          <w:rFonts w:ascii="Arial" w:hAnsi="Arial" w:cs="Arial"/>
          <w:sz w:val="22"/>
          <w:szCs w:val="22"/>
        </w:rPr>
        <w:fldChar w:fldCharType="begin"/>
      </w:r>
      <w:r w:rsidRPr="0026495E">
        <w:rPr>
          <w:rFonts w:ascii="Arial" w:hAnsi="Arial" w:cs="Arial"/>
          <w:sz w:val="22"/>
          <w:szCs w:val="22"/>
        </w:rPr>
        <w:instrText xml:space="preserve"> REF _Ref8150008 \h </w:instrText>
      </w:r>
      <w:r>
        <w:rPr>
          <w:rFonts w:ascii="Arial" w:hAnsi="Arial" w:cs="Arial"/>
          <w:sz w:val="22"/>
          <w:szCs w:val="22"/>
        </w:rPr>
        <w:instrText xml:space="preserve"> \* MERGEFORMAT </w:instrText>
      </w:r>
      <w:r w:rsidRPr="0026495E">
        <w:rPr>
          <w:rFonts w:ascii="Arial" w:hAnsi="Arial" w:cs="Arial"/>
          <w:sz w:val="22"/>
          <w:szCs w:val="22"/>
        </w:rPr>
      </w:r>
      <w:r w:rsidRPr="0026495E">
        <w:rPr>
          <w:rFonts w:ascii="Arial" w:hAnsi="Arial" w:cs="Arial"/>
          <w:sz w:val="22"/>
          <w:szCs w:val="22"/>
        </w:rPr>
        <w:fldChar w:fldCharType="separate"/>
      </w:r>
      <w:r w:rsidRPr="0026495E">
        <w:rPr>
          <w:rFonts w:ascii="Arial" w:hAnsi="Arial" w:cs="Arial"/>
        </w:rPr>
        <w:t xml:space="preserve">Figura </w:t>
      </w:r>
      <w:r w:rsidRPr="0026495E">
        <w:rPr>
          <w:rFonts w:ascii="Arial" w:hAnsi="Arial" w:cs="Arial"/>
          <w:noProof/>
        </w:rPr>
        <w:t>1</w:t>
      </w:r>
      <w:r w:rsidRPr="0026495E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</w:t>
      </w:r>
      <w:r w:rsidRPr="007021C6">
        <w:rPr>
          <w:rFonts w:ascii="Arial" w:hAnsi="Arial" w:cs="Arial"/>
          <w:i/>
          <w:sz w:val="22"/>
          <w:szCs w:val="22"/>
        </w:rPr>
        <w:t>MeasureSoftGram</w:t>
      </w:r>
      <w:r w:rsidRPr="0026495E">
        <w:rPr>
          <w:rFonts w:ascii="Arial" w:hAnsi="Arial" w:cs="Arial"/>
          <w:sz w:val="22"/>
          <w:szCs w:val="22"/>
        </w:rPr>
        <w:t>. As demais propriedades e</w:t>
      </w:r>
      <w:r>
        <w:rPr>
          <w:rFonts w:ascii="Arial" w:hAnsi="Arial" w:cs="Arial"/>
          <w:sz w:val="22"/>
          <w:szCs w:val="22"/>
        </w:rPr>
        <w:t xml:space="preserve"> detalhes </w:t>
      </w:r>
      <w:r w:rsidRPr="00950AB1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modelo serão tratados no capítulo 3.</w:t>
      </w:r>
    </w:p>
    <w:p w14:paraId="12453A32" w14:textId="77777777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04D63F13" w14:textId="77777777" w:rsidR="009034CA" w:rsidRDefault="009034CA" w:rsidP="009034CA">
      <w:pPr>
        <w:keepNext/>
        <w:spacing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94814F" wp14:editId="7A31916E">
            <wp:extent cx="5400040" cy="4104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424" w14:textId="77777777" w:rsidR="009034CA" w:rsidRDefault="009034CA" w:rsidP="009034CA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Esquema conceitual do </w:t>
      </w:r>
      <w:r w:rsidRPr="007021C6">
        <w:rPr>
          <w:i/>
        </w:rPr>
        <w:t>MeasureSoftGram</w:t>
      </w:r>
    </w:p>
    <w:p w14:paraId="561736B3" w14:textId="1675CC99" w:rsidR="009034CA" w:rsidRDefault="009034CA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EE6632C" w14:textId="1185A538" w:rsidR="00E02796" w:rsidRDefault="007021C6" w:rsidP="00E0279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 construção do </w:t>
      </w:r>
      <w:r w:rsidR="0042320C">
        <w:rPr>
          <w:rFonts w:ascii="Arial" w:hAnsi="Arial" w:cs="Arial"/>
          <w:i/>
          <w:sz w:val="22"/>
          <w:szCs w:val="22"/>
        </w:rPr>
        <w:t>MeasureSoftGra</w:t>
      </w:r>
      <w:r w:rsidR="0042320C" w:rsidRPr="007021C6">
        <w:rPr>
          <w:rFonts w:ascii="Arial" w:hAnsi="Arial" w:cs="Arial"/>
          <w:i/>
          <w:sz w:val="22"/>
          <w:szCs w:val="22"/>
        </w:rPr>
        <w:t>m</w:t>
      </w:r>
      <w:r w:rsidR="004232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seguiremos uma estratégia de experimentação baseada no trabalho de </w:t>
      </w:r>
      <w:r w:rsidR="00E02796">
        <w:rPr>
          <w:rFonts w:ascii="Arial" w:hAnsi="Arial" w:cs="Arial"/>
          <w:sz w:val="22"/>
          <w:szCs w:val="22"/>
        </w:rPr>
        <w:fldChar w:fldCharType="begin"/>
      </w:r>
      <w:r w:rsidR="00E02796">
        <w:rPr>
          <w:rFonts w:ascii="Arial" w:hAnsi="Arial" w:cs="Arial"/>
          <w:sz w:val="22"/>
          <w:szCs w:val="22"/>
        </w:rPr>
        <w:instrText xml:space="preserve"> REF WOHLIN_2015 \h </w:instrText>
      </w:r>
      <w:r w:rsidR="00E02796">
        <w:rPr>
          <w:rFonts w:ascii="Arial" w:hAnsi="Arial" w:cs="Arial"/>
          <w:sz w:val="22"/>
          <w:szCs w:val="22"/>
        </w:rPr>
      </w:r>
      <w:r w:rsidR="00E02796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E02796" w:rsidRPr="006E77C2">
        <w:rPr>
          <w:rFonts w:ascii="Arial" w:hAnsi="Arial" w:cs="Arial"/>
          <w:sz w:val="22"/>
          <w:szCs w:val="22"/>
        </w:rPr>
        <w:t>W</w:t>
      </w:r>
      <w:r w:rsidR="00E02796" w:rsidRPr="00733DC2">
        <w:rPr>
          <w:rFonts w:ascii="Arial" w:hAnsi="Arial" w:cs="Arial"/>
          <w:sz w:val="22"/>
          <w:szCs w:val="22"/>
        </w:rPr>
        <w:t>ohlin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E02796" w:rsidRPr="00733DC2">
        <w:rPr>
          <w:rFonts w:ascii="Arial" w:hAnsi="Arial" w:cs="Arial"/>
          <w:sz w:val="22"/>
          <w:szCs w:val="22"/>
        </w:rPr>
        <w:t>Aurum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(201</w:t>
      </w:r>
      <w:r w:rsidR="00E02796">
        <w:rPr>
          <w:rFonts w:ascii="Arial" w:hAnsi="Arial" w:cs="Arial"/>
          <w:sz w:val="22"/>
          <w:szCs w:val="22"/>
        </w:rPr>
        <w:t>5</w:t>
      </w:r>
      <w:r w:rsidR="00E02796" w:rsidRPr="00733DC2">
        <w:rPr>
          <w:rFonts w:ascii="Arial" w:hAnsi="Arial" w:cs="Arial"/>
          <w:sz w:val="22"/>
          <w:szCs w:val="22"/>
        </w:rPr>
        <w:t>)</w:t>
      </w:r>
      <w:r w:rsidR="00E0279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que </w:t>
      </w:r>
      <w:r w:rsidR="00E02796">
        <w:rPr>
          <w:rFonts w:ascii="Arial" w:hAnsi="Arial" w:cs="Arial"/>
          <w:sz w:val="22"/>
          <w:szCs w:val="22"/>
        </w:rPr>
        <w:t xml:space="preserve">propuseram uma estrutura conceitual </w:t>
      </w:r>
      <w:r>
        <w:rPr>
          <w:rFonts w:ascii="Arial" w:hAnsi="Arial" w:cs="Arial"/>
          <w:sz w:val="22"/>
          <w:szCs w:val="22"/>
        </w:rPr>
        <w:t>para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02796">
        <w:rPr>
          <w:rFonts w:ascii="Arial" w:hAnsi="Arial" w:cs="Arial"/>
          <w:sz w:val="22"/>
          <w:szCs w:val="22"/>
        </w:rPr>
        <w:t>auxilia</w:t>
      </w:r>
      <w:r w:rsidR="00ED6CCB">
        <w:rPr>
          <w:rFonts w:ascii="Arial" w:hAnsi="Arial" w:cs="Arial"/>
          <w:sz w:val="22"/>
          <w:szCs w:val="22"/>
        </w:rPr>
        <w:t>r</w:t>
      </w:r>
      <w:r w:rsidR="00E02796">
        <w:rPr>
          <w:rFonts w:ascii="Arial" w:hAnsi="Arial" w:cs="Arial"/>
          <w:sz w:val="22"/>
          <w:szCs w:val="22"/>
        </w:rPr>
        <w:t xml:space="preserve"> pesquisadores a estruturarem </w:t>
      </w:r>
      <w:r w:rsidR="00ED6CCB">
        <w:rPr>
          <w:rFonts w:ascii="Arial" w:hAnsi="Arial" w:cs="Arial"/>
          <w:sz w:val="22"/>
          <w:szCs w:val="22"/>
        </w:rPr>
        <w:t>o</w:t>
      </w:r>
      <w:r w:rsidR="00E02796">
        <w:rPr>
          <w:rFonts w:ascii="Arial" w:hAnsi="Arial" w:cs="Arial"/>
          <w:sz w:val="22"/>
          <w:szCs w:val="22"/>
        </w:rPr>
        <w:t xml:space="preserve"> </w:t>
      </w:r>
      <w:del w:id="221" w:author="G T" w:date="2019-05-08T23:18:00Z">
        <w:r w:rsidR="00E02796" w:rsidDel="00D41609">
          <w:rPr>
            <w:rFonts w:ascii="Arial" w:hAnsi="Arial" w:cs="Arial"/>
            <w:sz w:val="22"/>
            <w:szCs w:val="22"/>
          </w:rPr>
          <w:delText xml:space="preserve">desenho </w:delText>
        </w:r>
      </w:del>
      <w:ins w:id="222" w:author="G T" w:date="2019-05-08T23:18:00Z">
        <w:r w:rsidR="00D41609">
          <w:rPr>
            <w:rFonts w:ascii="Arial" w:hAnsi="Arial" w:cs="Arial"/>
            <w:sz w:val="22"/>
            <w:szCs w:val="22"/>
          </w:rPr>
          <w:t>delineamento</w:t>
        </w:r>
        <w:r w:rsidR="00D41609">
          <w:rPr>
            <w:rFonts w:ascii="Arial" w:hAnsi="Arial" w:cs="Arial"/>
            <w:sz w:val="22"/>
            <w:szCs w:val="22"/>
          </w:rPr>
          <w:t xml:space="preserve"> </w:t>
        </w:r>
      </w:ins>
      <w:r w:rsidR="00E02796">
        <w:rPr>
          <w:rFonts w:ascii="Arial" w:hAnsi="Arial" w:cs="Arial"/>
          <w:sz w:val="22"/>
          <w:szCs w:val="22"/>
        </w:rPr>
        <w:t>d</w:t>
      </w:r>
      <w:r w:rsidR="00ED6CCB">
        <w:rPr>
          <w:rFonts w:ascii="Arial" w:hAnsi="Arial" w:cs="Arial"/>
          <w:sz w:val="22"/>
          <w:szCs w:val="22"/>
        </w:rPr>
        <w:t>a</w:t>
      </w:r>
      <w:r w:rsidR="00E02796">
        <w:rPr>
          <w:rFonts w:ascii="Arial" w:hAnsi="Arial" w:cs="Arial"/>
          <w:sz w:val="22"/>
          <w:szCs w:val="22"/>
        </w:rPr>
        <w:t xml:space="preserve"> pesquisa (</w:t>
      </w:r>
      <w:proofErr w:type="spellStart"/>
      <w:r w:rsidR="00E02796" w:rsidRPr="00E02796">
        <w:rPr>
          <w:rFonts w:ascii="Arial" w:hAnsi="Arial" w:cs="Arial"/>
          <w:i/>
          <w:sz w:val="22"/>
          <w:szCs w:val="22"/>
        </w:rPr>
        <w:t>research</w:t>
      </w:r>
      <w:proofErr w:type="spellEnd"/>
      <w:r w:rsidR="00E02796" w:rsidRPr="00E02796">
        <w:rPr>
          <w:rFonts w:ascii="Arial" w:hAnsi="Arial" w:cs="Arial"/>
          <w:i/>
          <w:sz w:val="22"/>
          <w:szCs w:val="22"/>
        </w:rPr>
        <w:t xml:space="preserve"> design</w:t>
      </w:r>
      <w:r w:rsidR="00E02796">
        <w:rPr>
          <w:rFonts w:ascii="Arial" w:hAnsi="Arial" w:cs="Arial"/>
          <w:sz w:val="22"/>
          <w:szCs w:val="22"/>
        </w:rPr>
        <w:t>)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942C6">
        <w:rPr>
          <w:rFonts w:ascii="Arial" w:hAnsi="Arial" w:cs="Arial"/>
          <w:sz w:val="22"/>
          <w:szCs w:val="22"/>
        </w:rPr>
        <w:t xml:space="preserve">de </w:t>
      </w:r>
      <w:r w:rsidR="00ED6CCB">
        <w:rPr>
          <w:rFonts w:ascii="Arial" w:hAnsi="Arial" w:cs="Arial"/>
          <w:sz w:val="22"/>
          <w:szCs w:val="22"/>
        </w:rPr>
        <w:t>seus estudos</w:t>
      </w:r>
      <w:r w:rsidR="00E02796">
        <w:rPr>
          <w:rFonts w:ascii="Arial" w:hAnsi="Arial" w:cs="Arial"/>
          <w:sz w:val="22"/>
          <w:szCs w:val="22"/>
        </w:rPr>
        <w:t>. Essa estrut</w:t>
      </w:r>
      <w:r w:rsidR="004D3CF0">
        <w:rPr>
          <w:rFonts w:ascii="Arial" w:hAnsi="Arial" w:cs="Arial"/>
          <w:sz w:val="22"/>
          <w:szCs w:val="22"/>
        </w:rPr>
        <w:t>ur</w:t>
      </w:r>
      <w:r w:rsidR="00E02796">
        <w:rPr>
          <w:rFonts w:ascii="Arial" w:hAnsi="Arial" w:cs="Arial"/>
          <w:sz w:val="22"/>
          <w:szCs w:val="22"/>
        </w:rPr>
        <w:t xml:space="preserve">a é composta por um conjunto de pontos de decisões </w:t>
      </w:r>
      <w:r w:rsidR="00E02796" w:rsidRPr="004D3CF0">
        <w:rPr>
          <w:rFonts w:ascii="Arial" w:hAnsi="Arial" w:cs="Arial"/>
          <w:sz w:val="22"/>
          <w:szCs w:val="22"/>
        </w:rPr>
        <w:t>organizados em três fases</w:t>
      </w:r>
      <w:r w:rsidR="000E32C9">
        <w:rPr>
          <w:rFonts w:ascii="Arial" w:hAnsi="Arial" w:cs="Arial"/>
          <w:sz w:val="22"/>
          <w:szCs w:val="22"/>
        </w:rPr>
        <w:t xml:space="preserve">: estratégica; tática e </w:t>
      </w:r>
      <w:r w:rsidR="000E32C9" w:rsidRPr="00002DB5">
        <w:rPr>
          <w:rFonts w:ascii="Arial" w:hAnsi="Arial" w:cs="Arial"/>
          <w:sz w:val="22"/>
          <w:szCs w:val="22"/>
        </w:rPr>
        <w:t>operacional</w:t>
      </w:r>
      <w:r w:rsidR="00E02796" w:rsidRPr="00002DB5">
        <w:rPr>
          <w:rFonts w:ascii="Arial" w:hAnsi="Arial" w:cs="Arial"/>
          <w:sz w:val="22"/>
          <w:szCs w:val="22"/>
        </w:rPr>
        <w:t xml:space="preserve">. Na </w:t>
      </w:r>
      <w:r w:rsidR="004D3CF0" w:rsidRPr="00002DB5">
        <w:rPr>
          <w:rFonts w:ascii="Arial" w:hAnsi="Arial" w:cs="Arial"/>
          <w:sz w:val="22"/>
          <w:szCs w:val="22"/>
        </w:rPr>
        <w:fldChar w:fldCharType="begin"/>
      </w:r>
      <w:r w:rsidR="004D3CF0" w:rsidRPr="00002DB5">
        <w:rPr>
          <w:rFonts w:ascii="Arial" w:hAnsi="Arial" w:cs="Arial"/>
          <w:sz w:val="22"/>
          <w:szCs w:val="22"/>
        </w:rPr>
        <w:instrText xml:space="preserve"> REF _Ref8216045 \h  \* MERGEFORMAT </w:instrText>
      </w:r>
      <w:r w:rsidR="004D3CF0" w:rsidRPr="00002DB5">
        <w:rPr>
          <w:rFonts w:ascii="Arial" w:hAnsi="Arial" w:cs="Arial"/>
          <w:sz w:val="22"/>
          <w:szCs w:val="22"/>
        </w:rPr>
      </w:r>
      <w:r w:rsidR="004D3CF0" w:rsidRPr="00002DB5">
        <w:rPr>
          <w:rFonts w:ascii="Arial" w:hAnsi="Arial" w:cs="Arial"/>
          <w:sz w:val="22"/>
          <w:szCs w:val="22"/>
        </w:rPr>
        <w:fldChar w:fldCharType="separate"/>
      </w:r>
      <w:r w:rsidR="004D3CF0" w:rsidRPr="00002DB5">
        <w:rPr>
          <w:rFonts w:ascii="Arial" w:hAnsi="Arial" w:cs="Arial"/>
          <w:sz w:val="22"/>
          <w:szCs w:val="22"/>
        </w:rPr>
        <w:t xml:space="preserve">Tabela </w:t>
      </w:r>
      <w:r w:rsidR="004D3CF0" w:rsidRPr="00002DB5">
        <w:rPr>
          <w:rFonts w:ascii="Arial" w:hAnsi="Arial" w:cs="Arial"/>
          <w:noProof/>
          <w:sz w:val="22"/>
          <w:szCs w:val="22"/>
        </w:rPr>
        <w:t>1</w:t>
      </w:r>
      <w:r w:rsidR="004D3CF0" w:rsidRPr="00002DB5">
        <w:rPr>
          <w:rFonts w:ascii="Arial" w:hAnsi="Arial" w:cs="Arial"/>
          <w:sz w:val="22"/>
          <w:szCs w:val="22"/>
        </w:rPr>
        <w:fldChar w:fldCharType="end"/>
      </w:r>
      <w:r w:rsidR="004D3CF0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apresentamos a síntese do </w:t>
      </w:r>
      <w:del w:id="223" w:author="G T" w:date="2019-05-08T23:18:00Z">
        <w:r w:rsidR="00E02796" w:rsidRPr="00002DB5" w:rsidDel="00D41609">
          <w:rPr>
            <w:rFonts w:ascii="Arial" w:hAnsi="Arial" w:cs="Arial"/>
            <w:sz w:val="22"/>
            <w:szCs w:val="22"/>
          </w:rPr>
          <w:delText xml:space="preserve">desenho </w:delText>
        </w:r>
      </w:del>
      <w:ins w:id="224" w:author="G T" w:date="2019-05-08T23:18:00Z">
        <w:r w:rsidR="00D41609">
          <w:rPr>
            <w:rFonts w:ascii="Arial" w:hAnsi="Arial" w:cs="Arial"/>
            <w:sz w:val="22"/>
            <w:szCs w:val="22"/>
          </w:rPr>
          <w:t>delineamento</w:t>
        </w:r>
        <w:r w:rsidR="00D41609" w:rsidRPr="00002DB5">
          <w:rPr>
            <w:rFonts w:ascii="Arial" w:hAnsi="Arial" w:cs="Arial"/>
            <w:sz w:val="22"/>
            <w:szCs w:val="22"/>
          </w:rPr>
          <w:t xml:space="preserve"> </w:t>
        </w:r>
      </w:ins>
      <w:r w:rsidR="00E02796" w:rsidRPr="00002DB5">
        <w:rPr>
          <w:rFonts w:ascii="Arial" w:hAnsi="Arial" w:cs="Arial"/>
          <w:sz w:val="22"/>
          <w:szCs w:val="22"/>
        </w:rPr>
        <w:t>da pesquisa desta proposta de tese</w:t>
      </w:r>
      <w:r w:rsidR="004D3CF0" w:rsidRPr="00002DB5">
        <w:rPr>
          <w:rFonts w:ascii="Arial" w:hAnsi="Arial" w:cs="Arial"/>
          <w:sz w:val="22"/>
          <w:szCs w:val="22"/>
        </w:rPr>
        <w:t>,</w:t>
      </w:r>
      <w:r w:rsidR="00E02796" w:rsidRPr="00002DB5">
        <w:rPr>
          <w:rFonts w:ascii="Arial" w:hAnsi="Arial" w:cs="Arial"/>
          <w:sz w:val="22"/>
          <w:szCs w:val="22"/>
        </w:rPr>
        <w:t xml:space="preserve"> que será detalhada na subseção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02796" w:rsidRPr="00002DB5">
        <w:rPr>
          <w:rFonts w:ascii="Arial" w:hAnsi="Arial" w:cs="Arial"/>
          <w:sz w:val="22"/>
          <w:szCs w:val="22"/>
        </w:rPr>
        <w:t>.</w:t>
      </w:r>
      <w:r w:rsidR="001E565A" w:rsidRPr="00002DB5">
        <w:rPr>
          <w:rFonts w:ascii="Arial" w:hAnsi="Arial" w:cs="Arial"/>
          <w:sz w:val="22"/>
          <w:szCs w:val="22"/>
        </w:rPr>
        <w:t xml:space="preserve">1 </w:t>
      </w:r>
      <w:r w:rsidR="000E32C9" w:rsidRPr="00002DB5">
        <w:rPr>
          <w:rFonts w:ascii="Arial" w:hAnsi="Arial" w:cs="Arial"/>
          <w:sz w:val="22"/>
          <w:szCs w:val="22"/>
        </w:rPr>
        <w:t>– Metodologia,</w:t>
      </w:r>
      <w:r w:rsidR="00E02796" w:rsidRPr="00002DB5">
        <w:rPr>
          <w:rFonts w:ascii="Arial" w:hAnsi="Arial" w:cs="Arial"/>
          <w:sz w:val="22"/>
          <w:szCs w:val="22"/>
        </w:rPr>
        <w:t xml:space="preserve"> </w:t>
      </w:r>
      <w:r w:rsidR="000E32C9" w:rsidRPr="00002DB5">
        <w:rPr>
          <w:rFonts w:ascii="Arial" w:hAnsi="Arial" w:cs="Arial"/>
          <w:sz w:val="22"/>
          <w:szCs w:val="22"/>
        </w:rPr>
        <w:t>parte integrante d</w:t>
      </w:r>
      <w:r w:rsidR="00E02796" w:rsidRPr="00002DB5">
        <w:rPr>
          <w:rFonts w:ascii="Arial" w:hAnsi="Arial" w:cs="Arial"/>
          <w:sz w:val="22"/>
          <w:szCs w:val="22"/>
        </w:rPr>
        <w:t xml:space="preserve">o Capítulo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3790C" w:rsidRPr="00002DB5">
        <w:rPr>
          <w:rFonts w:ascii="Arial" w:hAnsi="Arial" w:cs="Arial"/>
          <w:sz w:val="22"/>
          <w:szCs w:val="22"/>
        </w:rPr>
        <w:t xml:space="preserve">. </w:t>
      </w:r>
    </w:p>
    <w:p w14:paraId="45CEBFFC" w14:textId="77777777" w:rsidR="00A465AF" w:rsidRDefault="00A465AF" w:rsidP="00A465AF">
      <w:pPr>
        <w:keepNext/>
        <w:spacing w:after="120" w:line="360" w:lineRule="auto"/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89C6B" wp14:editId="4F104611">
            <wp:extent cx="4318000" cy="1553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ResearchDesig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416" cy="15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3E0" w14:textId="1ACD96C5" w:rsidR="004E1C65" w:rsidRDefault="00A465AF" w:rsidP="00A465AF">
      <w:pPr>
        <w:pStyle w:val="Legenda"/>
        <w:jc w:val="center"/>
        <w:rPr>
          <w:rFonts w:ascii="Arial" w:hAnsi="Arial" w:cs="Arial"/>
          <w:sz w:val="22"/>
          <w:szCs w:val="22"/>
        </w:rPr>
      </w:pPr>
      <w:bookmarkStart w:id="225" w:name="_Ref8216045"/>
      <w:bookmarkStart w:id="226" w:name="_Toc8225584"/>
      <w:r>
        <w:t xml:space="preserve">Tabela </w:t>
      </w:r>
      <w:r w:rsidR="007E2F26">
        <w:rPr>
          <w:noProof/>
        </w:rPr>
        <w:fldChar w:fldCharType="begin"/>
      </w:r>
      <w:r w:rsidR="007E2F26">
        <w:rPr>
          <w:noProof/>
        </w:rPr>
        <w:instrText xml:space="preserve"> SEQ Tabela \* ARABIC </w:instrText>
      </w:r>
      <w:r w:rsidR="007E2F26">
        <w:rPr>
          <w:noProof/>
        </w:rPr>
        <w:fldChar w:fldCharType="separate"/>
      </w:r>
      <w:r>
        <w:rPr>
          <w:noProof/>
        </w:rPr>
        <w:t>1</w:t>
      </w:r>
      <w:r w:rsidR="007E2F26">
        <w:rPr>
          <w:noProof/>
        </w:rPr>
        <w:fldChar w:fldCharType="end"/>
      </w:r>
      <w:bookmarkEnd w:id="225"/>
      <w:r>
        <w:t xml:space="preserve">: </w:t>
      </w:r>
      <w:r w:rsidR="00E942C6">
        <w:t>Estrutura</w:t>
      </w:r>
      <w:r>
        <w:t xml:space="preserve"> Metodol</w:t>
      </w:r>
      <w:r w:rsidR="00E60EEF">
        <w:t>ó</w:t>
      </w:r>
      <w:r>
        <w:t>gica desta P</w:t>
      </w:r>
      <w:r w:rsidR="00A6218E">
        <w:t>esquisa</w:t>
      </w:r>
      <w:bookmarkEnd w:id="226"/>
    </w:p>
    <w:p w14:paraId="17973018" w14:textId="07259122" w:rsidR="00EB003D" w:rsidRPr="00344574" w:rsidRDefault="00EB003D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227" w:name="_Toc8225764"/>
      <w:r>
        <w:rPr>
          <w:rFonts w:ascii="Arial" w:hAnsi="Arial" w:cs="Arial"/>
        </w:rPr>
        <w:t>Organização do documento</w:t>
      </w:r>
      <w:bookmarkEnd w:id="227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439CCC68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</w:t>
      </w:r>
      <w:ins w:id="228" w:author="G T" w:date="2019-05-08T23:18:00Z">
        <w:r w:rsidR="00D41609">
          <w:rPr>
            <w:rFonts w:ascii="Arial" w:hAnsi="Arial" w:cs="Arial"/>
            <w:sz w:val="22"/>
            <w:szCs w:val="22"/>
          </w:rPr>
          <w:t>s</w:t>
        </w:r>
      </w:ins>
      <w:r w:rsidR="00B247A8" w:rsidRPr="00B247A8">
        <w:rPr>
          <w:rFonts w:ascii="Arial" w:hAnsi="Arial" w:cs="Arial"/>
          <w:sz w:val="22"/>
          <w:szCs w:val="22"/>
        </w:rPr>
        <w:t xml:space="preserve"> ideia</w:t>
      </w:r>
      <w:ins w:id="229" w:author="G T" w:date="2019-05-08T23:19:00Z">
        <w:r w:rsidR="00D41609">
          <w:rPr>
            <w:rFonts w:ascii="Arial" w:hAnsi="Arial" w:cs="Arial"/>
            <w:sz w:val="22"/>
            <w:szCs w:val="22"/>
          </w:rPr>
          <w:t xml:space="preserve">s associadas a </w:t>
        </w:r>
      </w:ins>
      <w:del w:id="230" w:author="G T" w:date="2019-05-08T23:19:00Z">
        <w:r w:rsidR="00B247A8" w:rsidRPr="00B247A8" w:rsidDel="00D41609">
          <w:rPr>
            <w:rFonts w:ascii="Arial" w:hAnsi="Arial" w:cs="Arial"/>
            <w:sz w:val="22"/>
            <w:szCs w:val="22"/>
          </w:rPr>
          <w:delText xml:space="preserve"> desta</w:delText>
        </w:r>
      </w:del>
      <w:ins w:id="231" w:author="G T" w:date="2019-05-08T23:19:00Z">
        <w:r w:rsidR="00D41609">
          <w:rPr>
            <w:rFonts w:ascii="Arial" w:hAnsi="Arial" w:cs="Arial"/>
            <w:sz w:val="22"/>
            <w:szCs w:val="22"/>
          </w:rPr>
          <w:t>esta</w:t>
        </w:r>
      </w:ins>
      <w:r w:rsidR="00B247A8" w:rsidRPr="00B247A8">
        <w:rPr>
          <w:rFonts w:ascii="Arial" w:hAnsi="Arial" w:cs="Arial"/>
          <w:sz w:val="22"/>
          <w:szCs w:val="22"/>
        </w:rPr>
        <w:t xml:space="preserve"> proposta de </w:t>
      </w:r>
      <w:del w:id="232" w:author="G T" w:date="2019-05-08T23:19:00Z">
        <w:r w:rsidR="00B247A8" w:rsidRPr="00B247A8" w:rsidDel="00D41609">
          <w:rPr>
            <w:rFonts w:ascii="Arial" w:hAnsi="Arial" w:cs="Arial"/>
            <w:sz w:val="22"/>
            <w:szCs w:val="22"/>
          </w:rPr>
          <w:delText>qualificação</w:delText>
        </w:r>
      </w:del>
      <w:ins w:id="233" w:author="G T" w:date="2019-05-08T23:19:00Z">
        <w:r w:rsidR="00D41609">
          <w:rPr>
            <w:rFonts w:ascii="Arial" w:hAnsi="Arial" w:cs="Arial"/>
            <w:sz w:val="22"/>
            <w:szCs w:val="22"/>
          </w:rPr>
          <w:t>tese</w:t>
        </w:r>
      </w:ins>
      <w:r w:rsidR="00B247A8" w:rsidRPr="00B247A8">
        <w:rPr>
          <w:rFonts w:ascii="Arial" w:hAnsi="Arial" w:cs="Arial"/>
          <w:sz w:val="22"/>
          <w:szCs w:val="22"/>
        </w:rPr>
        <w:t xml:space="preserve">. Essa revisão aborda os estudos dos modelos de qualidade de produto </w:t>
      </w:r>
      <w:del w:id="234" w:author="G T" w:date="2019-05-08T23:19:00Z">
        <w:r w:rsidR="00B247A8" w:rsidRPr="00B247A8" w:rsidDel="00D41609">
          <w:rPr>
            <w:rFonts w:ascii="Arial" w:hAnsi="Arial" w:cs="Arial"/>
            <w:sz w:val="22"/>
            <w:szCs w:val="22"/>
          </w:rPr>
          <w:delText xml:space="preserve">propostos </w:delText>
        </w:r>
      </w:del>
      <w:ins w:id="235" w:author="G T" w:date="2019-05-08T23:19:00Z">
        <w:r w:rsidR="00D41609">
          <w:rPr>
            <w:rFonts w:ascii="Arial" w:hAnsi="Arial" w:cs="Arial"/>
            <w:sz w:val="22"/>
            <w:szCs w:val="22"/>
          </w:rPr>
          <w:t>desenvolvidos</w:t>
        </w:r>
        <w:r w:rsidR="00D41609" w:rsidRPr="00B247A8">
          <w:rPr>
            <w:rFonts w:ascii="Arial" w:hAnsi="Arial" w:cs="Arial"/>
            <w:sz w:val="22"/>
            <w:szCs w:val="22"/>
          </w:rPr>
          <w:t xml:space="preserve"> </w:t>
        </w:r>
      </w:ins>
      <w:r w:rsidR="00B247A8" w:rsidRPr="00B247A8">
        <w:rPr>
          <w:rFonts w:ascii="Arial" w:hAnsi="Arial" w:cs="Arial"/>
          <w:sz w:val="22"/>
          <w:szCs w:val="22"/>
        </w:rPr>
        <w:t>ao longo do tempo na engenharia de software, bem como estudos que se propuseram a estudar as relações entre os fatores que governam a qualidade d</w:t>
      </w:r>
      <w:ins w:id="236" w:author="G T" w:date="2019-05-08T23:19:00Z">
        <w:r w:rsidR="00D41609">
          <w:rPr>
            <w:rFonts w:ascii="Arial" w:hAnsi="Arial" w:cs="Arial"/>
            <w:sz w:val="22"/>
            <w:szCs w:val="22"/>
          </w:rPr>
          <w:t>o</w:t>
        </w:r>
      </w:ins>
      <w:del w:id="237" w:author="G T" w:date="2019-05-08T23:19:00Z">
        <w:r w:rsidR="00B247A8" w:rsidRPr="00B247A8" w:rsidDel="00D41609">
          <w:rPr>
            <w:rFonts w:ascii="Arial" w:hAnsi="Arial" w:cs="Arial"/>
            <w:sz w:val="22"/>
            <w:szCs w:val="22"/>
          </w:rPr>
          <w:delText>e</w:delText>
        </w:r>
      </w:del>
      <w:r w:rsidR="00B247A8" w:rsidRPr="00B247A8">
        <w:rPr>
          <w:rFonts w:ascii="Arial" w:hAnsi="Arial" w:cs="Arial"/>
          <w:sz w:val="22"/>
          <w:szCs w:val="22"/>
        </w:rPr>
        <w:t xml:space="preserve"> produto</w:t>
      </w:r>
      <w:ins w:id="238" w:author="G T" w:date="2019-05-08T23:19:00Z">
        <w:r w:rsidR="00D41609">
          <w:rPr>
            <w:rFonts w:ascii="Arial" w:hAnsi="Arial" w:cs="Arial"/>
            <w:sz w:val="22"/>
            <w:szCs w:val="22"/>
          </w:rPr>
          <w:t xml:space="preserve"> de software</w:t>
        </w:r>
      </w:ins>
      <w:r w:rsidR="00B247A8" w:rsidRPr="00B247A8">
        <w:rPr>
          <w:rFonts w:ascii="Arial" w:hAnsi="Arial" w:cs="Arial"/>
          <w:sz w:val="22"/>
          <w:szCs w:val="22"/>
        </w:rPr>
        <w:t xml:space="preserve">. </w:t>
      </w:r>
      <w:r w:rsidR="00B247A8" w:rsidRPr="00D41609">
        <w:rPr>
          <w:rFonts w:ascii="Arial" w:hAnsi="Arial" w:cs="Arial"/>
          <w:sz w:val="22"/>
          <w:szCs w:val="22"/>
          <w:highlight w:val="yellow"/>
        </w:rPr>
        <w:t>Em seguida</w:t>
      </w:r>
      <w:r w:rsidR="00B81150" w:rsidRPr="00D41609">
        <w:rPr>
          <w:rFonts w:ascii="Arial" w:hAnsi="Arial" w:cs="Arial"/>
          <w:sz w:val="22"/>
          <w:szCs w:val="22"/>
          <w:highlight w:val="yellow"/>
        </w:rPr>
        <w:t>,</w:t>
      </w:r>
      <w:r w:rsidR="00B247A8" w:rsidRPr="00D41609">
        <w:rPr>
          <w:rFonts w:ascii="Arial" w:hAnsi="Arial" w:cs="Arial"/>
          <w:sz w:val="22"/>
          <w:szCs w:val="22"/>
          <w:highlight w:val="yellow"/>
        </w:rPr>
        <w:t xml:space="preserve"> são introduzidos conceitos sobre </w:t>
      </w:r>
      <w:r w:rsidR="00B81150" w:rsidRPr="00D41609">
        <w:rPr>
          <w:rFonts w:ascii="Arial" w:hAnsi="Arial" w:cs="Arial"/>
          <w:sz w:val="22"/>
          <w:szCs w:val="22"/>
          <w:highlight w:val="yellow"/>
        </w:rPr>
        <w:t>uma</w:t>
      </w:r>
      <w:r w:rsidR="00BE3AC0" w:rsidRPr="00D41609">
        <w:rPr>
          <w:rFonts w:ascii="Arial" w:hAnsi="Arial" w:cs="Arial"/>
          <w:sz w:val="22"/>
          <w:szCs w:val="22"/>
          <w:highlight w:val="yellow"/>
        </w:rPr>
        <w:t xml:space="preserve"> abordagem </w:t>
      </w:r>
      <w:r w:rsidR="00B81150" w:rsidRPr="00D41609">
        <w:rPr>
          <w:rFonts w:ascii="Arial" w:hAnsi="Arial" w:cs="Arial"/>
          <w:sz w:val="22"/>
          <w:szCs w:val="22"/>
          <w:highlight w:val="yellow"/>
        </w:rPr>
        <w:t xml:space="preserve">de apoio a tomada de decisão, </w:t>
      </w:r>
      <w:r w:rsidR="00B247A8" w:rsidRPr="00D41609">
        <w:rPr>
          <w:rFonts w:ascii="Arial" w:hAnsi="Arial" w:cs="Arial"/>
          <w:sz w:val="22"/>
          <w:szCs w:val="22"/>
          <w:highlight w:val="yellow"/>
        </w:rPr>
        <w:t xml:space="preserve">em ambientes de </w:t>
      </w:r>
      <w:commentRangeStart w:id="239"/>
      <w:r w:rsidR="00B247A8" w:rsidRPr="00D41609">
        <w:rPr>
          <w:rFonts w:ascii="Arial" w:hAnsi="Arial" w:cs="Arial"/>
          <w:sz w:val="22"/>
          <w:szCs w:val="22"/>
          <w:highlight w:val="yellow"/>
        </w:rPr>
        <w:t>desenvolvimento</w:t>
      </w:r>
      <w:commentRangeEnd w:id="239"/>
      <w:r w:rsidR="00D41609">
        <w:rPr>
          <w:rStyle w:val="Refdecomentrio"/>
        </w:rPr>
        <w:commentReference w:id="239"/>
      </w:r>
      <w:r w:rsidR="00B247A8" w:rsidRPr="00D41609">
        <w:rPr>
          <w:rFonts w:ascii="Arial" w:hAnsi="Arial" w:cs="Arial"/>
          <w:sz w:val="22"/>
          <w:szCs w:val="22"/>
          <w:highlight w:val="yellow"/>
        </w:rPr>
        <w:t>.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D41609">
        <w:rPr>
          <w:rFonts w:ascii="Arial" w:hAnsi="Arial" w:cs="Arial"/>
          <w:sz w:val="22"/>
          <w:szCs w:val="22"/>
          <w:highlight w:val="yellow"/>
        </w:rPr>
        <w:t>Também são introduzidos conceitos da engenharia de software contínua, que por sua vez, viabiliza o uso de estratégias de experimentação</w:t>
      </w:r>
      <w:r w:rsidR="004C7535" w:rsidRPr="00D41609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B247A8" w:rsidRPr="00D41609">
        <w:rPr>
          <w:rFonts w:ascii="Arial" w:hAnsi="Arial" w:cs="Arial"/>
          <w:sz w:val="22"/>
          <w:szCs w:val="22"/>
          <w:highlight w:val="yellow"/>
        </w:rPr>
        <w:t xml:space="preserve">em larga </w:t>
      </w:r>
      <w:commentRangeStart w:id="240"/>
      <w:r w:rsidR="00B247A8" w:rsidRPr="00D41609">
        <w:rPr>
          <w:rFonts w:ascii="Arial" w:hAnsi="Arial" w:cs="Arial"/>
          <w:sz w:val="22"/>
          <w:szCs w:val="22"/>
          <w:highlight w:val="yellow"/>
        </w:rPr>
        <w:t>escala</w:t>
      </w:r>
      <w:commentRangeEnd w:id="240"/>
      <w:r w:rsidR="00D41609">
        <w:rPr>
          <w:rStyle w:val="Refdecomentrio"/>
        </w:rPr>
        <w:commentReference w:id="240"/>
      </w:r>
      <w:r w:rsidR="00B247A8" w:rsidRPr="00D41609">
        <w:rPr>
          <w:rFonts w:ascii="Arial" w:hAnsi="Arial" w:cs="Arial"/>
          <w:sz w:val="22"/>
          <w:szCs w:val="22"/>
          <w:highlight w:val="yellow"/>
        </w:rPr>
        <w:t>.</w:t>
      </w:r>
      <w:r w:rsidR="00B247A8" w:rsidRPr="00B247A8">
        <w:rPr>
          <w:rFonts w:ascii="Arial" w:hAnsi="Arial" w:cs="Arial"/>
          <w:sz w:val="22"/>
          <w:szCs w:val="22"/>
        </w:rPr>
        <w:t xml:space="preserve"> Por fim, são apresentados alguns conceitos matemáticos sobre </w:t>
      </w:r>
      <w:r w:rsidR="005D65E9">
        <w:rPr>
          <w:rFonts w:ascii="Arial" w:hAnsi="Arial" w:cs="Arial"/>
          <w:sz w:val="22"/>
          <w:szCs w:val="22"/>
        </w:rPr>
        <w:t xml:space="preserve">espaços </w:t>
      </w:r>
      <w:r w:rsidR="00B247A8" w:rsidRPr="00B247A8">
        <w:rPr>
          <w:rFonts w:ascii="Arial" w:hAnsi="Arial" w:cs="Arial"/>
          <w:sz w:val="22"/>
          <w:szCs w:val="22"/>
        </w:rPr>
        <w:t>tensor</w:t>
      </w:r>
      <w:r w:rsidR="005D65E9">
        <w:rPr>
          <w:rFonts w:ascii="Arial" w:hAnsi="Arial" w:cs="Arial"/>
          <w:sz w:val="22"/>
          <w:szCs w:val="22"/>
        </w:rPr>
        <w:t>iais</w:t>
      </w:r>
      <w:r w:rsidR="00B247A8" w:rsidRPr="00B247A8">
        <w:rPr>
          <w:rFonts w:ascii="Arial" w:hAnsi="Arial" w:cs="Arial"/>
          <w:sz w:val="22"/>
          <w:szCs w:val="22"/>
        </w:rPr>
        <w:t>.</w:t>
      </w:r>
    </w:p>
    <w:p w14:paraId="1075D468" w14:textId="554EEF34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</w:t>
      </w:r>
      <w:r w:rsidR="00BB2E3B">
        <w:rPr>
          <w:rFonts w:ascii="Arial" w:hAnsi="Arial" w:cs="Arial"/>
          <w:sz w:val="22"/>
          <w:szCs w:val="22"/>
        </w:rPr>
        <w:t xml:space="preserve"> detalhados os pontos de decisão referentes à metodologia desta pesquisa. </w:t>
      </w:r>
      <w:r w:rsidR="00897B79">
        <w:rPr>
          <w:rFonts w:ascii="Arial" w:hAnsi="Arial" w:cs="Arial"/>
          <w:sz w:val="22"/>
          <w:szCs w:val="22"/>
        </w:rPr>
        <w:t>Além disso, são</w:t>
      </w:r>
      <w:r w:rsidR="00BB2E3B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descrito</w:t>
      </w:r>
      <w:r w:rsidR="00002DB5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</w:t>
      </w:r>
      <w:del w:id="241" w:author="G T" w:date="2019-05-08T23:21:00Z">
        <w:r w:rsidR="00B247A8" w:rsidRPr="00B247A8" w:rsidDel="00D41609">
          <w:rPr>
            <w:rFonts w:ascii="Arial" w:hAnsi="Arial" w:cs="Arial"/>
            <w:sz w:val="22"/>
            <w:szCs w:val="22"/>
          </w:rPr>
          <w:delText>qualificação</w:delText>
        </w:r>
      </w:del>
      <w:ins w:id="242" w:author="G T" w:date="2019-05-08T23:21:00Z">
        <w:r w:rsidR="00D41609">
          <w:rPr>
            <w:rFonts w:ascii="Arial" w:hAnsi="Arial" w:cs="Arial"/>
            <w:sz w:val="22"/>
            <w:szCs w:val="22"/>
          </w:rPr>
          <w:t>proposta de tese</w:t>
        </w:r>
      </w:ins>
      <w:r w:rsidR="00B247A8" w:rsidRPr="00B247A8">
        <w:rPr>
          <w:rFonts w:ascii="Arial" w:hAnsi="Arial" w:cs="Arial"/>
          <w:sz w:val="22"/>
          <w:szCs w:val="22"/>
        </w:rPr>
        <w:t>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 concepção de um modelo matemático e o uso de </w:t>
      </w:r>
      <w:commentRangeStart w:id="243"/>
      <w:r w:rsidR="00B247A8" w:rsidRPr="00B247A8">
        <w:rPr>
          <w:rFonts w:ascii="Arial" w:hAnsi="Arial" w:cs="Arial"/>
          <w:sz w:val="22"/>
          <w:szCs w:val="22"/>
        </w:rPr>
        <w:t xml:space="preserve">tensores </w:t>
      </w:r>
      <w:commentRangeEnd w:id="243"/>
      <w:r w:rsidR="00D41609">
        <w:rPr>
          <w:rStyle w:val="Refdecomentrio"/>
        </w:rPr>
        <w:commentReference w:id="243"/>
      </w:r>
      <w:r w:rsidR="00B247A8" w:rsidRPr="00B247A8">
        <w:rPr>
          <w:rFonts w:ascii="Arial" w:hAnsi="Arial" w:cs="Arial"/>
          <w:sz w:val="22"/>
          <w:szCs w:val="22"/>
        </w:rPr>
        <w:t>para modelar e analisar a qualidade d</w:t>
      </w:r>
      <w:ins w:id="244" w:author="G T" w:date="2019-05-08T23:21:00Z">
        <w:r w:rsidR="00D41609">
          <w:rPr>
            <w:rFonts w:ascii="Arial" w:hAnsi="Arial" w:cs="Arial"/>
            <w:sz w:val="22"/>
            <w:szCs w:val="22"/>
          </w:rPr>
          <w:t>o</w:t>
        </w:r>
      </w:ins>
      <w:del w:id="245" w:author="G T" w:date="2019-05-08T23:21:00Z">
        <w:r w:rsidR="00B247A8" w:rsidRPr="00B247A8" w:rsidDel="00D41609">
          <w:rPr>
            <w:rFonts w:ascii="Arial" w:hAnsi="Arial" w:cs="Arial"/>
            <w:sz w:val="22"/>
            <w:szCs w:val="22"/>
          </w:rPr>
          <w:delText>e</w:delText>
        </w:r>
      </w:del>
      <w:r w:rsidR="00B247A8" w:rsidRPr="00B247A8">
        <w:rPr>
          <w:rFonts w:ascii="Arial" w:hAnsi="Arial" w:cs="Arial"/>
          <w:sz w:val="22"/>
          <w:szCs w:val="22"/>
        </w:rPr>
        <w:t xml:space="preserve"> produto de software</w:t>
      </w:r>
      <w:del w:id="246" w:author="G T" w:date="2019-05-08T23:22:00Z">
        <w:r w:rsidR="00B247A8" w:rsidRPr="00B247A8" w:rsidDel="00D41609">
          <w:rPr>
            <w:rFonts w:ascii="Arial" w:hAnsi="Arial" w:cs="Arial"/>
            <w:sz w:val="22"/>
            <w:szCs w:val="22"/>
          </w:rPr>
          <w:delText xml:space="preserve"> de forma multidimensional</w:delText>
        </w:r>
      </w:del>
      <w:r w:rsidR="00B247A8" w:rsidRPr="00B247A8">
        <w:rPr>
          <w:rFonts w:ascii="Arial" w:hAnsi="Arial" w:cs="Arial"/>
          <w:sz w:val="22"/>
          <w:szCs w:val="22"/>
        </w:rPr>
        <w:t>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comparações vetoriais para abstrair e viabilizar a aferição da qualidade de versões de produto de software.</w:t>
      </w:r>
    </w:p>
    <w:p w14:paraId="2E2CEEF5" w14:textId="49AAA31E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</w:t>
      </w:r>
      <w:ins w:id="247" w:author="G T" w:date="2019-05-08T23:22:00Z">
        <w:r w:rsidR="00D41609">
          <w:rPr>
            <w:rFonts w:ascii="Arial" w:hAnsi="Arial" w:cs="Arial"/>
            <w:sz w:val="22"/>
            <w:szCs w:val="22"/>
          </w:rPr>
          <w:t>a prova de conceito</w:t>
        </w:r>
      </w:ins>
      <w:r w:rsidR="004E253F" w:rsidRPr="004E253F">
        <w:rPr>
          <w:rFonts w:ascii="Arial" w:hAnsi="Arial" w:cs="Arial"/>
          <w:sz w:val="22"/>
          <w:szCs w:val="22"/>
        </w:rPr>
        <w:t xml:space="preserve"> </w:t>
      </w:r>
      <w:del w:id="248" w:author="G T" w:date="2019-05-08T23:22:00Z">
        <w:r w:rsidR="004E253F" w:rsidRPr="004E253F" w:rsidDel="00D41609">
          <w:rPr>
            <w:rFonts w:ascii="Arial" w:hAnsi="Arial" w:cs="Arial"/>
            <w:sz w:val="22"/>
            <w:szCs w:val="22"/>
          </w:rPr>
          <w:delText xml:space="preserve">estudo observacional </w:delText>
        </w:r>
      </w:del>
      <w:r w:rsidR="004E253F" w:rsidRPr="004E253F">
        <w:rPr>
          <w:rFonts w:ascii="Arial" w:hAnsi="Arial" w:cs="Arial"/>
          <w:sz w:val="22"/>
          <w:szCs w:val="22"/>
        </w:rPr>
        <w:t>utilizad</w:t>
      </w:r>
      <w:ins w:id="249" w:author="G T" w:date="2019-05-08T23:22:00Z">
        <w:r w:rsidR="00D41609">
          <w:rPr>
            <w:rFonts w:ascii="Arial" w:hAnsi="Arial" w:cs="Arial"/>
            <w:sz w:val="22"/>
            <w:szCs w:val="22"/>
          </w:rPr>
          <w:t>a</w:t>
        </w:r>
      </w:ins>
      <w:del w:id="250" w:author="G T" w:date="2019-05-08T23:22:00Z">
        <w:r w:rsidR="004E253F" w:rsidRPr="004E253F" w:rsidDel="00D41609">
          <w:rPr>
            <w:rFonts w:ascii="Arial" w:hAnsi="Arial" w:cs="Arial"/>
            <w:sz w:val="22"/>
            <w:szCs w:val="22"/>
          </w:rPr>
          <w:delText>o</w:delText>
        </w:r>
      </w:del>
      <w:r w:rsidR="004E253F" w:rsidRPr="004E253F">
        <w:rPr>
          <w:rFonts w:ascii="Arial" w:hAnsi="Arial" w:cs="Arial"/>
          <w:sz w:val="22"/>
          <w:szCs w:val="22"/>
        </w:rPr>
        <w:t xml:space="preserve"> para </w:t>
      </w:r>
      <w:del w:id="251" w:author="G T" w:date="2019-05-08T23:23:00Z">
        <w:r w:rsidR="004E253F" w:rsidRPr="004E253F" w:rsidDel="00D41609">
          <w:rPr>
            <w:rFonts w:ascii="Arial" w:hAnsi="Arial" w:cs="Arial"/>
            <w:sz w:val="22"/>
            <w:szCs w:val="22"/>
          </w:rPr>
          <w:delText xml:space="preserve">demonstrar </w:delText>
        </w:r>
      </w:del>
      <w:proofErr w:type="gramStart"/>
      <w:ins w:id="252" w:author="G T" w:date="2019-05-08T23:23:00Z">
        <w:r w:rsidR="00D41609">
          <w:rPr>
            <w:rFonts w:ascii="Arial" w:hAnsi="Arial" w:cs="Arial"/>
            <w:sz w:val="22"/>
            <w:szCs w:val="22"/>
          </w:rPr>
          <w:t xml:space="preserve">indicar </w:t>
        </w:r>
        <w:r w:rsidR="00D41609" w:rsidRPr="004E253F">
          <w:rPr>
            <w:rFonts w:ascii="Arial" w:hAnsi="Arial" w:cs="Arial"/>
            <w:sz w:val="22"/>
            <w:szCs w:val="22"/>
          </w:rPr>
          <w:t xml:space="preserve"> </w:t>
        </w:r>
      </w:ins>
      <w:r w:rsidR="004E253F" w:rsidRPr="004E253F">
        <w:rPr>
          <w:rFonts w:ascii="Arial" w:hAnsi="Arial" w:cs="Arial"/>
          <w:sz w:val="22"/>
          <w:szCs w:val="22"/>
        </w:rPr>
        <w:t>a</w:t>
      </w:r>
      <w:proofErr w:type="gramEnd"/>
      <w:r w:rsidR="004E253F" w:rsidRPr="004E253F">
        <w:rPr>
          <w:rFonts w:ascii="Arial" w:hAnsi="Arial" w:cs="Arial"/>
          <w:sz w:val="22"/>
          <w:szCs w:val="22"/>
        </w:rPr>
        <w:t xml:space="preserve"> viabilidade</w:t>
      </w:r>
      <w:ins w:id="253" w:author="G T" w:date="2019-05-08T23:23:00Z">
        <w:r w:rsidR="00D41609">
          <w:rPr>
            <w:rFonts w:ascii="Arial" w:hAnsi="Arial" w:cs="Arial"/>
            <w:sz w:val="22"/>
            <w:szCs w:val="22"/>
          </w:rPr>
          <w:t xml:space="preserve"> inicial do</w:t>
        </w:r>
      </w:ins>
      <w:r w:rsidR="004E253F" w:rsidRPr="004E253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253F" w:rsidRPr="004E253F">
        <w:rPr>
          <w:rFonts w:ascii="Arial" w:hAnsi="Arial" w:cs="Arial"/>
          <w:sz w:val="22"/>
          <w:szCs w:val="22"/>
        </w:rPr>
        <w:t>do</w:t>
      </w:r>
      <w:proofErr w:type="spellEnd"/>
      <w:r w:rsidR="004E253F" w:rsidRPr="004E253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253F" w:rsidRPr="004E253F">
        <w:rPr>
          <w:rFonts w:ascii="Arial" w:hAnsi="Arial" w:cs="Arial"/>
          <w:sz w:val="22"/>
          <w:szCs w:val="22"/>
        </w:rPr>
        <w:t>MeasureSoftGram</w:t>
      </w:r>
      <w:proofErr w:type="spellEnd"/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17CF11A" w14:textId="32408A32" w:rsidR="00D97D2A" w:rsidRPr="00AD3A50" w:rsidDel="00D41609" w:rsidRDefault="00D97D2A" w:rsidP="006636A5">
      <w:pPr>
        <w:spacing w:after="120" w:line="360" w:lineRule="auto"/>
        <w:ind w:firstLine="578"/>
        <w:jc w:val="both"/>
        <w:rPr>
          <w:del w:id="254" w:author="G T" w:date="2019-05-08T23:23:00Z"/>
          <w:rFonts w:ascii="Arial" w:hAnsi="Arial" w:cs="Arial"/>
          <w:sz w:val="22"/>
          <w:szCs w:val="22"/>
        </w:rPr>
      </w:pPr>
    </w:p>
    <w:p w14:paraId="7D3C8292" w14:textId="710260E6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255" w:name="_Toc73763839"/>
      <w:bookmarkStart w:id="256" w:name="_GoBack"/>
      <w:bookmarkEnd w:id="256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7CDCFCCA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257" w:name="_Toc4160864"/>
      <w:bookmarkStart w:id="258" w:name="_Toc8225765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257"/>
      <w:bookmarkEnd w:id="258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59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259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2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0" w:name="ACAR"/>
      <w:bookmarkStart w:id="261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260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261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2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62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3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63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4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264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65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265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66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266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7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267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8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268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9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269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0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70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1" w:name="BOEHM"/>
      <w:bookmarkStart w:id="272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71"/>
      <w:bookmarkEnd w:id="272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3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3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273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Eds.)Software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4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274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Eds.)Lean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5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275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4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76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276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5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7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277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8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278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279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279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SBES ’16.New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6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0" w:name="DE_MENDONCA"/>
      <w:r w:rsidRPr="00C32963">
        <w:rPr>
          <w:rFonts w:ascii="Arial" w:hAnsi="Arial" w:cs="Arial"/>
          <w:sz w:val="22"/>
          <w:szCs w:val="22"/>
          <w:lang w:val="es-ES"/>
        </w:rPr>
        <w:t>DE MENDONCA</w:t>
      </w:r>
      <w:bookmarkEnd w:id="280"/>
      <w:r w:rsidRPr="00C32963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Vinicius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1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281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2" w:name="Dimitri"/>
      <w:r w:rsidRPr="00E3790C">
        <w:rPr>
          <w:rFonts w:ascii="Arial" w:hAnsi="Arial" w:cs="Arial"/>
          <w:sz w:val="22"/>
          <w:szCs w:val="22"/>
        </w:rPr>
        <w:t xml:space="preserve">DIMITRI </w:t>
      </w:r>
      <w:bookmarkEnd w:id="282"/>
      <w:r w:rsidRPr="00E3790C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E3790C">
        <w:rPr>
          <w:rFonts w:ascii="Arial" w:hAnsi="Arial" w:cs="Arial"/>
          <w:sz w:val="22"/>
          <w:szCs w:val="22"/>
        </w:rPr>
        <w:t>Kleanthis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E3790C">
        <w:rPr>
          <w:rFonts w:ascii="Arial" w:hAnsi="Arial" w:cs="Arial"/>
          <w:sz w:val="22"/>
          <w:szCs w:val="22"/>
        </w:rPr>
        <w:t>Mokios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E3790C">
        <w:rPr>
          <w:rFonts w:ascii="Arial" w:hAnsi="Arial" w:cs="Arial"/>
          <w:sz w:val="22"/>
          <w:szCs w:val="22"/>
        </w:rPr>
        <w:t>Sidiropoulos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790C">
        <w:rPr>
          <w:rFonts w:ascii="Arial" w:hAnsi="Arial" w:cs="Arial"/>
          <w:sz w:val="22"/>
          <w:szCs w:val="22"/>
        </w:rPr>
        <w:t>and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Alexandros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Potamianos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83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283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7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4" w:name="DROMEY"/>
      <w:r w:rsidRPr="006D37D9">
        <w:rPr>
          <w:rFonts w:ascii="Arial" w:hAnsi="Arial" w:cs="Arial"/>
          <w:sz w:val="22"/>
          <w:szCs w:val="22"/>
        </w:rPr>
        <w:t>DROMEY</w:t>
      </w:r>
      <w:bookmarkEnd w:id="284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5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285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6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286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sz w:val="22"/>
          <w:szCs w:val="22"/>
          <w:lang w:val="en-US"/>
        </w:rPr>
        <w:t xml:space="preserve">EVANGELIA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Pantraki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 and Constantine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Kotropoulos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7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287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7F14A820" w:rsidR="002B4D09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288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288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C5506D">
        <w:rPr>
          <w:rFonts w:ascii="Arial" w:hAnsi="Arial" w:cs="Arial"/>
          <w:bCs/>
          <w:sz w:val="22"/>
          <w:szCs w:val="22"/>
          <w:lang w:val="en-US"/>
        </w:rPr>
        <w:t>Anais</w:t>
      </w:r>
      <w:r w:rsidRPr="00C5506D">
        <w:rPr>
          <w:rFonts w:ascii="Arial" w:hAnsi="Arial" w:cs="Arial"/>
          <w:sz w:val="22"/>
          <w:szCs w:val="22"/>
          <w:lang w:val="en-US"/>
        </w:rPr>
        <w:t>...: ICSE ’17.Piscataway, NJ, USA: IEEE Press, 2017</w:t>
      </w:r>
      <w:r w:rsidR="00B81901"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8" w:history="1">
        <w:r w:rsidR="002B4D09" w:rsidRPr="00C5506D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34A4CE86" w14:textId="38AE9875" w:rsidR="002C2137" w:rsidRPr="002C2137" w:rsidRDefault="00956D7A" w:rsidP="002C2137">
      <w:pPr>
        <w:spacing w:after="120"/>
        <w:ind w:left="567" w:hanging="567"/>
        <w:divId w:val="904071081"/>
        <w:rPr>
          <w:rFonts w:ascii="Arial" w:hAnsi="Arial" w:cs="Arial"/>
          <w:color w:val="0000FF"/>
          <w:sz w:val="22"/>
          <w:szCs w:val="22"/>
          <w:u w:val="single"/>
        </w:rPr>
      </w:pPr>
      <w:bookmarkStart w:id="289" w:name="FELDMAN"/>
      <w:r w:rsidRPr="00956D7A">
        <w:rPr>
          <w:rFonts w:ascii="Arial" w:hAnsi="Arial" w:cs="Arial"/>
          <w:color w:val="0000FF"/>
          <w:sz w:val="22"/>
          <w:szCs w:val="22"/>
          <w:u w:val="single"/>
        </w:rPr>
        <w:t>FELDMAN</w:t>
      </w:r>
      <w:bookmarkEnd w:id="289"/>
      <w:r w:rsidRPr="00956D7A">
        <w:rPr>
          <w:rFonts w:ascii="Arial" w:hAnsi="Arial" w:cs="Arial"/>
          <w:color w:val="0000FF"/>
          <w:sz w:val="22"/>
          <w:szCs w:val="22"/>
          <w:u w:val="single"/>
        </w:rPr>
        <w:t xml:space="preserve">, J.; GOLDWASSER, G. P. Eletrocardiograma: </w:t>
      </w:r>
      <w:proofErr w:type="spellStart"/>
      <w:r w:rsidRPr="00956D7A">
        <w:rPr>
          <w:rFonts w:ascii="Arial" w:hAnsi="Arial" w:cs="Arial"/>
          <w:color w:val="0000FF"/>
          <w:sz w:val="22"/>
          <w:szCs w:val="22"/>
          <w:u w:val="single"/>
        </w:rPr>
        <w:t>recomendações</w:t>
      </w:r>
      <w:proofErr w:type="spellEnd"/>
      <w:r w:rsidRPr="00956D7A">
        <w:rPr>
          <w:rFonts w:ascii="Arial" w:hAnsi="Arial" w:cs="Arial"/>
          <w:color w:val="0000FF"/>
          <w:sz w:val="22"/>
          <w:szCs w:val="22"/>
          <w:u w:val="single"/>
        </w:rPr>
        <w:t xml:space="preserve"> para a sua </w:t>
      </w:r>
      <w:proofErr w:type="spellStart"/>
      <w:r w:rsidRPr="00956D7A">
        <w:rPr>
          <w:rFonts w:ascii="Arial" w:hAnsi="Arial" w:cs="Arial"/>
          <w:color w:val="0000FF"/>
          <w:sz w:val="22"/>
          <w:szCs w:val="22"/>
          <w:u w:val="single"/>
        </w:rPr>
        <w:t>interpretação</w:t>
      </w:r>
      <w:proofErr w:type="spellEnd"/>
      <w:r w:rsidRPr="00956D7A">
        <w:rPr>
          <w:rFonts w:ascii="Arial" w:hAnsi="Arial" w:cs="Arial"/>
          <w:color w:val="0000FF"/>
          <w:sz w:val="22"/>
          <w:szCs w:val="22"/>
          <w:u w:val="single"/>
        </w:rPr>
        <w:t xml:space="preserve">. </w:t>
      </w:r>
      <w:r w:rsidRPr="00956D7A">
        <w:rPr>
          <w:rFonts w:ascii="Arial" w:hAnsi="Arial" w:cs="Arial"/>
          <w:b/>
          <w:bCs/>
          <w:color w:val="0000FF"/>
          <w:sz w:val="22"/>
          <w:szCs w:val="22"/>
          <w:u w:val="single"/>
        </w:rPr>
        <w:t>Sociedade de Cardiologia do Estado do Rio de Janeiro - SOCERJ</w:t>
      </w:r>
      <w:r w:rsidRPr="00956D7A">
        <w:rPr>
          <w:rFonts w:ascii="Arial" w:hAnsi="Arial" w:cs="Arial"/>
          <w:color w:val="0000FF"/>
          <w:sz w:val="22"/>
          <w:szCs w:val="22"/>
          <w:u w:val="single"/>
        </w:rPr>
        <w:t xml:space="preserve">, v. 17(4), n. </w:t>
      </w:r>
      <w:proofErr w:type="spellStart"/>
      <w:r w:rsidRPr="00956D7A">
        <w:rPr>
          <w:rFonts w:ascii="Arial" w:hAnsi="Arial" w:cs="Arial"/>
          <w:color w:val="0000FF"/>
          <w:sz w:val="22"/>
          <w:szCs w:val="22"/>
          <w:u w:val="single"/>
        </w:rPr>
        <w:t>out.-dez</w:t>
      </w:r>
      <w:proofErr w:type="spellEnd"/>
      <w:r w:rsidRPr="00956D7A">
        <w:rPr>
          <w:rFonts w:ascii="Arial" w:hAnsi="Arial" w:cs="Arial"/>
          <w:color w:val="0000FF"/>
          <w:sz w:val="22"/>
          <w:szCs w:val="22"/>
          <w:u w:val="single"/>
        </w:rPr>
        <w:t xml:space="preserve">, p. 251–256, 2004. </w:t>
      </w:r>
      <w:r w:rsidR="00D41A85">
        <w:rPr>
          <w:rFonts w:ascii="Arial" w:hAnsi="Arial" w:cs="Arial"/>
          <w:color w:val="0000FF"/>
          <w:sz w:val="22"/>
          <w:szCs w:val="22"/>
          <w:u w:val="single"/>
        </w:rPr>
        <w:t>(</w:t>
      </w:r>
      <w:r w:rsidR="002C2137">
        <w:rPr>
          <w:rFonts w:ascii="Arial" w:hAnsi="Arial" w:cs="Arial"/>
          <w:color w:val="0000FF"/>
          <w:sz w:val="22"/>
          <w:szCs w:val="22"/>
          <w:u w:val="single"/>
        </w:rPr>
        <w:t>Acessado em 8/04/2019</w:t>
      </w:r>
      <w:r w:rsidR="00D41A85">
        <w:rPr>
          <w:rFonts w:ascii="Arial" w:hAnsi="Arial" w:cs="Arial"/>
          <w:color w:val="0000FF"/>
          <w:sz w:val="22"/>
          <w:szCs w:val="22"/>
          <w:u w:val="single"/>
        </w:rPr>
        <w:t>)</w:t>
      </w:r>
      <w:r w:rsidR="002C2137">
        <w:rPr>
          <w:rFonts w:ascii="Arial" w:hAnsi="Arial" w:cs="Arial"/>
          <w:color w:val="0000FF"/>
          <w:sz w:val="22"/>
          <w:szCs w:val="22"/>
          <w:u w:val="single"/>
        </w:rPr>
        <w:t xml:space="preserve"> Disponível em: </w:t>
      </w:r>
      <w:hyperlink r:id="rId19" w:history="1">
        <w:r w:rsidR="002C2137" w:rsidRPr="002C2137">
          <w:rPr>
            <w:rStyle w:val="Hyperlink"/>
            <w:rFonts w:ascii="Arial" w:hAnsi="Arial" w:cs="Arial"/>
            <w:sz w:val="22"/>
            <w:szCs w:val="22"/>
          </w:rPr>
          <w:t>http://sociedades.cardiol.br/socerj/revista/2004_04/a2004_v17_n04_art03.pdf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90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290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&lt;http://doi.acm.org/10.1145/2652524.2652579&gt;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1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291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2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292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3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293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4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294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5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295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96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296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7" w:name="PMI"/>
      <w:bookmarkStart w:id="298" w:name="ISO25010"/>
      <w:r w:rsidRPr="006D37D9">
        <w:rPr>
          <w:rFonts w:ascii="Arial" w:hAnsi="Arial" w:cs="Arial"/>
          <w:sz w:val="22"/>
          <w:szCs w:val="22"/>
        </w:rPr>
        <w:t>INSTITUTE</w:t>
      </w:r>
      <w:bookmarkEnd w:id="297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0CF1301B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298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9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299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0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300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1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301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2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302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3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303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. Proceedings </w:t>
      </w:r>
      <w:r w:rsidRPr="005B3C55">
        <w:rPr>
          <w:rFonts w:ascii="Arial" w:hAnsi="Arial" w:cs="Arial"/>
          <w:sz w:val="22"/>
          <w:szCs w:val="22"/>
          <w:lang w:val="en-US"/>
        </w:rPr>
        <w:lastRenderedPageBreak/>
        <w:t>of the 39th International Conference on Software Engineering: Software 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’17.Piscataway,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4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304"/>
      <w:r w:rsidRPr="006D37D9">
        <w:rPr>
          <w:rFonts w:ascii="Arial" w:hAnsi="Arial" w:cs="Arial"/>
          <w:sz w:val="22"/>
          <w:szCs w:val="22"/>
          <w:lang w:val="en-US"/>
        </w:rPr>
        <w:t xml:space="preserve">, B.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What’s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up with software metrics?--A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5" w:name="KOHAVI_controlled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305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6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306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7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307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>Online Controlled Experiments at Large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308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308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20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9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309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0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310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1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311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2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312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13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313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21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4" w:name="MCCABE"/>
      <w:bookmarkStart w:id="315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314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315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6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316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7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317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8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318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So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19" w:name="MIGUEL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MIGUEL</w:t>
      </w:r>
      <w:bookmarkEnd w:id="319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0" w:name="MORDAL"/>
      <w:r w:rsidRPr="00327F22">
        <w:rPr>
          <w:rFonts w:ascii="Arial" w:hAnsi="Arial" w:cs="Arial"/>
          <w:sz w:val="22"/>
          <w:szCs w:val="22"/>
          <w:lang w:val="en-US"/>
        </w:rPr>
        <w:t>MORDAL</w:t>
      </w:r>
      <w:bookmarkEnd w:id="320"/>
      <w:r w:rsidRPr="00327F22">
        <w:rPr>
          <w:rFonts w:ascii="Arial" w:hAnsi="Arial" w:cs="Arial"/>
          <w:sz w:val="22"/>
          <w:szCs w:val="22"/>
          <w:lang w:val="en-US"/>
        </w:rPr>
        <w:t xml:space="preserve">-MANET, K. et al.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1" w:name="MORGAN"/>
      <w:r w:rsidRPr="006D37D9">
        <w:rPr>
          <w:rFonts w:ascii="Arial" w:hAnsi="Arial" w:cs="Arial"/>
          <w:sz w:val="22"/>
          <w:szCs w:val="22"/>
          <w:lang w:val="en-US"/>
        </w:rPr>
        <w:t>MORGAN</w:t>
      </w:r>
      <w:bookmarkEnd w:id="321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22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322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22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23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323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4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324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325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325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&lt;http://ilpubs.stanford.edu:8090/422/&gt;.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6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326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7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327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8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328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Behzad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29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329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23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caps/>
          <w:sz w:val="22"/>
          <w:szCs w:val="22"/>
          <w:lang w:val="es-ES"/>
        </w:rPr>
        <w:t>Samantha</w:t>
      </w:r>
      <w:r w:rsidRPr="00C32963">
        <w:rPr>
          <w:rFonts w:ascii="Arial" w:hAnsi="Arial" w:cs="Arial"/>
          <w:sz w:val="22"/>
          <w:szCs w:val="22"/>
          <w:lang w:val="es-ES"/>
        </w:rPr>
        <w:t xml:space="preserve"> Hansen,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Todd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Plantenga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, and Tamara G.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Kolda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0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330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1" w:name="SCHERMAN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SCHERMANN</w:t>
      </w:r>
      <w:bookmarkEnd w:id="331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2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332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What works for whom, where, when, and why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4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33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333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34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334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5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335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6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336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337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337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5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338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338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6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9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339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0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340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341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341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7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255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2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342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’14.New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3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343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’12.Piscataway,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4" w:name="WASSERM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WASSERMAN</w:t>
      </w:r>
      <w:bookmarkEnd w:id="344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sectPr w:rsidR="00D97D2A" w:rsidRPr="006D37D9" w:rsidSect="00415B0D">
      <w:footerReference w:type="default" r:id="rId28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G T" w:date="2019-05-08T22:29:00Z" w:initials="GT">
    <w:p w14:paraId="0D918B8C" w14:textId="13912C8A" w:rsidR="007E2F26" w:rsidRDefault="007E2F26">
      <w:pPr>
        <w:pStyle w:val="Textodecomentrio"/>
      </w:pPr>
      <w:r>
        <w:rPr>
          <w:rStyle w:val="Refdecomentrio"/>
        </w:rPr>
        <w:annotationRef/>
      </w:r>
      <w:r>
        <w:t xml:space="preserve">Noto que este paragrafo </w:t>
      </w:r>
      <w:proofErr w:type="spellStart"/>
      <w:proofErr w:type="gramStart"/>
      <w:r>
        <w:t>esta</w:t>
      </w:r>
      <w:proofErr w:type="spellEnd"/>
      <w:r>
        <w:t xml:space="preserve"> meio perdido</w:t>
      </w:r>
      <w:proofErr w:type="gramEnd"/>
      <w:r>
        <w:t xml:space="preserve"> aqui. O que tem a ver IoT com seu problema? Seria importante trazer para o cenário do desenvolvimento incremental e a necessidade de observar a qualidade </w:t>
      </w:r>
      <w:proofErr w:type="gramStart"/>
      <w:r>
        <w:t>da release</w:t>
      </w:r>
      <w:proofErr w:type="gramEnd"/>
      <w:r>
        <w:t xml:space="preserve"> e seu uso. Sem isso, este paragrafo fica perdido aqui.</w:t>
      </w:r>
    </w:p>
  </w:comment>
  <w:comment w:id="182" w:author="G T" w:date="2019-05-08T23:02:00Z" w:initials="GT">
    <w:p w14:paraId="33787091" w14:textId="454FE905" w:rsidR="00B10C4D" w:rsidRDefault="00B10C4D">
      <w:pPr>
        <w:pStyle w:val="Textodecomentrio"/>
      </w:pPr>
      <w:r>
        <w:rPr>
          <w:rStyle w:val="Refdecomentrio"/>
        </w:rPr>
        <w:annotationRef/>
      </w:r>
      <w:r>
        <w:t xml:space="preserve">O que são ações? </w:t>
      </w:r>
    </w:p>
  </w:comment>
  <w:comment w:id="216" w:author="G T" w:date="2019-05-08T23:15:00Z" w:initials="GT">
    <w:p w14:paraId="0975FB4D" w14:textId="586FAF02" w:rsidR="000468B5" w:rsidRDefault="000468B5">
      <w:pPr>
        <w:pStyle w:val="Textodecomentrio"/>
      </w:pPr>
      <w:r>
        <w:rPr>
          <w:rStyle w:val="Refdecomentrio"/>
        </w:rPr>
        <w:annotationRef/>
      </w:r>
      <w:r>
        <w:t>Isso deve ser explicado no detalhamento</w:t>
      </w:r>
    </w:p>
  </w:comment>
  <w:comment w:id="239" w:author="G T" w:date="2019-05-08T23:20:00Z" w:initials="GT">
    <w:p w14:paraId="715A846D" w14:textId="2D1A8517" w:rsidR="00D41609" w:rsidRDefault="00D41609">
      <w:pPr>
        <w:pStyle w:val="Textodecomentrio"/>
      </w:pPr>
      <w:r>
        <w:rPr>
          <w:rStyle w:val="Refdecomentrio"/>
        </w:rPr>
        <w:annotationRef/>
      </w:r>
      <w:r>
        <w:t>Não insista. Já conversamos sobre isso.</w:t>
      </w:r>
    </w:p>
  </w:comment>
  <w:comment w:id="240" w:author="G T" w:date="2019-05-08T23:20:00Z" w:initials="GT">
    <w:p w14:paraId="6D709B8B" w14:textId="7A1CD07A" w:rsidR="00D41609" w:rsidRDefault="00D41609">
      <w:pPr>
        <w:pStyle w:val="Textodecomentrio"/>
      </w:pPr>
      <w:r>
        <w:rPr>
          <w:rStyle w:val="Refdecomentrio"/>
        </w:rPr>
        <w:annotationRef/>
      </w:r>
      <w:r>
        <w:t xml:space="preserve">Para que </w:t>
      </w:r>
      <w:proofErr w:type="gramStart"/>
      <w:r>
        <w:t>e</w:t>
      </w:r>
      <w:proofErr w:type="gramEnd"/>
      <w:r>
        <w:t xml:space="preserve"> por que? Isso poderia ser já dito aqui na introdução basta um </w:t>
      </w:r>
      <w:proofErr w:type="spellStart"/>
      <w:r>
        <w:t>apragrafo</w:t>
      </w:r>
      <w:proofErr w:type="spellEnd"/>
      <w:r>
        <w:t xml:space="preserve"> para explicar o incremental </w:t>
      </w:r>
      <w:proofErr w:type="spellStart"/>
      <w:r>
        <w:t>itereativo</w:t>
      </w:r>
      <w:proofErr w:type="spellEnd"/>
      <w:r>
        <w:t xml:space="preserve">. Talvez </w:t>
      </w:r>
      <w:proofErr w:type="spellStart"/>
      <w:r>
        <w:t>la</w:t>
      </w:r>
      <w:proofErr w:type="spellEnd"/>
      <w:r>
        <w:t xml:space="preserve"> no segundo </w:t>
      </w:r>
      <w:proofErr w:type="spellStart"/>
      <w:r>
        <w:t>paragrafo</w:t>
      </w:r>
      <w:proofErr w:type="spellEnd"/>
      <w:r>
        <w:t xml:space="preserve"> da introdução. Não mais.</w:t>
      </w:r>
    </w:p>
  </w:comment>
  <w:comment w:id="243" w:author="G T" w:date="2019-05-08T23:22:00Z" w:initials="GT">
    <w:p w14:paraId="503B74CF" w14:textId="4F7B1993" w:rsidR="00D41609" w:rsidRDefault="00D41609">
      <w:pPr>
        <w:pStyle w:val="Textodecomentrio"/>
      </w:pPr>
      <w:r>
        <w:rPr>
          <w:rStyle w:val="Refdecomentrio"/>
        </w:rPr>
        <w:annotationRef/>
      </w:r>
      <w:r>
        <w:t>Tensor já e naturalmente multidimensional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918B8C" w15:done="0"/>
  <w15:commentEx w15:paraId="33787091" w15:done="0"/>
  <w15:commentEx w15:paraId="0975FB4D" w15:done="0"/>
  <w15:commentEx w15:paraId="715A846D" w15:done="0"/>
  <w15:commentEx w15:paraId="6D709B8B" w15:done="0"/>
  <w15:commentEx w15:paraId="503B74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934DE" w14:textId="77777777" w:rsidR="00AD1E53" w:rsidRDefault="00AD1E53" w:rsidP="00371AB3">
      <w:r>
        <w:separator/>
      </w:r>
    </w:p>
    <w:p w14:paraId="094DF7C7" w14:textId="77777777" w:rsidR="00AD1E53" w:rsidRDefault="00AD1E53" w:rsidP="00371AB3"/>
    <w:p w14:paraId="0F273994" w14:textId="77777777" w:rsidR="00AD1E53" w:rsidRDefault="00AD1E53" w:rsidP="00371AB3"/>
    <w:p w14:paraId="6ED8A3A7" w14:textId="77777777" w:rsidR="00AD1E53" w:rsidRDefault="00AD1E53" w:rsidP="00371AB3"/>
    <w:p w14:paraId="080B230D" w14:textId="77777777" w:rsidR="00AD1E53" w:rsidRDefault="00AD1E53" w:rsidP="00371AB3"/>
    <w:p w14:paraId="2E4C540F" w14:textId="77777777" w:rsidR="00AD1E53" w:rsidRDefault="00AD1E53"/>
    <w:p w14:paraId="41418EFA" w14:textId="77777777" w:rsidR="00AD1E53" w:rsidRPr="007662E9" w:rsidRDefault="00AD1E53">
      <w:pPr>
        <w:rPr>
          <w:sz w:val="21"/>
          <w:szCs w:val="21"/>
        </w:rPr>
      </w:pPr>
    </w:p>
    <w:p w14:paraId="0B16EA42" w14:textId="77777777" w:rsidR="00AD1E53" w:rsidRPr="007662E9" w:rsidRDefault="00AD1E53">
      <w:pPr>
        <w:rPr>
          <w:sz w:val="20"/>
          <w:szCs w:val="20"/>
        </w:rPr>
      </w:pPr>
    </w:p>
  </w:endnote>
  <w:endnote w:type="continuationSeparator" w:id="0">
    <w:p w14:paraId="05654752" w14:textId="77777777" w:rsidR="00AD1E53" w:rsidRDefault="00AD1E53" w:rsidP="00371AB3">
      <w:r>
        <w:continuationSeparator/>
      </w:r>
    </w:p>
    <w:p w14:paraId="196DCEA3" w14:textId="77777777" w:rsidR="00AD1E53" w:rsidRDefault="00AD1E53" w:rsidP="00371AB3"/>
    <w:p w14:paraId="249CFF62" w14:textId="77777777" w:rsidR="00AD1E53" w:rsidRDefault="00AD1E53" w:rsidP="00371AB3"/>
    <w:p w14:paraId="35FE26F9" w14:textId="77777777" w:rsidR="00AD1E53" w:rsidRDefault="00AD1E53" w:rsidP="00371AB3"/>
    <w:p w14:paraId="7229E629" w14:textId="77777777" w:rsidR="00AD1E53" w:rsidRDefault="00AD1E53" w:rsidP="00371AB3"/>
    <w:p w14:paraId="4C6FAC94" w14:textId="77777777" w:rsidR="00AD1E53" w:rsidRDefault="00AD1E53"/>
    <w:p w14:paraId="733C8301" w14:textId="77777777" w:rsidR="00AD1E53" w:rsidRPr="007662E9" w:rsidRDefault="00AD1E53">
      <w:pPr>
        <w:rPr>
          <w:sz w:val="21"/>
          <w:szCs w:val="21"/>
        </w:rPr>
      </w:pPr>
    </w:p>
    <w:p w14:paraId="737AA403" w14:textId="77777777" w:rsidR="00AD1E53" w:rsidRPr="007662E9" w:rsidRDefault="00AD1E53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0D85D" w14:textId="77777777" w:rsidR="007E2F26" w:rsidRPr="00544B25" w:rsidRDefault="007E2F26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 w:rsidR="00D41609">
      <w:rPr>
        <w:noProof/>
      </w:rPr>
      <w:t>4</w:t>
    </w:r>
    <w:r w:rsidRPr="00544B25">
      <w:fldChar w:fldCharType="end"/>
    </w:r>
  </w:p>
  <w:p w14:paraId="07190BFB" w14:textId="77777777" w:rsidR="007E2F26" w:rsidRDefault="007E2F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4D415" w14:textId="77777777" w:rsidR="00AD1E53" w:rsidRPr="007662E9" w:rsidRDefault="00AD1E53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304B4FFB" w14:textId="77777777" w:rsidR="00AD1E53" w:rsidRDefault="00AD1E53" w:rsidP="00371AB3">
      <w:r>
        <w:continuationSeparator/>
      </w:r>
    </w:p>
    <w:p w14:paraId="54480F0C" w14:textId="77777777" w:rsidR="00AD1E53" w:rsidRDefault="00AD1E53" w:rsidP="00371AB3"/>
    <w:p w14:paraId="6B762868" w14:textId="77777777" w:rsidR="00AD1E53" w:rsidRDefault="00AD1E53" w:rsidP="00371AB3"/>
    <w:p w14:paraId="2EF910F3" w14:textId="77777777" w:rsidR="00AD1E53" w:rsidRDefault="00AD1E53" w:rsidP="00371AB3"/>
    <w:p w14:paraId="240BF4CC" w14:textId="77777777" w:rsidR="00AD1E53" w:rsidRDefault="00AD1E53" w:rsidP="00371AB3"/>
    <w:p w14:paraId="79BB0AA0" w14:textId="77777777" w:rsidR="00AD1E53" w:rsidRDefault="00AD1E53"/>
    <w:p w14:paraId="17939822" w14:textId="77777777" w:rsidR="00AD1E53" w:rsidRPr="007662E9" w:rsidRDefault="00AD1E53">
      <w:pPr>
        <w:rPr>
          <w:sz w:val="21"/>
          <w:szCs w:val="21"/>
        </w:rPr>
      </w:pPr>
    </w:p>
    <w:p w14:paraId="14401B82" w14:textId="77777777" w:rsidR="00AD1E53" w:rsidRPr="007662E9" w:rsidRDefault="00AD1E53">
      <w:pPr>
        <w:rPr>
          <w:sz w:val="20"/>
          <w:szCs w:val="20"/>
        </w:rPr>
      </w:pPr>
    </w:p>
  </w:footnote>
  <w:footnote w:type="continuationNotice" w:id="1">
    <w:p w14:paraId="1D01C7C7" w14:textId="77777777" w:rsidR="00AD1E53" w:rsidRDefault="00AD1E53"/>
    <w:p w14:paraId="6859EEE3" w14:textId="77777777" w:rsidR="00AD1E53" w:rsidRDefault="00AD1E53"/>
    <w:p w14:paraId="5D2E733F" w14:textId="77777777" w:rsidR="00AD1E53" w:rsidRPr="007662E9" w:rsidRDefault="00AD1E53">
      <w:pPr>
        <w:rPr>
          <w:sz w:val="21"/>
          <w:szCs w:val="21"/>
        </w:rPr>
      </w:pPr>
    </w:p>
    <w:p w14:paraId="5A083098" w14:textId="77777777" w:rsidR="00AD1E53" w:rsidRPr="007662E9" w:rsidRDefault="00AD1E53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 T">
    <w15:presenceInfo w15:providerId="Windows Live" w15:userId="e021e27cfafaeb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NLYwMjcxNLUwtzBR0lEKTi0uzszPAykwrgUApSNBVSwAAAA="/>
  </w:docVars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BC4"/>
    <w:rsid w:val="000021A9"/>
    <w:rsid w:val="000027F1"/>
    <w:rsid w:val="0000284B"/>
    <w:rsid w:val="00002C05"/>
    <w:rsid w:val="00002CA8"/>
    <w:rsid w:val="00002DB5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F23"/>
    <w:rsid w:val="000063E2"/>
    <w:rsid w:val="00006801"/>
    <w:rsid w:val="000068F1"/>
    <w:rsid w:val="00006C3B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8B5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86C"/>
    <w:rsid w:val="00095AFB"/>
    <w:rsid w:val="00095BA5"/>
    <w:rsid w:val="00095C4B"/>
    <w:rsid w:val="00095D51"/>
    <w:rsid w:val="00095D8B"/>
    <w:rsid w:val="000962D3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2C9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9F8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65A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137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27F22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20C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CF0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5"/>
    <w:rsid w:val="004E1C6A"/>
    <w:rsid w:val="004E1C8B"/>
    <w:rsid w:val="004E1D9E"/>
    <w:rsid w:val="004E1F18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666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0BC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5F7AD1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3B3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1C6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A3B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6F0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B98"/>
    <w:rsid w:val="00757FB1"/>
    <w:rsid w:val="00760565"/>
    <w:rsid w:val="007606B8"/>
    <w:rsid w:val="00760A6E"/>
    <w:rsid w:val="00760EFE"/>
    <w:rsid w:val="007610BA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A0F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75"/>
    <w:rsid w:val="007E2E9D"/>
    <w:rsid w:val="007E2F26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768"/>
    <w:rsid w:val="007E7958"/>
    <w:rsid w:val="007E79DC"/>
    <w:rsid w:val="007E7A42"/>
    <w:rsid w:val="007E7D88"/>
    <w:rsid w:val="007E7FC2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6A9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6D66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B89"/>
    <w:rsid w:val="00896D9A"/>
    <w:rsid w:val="00896FF4"/>
    <w:rsid w:val="00896FF8"/>
    <w:rsid w:val="00897397"/>
    <w:rsid w:val="008975F1"/>
    <w:rsid w:val="008975F6"/>
    <w:rsid w:val="00897B79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C77"/>
    <w:rsid w:val="00901CBD"/>
    <w:rsid w:val="00901D06"/>
    <w:rsid w:val="00902358"/>
    <w:rsid w:val="009024FC"/>
    <w:rsid w:val="00902D62"/>
    <w:rsid w:val="00902F4E"/>
    <w:rsid w:val="00902FDB"/>
    <w:rsid w:val="009034CA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91A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7A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364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C57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6AC"/>
    <w:rsid w:val="009F49B6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AF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18E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80"/>
    <w:rsid w:val="00AD1780"/>
    <w:rsid w:val="00AD186C"/>
    <w:rsid w:val="00AD1993"/>
    <w:rsid w:val="00AD1E5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0C4D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91A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2E3B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96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06D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EF6"/>
    <w:rsid w:val="00C660FD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BB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609"/>
    <w:rsid w:val="00CA0DF2"/>
    <w:rsid w:val="00CA10A9"/>
    <w:rsid w:val="00CA16D9"/>
    <w:rsid w:val="00CA19A5"/>
    <w:rsid w:val="00CA1EF3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DC2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CE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609"/>
    <w:rsid w:val="00D419D9"/>
    <w:rsid w:val="00D41A5C"/>
    <w:rsid w:val="00D41A85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15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96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90C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0EEF"/>
    <w:rsid w:val="00E61131"/>
    <w:rsid w:val="00E61883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0D0A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2C6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B003D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78"/>
    <w:rsid w:val="00ED4742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6CCB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E40"/>
    <w:rsid w:val="00EE4E70"/>
    <w:rsid w:val="00EE4EA1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D09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ADD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A95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528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Centralizado"/>
    <w:qFormat/>
    <w:rsid w:val="009A3364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C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l.acm.org/citation.cfm?id=800253.807736" TargetMode="External"/><Relationship Id="rId18" Type="http://schemas.openxmlformats.org/officeDocument/2006/relationships/hyperlink" Target="https://doi.org/10.1109/ICSE.2017.76" TargetMode="External"/><Relationship Id="rId26" Type="http://schemas.openxmlformats.org/officeDocument/2006/relationships/hyperlink" Target="http://portal3.tcu.gov.br/portal/page/portal/TCU/comunidades/tecnologia_informacao/boas_praticas/TCUacordao2471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acm.org/10.1145/2494444.249446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l.acm.org/citation.cfm?id=2819289.2819300" TargetMode="External"/><Relationship Id="rId17" Type="http://schemas.openxmlformats.org/officeDocument/2006/relationships/hyperlink" Target="https://doi.org/10.1109/ICSE.2015.299" TargetMode="External"/><Relationship Id="rId25" Type="http://schemas.openxmlformats.org/officeDocument/2006/relationships/hyperlink" Target="http://doi.acm.org/10.1145/1835804.18358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acm.org/10.1145/2973839.2973845" TargetMode="External"/><Relationship Id="rId20" Type="http://schemas.openxmlformats.org/officeDocument/2006/relationships/hyperlink" Target="http://doi.acm.org/10.1145/2972958.297296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oi.acm.org/10.1145/2372251.23722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acm.org/10.1145/1882362.1882379" TargetMode="External"/><Relationship Id="rId23" Type="http://schemas.openxmlformats.org/officeDocument/2006/relationships/hyperlink" Target="http://www.planalto.gov.br/ccivil_03/leis/L8666cons.ht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sociedades.cardiol.br/socerj/revista/2004_04/a2004_v17_n04_art03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copus.com/inward/record.url?eid=2-s2.0-84864194945&amp;partnerID=40&amp;md5=c3501a80b7d9cdd917a665867484ee78" TargetMode="External"/><Relationship Id="rId22" Type="http://schemas.openxmlformats.org/officeDocument/2006/relationships/hyperlink" Target="https://doi.org/10.1109/AGILE.2013.17" TargetMode="External"/><Relationship Id="rId27" Type="http://schemas.openxmlformats.org/officeDocument/2006/relationships/hyperlink" Target="http://doi.acm.org/10.1145/2070821.2070829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CA558BFF-F272-47D0-8C1D-5B53E1CC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6172</Words>
  <Characters>33332</Characters>
  <Application>Microsoft Office Word</Application>
  <DocSecurity>0</DocSecurity>
  <Lines>277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39426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G T</cp:lastModifiedBy>
  <cp:revision>5</cp:revision>
  <cp:lastPrinted>2016-09-01T20:26:00Z</cp:lastPrinted>
  <dcterms:created xsi:type="dcterms:W3CDTF">2019-05-08T19:24:00Z</dcterms:created>
  <dcterms:modified xsi:type="dcterms:W3CDTF">2019-05-09T02:23:00Z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