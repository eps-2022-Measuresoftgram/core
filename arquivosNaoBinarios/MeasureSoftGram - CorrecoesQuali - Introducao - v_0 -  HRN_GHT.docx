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02E5C" w14:textId="77777777" w:rsidR="00DE3F4D" w:rsidRPr="00DE3F4D" w:rsidRDefault="00DE3F4D" w:rsidP="00DE3F4D">
      <w:pPr>
        <w:pStyle w:val="Texto"/>
        <w:ind w:firstLine="0"/>
        <w:jc w:val="center"/>
        <w:rPr>
          <w:rFonts w:ascii="Arial" w:hAnsi="Arial" w:cs="Arial"/>
          <w:b/>
          <w:sz w:val="36"/>
          <w:szCs w:val="36"/>
        </w:rPr>
      </w:pPr>
      <w:bookmarkStart w:id="0" w:name="_Ref3982569"/>
      <w:bookmarkStart w:id="1" w:name="_Toc4160835"/>
      <w:r w:rsidRPr="00DE3F4D">
        <w:rPr>
          <w:rFonts w:ascii="Arial" w:hAnsi="Arial" w:cs="Arial"/>
          <w:b/>
          <w:sz w:val="36"/>
          <w:szCs w:val="36"/>
        </w:rPr>
        <w:t>SUMÁRIO</w:t>
      </w:r>
    </w:p>
    <w:sdt>
      <w:sdtPr>
        <w:rPr>
          <w:rFonts w:ascii="Arial" w:hAnsi="Arial" w:cs="Arial"/>
          <w:bCs w:val="0"/>
          <w:szCs w:val="22"/>
        </w:rPr>
        <w:id w:val="993062029"/>
        <w:docPartObj>
          <w:docPartGallery w:val="Table of Contents"/>
          <w:docPartUnique/>
        </w:docPartObj>
      </w:sdtPr>
      <w:sdtEndPr>
        <w:rPr>
          <w:b/>
          <w:szCs w:val="24"/>
        </w:rPr>
      </w:sdtEndPr>
      <w:sdtContent>
        <w:p w14:paraId="332D5720" w14:textId="602F8532" w:rsidR="00025235" w:rsidRDefault="00DE3F4D">
          <w:pPr>
            <w:pStyle w:val="Sumrio1"/>
            <w:rPr>
              <w:rFonts w:asciiTheme="minorHAnsi" w:eastAsiaTheme="minorEastAsia" w:hAnsiTheme="minorHAnsi" w:cstheme="minorBidi"/>
              <w:bCs w:val="0"/>
              <w:noProof/>
              <w:szCs w:val="24"/>
            </w:rPr>
          </w:pPr>
          <w:r w:rsidRPr="00DE3F4D">
            <w:rPr>
              <w:rFonts w:ascii="Arial" w:hAnsi="Arial" w:cs="Arial"/>
            </w:rPr>
            <w:fldChar w:fldCharType="begin"/>
          </w:r>
          <w:r w:rsidRPr="00DE3F4D">
            <w:rPr>
              <w:rFonts w:ascii="Arial" w:hAnsi="Arial" w:cs="Arial"/>
            </w:rPr>
            <w:instrText xml:space="preserve"> TOC \o "1-3" \h \z \u </w:instrText>
          </w:r>
          <w:r w:rsidRPr="00DE3F4D">
            <w:rPr>
              <w:rFonts w:ascii="Arial" w:hAnsi="Arial" w:cs="Arial"/>
            </w:rPr>
            <w:fldChar w:fldCharType="separate"/>
          </w:r>
          <w:hyperlink w:anchor="_Toc8157002" w:history="1">
            <w:r w:rsidR="00025235" w:rsidRPr="00F53D97">
              <w:rPr>
                <w:rStyle w:val="Hyperlink"/>
                <w:rFonts w:ascii="Arial" w:hAnsi="Arial" w:cs="Arial"/>
                <w:noProof/>
              </w:rPr>
              <w:t>1</w:t>
            </w:r>
            <w:r w:rsidR="00025235">
              <w:rPr>
                <w:rFonts w:asciiTheme="minorHAnsi" w:eastAsiaTheme="minorEastAsia" w:hAnsiTheme="minorHAnsi" w:cstheme="minorBidi"/>
                <w:bCs w:val="0"/>
                <w:noProof/>
                <w:szCs w:val="24"/>
              </w:rPr>
              <w:tab/>
            </w:r>
            <w:r w:rsidR="00025235" w:rsidRPr="00F53D97">
              <w:rPr>
                <w:rStyle w:val="Hyperlink"/>
                <w:rFonts w:ascii="Arial" w:hAnsi="Arial" w:cs="Arial"/>
                <w:noProof/>
              </w:rPr>
              <w:t>Introdução</w:t>
            </w:r>
            <w:r w:rsidR="00025235">
              <w:rPr>
                <w:noProof/>
                <w:webHidden/>
              </w:rPr>
              <w:tab/>
            </w:r>
            <w:r w:rsidR="00025235">
              <w:rPr>
                <w:noProof/>
                <w:webHidden/>
              </w:rPr>
              <w:fldChar w:fldCharType="begin"/>
            </w:r>
            <w:r w:rsidR="00025235">
              <w:rPr>
                <w:noProof/>
                <w:webHidden/>
              </w:rPr>
              <w:instrText xml:space="preserve"> PAGEREF _Toc8157002 \h </w:instrText>
            </w:r>
            <w:r w:rsidR="00025235">
              <w:rPr>
                <w:noProof/>
                <w:webHidden/>
              </w:rPr>
            </w:r>
            <w:r w:rsidR="00025235">
              <w:rPr>
                <w:noProof/>
                <w:webHidden/>
              </w:rPr>
              <w:fldChar w:fldCharType="separate"/>
            </w:r>
            <w:r w:rsidR="00025235">
              <w:rPr>
                <w:noProof/>
                <w:webHidden/>
              </w:rPr>
              <w:t>3</w:t>
            </w:r>
            <w:r w:rsidR="00025235">
              <w:rPr>
                <w:noProof/>
                <w:webHidden/>
              </w:rPr>
              <w:fldChar w:fldCharType="end"/>
            </w:r>
          </w:hyperlink>
        </w:p>
        <w:p w14:paraId="6D743AFE" w14:textId="5945D524" w:rsidR="00025235" w:rsidRDefault="009D2C57">
          <w:pPr>
            <w:pStyle w:val="Sumrio2"/>
            <w:rPr>
              <w:rFonts w:asciiTheme="minorHAnsi" w:eastAsiaTheme="minorEastAsia" w:hAnsiTheme="minorHAnsi" w:cstheme="minorBidi"/>
              <w:noProof/>
              <w:szCs w:val="24"/>
            </w:rPr>
          </w:pPr>
          <w:hyperlink w:anchor="_Toc8157003" w:history="1">
            <w:r w:rsidR="00025235" w:rsidRPr="00F53D97">
              <w:rPr>
                <w:rStyle w:val="Hyperlink"/>
                <w:rFonts w:ascii="Arial" w:hAnsi="Arial" w:cs="Arial"/>
                <w:noProof/>
              </w:rPr>
              <w:t>1.1</w:t>
            </w:r>
            <w:r w:rsidR="00025235">
              <w:rPr>
                <w:rFonts w:asciiTheme="minorHAnsi" w:eastAsiaTheme="minorEastAsia" w:hAnsiTheme="minorHAnsi" w:cstheme="minorBidi"/>
                <w:noProof/>
                <w:szCs w:val="24"/>
              </w:rPr>
              <w:tab/>
            </w:r>
            <w:r w:rsidR="00025235" w:rsidRPr="00F53D97">
              <w:rPr>
                <w:rStyle w:val="Hyperlink"/>
                <w:rFonts w:ascii="Arial" w:hAnsi="Arial" w:cs="Arial"/>
                <w:noProof/>
              </w:rPr>
              <w:t>Introdução</w:t>
            </w:r>
            <w:r w:rsidR="00025235">
              <w:rPr>
                <w:noProof/>
                <w:webHidden/>
              </w:rPr>
              <w:tab/>
            </w:r>
            <w:r w:rsidR="00025235">
              <w:rPr>
                <w:noProof/>
                <w:webHidden/>
              </w:rPr>
              <w:fldChar w:fldCharType="begin"/>
            </w:r>
            <w:r w:rsidR="00025235">
              <w:rPr>
                <w:noProof/>
                <w:webHidden/>
              </w:rPr>
              <w:instrText xml:space="preserve"> PAGEREF _Toc8157003 \h </w:instrText>
            </w:r>
            <w:r w:rsidR="00025235">
              <w:rPr>
                <w:noProof/>
                <w:webHidden/>
              </w:rPr>
            </w:r>
            <w:r w:rsidR="00025235">
              <w:rPr>
                <w:noProof/>
                <w:webHidden/>
              </w:rPr>
              <w:fldChar w:fldCharType="separate"/>
            </w:r>
            <w:r w:rsidR="00025235">
              <w:rPr>
                <w:noProof/>
                <w:webHidden/>
              </w:rPr>
              <w:t>3</w:t>
            </w:r>
            <w:r w:rsidR="00025235">
              <w:rPr>
                <w:noProof/>
                <w:webHidden/>
              </w:rPr>
              <w:fldChar w:fldCharType="end"/>
            </w:r>
          </w:hyperlink>
        </w:p>
        <w:p w14:paraId="1F081058" w14:textId="55A71A86" w:rsidR="00025235" w:rsidRDefault="009D2C57">
          <w:pPr>
            <w:pStyle w:val="Sumrio2"/>
            <w:rPr>
              <w:rFonts w:asciiTheme="minorHAnsi" w:eastAsiaTheme="minorEastAsia" w:hAnsiTheme="minorHAnsi" w:cstheme="minorBidi"/>
              <w:noProof/>
              <w:szCs w:val="24"/>
            </w:rPr>
          </w:pPr>
          <w:hyperlink w:anchor="_Toc8157004" w:history="1">
            <w:r w:rsidR="00025235" w:rsidRPr="00F53D97">
              <w:rPr>
                <w:rStyle w:val="Hyperlink"/>
                <w:rFonts w:ascii="Arial" w:hAnsi="Arial" w:cs="Arial"/>
                <w:noProof/>
              </w:rPr>
              <w:t>1.2</w:t>
            </w:r>
            <w:r w:rsidR="00025235">
              <w:rPr>
                <w:rFonts w:asciiTheme="minorHAnsi" w:eastAsiaTheme="minorEastAsia" w:hAnsiTheme="minorHAnsi" w:cstheme="minorBidi"/>
                <w:noProof/>
                <w:szCs w:val="24"/>
              </w:rPr>
              <w:tab/>
            </w:r>
            <w:r w:rsidR="00025235" w:rsidRPr="00F53D97">
              <w:rPr>
                <w:rStyle w:val="Hyperlink"/>
                <w:rFonts w:ascii="Arial" w:hAnsi="Arial" w:cs="Arial"/>
                <w:noProof/>
              </w:rPr>
              <w:t>Motivação</w:t>
            </w:r>
            <w:r w:rsidR="00025235">
              <w:rPr>
                <w:noProof/>
                <w:webHidden/>
              </w:rPr>
              <w:tab/>
            </w:r>
            <w:r w:rsidR="00025235">
              <w:rPr>
                <w:noProof/>
                <w:webHidden/>
              </w:rPr>
              <w:fldChar w:fldCharType="begin"/>
            </w:r>
            <w:r w:rsidR="00025235">
              <w:rPr>
                <w:noProof/>
                <w:webHidden/>
              </w:rPr>
              <w:instrText xml:space="preserve"> PAGEREF _Toc8157004 \h </w:instrText>
            </w:r>
            <w:r w:rsidR="00025235">
              <w:rPr>
                <w:noProof/>
                <w:webHidden/>
              </w:rPr>
            </w:r>
            <w:r w:rsidR="00025235">
              <w:rPr>
                <w:noProof/>
                <w:webHidden/>
              </w:rPr>
              <w:fldChar w:fldCharType="separate"/>
            </w:r>
            <w:r w:rsidR="00025235">
              <w:rPr>
                <w:noProof/>
                <w:webHidden/>
              </w:rPr>
              <w:t>5</w:t>
            </w:r>
            <w:r w:rsidR="00025235">
              <w:rPr>
                <w:noProof/>
                <w:webHidden/>
              </w:rPr>
              <w:fldChar w:fldCharType="end"/>
            </w:r>
          </w:hyperlink>
        </w:p>
        <w:p w14:paraId="1367D35E" w14:textId="73D2705E" w:rsidR="00025235" w:rsidRDefault="009D2C57">
          <w:pPr>
            <w:pStyle w:val="Sumrio2"/>
            <w:rPr>
              <w:rFonts w:asciiTheme="minorHAnsi" w:eastAsiaTheme="minorEastAsia" w:hAnsiTheme="minorHAnsi" w:cstheme="minorBidi"/>
              <w:noProof/>
              <w:szCs w:val="24"/>
            </w:rPr>
          </w:pPr>
          <w:hyperlink w:anchor="_Toc8157005" w:history="1">
            <w:r w:rsidR="00025235" w:rsidRPr="00F53D97">
              <w:rPr>
                <w:rStyle w:val="Hyperlink"/>
                <w:rFonts w:ascii="Arial" w:hAnsi="Arial" w:cs="Arial"/>
                <w:noProof/>
              </w:rPr>
              <w:t>1.3</w:t>
            </w:r>
            <w:r w:rsidR="00025235">
              <w:rPr>
                <w:rFonts w:asciiTheme="minorHAnsi" w:eastAsiaTheme="minorEastAsia" w:hAnsiTheme="minorHAnsi" w:cstheme="minorBidi"/>
                <w:noProof/>
                <w:szCs w:val="24"/>
              </w:rPr>
              <w:tab/>
            </w:r>
            <w:r w:rsidR="00025235" w:rsidRPr="00F53D97">
              <w:rPr>
                <w:rStyle w:val="Hyperlink"/>
                <w:rFonts w:ascii="Arial" w:hAnsi="Arial" w:cs="Arial"/>
                <w:noProof/>
              </w:rPr>
              <w:t>Delineamento do problema</w:t>
            </w:r>
            <w:r w:rsidR="00025235">
              <w:rPr>
                <w:noProof/>
                <w:webHidden/>
              </w:rPr>
              <w:tab/>
            </w:r>
            <w:r w:rsidR="00025235">
              <w:rPr>
                <w:noProof/>
                <w:webHidden/>
              </w:rPr>
              <w:fldChar w:fldCharType="begin"/>
            </w:r>
            <w:r w:rsidR="00025235">
              <w:rPr>
                <w:noProof/>
                <w:webHidden/>
              </w:rPr>
              <w:instrText xml:space="preserve"> PAGEREF _Toc8157005 \h </w:instrText>
            </w:r>
            <w:r w:rsidR="00025235">
              <w:rPr>
                <w:noProof/>
                <w:webHidden/>
              </w:rPr>
            </w:r>
            <w:r w:rsidR="00025235">
              <w:rPr>
                <w:noProof/>
                <w:webHidden/>
              </w:rPr>
              <w:fldChar w:fldCharType="separate"/>
            </w:r>
            <w:r w:rsidR="00025235">
              <w:rPr>
                <w:noProof/>
                <w:webHidden/>
              </w:rPr>
              <w:t>6</w:t>
            </w:r>
            <w:r w:rsidR="00025235">
              <w:rPr>
                <w:noProof/>
                <w:webHidden/>
              </w:rPr>
              <w:fldChar w:fldCharType="end"/>
            </w:r>
          </w:hyperlink>
        </w:p>
        <w:p w14:paraId="112476FF" w14:textId="10B26138" w:rsidR="00025235" w:rsidRDefault="009D2C57">
          <w:pPr>
            <w:pStyle w:val="Sumrio2"/>
            <w:rPr>
              <w:rFonts w:asciiTheme="minorHAnsi" w:eastAsiaTheme="minorEastAsia" w:hAnsiTheme="minorHAnsi" w:cstheme="minorBidi"/>
              <w:noProof/>
              <w:szCs w:val="24"/>
            </w:rPr>
          </w:pPr>
          <w:hyperlink w:anchor="_Toc8157006" w:history="1">
            <w:r w:rsidR="00025235" w:rsidRPr="00F53D97">
              <w:rPr>
                <w:rStyle w:val="Hyperlink"/>
                <w:rFonts w:ascii="Arial" w:hAnsi="Arial" w:cs="Arial"/>
                <w:noProof/>
              </w:rPr>
              <w:t>1.4</w:t>
            </w:r>
            <w:r w:rsidR="00025235">
              <w:rPr>
                <w:rFonts w:asciiTheme="minorHAnsi" w:eastAsiaTheme="minorEastAsia" w:hAnsiTheme="minorHAnsi" w:cstheme="minorBidi"/>
                <w:noProof/>
                <w:szCs w:val="24"/>
              </w:rPr>
              <w:tab/>
            </w:r>
            <w:r w:rsidR="00025235" w:rsidRPr="00F53D97">
              <w:rPr>
                <w:rStyle w:val="Hyperlink"/>
                <w:rFonts w:ascii="Arial" w:hAnsi="Arial" w:cs="Arial"/>
                <w:noProof/>
              </w:rPr>
              <w:t>Questão de Pesquisa e Objetivo</w:t>
            </w:r>
            <w:r w:rsidR="00025235">
              <w:rPr>
                <w:noProof/>
                <w:webHidden/>
              </w:rPr>
              <w:tab/>
            </w:r>
            <w:r w:rsidR="00025235">
              <w:rPr>
                <w:noProof/>
                <w:webHidden/>
              </w:rPr>
              <w:fldChar w:fldCharType="begin"/>
            </w:r>
            <w:r w:rsidR="00025235">
              <w:rPr>
                <w:noProof/>
                <w:webHidden/>
              </w:rPr>
              <w:instrText xml:space="preserve"> PAGEREF _Toc8157006 \h </w:instrText>
            </w:r>
            <w:r w:rsidR="00025235">
              <w:rPr>
                <w:noProof/>
                <w:webHidden/>
              </w:rPr>
            </w:r>
            <w:r w:rsidR="00025235">
              <w:rPr>
                <w:noProof/>
                <w:webHidden/>
              </w:rPr>
              <w:fldChar w:fldCharType="separate"/>
            </w:r>
            <w:r w:rsidR="00025235">
              <w:rPr>
                <w:noProof/>
                <w:webHidden/>
              </w:rPr>
              <w:t>7</w:t>
            </w:r>
            <w:r w:rsidR="00025235">
              <w:rPr>
                <w:noProof/>
                <w:webHidden/>
              </w:rPr>
              <w:fldChar w:fldCharType="end"/>
            </w:r>
          </w:hyperlink>
        </w:p>
        <w:p w14:paraId="3EF5D0CE" w14:textId="3FD6EC7A" w:rsidR="00025235" w:rsidRDefault="009D2C57">
          <w:pPr>
            <w:pStyle w:val="Sumrio2"/>
            <w:rPr>
              <w:rFonts w:asciiTheme="minorHAnsi" w:eastAsiaTheme="minorEastAsia" w:hAnsiTheme="minorHAnsi" w:cstheme="minorBidi"/>
              <w:noProof/>
              <w:szCs w:val="24"/>
            </w:rPr>
          </w:pPr>
          <w:hyperlink w:anchor="_Toc8157007" w:history="1">
            <w:r w:rsidR="00025235" w:rsidRPr="00F53D97">
              <w:rPr>
                <w:rStyle w:val="Hyperlink"/>
                <w:rFonts w:ascii="Arial" w:hAnsi="Arial" w:cs="Arial"/>
                <w:noProof/>
              </w:rPr>
              <w:t>1.5</w:t>
            </w:r>
            <w:r w:rsidR="00025235">
              <w:rPr>
                <w:rFonts w:asciiTheme="minorHAnsi" w:eastAsiaTheme="minorEastAsia" w:hAnsiTheme="minorHAnsi" w:cstheme="minorBidi"/>
                <w:noProof/>
                <w:szCs w:val="24"/>
              </w:rPr>
              <w:tab/>
            </w:r>
            <w:r w:rsidR="00025235" w:rsidRPr="00F53D97">
              <w:rPr>
                <w:rStyle w:val="Hyperlink"/>
                <w:rFonts w:ascii="Arial" w:hAnsi="Arial" w:cs="Arial"/>
                <w:noProof/>
              </w:rPr>
              <w:t>Organização do documento</w:t>
            </w:r>
            <w:r w:rsidR="00025235">
              <w:rPr>
                <w:noProof/>
                <w:webHidden/>
              </w:rPr>
              <w:tab/>
            </w:r>
            <w:r w:rsidR="00025235">
              <w:rPr>
                <w:noProof/>
                <w:webHidden/>
              </w:rPr>
              <w:fldChar w:fldCharType="begin"/>
            </w:r>
            <w:r w:rsidR="00025235">
              <w:rPr>
                <w:noProof/>
                <w:webHidden/>
              </w:rPr>
              <w:instrText xml:space="preserve"> PAGEREF _Toc8157007 \h </w:instrText>
            </w:r>
            <w:r w:rsidR="00025235">
              <w:rPr>
                <w:noProof/>
                <w:webHidden/>
              </w:rPr>
            </w:r>
            <w:r w:rsidR="00025235">
              <w:rPr>
                <w:noProof/>
                <w:webHidden/>
              </w:rPr>
              <w:fldChar w:fldCharType="separate"/>
            </w:r>
            <w:r w:rsidR="00025235">
              <w:rPr>
                <w:noProof/>
                <w:webHidden/>
              </w:rPr>
              <w:t>8</w:t>
            </w:r>
            <w:r w:rsidR="00025235">
              <w:rPr>
                <w:noProof/>
                <w:webHidden/>
              </w:rPr>
              <w:fldChar w:fldCharType="end"/>
            </w:r>
          </w:hyperlink>
        </w:p>
        <w:p w14:paraId="77584334" w14:textId="73EE094C" w:rsidR="00025235" w:rsidRDefault="009D2C57">
          <w:pPr>
            <w:pStyle w:val="Sumrio1"/>
            <w:rPr>
              <w:rFonts w:asciiTheme="minorHAnsi" w:eastAsiaTheme="minorEastAsia" w:hAnsiTheme="minorHAnsi" w:cstheme="minorBidi"/>
              <w:bCs w:val="0"/>
              <w:noProof/>
              <w:szCs w:val="24"/>
            </w:rPr>
          </w:pPr>
          <w:hyperlink w:anchor="_Toc8157008" w:history="1">
            <w:r w:rsidR="00025235" w:rsidRPr="00F53D97">
              <w:rPr>
                <w:rStyle w:val="Hyperlink"/>
                <w:rFonts w:ascii="Arial" w:hAnsi="Arial" w:cs="Arial"/>
                <w:noProof/>
                <w:lang w:val="en-US"/>
              </w:rPr>
              <w:t>Referências Bibliográficas</w:t>
            </w:r>
            <w:r w:rsidR="00025235">
              <w:rPr>
                <w:noProof/>
                <w:webHidden/>
              </w:rPr>
              <w:tab/>
            </w:r>
            <w:r w:rsidR="00025235">
              <w:rPr>
                <w:noProof/>
                <w:webHidden/>
              </w:rPr>
              <w:fldChar w:fldCharType="begin"/>
            </w:r>
            <w:r w:rsidR="00025235">
              <w:rPr>
                <w:noProof/>
                <w:webHidden/>
              </w:rPr>
              <w:instrText xml:space="preserve"> PAGEREF _Toc8157008 \h </w:instrText>
            </w:r>
            <w:r w:rsidR="00025235">
              <w:rPr>
                <w:noProof/>
                <w:webHidden/>
              </w:rPr>
            </w:r>
            <w:r w:rsidR="00025235">
              <w:rPr>
                <w:noProof/>
                <w:webHidden/>
              </w:rPr>
              <w:fldChar w:fldCharType="separate"/>
            </w:r>
            <w:r w:rsidR="00025235">
              <w:rPr>
                <w:noProof/>
                <w:webHidden/>
              </w:rPr>
              <w:t>10</w:t>
            </w:r>
            <w:r w:rsidR="00025235">
              <w:rPr>
                <w:noProof/>
                <w:webHidden/>
              </w:rPr>
              <w:fldChar w:fldCharType="end"/>
            </w:r>
          </w:hyperlink>
        </w:p>
        <w:p w14:paraId="10EF6258" w14:textId="5D4ECD78" w:rsidR="00DE3F4D" w:rsidRPr="00DE3F4D" w:rsidRDefault="00DE3F4D" w:rsidP="00DE3F4D">
          <w:pPr>
            <w:jc w:val="both"/>
            <w:rPr>
              <w:rFonts w:ascii="Arial" w:hAnsi="Arial" w:cs="Arial"/>
            </w:rPr>
          </w:pPr>
          <w:r w:rsidRPr="00DE3F4D">
            <w:rPr>
              <w:rFonts w:ascii="Arial" w:hAnsi="Arial" w:cs="Arial"/>
              <w:b/>
              <w:bCs/>
            </w:rPr>
            <w:fldChar w:fldCharType="end"/>
          </w:r>
        </w:p>
      </w:sdtContent>
    </w:sdt>
    <w:p w14:paraId="4A9C9532" w14:textId="77777777" w:rsidR="00DE3F4D" w:rsidRPr="00DE3F4D" w:rsidRDefault="00DE3F4D" w:rsidP="00DE3F4D">
      <w:pPr>
        <w:rPr>
          <w:rFonts w:ascii="Arial" w:hAnsi="Arial" w:cs="Arial"/>
          <w:b/>
          <w:sz w:val="36"/>
          <w:szCs w:val="36"/>
        </w:rPr>
      </w:pPr>
      <w:r w:rsidRPr="00DE3F4D">
        <w:rPr>
          <w:rFonts w:ascii="Arial" w:hAnsi="Arial" w:cs="Arial"/>
          <w:b/>
          <w:sz w:val="36"/>
          <w:szCs w:val="36"/>
        </w:rPr>
        <w:br w:type="page"/>
      </w:r>
    </w:p>
    <w:p w14:paraId="74148716" w14:textId="77777777" w:rsidR="00DE3F4D" w:rsidRPr="00DE3F4D" w:rsidRDefault="00DE3F4D" w:rsidP="00DE3F4D">
      <w:pPr>
        <w:pStyle w:val="Texto"/>
        <w:ind w:firstLine="0"/>
        <w:jc w:val="center"/>
        <w:rPr>
          <w:rFonts w:ascii="Arial" w:hAnsi="Arial" w:cs="Arial"/>
          <w:b/>
          <w:sz w:val="36"/>
          <w:szCs w:val="36"/>
        </w:rPr>
      </w:pPr>
      <w:r w:rsidRPr="00DE3F4D">
        <w:rPr>
          <w:rFonts w:ascii="Arial" w:hAnsi="Arial" w:cs="Arial"/>
          <w:b/>
          <w:sz w:val="36"/>
          <w:szCs w:val="36"/>
        </w:rPr>
        <w:lastRenderedPageBreak/>
        <w:t>ÍNDICE DE FIGURAS</w:t>
      </w:r>
    </w:p>
    <w:p w14:paraId="528F54B9" w14:textId="77777777" w:rsidR="00DE3F4D" w:rsidRPr="00DE3F4D" w:rsidRDefault="00DE3F4D" w:rsidP="00DE3F4D">
      <w:pPr>
        <w:pStyle w:val="Texto"/>
        <w:ind w:firstLine="0"/>
        <w:jc w:val="center"/>
        <w:rPr>
          <w:rFonts w:ascii="Arial" w:hAnsi="Arial" w:cs="Arial"/>
          <w:b/>
        </w:rPr>
      </w:pPr>
    </w:p>
    <w:p w14:paraId="045A1D55" w14:textId="11125E18" w:rsidR="00025235" w:rsidRDefault="00DE3F4D">
      <w:pPr>
        <w:pStyle w:val="ndicedeilustraes"/>
        <w:tabs>
          <w:tab w:val="right" w:leader="dot" w:pos="8494"/>
        </w:tabs>
        <w:rPr>
          <w:rFonts w:eastAsiaTheme="minorEastAsia" w:cstheme="minorBidi"/>
          <w:b w:val="0"/>
          <w:bCs w:val="0"/>
          <w:noProof/>
          <w:sz w:val="24"/>
          <w:szCs w:val="24"/>
        </w:rPr>
      </w:pPr>
      <w:r w:rsidRPr="00DE3F4D">
        <w:rPr>
          <w:rStyle w:val="Hyperlink"/>
          <w:rFonts w:ascii="Arial" w:hAnsi="Arial" w:cs="Arial"/>
          <w:noProof/>
        </w:rPr>
        <w:fldChar w:fldCharType="begin"/>
      </w:r>
      <w:r w:rsidRPr="00DE3F4D">
        <w:rPr>
          <w:rStyle w:val="Hyperlink"/>
          <w:rFonts w:ascii="Arial" w:hAnsi="Arial" w:cs="Arial"/>
          <w:noProof/>
        </w:rPr>
        <w:instrText xml:space="preserve"> TOC \h \z \c "Figura" </w:instrText>
      </w:r>
      <w:r w:rsidRPr="00DE3F4D">
        <w:rPr>
          <w:rStyle w:val="Hyperlink"/>
          <w:rFonts w:ascii="Arial" w:hAnsi="Arial" w:cs="Arial"/>
          <w:noProof/>
        </w:rPr>
        <w:fldChar w:fldCharType="separate"/>
      </w:r>
      <w:hyperlink w:anchor="_Toc8157012" w:history="1">
        <w:r w:rsidR="00025235" w:rsidRPr="007B0932">
          <w:rPr>
            <w:rStyle w:val="Hyperlink"/>
            <w:noProof/>
          </w:rPr>
          <w:t>Figura 1: Esquema conceitual do MeasureSoftGram</w:t>
        </w:r>
        <w:r w:rsidR="00025235">
          <w:rPr>
            <w:noProof/>
            <w:webHidden/>
          </w:rPr>
          <w:tab/>
        </w:r>
        <w:r w:rsidR="00025235">
          <w:rPr>
            <w:noProof/>
            <w:webHidden/>
          </w:rPr>
          <w:fldChar w:fldCharType="begin"/>
        </w:r>
        <w:r w:rsidR="00025235">
          <w:rPr>
            <w:noProof/>
            <w:webHidden/>
          </w:rPr>
          <w:instrText xml:space="preserve"> PAGEREF _Toc8157012 \h </w:instrText>
        </w:r>
        <w:r w:rsidR="00025235">
          <w:rPr>
            <w:noProof/>
            <w:webHidden/>
          </w:rPr>
        </w:r>
        <w:r w:rsidR="00025235">
          <w:rPr>
            <w:noProof/>
            <w:webHidden/>
          </w:rPr>
          <w:fldChar w:fldCharType="separate"/>
        </w:r>
        <w:r w:rsidR="00025235">
          <w:rPr>
            <w:noProof/>
            <w:webHidden/>
          </w:rPr>
          <w:t>5</w:t>
        </w:r>
        <w:r w:rsidR="00025235">
          <w:rPr>
            <w:noProof/>
            <w:webHidden/>
          </w:rPr>
          <w:fldChar w:fldCharType="end"/>
        </w:r>
      </w:hyperlink>
    </w:p>
    <w:p w14:paraId="6C9F68B1" w14:textId="6B610718" w:rsidR="00DE3F4D" w:rsidRPr="00DE3F4D" w:rsidRDefault="00DE3F4D" w:rsidP="00DE3F4D">
      <w:pPr>
        <w:rPr>
          <w:rFonts w:ascii="Arial" w:hAnsi="Arial" w:cs="Arial"/>
        </w:rPr>
      </w:pPr>
      <w:r w:rsidRPr="00DE3F4D">
        <w:rPr>
          <w:rStyle w:val="Hyperlink"/>
          <w:rFonts w:ascii="Arial" w:hAnsi="Arial" w:cs="Arial"/>
          <w:noProof/>
        </w:rPr>
        <w:fldChar w:fldCharType="end"/>
      </w:r>
    </w:p>
    <w:p w14:paraId="1A3FBE4D" w14:textId="31A39BDE" w:rsidR="00804DED" w:rsidRPr="00DE3F4D" w:rsidRDefault="00804DED">
      <w:pPr>
        <w:rPr>
          <w:rFonts w:ascii="Arial" w:hAnsi="Arial" w:cs="Arial"/>
          <w:b/>
          <w:bCs/>
          <w:sz w:val="36"/>
          <w:szCs w:val="36"/>
        </w:rPr>
      </w:pPr>
      <w:r w:rsidRPr="00DE3F4D">
        <w:rPr>
          <w:rFonts w:ascii="Arial" w:hAnsi="Arial" w:cs="Arial"/>
        </w:rPr>
        <w:br w:type="page"/>
      </w:r>
    </w:p>
    <w:p w14:paraId="51E68AEC" w14:textId="361D39D0" w:rsidR="00EF3629" w:rsidRPr="00443D79" w:rsidRDefault="00A817E3" w:rsidP="00763205">
      <w:pPr>
        <w:pStyle w:val="Ttulo1"/>
        <w:keepNext/>
        <w:numPr>
          <w:ilvl w:val="0"/>
          <w:numId w:val="5"/>
        </w:numPr>
        <w:spacing w:line="360" w:lineRule="auto"/>
        <w:rPr>
          <w:rFonts w:ascii="Arial" w:hAnsi="Arial" w:cs="Arial"/>
        </w:rPr>
      </w:pPr>
      <w:bookmarkStart w:id="2" w:name="_Toc8157002"/>
      <w:r w:rsidRPr="00443D79">
        <w:rPr>
          <w:rFonts w:ascii="Arial" w:hAnsi="Arial" w:cs="Arial"/>
        </w:rPr>
        <w:lastRenderedPageBreak/>
        <w:t>Introdução</w:t>
      </w:r>
      <w:bookmarkEnd w:id="0"/>
      <w:bookmarkEnd w:id="1"/>
      <w:bookmarkEnd w:id="2"/>
    </w:p>
    <w:p w14:paraId="146C5036" w14:textId="628EA12A" w:rsidR="00615286" w:rsidRPr="006D37D9" w:rsidRDefault="00011F55" w:rsidP="002970CE">
      <w:pPr>
        <w:pStyle w:val="Ttulo2"/>
        <w:numPr>
          <w:ilvl w:val="1"/>
          <w:numId w:val="5"/>
        </w:numPr>
        <w:spacing w:line="360" w:lineRule="auto"/>
        <w:ind w:left="578" w:hanging="578"/>
        <w:rPr>
          <w:rFonts w:ascii="Arial" w:hAnsi="Arial" w:cs="Arial"/>
        </w:rPr>
      </w:pPr>
      <w:bookmarkStart w:id="3" w:name="_Toc4160836"/>
      <w:bookmarkStart w:id="4" w:name="_Toc8157003"/>
      <w:r w:rsidRPr="006D37D9">
        <w:rPr>
          <w:rFonts w:ascii="Arial" w:hAnsi="Arial" w:cs="Arial"/>
        </w:rPr>
        <w:t>Introdução</w:t>
      </w:r>
      <w:bookmarkEnd w:id="3"/>
      <w:bookmarkEnd w:id="4"/>
    </w:p>
    <w:p w14:paraId="070A6DFB" w14:textId="16F98BB3" w:rsidR="00120044" w:rsidRDefault="00975514" w:rsidP="00DD39C9">
      <w:pPr>
        <w:spacing w:after="120" w:line="360" w:lineRule="auto"/>
        <w:ind w:firstLine="578"/>
        <w:jc w:val="both"/>
        <w:rPr>
          <w:rFonts w:ascii="Arial" w:hAnsi="Arial" w:cs="Arial"/>
          <w:sz w:val="22"/>
          <w:szCs w:val="22"/>
        </w:rPr>
      </w:pPr>
      <w:r w:rsidRPr="00443D79">
        <w:rPr>
          <w:rFonts w:ascii="Arial" w:hAnsi="Arial" w:cs="Arial"/>
          <w:sz w:val="22"/>
          <w:szCs w:val="22"/>
        </w:rPr>
        <w:t>A qualidade d</w:t>
      </w:r>
      <w:ins w:id="5" w:author="G T" w:date="2019-05-08T10:00:00Z">
        <w:r w:rsidR="00C32963">
          <w:rPr>
            <w:rFonts w:ascii="Arial" w:hAnsi="Arial" w:cs="Arial"/>
            <w:sz w:val="22"/>
            <w:szCs w:val="22"/>
          </w:rPr>
          <w:t>o</w:t>
        </w:r>
      </w:ins>
      <w:del w:id="6" w:author="G T" w:date="2019-05-08T10:00:00Z">
        <w:r w:rsidRPr="00443D79" w:rsidDel="00C32963">
          <w:rPr>
            <w:rFonts w:ascii="Arial" w:hAnsi="Arial" w:cs="Arial"/>
            <w:sz w:val="22"/>
            <w:szCs w:val="22"/>
          </w:rPr>
          <w:delText>e</w:delText>
        </w:r>
      </w:del>
      <w:r w:rsidRPr="00443D79">
        <w:rPr>
          <w:rFonts w:ascii="Arial" w:hAnsi="Arial" w:cs="Arial"/>
          <w:sz w:val="22"/>
          <w:szCs w:val="22"/>
        </w:rPr>
        <w:t xml:space="preserve"> produto de software</w:t>
      </w:r>
      <w:ins w:id="7" w:author="G T" w:date="2019-05-08T10:08:00Z">
        <w:r w:rsidR="009D2C57">
          <w:rPr>
            <w:rFonts w:ascii="Arial" w:hAnsi="Arial" w:cs="Arial"/>
            <w:sz w:val="22"/>
            <w:szCs w:val="22"/>
          </w:rPr>
          <w:t xml:space="preserve"> (QPS)</w:t>
        </w:r>
      </w:ins>
      <w:r w:rsidRPr="00443D79">
        <w:rPr>
          <w:rFonts w:ascii="Arial" w:hAnsi="Arial" w:cs="Arial"/>
          <w:sz w:val="22"/>
          <w:szCs w:val="22"/>
        </w:rPr>
        <w:t xml:space="preserve"> é </w:t>
      </w:r>
      <w:ins w:id="8" w:author="G T" w:date="2019-05-08T09:57:00Z">
        <w:r w:rsidR="00C32963">
          <w:rPr>
            <w:rFonts w:ascii="Arial" w:hAnsi="Arial" w:cs="Arial"/>
            <w:sz w:val="22"/>
            <w:szCs w:val="22"/>
          </w:rPr>
          <w:t xml:space="preserve">um </w:t>
        </w:r>
      </w:ins>
      <w:r w:rsidRPr="00443D79">
        <w:rPr>
          <w:rFonts w:ascii="Arial" w:hAnsi="Arial" w:cs="Arial"/>
          <w:sz w:val="22"/>
          <w:szCs w:val="22"/>
        </w:rPr>
        <w:t xml:space="preserve">objeto de estudo </w:t>
      </w:r>
      <w:del w:id="9" w:author="G T" w:date="2019-05-08T09:57:00Z">
        <w:r w:rsidRPr="00443D79" w:rsidDel="00C32963">
          <w:rPr>
            <w:rFonts w:ascii="Arial" w:hAnsi="Arial" w:cs="Arial"/>
            <w:sz w:val="22"/>
            <w:szCs w:val="22"/>
          </w:rPr>
          <w:delText xml:space="preserve">da </w:delText>
        </w:r>
      </w:del>
      <w:ins w:id="10" w:author="G T" w:date="2019-05-08T09:57:00Z">
        <w:r w:rsidR="00C32963">
          <w:rPr>
            <w:rFonts w:ascii="Arial" w:hAnsi="Arial" w:cs="Arial"/>
            <w:sz w:val="22"/>
            <w:szCs w:val="22"/>
          </w:rPr>
          <w:t>na</w:t>
        </w:r>
        <w:r w:rsidR="00C32963" w:rsidRPr="00443D79">
          <w:rPr>
            <w:rFonts w:ascii="Arial" w:hAnsi="Arial" w:cs="Arial"/>
            <w:sz w:val="22"/>
            <w:szCs w:val="22"/>
          </w:rPr>
          <w:t xml:space="preserve"> </w:t>
        </w:r>
      </w:ins>
      <w:r w:rsidRPr="00443D79">
        <w:rPr>
          <w:rFonts w:ascii="Arial" w:hAnsi="Arial" w:cs="Arial"/>
          <w:sz w:val="22"/>
          <w:szCs w:val="22"/>
        </w:rPr>
        <w:t xml:space="preserve">engenharia de software há aproximadamente quatro décadas. A partir dos </w:t>
      </w:r>
      <w:del w:id="11" w:author="G T" w:date="2019-05-08T09:57:00Z">
        <w:r w:rsidRPr="00443D79" w:rsidDel="00C32963">
          <w:rPr>
            <w:rFonts w:ascii="Arial" w:hAnsi="Arial" w:cs="Arial"/>
            <w:sz w:val="22"/>
            <w:szCs w:val="22"/>
          </w:rPr>
          <w:delText>primeiros e</w:delText>
        </w:r>
        <w:r w:rsidR="009F3CCA" w:rsidDel="00C32963">
          <w:rPr>
            <w:rFonts w:ascii="Arial" w:hAnsi="Arial" w:cs="Arial"/>
            <w:sz w:val="22"/>
            <w:szCs w:val="22"/>
          </w:rPr>
          <w:delText>,</w:delText>
        </w:r>
        <w:r w:rsidRPr="00443D79" w:rsidDel="00C32963">
          <w:rPr>
            <w:rFonts w:ascii="Arial" w:hAnsi="Arial" w:cs="Arial"/>
            <w:sz w:val="22"/>
            <w:szCs w:val="22"/>
          </w:rPr>
          <w:delText xml:space="preserve"> </w:delText>
        </w:r>
      </w:del>
      <w:r w:rsidRPr="00443D79">
        <w:rPr>
          <w:rFonts w:ascii="Arial" w:hAnsi="Arial" w:cs="Arial"/>
          <w:sz w:val="22"/>
          <w:szCs w:val="22"/>
        </w:rPr>
        <w:t>seminais modelos</w:t>
      </w:r>
      <w:r w:rsidR="008D787F" w:rsidRPr="00443D79">
        <w:rPr>
          <w:rFonts w:ascii="Arial" w:hAnsi="Arial" w:cs="Arial"/>
          <w:sz w:val="22"/>
          <w:szCs w:val="22"/>
        </w:rPr>
        <w:t xml:space="preserve"> de avaliação de qualidade d</w:t>
      </w:r>
      <w:ins w:id="12" w:author="G T" w:date="2019-05-08T10:00:00Z">
        <w:r w:rsidR="00C32963">
          <w:rPr>
            <w:rFonts w:ascii="Arial" w:hAnsi="Arial" w:cs="Arial"/>
            <w:sz w:val="22"/>
            <w:szCs w:val="22"/>
          </w:rPr>
          <w:t>o</w:t>
        </w:r>
      </w:ins>
      <w:del w:id="13" w:author="G T" w:date="2019-05-08T10:00:00Z">
        <w:r w:rsidR="002A2775" w:rsidRPr="00443D79" w:rsidDel="00C32963">
          <w:rPr>
            <w:rFonts w:ascii="Arial" w:hAnsi="Arial" w:cs="Arial"/>
            <w:sz w:val="22"/>
            <w:szCs w:val="22"/>
          </w:rPr>
          <w:delText>e</w:delText>
        </w:r>
      </w:del>
      <w:r w:rsidRPr="00443D79">
        <w:rPr>
          <w:rFonts w:ascii="Arial" w:hAnsi="Arial" w:cs="Arial"/>
          <w:sz w:val="22"/>
          <w:szCs w:val="22"/>
        </w:rPr>
        <w:t xml:space="preserve"> produto de software</w:t>
      </w:r>
      <w:r w:rsidR="00D16753" w:rsidRPr="00443D79">
        <w:rPr>
          <w:rFonts w:ascii="Arial" w:hAnsi="Arial" w:cs="Arial"/>
          <w:sz w:val="22"/>
          <w:szCs w:val="22"/>
        </w:rPr>
        <w:t>,</w:t>
      </w:r>
      <w:r w:rsidRPr="00443D79">
        <w:rPr>
          <w:rFonts w:ascii="Arial" w:hAnsi="Arial" w:cs="Arial"/>
          <w:sz w:val="22"/>
          <w:szCs w:val="22"/>
        </w:rPr>
        <w:t xml:space="preserve"> definidos por </w:t>
      </w:r>
      <w:r w:rsidR="00CC4C05" w:rsidRPr="00443D79">
        <w:rPr>
          <w:rFonts w:ascii="Arial" w:hAnsi="Arial" w:cs="Arial"/>
          <w:sz w:val="22"/>
          <w:szCs w:val="22"/>
        </w:rPr>
        <w:fldChar w:fldCharType="begin"/>
      </w:r>
      <w:r w:rsidR="00CC4C05" w:rsidRPr="00443D79">
        <w:rPr>
          <w:rFonts w:ascii="Arial" w:hAnsi="Arial" w:cs="Arial"/>
          <w:sz w:val="22"/>
          <w:szCs w:val="22"/>
        </w:rPr>
        <w:instrText xml:space="preserve"> REF BOEHM_caracteristis \h </w:instrText>
      </w:r>
      <w:r w:rsidR="004029B9" w:rsidRPr="00443D79">
        <w:rPr>
          <w:rFonts w:ascii="Arial" w:hAnsi="Arial" w:cs="Arial"/>
          <w:sz w:val="22"/>
          <w:szCs w:val="22"/>
        </w:rPr>
        <w:instrText xml:space="preserve"> \* MERGEFORMAT </w:instrText>
      </w:r>
      <w:r w:rsidR="00CC4C05" w:rsidRPr="00443D79">
        <w:rPr>
          <w:rFonts w:ascii="Arial" w:hAnsi="Arial" w:cs="Arial"/>
          <w:sz w:val="22"/>
          <w:szCs w:val="22"/>
        </w:rPr>
      </w:r>
      <w:r w:rsidR="00CC4C05" w:rsidRPr="00443D79">
        <w:rPr>
          <w:rFonts w:ascii="Arial" w:hAnsi="Arial" w:cs="Arial"/>
          <w:sz w:val="22"/>
          <w:szCs w:val="22"/>
        </w:rPr>
        <w:fldChar w:fldCharType="separate"/>
      </w:r>
      <w:proofErr w:type="spellStart"/>
      <w:r w:rsidR="00CC4C05" w:rsidRPr="00443D79">
        <w:rPr>
          <w:rFonts w:ascii="Arial" w:hAnsi="Arial" w:cs="Arial"/>
          <w:sz w:val="22"/>
          <w:szCs w:val="22"/>
        </w:rPr>
        <w:t>Boeh</w:t>
      </w:r>
      <w:r w:rsidR="00415460">
        <w:rPr>
          <w:rFonts w:ascii="Arial" w:hAnsi="Arial" w:cs="Arial"/>
          <w:sz w:val="22"/>
          <w:szCs w:val="22"/>
        </w:rPr>
        <w:t>m</w:t>
      </w:r>
      <w:proofErr w:type="spellEnd"/>
      <w:r w:rsidR="00415460">
        <w:rPr>
          <w:rFonts w:ascii="Arial" w:hAnsi="Arial" w:cs="Arial"/>
          <w:sz w:val="22"/>
          <w:szCs w:val="22"/>
        </w:rPr>
        <w:t xml:space="preserve"> et al. (1976)</w:t>
      </w:r>
      <w:r w:rsidR="00CC4C05" w:rsidRPr="00443D79">
        <w:rPr>
          <w:rFonts w:ascii="Arial" w:hAnsi="Arial" w:cs="Arial"/>
          <w:sz w:val="22"/>
          <w:szCs w:val="22"/>
        </w:rPr>
        <w:fldChar w:fldCharType="end"/>
      </w:r>
      <w:r w:rsidR="005A70E1" w:rsidRPr="00443D79">
        <w:rPr>
          <w:rFonts w:ascii="Arial" w:hAnsi="Arial" w:cs="Arial"/>
          <w:sz w:val="22"/>
          <w:szCs w:val="22"/>
        </w:rPr>
        <w:t xml:space="preserve"> e </w:t>
      </w:r>
      <w:r w:rsidR="005A70E1" w:rsidRPr="00443D79">
        <w:rPr>
          <w:rFonts w:ascii="Arial" w:hAnsi="Arial" w:cs="Arial"/>
          <w:sz w:val="22"/>
          <w:szCs w:val="22"/>
        </w:rPr>
        <w:fldChar w:fldCharType="begin"/>
      </w:r>
      <w:r w:rsidR="005A70E1" w:rsidRPr="00443D79">
        <w:rPr>
          <w:rFonts w:ascii="Arial" w:hAnsi="Arial" w:cs="Arial"/>
          <w:sz w:val="22"/>
          <w:szCs w:val="22"/>
        </w:rPr>
        <w:instrText xml:space="preserve"> REF MCCALL \h </w:instrText>
      </w:r>
      <w:r w:rsidR="004029B9" w:rsidRPr="00443D79">
        <w:rPr>
          <w:rFonts w:ascii="Arial" w:hAnsi="Arial" w:cs="Arial"/>
          <w:sz w:val="22"/>
          <w:szCs w:val="22"/>
        </w:rPr>
        <w:instrText xml:space="preserve"> \* MERGEFORMAT </w:instrText>
      </w:r>
      <w:r w:rsidR="005A70E1" w:rsidRPr="00443D79">
        <w:rPr>
          <w:rFonts w:ascii="Arial" w:hAnsi="Arial" w:cs="Arial"/>
          <w:sz w:val="22"/>
          <w:szCs w:val="22"/>
        </w:rPr>
      </w:r>
      <w:r w:rsidR="005A70E1" w:rsidRPr="00443D79">
        <w:rPr>
          <w:rFonts w:ascii="Arial" w:hAnsi="Arial" w:cs="Arial"/>
          <w:sz w:val="22"/>
          <w:szCs w:val="22"/>
        </w:rPr>
        <w:fldChar w:fldCharType="separate"/>
      </w:r>
      <w:proofErr w:type="spellStart"/>
      <w:r w:rsidR="005A70E1" w:rsidRPr="00443D79">
        <w:rPr>
          <w:rFonts w:ascii="Arial" w:hAnsi="Arial" w:cs="Arial"/>
          <w:sz w:val="22"/>
          <w:szCs w:val="22"/>
        </w:rPr>
        <w:t>McCal</w:t>
      </w:r>
      <w:r w:rsidR="00CC5995">
        <w:rPr>
          <w:rFonts w:ascii="Arial" w:hAnsi="Arial" w:cs="Arial"/>
          <w:sz w:val="22"/>
          <w:szCs w:val="22"/>
        </w:rPr>
        <w:t>l</w:t>
      </w:r>
      <w:proofErr w:type="spellEnd"/>
      <w:r w:rsidR="00CC5995">
        <w:rPr>
          <w:rFonts w:ascii="Arial" w:hAnsi="Arial" w:cs="Arial"/>
          <w:sz w:val="22"/>
          <w:szCs w:val="22"/>
        </w:rPr>
        <w:t xml:space="preserve"> et al. (1977)</w:t>
      </w:r>
      <w:r w:rsidR="005A70E1" w:rsidRPr="00443D79">
        <w:rPr>
          <w:rFonts w:ascii="Arial" w:hAnsi="Arial" w:cs="Arial"/>
          <w:sz w:val="22"/>
          <w:szCs w:val="22"/>
        </w:rPr>
        <w:fldChar w:fldCharType="end"/>
      </w:r>
      <w:r w:rsidRPr="00443D79">
        <w:rPr>
          <w:rFonts w:ascii="Arial" w:hAnsi="Arial" w:cs="Arial"/>
          <w:sz w:val="22"/>
          <w:szCs w:val="22"/>
        </w:rPr>
        <w:t>,</w:t>
      </w:r>
      <w:ins w:id="14" w:author="G T" w:date="2019-05-08T09:58:00Z">
        <w:r w:rsidR="00C32963">
          <w:rPr>
            <w:rFonts w:ascii="Arial" w:hAnsi="Arial" w:cs="Arial"/>
            <w:sz w:val="22"/>
            <w:szCs w:val="22"/>
          </w:rPr>
          <w:t xml:space="preserve"> os quais identificaram características, fatores, e </w:t>
        </w:r>
        <w:proofErr w:type="spellStart"/>
        <w:r w:rsidR="00C32963">
          <w:rPr>
            <w:rFonts w:ascii="Arial" w:hAnsi="Arial" w:cs="Arial"/>
            <w:sz w:val="22"/>
            <w:szCs w:val="22"/>
          </w:rPr>
          <w:t>subcaracter</w:t>
        </w:r>
      </w:ins>
      <w:ins w:id="15" w:author="G T" w:date="2019-05-08T09:59:00Z">
        <w:r w:rsidR="00C32963">
          <w:rPr>
            <w:rFonts w:ascii="Arial" w:hAnsi="Arial" w:cs="Arial"/>
            <w:sz w:val="22"/>
            <w:szCs w:val="22"/>
          </w:rPr>
          <w:t>í</w:t>
        </w:r>
      </w:ins>
      <w:ins w:id="16" w:author="G T" w:date="2019-05-08T09:58:00Z">
        <w:r w:rsidR="00C32963">
          <w:rPr>
            <w:rFonts w:ascii="Arial" w:hAnsi="Arial" w:cs="Arial"/>
            <w:sz w:val="22"/>
            <w:szCs w:val="22"/>
          </w:rPr>
          <w:t>st</w:t>
        </w:r>
      </w:ins>
      <w:ins w:id="17" w:author="G T" w:date="2019-05-08T09:59:00Z">
        <w:r w:rsidR="00C32963">
          <w:rPr>
            <w:rFonts w:ascii="Arial" w:hAnsi="Arial" w:cs="Arial"/>
            <w:sz w:val="22"/>
            <w:szCs w:val="22"/>
          </w:rPr>
          <w:t>i</w:t>
        </w:r>
      </w:ins>
      <w:ins w:id="18" w:author="G T" w:date="2019-05-08T09:58:00Z">
        <w:r w:rsidR="00C32963">
          <w:rPr>
            <w:rFonts w:ascii="Arial" w:hAnsi="Arial" w:cs="Arial"/>
            <w:sz w:val="22"/>
            <w:szCs w:val="22"/>
          </w:rPr>
          <w:t>cas</w:t>
        </w:r>
      </w:ins>
      <w:proofErr w:type="spellEnd"/>
      <w:ins w:id="19" w:author="G T" w:date="2019-05-08T09:59:00Z">
        <w:r w:rsidR="00C32963">
          <w:rPr>
            <w:rFonts w:ascii="Arial" w:hAnsi="Arial" w:cs="Arial"/>
            <w:sz w:val="22"/>
            <w:szCs w:val="22"/>
          </w:rPr>
          <w:t xml:space="preserve"> de qualidade</w:t>
        </w:r>
      </w:ins>
      <w:ins w:id="20" w:author="G T" w:date="2019-05-08T09:58:00Z">
        <w:r w:rsidR="00C32963">
          <w:rPr>
            <w:rFonts w:ascii="Arial" w:hAnsi="Arial" w:cs="Arial"/>
            <w:sz w:val="22"/>
            <w:szCs w:val="22"/>
          </w:rPr>
          <w:t xml:space="preserve"> iner</w:t>
        </w:r>
      </w:ins>
      <w:ins w:id="21" w:author="G T" w:date="2019-05-08T09:59:00Z">
        <w:r w:rsidR="00C32963">
          <w:rPr>
            <w:rFonts w:ascii="Arial" w:hAnsi="Arial" w:cs="Arial"/>
            <w:sz w:val="22"/>
            <w:szCs w:val="22"/>
          </w:rPr>
          <w:t xml:space="preserve">entes a estes produtos, </w:t>
        </w:r>
      </w:ins>
      <w:r w:rsidRPr="00443D79">
        <w:rPr>
          <w:rFonts w:ascii="Arial" w:hAnsi="Arial" w:cs="Arial"/>
          <w:sz w:val="22"/>
          <w:szCs w:val="22"/>
        </w:rPr>
        <w:t xml:space="preserve"> os </w:t>
      </w:r>
      <w:del w:id="22" w:author="G T" w:date="2019-05-08T09:59:00Z">
        <w:r w:rsidRPr="00443D79" w:rsidDel="00C32963">
          <w:rPr>
            <w:rFonts w:ascii="Arial" w:hAnsi="Arial" w:cs="Arial"/>
            <w:sz w:val="22"/>
            <w:szCs w:val="22"/>
          </w:rPr>
          <w:delText xml:space="preserve">subsequentes </w:delText>
        </w:r>
      </w:del>
      <w:ins w:id="23" w:author="G T" w:date="2019-05-08T09:59:00Z">
        <w:r w:rsidR="00C32963">
          <w:rPr>
            <w:rFonts w:ascii="Arial" w:hAnsi="Arial" w:cs="Arial"/>
            <w:sz w:val="22"/>
            <w:szCs w:val="22"/>
          </w:rPr>
          <w:t>modelos seguintes seguiram sua inspiraç</w:t>
        </w:r>
      </w:ins>
      <w:ins w:id="24" w:author="G T" w:date="2019-05-08T10:00:00Z">
        <w:r w:rsidR="00C32963">
          <w:rPr>
            <w:rFonts w:ascii="Arial" w:hAnsi="Arial" w:cs="Arial"/>
            <w:sz w:val="22"/>
            <w:szCs w:val="22"/>
          </w:rPr>
          <w:t xml:space="preserve">ão </w:t>
        </w:r>
      </w:ins>
      <w:del w:id="25" w:author="G T" w:date="2019-05-08T10:00:00Z">
        <w:r w:rsidRPr="00443D79" w:rsidDel="00C32963">
          <w:rPr>
            <w:rFonts w:ascii="Arial" w:hAnsi="Arial" w:cs="Arial"/>
            <w:sz w:val="22"/>
            <w:szCs w:val="22"/>
          </w:rPr>
          <w:delText xml:space="preserve">foram inspirados </w:delText>
        </w:r>
      </w:del>
      <w:r w:rsidRPr="00443D79">
        <w:rPr>
          <w:rFonts w:ascii="Arial" w:hAnsi="Arial" w:cs="Arial"/>
          <w:sz w:val="22"/>
          <w:szCs w:val="22"/>
        </w:rPr>
        <w:t xml:space="preserve">na proposta </w:t>
      </w:r>
      <w:ins w:id="26" w:author="G T" w:date="2019-05-08T10:00:00Z">
        <w:r w:rsidR="00C32963">
          <w:rPr>
            <w:rFonts w:ascii="Arial" w:hAnsi="Arial" w:cs="Arial"/>
            <w:sz w:val="22"/>
            <w:szCs w:val="22"/>
          </w:rPr>
          <w:t xml:space="preserve">inicial </w:t>
        </w:r>
      </w:ins>
      <w:r w:rsidRPr="00443D79">
        <w:rPr>
          <w:rFonts w:ascii="Arial" w:hAnsi="Arial" w:cs="Arial"/>
          <w:sz w:val="22"/>
          <w:szCs w:val="22"/>
        </w:rPr>
        <w:t>de hierarquização de</w:t>
      </w:r>
      <w:ins w:id="27" w:author="G T" w:date="2019-05-08T10:00:00Z">
        <w:r w:rsidR="00C32963">
          <w:rPr>
            <w:rFonts w:ascii="Arial" w:hAnsi="Arial" w:cs="Arial"/>
            <w:sz w:val="22"/>
            <w:szCs w:val="22"/>
          </w:rPr>
          <w:t xml:space="preserve">stes </w:t>
        </w:r>
      </w:ins>
      <w:r w:rsidRPr="00443D79">
        <w:rPr>
          <w:rFonts w:ascii="Arial" w:hAnsi="Arial" w:cs="Arial"/>
          <w:sz w:val="22"/>
          <w:szCs w:val="22"/>
        </w:rPr>
        <w:t xml:space="preserve"> </w:t>
      </w:r>
      <w:del w:id="28" w:author="G T" w:date="2019-05-08T10:00:00Z">
        <w:r w:rsidRPr="00443D79" w:rsidDel="00C32963">
          <w:rPr>
            <w:rFonts w:ascii="Arial" w:hAnsi="Arial" w:cs="Arial"/>
            <w:sz w:val="22"/>
            <w:szCs w:val="22"/>
          </w:rPr>
          <w:delText>características/fatores e subcaracterísticas</w:delText>
        </w:r>
        <w:r w:rsidR="001E5A1C" w:rsidRPr="00443D79" w:rsidDel="00C32963">
          <w:rPr>
            <w:rFonts w:ascii="Arial" w:hAnsi="Arial" w:cs="Arial"/>
            <w:sz w:val="22"/>
            <w:szCs w:val="22"/>
          </w:rPr>
          <w:delText xml:space="preserve"> (</w:delText>
        </w:r>
      </w:del>
      <w:r w:rsidR="001E5A1C" w:rsidRPr="00443D79">
        <w:rPr>
          <w:rFonts w:ascii="Arial" w:hAnsi="Arial" w:cs="Arial"/>
          <w:sz w:val="22"/>
          <w:szCs w:val="22"/>
        </w:rPr>
        <w:t>atributos de qualidade</w:t>
      </w:r>
      <w:del w:id="29" w:author="G T" w:date="2019-05-08T10:00:00Z">
        <w:r w:rsidR="001E5A1C" w:rsidRPr="00443D79" w:rsidDel="00C32963">
          <w:rPr>
            <w:rFonts w:ascii="Arial" w:hAnsi="Arial" w:cs="Arial"/>
            <w:sz w:val="22"/>
            <w:szCs w:val="22"/>
          </w:rPr>
          <w:delText>)</w:delText>
        </w:r>
      </w:del>
      <w:del w:id="30" w:author="G T" w:date="2019-05-08T09:58:00Z">
        <w:r w:rsidRPr="00443D79" w:rsidDel="00C32963">
          <w:rPr>
            <w:rFonts w:ascii="Arial" w:hAnsi="Arial" w:cs="Arial"/>
            <w:sz w:val="22"/>
            <w:szCs w:val="22"/>
          </w:rPr>
          <w:delText>, propostas por estes</w:delText>
        </w:r>
      </w:del>
      <w:r w:rsidR="009F3CCA">
        <w:rPr>
          <w:rFonts w:ascii="Arial" w:hAnsi="Arial" w:cs="Arial"/>
          <w:sz w:val="22"/>
          <w:szCs w:val="22"/>
        </w:rPr>
        <w:t xml:space="preserve">. Essa organização </w:t>
      </w:r>
      <w:r w:rsidR="00B7531C">
        <w:rPr>
          <w:rFonts w:ascii="Arial" w:hAnsi="Arial" w:cs="Arial"/>
          <w:sz w:val="22"/>
          <w:szCs w:val="22"/>
        </w:rPr>
        <w:t>viabilizou</w:t>
      </w:r>
      <w:r w:rsidR="00FB3D4F" w:rsidRPr="00443D79">
        <w:rPr>
          <w:rFonts w:ascii="Arial" w:hAnsi="Arial" w:cs="Arial"/>
          <w:sz w:val="22"/>
          <w:szCs w:val="22"/>
        </w:rPr>
        <w:t xml:space="preserve"> </w:t>
      </w:r>
      <w:r w:rsidR="00120044" w:rsidRPr="00443D79">
        <w:rPr>
          <w:rFonts w:ascii="Arial" w:hAnsi="Arial" w:cs="Arial"/>
          <w:sz w:val="22"/>
          <w:szCs w:val="22"/>
        </w:rPr>
        <w:t xml:space="preserve">a </w:t>
      </w:r>
      <w:r w:rsidR="00E423D0" w:rsidRPr="00443D79">
        <w:rPr>
          <w:rFonts w:ascii="Arial" w:hAnsi="Arial" w:cs="Arial"/>
          <w:sz w:val="22"/>
          <w:szCs w:val="22"/>
        </w:rPr>
        <w:t>observação</w:t>
      </w:r>
      <w:r w:rsidR="00120044" w:rsidRPr="00443D79">
        <w:rPr>
          <w:rFonts w:ascii="Arial" w:hAnsi="Arial" w:cs="Arial"/>
          <w:sz w:val="22"/>
          <w:szCs w:val="22"/>
        </w:rPr>
        <w:t xml:space="preserve"> do fenômeno</w:t>
      </w:r>
      <w:r w:rsidR="009A0319" w:rsidRPr="00443D79">
        <w:rPr>
          <w:rFonts w:ascii="Arial" w:hAnsi="Arial" w:cs="Arial"/>
          <w:sz w:val="22"/>
          <w:szCs w:val="22"/>
        </w:rPr>
        <w:t xml:space="preserve"> da qualidade d</w:t>
      </w:r>
      <w:ins w:id="31" w:author="G T" w:date="2019-05-08T10:00:00Z">
        <w:r w:rsidR="00C32963">
          <w:rPr>
            <w:rFonts w:ascii="Arial" w:hAnsi="Arial" w:cs="Arial"/>
            <w:sz w:val="22"/>
            <w:szCs w:val="22"/>
          </w:rPr>
          <w:t>o</w:t>
        </w:r>
      </w:ins>
      <w:del w:id="32" w:author="G T" w:date="2019-05-08T10:00:00Z">
        <w:r w:rsidR="009A0319" w:rsidRPr="00443D79" w:rsidDel="00C32963">
          <w:rPr>
            <w:rFonts w:ascii="Arial" w:hAnsi="Arial" w:cs="Arial"/>
            <w:sz w:val="22"/>
            <w:szCs w:val="22"/>
          </w:rPr>
          <w:delText>e</w:delText>
        </w:r>
      </w:del>
      <w:r w:rsidR="009A0319" w:rsidRPr="00443D79">
        <w:rPr>
          <w:rFonts w:ascii="Arial" w:hAnsi="Arial" w:cs="Arial"/>
          <w:sz w:val="22"/>
          <w:szCs w:val="22"/>
        </w:rPr>
        <w:t xml:space="preserve"> </w:t>
      </w:r>
      <w:r w:rsidR="001E5A1C" w:rsidRPr="00443D79">
        <w:rPr>
          <w:rFonts w:ascii="Arial" w:hAnsi="Arial" w:cs="Arial"/>
          <w:sz w:val="22"/>
          <w:szCs w:val="22"/>
        </w:rPr>
        <w:t xml:space="preserve">produto de </w:t>
      </w:r>
      <w:r w:rsidR="009A0319" w:rsidRPr="00443D79">
        <w:rPr>
          <w:rFonts w:ascii="Arial" w:hAnsi="Arial" w:cs="Arial"/>
          <w:sz w:val="22"/>
          <w:szCs w:val="22"/>
        </w:rPr>
        <w:t>software</w:t>
      </w:r>
      <w:r w:rsidR="00FB3D4F" w:rsidRPr="00443D79">
        <w:rPr>
          <w:rFonts w:ascii="Arial" w:hAnsi="Arial" w:cs="Arial"/>
          <w:sz w:val="22"/>
          <w:szCs w:val="22"/>
        </w:rPr>
        <w:t xml:space="preserve"> e</w:t>
      </w:r>
      <w:r w:rsidR="009F3CCA">
        <w:rPr>
          <w:rFonts w:ascii="Arial" w:hAnsi="Arial" w:cs="Arial"/>
          <w:sz w:val="22"/>
          <w:szCs w:val="22"/>
        </w:rPr>
        <w:t xml:space="preserve"> contribuiu para que </w:t>
      </w:r>
      <w:del w:id="33" w:author="G T" w:date="2019-05-08T10:01:00Z">
        <w:r w:rsidR="009F3CCA" w:rsidDel="00C32963">
          <w:rPr>
            <w:rFonts w:ascii="Arial" w:hAnsi="Arial" w:cs="Arial"/>
            <w:sz w:val="22"/>
            <w:szCs w:val="22"/>
          </w:rPr>
          <w:delText xml:space="preserve">os </w:delText>
        </w:r>
      </w:del>
      <w:r w:rsidR="009F3CCA">
        <w:rPr>
          <w:rFonts w:ascii="Arial" w:hAnsi="Arial" w:cs="Arial"/>
          <w:sz w:val="22"/>
          <w:szCs w:val="22"/>
        </w:rPr>
        <w:t xml:space="preserve">modelos </w:t>
      </w:r>
      <w:ins w:id="34" w:author="G T" w:date="2019-05-08T10:01:00Z">
        <w:r w:rsidR="00C32963">
          <w:rPr>
            <w:rFonts w:ascii="Arial" w:hAnsi="Arial" w:cs="Arial"/>
            <w:sz w:val="22"/>
            <w:szCs w:val="22"/>
          </w:rPr>
          <w:t xml:space="preserve">mais </w:t>
        </w:r>
      </w:ins>
      <w:r w:rsidR="009F3CCA">
        <w:rPr>
          <w:rFonts w:ascii="Arial" w:hAnsi="Arial" w:cs="Arial"/>
          <w:sz w:val="22"/>
          <w:szCs w:val="22"/>
        </w:rPr>
        <w:t xml:space="preserve">recentemente propostos </w:t>
      </w:r>
      <w:r w:rsidR="004745FD" w:rsidRPr="00443D79">
        <w:rPr>
          <w:rFonts w:ascii="Arial" w:hAnsi="Arial" w:cs="Arial"/>
          <w:sz w:val="22"/>
          <w:szCs w:val="22"/>
        </w:rPr>
        <w:t>estabele</w:t>
      </w:r>
      <w:r w:rsidR="009F3CCA">
        <w:rPr>
          <w:rFonts w:ascii="Arial" w:hAnsi="Arial" w:cs="Arial"/>
          <w:sz w:val="22"/>
          <w:szCs w:val="22"/>
        </w:rPr>
        <w:t>ce</w:t>
      </w:r>
      <w:r w:rsidR="00B7531C">
        <w:rPr>
          <w:rFonts w:ascii="Arial" w:hAnsi="Arial" w:cs="Arial"/>
          <w:sz w:val="22"/>
          <w:szCs w:val="22"/>
        </w:rPr>
        <w:t>ssem</w:t>
      </w:r>
      <w:r w:rsidR="00FB3D4F" w:rsidRPr="00443D79">
        <w:rPr>
          <w:rFonts w:ascii="Arial" w:hAnsi="Arial" w:cs="Arial"/>
          <w:sz w:val="22"/>
          <w:szCs w:val="22"/>
        </w:rPr>
        <w:t xml:space="preserve"> conexões lógicas </w:t>
      </w:r>
      <w:r w:rsidR="00B7531C">
        <w:rPr>
          <w:rFonts w:ascii="Arial" w:hAnsi="Arial" w:cs="Arial"/>
          <w:sz w:val="22"/>
          <w:szCs w:val="22"/>
        </w:rPr>
        <w:t>entre as medidas e</w:t>
      </w:r>
      <w:r w:rsidR="00FB3D4F" w:rsidRPr="00443D79">
        <w:rPr>
          <w:rFonts w:ascii="Arial" w:hAnsi="Arial" w:cs="Arial"/>
          <w:sz w:val="22"/>
          <w:szCs w:val="22"/>
        </w:rPr>
        <w:t xml:space="preserve"> </w:t>
      </w:r>
      <w:r w:rsidR="00E423D0" w:rsidRPr="00443D79">
        <w:rPr>
          <w:rFonts w:ascii="Arial" w:hAnsi="Arial" w:cs="Arial"/>
          <w:sz w:val="22"/>
          <w:szCs w:val="22"/>
        </w:rPr>
        <w:t xml:space="preserve">as </w:t>
      </w:r>
      <w:r w:rsidR="001E5A1C" w:rsidRPr="00443D79">
        <w:rPr>
          <w:rFonts w:ascii="Arial" w:hAnsi="Arial" w:cs="Arial"/>
          <w:sz w:val="22"/>
          <w:szCs w:val="22"/>
        </w:rPr>
        <w:t>descri</w:t>
      </w:r>
      <w:r w:rsidR="00E423D0" w:rsidRPr="00443D79">
        <w:rPr>
          <w:rFonts w:ascii="Arial" w:hAnsi="Arial" w:cs="Arial"/>
          <w:sz w:val="22"/>
          <w:szCs w:val="22"/>
        </w:rPr>
        <w:t>ções</w:t>
      </w:r>
      <w:r w:rsidR="001E5A1C" w:rsidRPr="00443D79">
        <w:rPr>
          <w:rFonts w:ascii="Arial" w:hAnsi="Arial" w:cs="Arial"/>
          <w:sz w:val="22"/>
          <w:szCs w:val="22"/>
        </w:rPr>
        <w:t xml:space="preserve"> </w:t>
      </w:r>
      <w:r w:rsidR="00E423D0" w:rsidRPr="00443D79">
        <w:rPr>
          <w:rFonts w:ascii="Arial" w:hAnsi="Arial" w:cs="Arial"/>
          <w:sz w:val="22"/>
          <w:szCs w:val="22"/>
        </w:rPr>
        <w:t>das característi</w:t>
      </w:r>
      <w:r w:rsidR="001E5A1C" w:rsidRPr="00443D79">
        <w:rPr>
          <w:rFonts w:ascii="Arial" w:hAnsi="Arial" w:cs="Arial"/>
          <w:sz w:val="22"/>
          <w:szCs w:val="22"/>
        </w:rPr>
        <w:t>c</w:t>
      </w:r>
      <w:r w:rsidR="00E423D0" w:rsidRPr="00443D79">
        <w:rPr>
          <w:rFonts w:ascii="Arial" w:hAnsi="Arial" w:cs="Arial"/>
          <w:sz w:val="22"/>
          <w:szCs w:val="22"/>
        </w:rPr>
        <w:t xml:space="preserve">as e </w:t>
      </w:r>
      <w:proofErr w:type="spellStart"/>
      <w:r w:rsidR="00E423D0" w:rsidRPr="00443D79">
        <w:rPr>
          <w:rFonts w:ascii="Arial" w:hAnsi="Arial" w:cs="Arial"/>
          <w:sz w:val="22"/>
          <w:szCs w:val="22"/>
        </w:rPr>
        <w:t>subcaracterísticas</w:t>
      </w:r>
      <w:proofErr w:type="spellEnd"/>
      <w:r w:rsidR="00D12368" w:rsidRPr="00443D79">
        <w:rPr>
          <w:rFonts w:ascii="Arial" w:hAnsi="Arial" w:cs="Arial"/>
          <w:sz w:val="22"/>
          <w:szCs w:val="22"/>
        </w:rPr>
        <w:t xml:space="preserve"> (“teorias”)</w:t>
      </w:r>
      <w:r w:rsidR="00B7531C">
        <w:rPr>
          <w:rFonts w:ascii="Arial" w:hAnsi="Arial" w:cs="Arial"/>
          <w:sz w:val="22"/>
          <w:szCs w:val="22"/>
        </w:rPr>
        <w:t>, consideradas abstratas.</w:t>
      </w:r>
      <w:ins w:id="35" w:author="G T" w:date="2019-05-08T10:01:00Z">
        <w:r w:rsidR="00C32963">
          <w:rPr>
            <w:rFonts w:ascii="Arial" w:hAnsi="Arial" w:cs="Arial"/>
            <w:sz w:val="22"/>
            <w:szCs w:val="22"/>
          </w:rPr>
          <w:t xml:space="preserve"> (REFERENCIA?)</w:t>
        </w:r>
      </w:ins>
    </w:p>
    <w:p w14:paraId="34E1F8F2" w14:textId="22171C63" w:rsidR="00F402E6" w:rsidRPr="00E45790" w:rsidRDefault="00C32963" w:rsidP="00F402E6">
      <w:pPr>
        <w:spacing w:after="120" w:line="360" w:lineRule="auto"/>
        <w:ind w:firstLine="578"/>
        <w:jc w:val="both"/>
        <w:rPr>
          <w:rFonts w:ascii="Arial" w:hAnsi="Arial" w:cs="Arial"/>
          <w:sz w:val="22"/>
          <w:szCs w:val="22"/>
        </w:rPr>
      </w:pPr>
      <w:ins w:id="36" w:author="G T" w:date="2019-05-08T10:02:00Z">
        <w:r>
          <w:rPr>
            <w:rFonts w:ascii="Arial" w:hAnsi="Arial" w:cs="Arial"/>
            <w:sz w:val="22"/>
            <w:szCs w:val="22"/>
          </w:rPr>
          <w:t>Agrupando aos trabalhos pioneiros</w:t>
        </w:r>
      </w:ins>
      <w:ins w:id="37" w:author="G T" w:date="2019-05-08T10:01:00Z">
        <w:r>
          <w:rPr>
            <w:rFonts w:ascii="Arial" w:hAnsi="Arial" w:cs="Arial"/>
            <w:sz w:val="22"/>
            <w:szCs w:val="22"/>
          </w:rPr>
          <w:t xml:space="preserve"> a proposta</w:t>
        </w:r>
      </w:ins>
      <w:ins w:id="38" w:author="G T" w:date="2019-05-08T10:02:00Z">
        <w:r>
          <w:rPr>
            <w:rFonts w:ascii="Arial" w:hAnsi="Arial" w:cs="Arial"/>
            <w:sz w:val="22"/>
            <w:szCs w:val="22"/>
          </w:rPr>
          <w:t xml:space="preserve"> de</w:t>
        </w:r>
      </w:ins>
      <w:ins w:id="39" w:author="G T" w:date="2019-05-08T10:01:00Z">
        <w:r>
          <w:rPr>
            <w:rFonts w:ascii="Arial" w:hAnsi="Arial" w:cs="Arial"/>
            <w:sz w:val="22"/>
            <w:szCs w:val="22"/>
          </w:rPr>
          <w:t xml:space="preserve"> </w:t>
        </w:r>
      </w:ins>
      <w:del w:id="40" w:author="G T" w:date="2019-05-08T10:02:00Z">
        <w:r w:rsidR="00F402E6" w:rsidRPr="00E45790" w:rsidDel="00C32963">
          <w:rPr>
            <w:rFonts w:ascii="Arial" w:hAnsi="Arial" w:cs="Arial"/>
            <w:sz w:val="22"/>
            <w:szCs w:val="22"/>
          </w:rPr>
          <w:delText xml:space="preserve">Criados a partir dos </w:delText>
        </w:r>
        <w:r w:rsidR="00F402E6" w:rsidRPr="002B1F85" w:rsidDel="00C32963">
          <w:rPr>
            <w:rFonts w:ascii="Arial" w:hAnsi="Arial" w:cs="Arial"/>
            <w:sz w:val="22"/>
            <w:szCs w:val="22"/>
          </w:rPr>
          <w:delText>modelos</w:delText>
        </w:r>
        <w:r w:rsidR="00F402E6" w:rsidRPr="00E45790" w:rsidDel="00C32963">
          <w:rPr>
            <w:rFonts w:ascii="Arial" w:hAnsi="Arial" w:cs="Arial"/>
            <w:sz w:val="22"/>
            <w:szCs w:val="22"/>
          </w:rPr>
          <w:delText xml:space="preserve"> inicialmente propostos por </w:delText>
        </w:r>
        <w:r w:rsidR="00F402E6" w:rsidRPr="00E45790" w:rsidDel="00C32963">
          <w:rPr>
            <w:rFonts w:ascii="Arial" w:hAnsi="Arial" w:cs="Arial"/>
            <w:sz w:val="22"/>
            <w:szCs w:val="22"/>
          </w:rPr>
          <w:fldChar w:fldCharType="begin"/>
        </w:r>
        <w:r w:rsidR="00F402E6" w:rsidRPr="00E45790" w:rsidDel="00C32963">
          <w:rPr>
            <w:rFonts w:ascii="Arial" w:hAnsi="Arial" w:cs="Arial"/>
            <w:sz w:val="22"/>
            <w:szCs w:val="22"/>
          </w:rPr>
          <w:delInstrText xml:space="preserve"> REF BOEHM_caracteristis \h  \* MERGEFORMAT </w:delInstrText>
        </w:r>
        <w:r w:rsidR="00F402E6" w:rsidRPr="00E45790" w:rsidDel="00C32963">
          <w:rPr>
            <w:rFonts w:ascii="Arial" w:hAnsi="Arial" w:cs="Arial"/>
            <w:sz w:val="22"/>
            <w:szCs w:val="22"/>
          </w:rPr>
        </w:r>
        <w:r w:rsidR="00F402E6" w:rsidRPr="00E45790" w:rsidDel="00C32963">
          <w:rPr>
            <w:rFonts w:ascii="Arial" w:hAnsi="Arial" w:cs="Arial"/>
            <w:sz w:val="22"/>
            <w:szCs w:val="22"/>
          </w:rPr>
          <w:fldChar w:fldCharType="separate"/>
        </w:r>
        <w:r w:rsidR="00F402E6" w:rsidRPr="00E45790" w:rsidDel="00C32963">
          <w:rPr>
            <w:rFonts w:ascii="Arial" w:hAnsi="Arial" w:cs="Arial"/>
            <w:sz w:val="22"/>
            <w:szCs w:val="22"/>
          </w:rPr>
          <w:delText>Boehm</w:delText>
        </w:r>
        <w:r w:rsidR="00F402E6" w:rsidRPr="00E45790" w:rsidDel="00C32963">
          <w:rPr>
            <w:rFonts w:ascii="Arial" w:hAnsi="Arial" w:cs="Arial"/>
            <w:sz w:val="22"/>
            <w:szCs w:val="22"/>
          </w:rPr>
          <w:fldChar w:fldCharType="end"/>
        </w:r>
        <w:r w:rsidR="00F402E6" w:rsidRPr="00E45790" w:rsidDel="00C32963">
          <w:rPr>
            <w:rFonts w:ascii="Arial" w:hAnsi="Arial" w:cs="Arial"/>
            <w:sz w:val="22"/>
            <w:szCs w:val="22"/>
          </w:rPr>
          <w:delText xml:space="preserve"> e </w:delText>
        </w:r>
        <w:r w:rsidR="00F402E6" w:rsidRPr="00E45790" w:rsidDel="00C32963">
          <w:rPr>
            <w:rFonts w:ascii="Arial" w:hAnsi="Arial" w:cs="Arial"/>
            <w:sz w:val="22"/>
            <w:szCs w:val="22"/>
          </w:rPr>
          <w:fldChar w:fldCharType="begin"/>
        </w:r>
        <w:r w:rsidR="00F402E6" w:rsidRPr="00E45790" w:rsidDel="00C32963">
          <w:rPr>
            <w:rFonts w:ascii="Arial" w:hAnsi="Arial" w:cs="Arial"/>
            <w:sz w:val="22"/>
            <w:szCs w:val="22"/>
          </w:rPr>
          <w:delInstrText xml:space="preserve"> REF MCCALL \h  \* MERGEFORMAT </w:delInstrText>
        </w:r>
        <w:r w:rsidR="00F402E6" w:rsidRPr="00E45790" w:rsidDel="00C32963">
          <w:rPr>
            <w:rFonts w:ascii="Arial" w:hAnsi="Arial" w:cs="Arial"/>
            <w:sz w:val="22"/>
            <w:szCs w:val="22"/>
          </w:rPr>
        </w:r>
        <w:r w:rsidR="00F402E6" w:rsidRPr="00E45790" w:rsidDel="00C32963">
          <w:rPr>
            <w:rFonts w:ascii="Arial" w:hAnsi="Arial" w:cs="Arial"/>
            <w:sz w:val="22"/>
            <w:szCs w:val="22"/>
          </w:rPr>
          <w:fldChar w:fldCharType="separate"/>
        </w:r>
        <w:r w:rsidR="00F402E6" w:rsidRPr="00E45790" w:rsidDel="00C32963">
          <w:rPr>
            <w:rFonts w:ascii="Arial" w:hAnsi="Arial" w:cs="Arial"/>
            <w:sz w:val="22"/>
            <w:szCs w:val="22"/>
          </w:rPr>
          <w:delText>McCall</w:delText>
        </w:r>
        <w:r w:rsidR="00F402E6" w:rsidRPr="00E45790" w:rsidDel="00C32963">
          <w:rPr>
            <w:rFonts w:ascii="Arial" w:hAnsi="Arial" w:cs="Arial"/>
            <w:sz w:val="22"/>
            <w:szCs w:val="22"/>
          </w:rPr>
          <w:fldChar w:fldCharType="end"/>
        </w:r>
        <w:r w:rsidR="00F402E6" w:rsidRPr="00E45790" w:rsidDel="00C32963">
          <w:rPr>
            <w:rFonts w:ascii="Arial" w:hAnsi="Arial" w:cs="Arial"/>
            <w:sz w:val="22"/>
            <w:szCs w:val="22"/>
          </w:rPr>
          <w:delText xml:space="preserve">, além daquele proposto por </w:delText>
        </w:r>
      </w:del>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DROMEY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proofErr w:type="spellStart"/>
      <w:r w:rsidR="00F402E6" w:rsidRPr="00E45790">
        <w:rPr>
          <w:rFonts w:ascii="Arial" w:hAnsi="Arial" w:cs="Arial"/>
          <w:sz w:val="22"/>
          <w:szCs w:val="22"/>
        </w:rPr>
        <w:t>Dromey</w:t>
      </w:r>
      <w:proofErr w:type="spellEnd"/>
      <w:r w:rsidR="00F402E6" w:rsidRPr="00E45790">
        <w:rPr>
          <w:rFonts w:ascii="Arial" w:hAnsi="Arial" w:cs="Arial"/>
          <w:sz w:val="22"/>
          <w:szCs w:val="22"/>
        </w:rPr>
        <w:t xml:space="preserve"> (1995)</w:t>
      </w:r>
      <w:r w:rsidR="00F402E6" w:rsidRPr="00E45790">
        <w:rPr>
          <w:rFonts w:ascii="Arial" w:hAnsi="Arial" w:cs="Arial"/>
          <w:sz w:val="22"/>
          <w:szCs w:val="22"/>
        </w:rPr>
        <w:fldChar w:fldCharType="end"/>
      </w:r>
      <w:r w:rsidR="00F402E6" w:rsidRPr="00E45790">
        <w:rPr>
          <w:rFonts w:ascii="Arial" w:hAnsi="Arial" w:cs="Arial"/>
          <w:sz w:val="22"/>
          <w:szCs w:val="22"/>
        </w:rPr>
        <w:t xml:space="preserve">, o modelo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ISO9126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ISO/IEC 9126 (2001)</w:t>
      </w:r>
      <w:r w:rsidR="00F402E6" w:rsidRPr="00E45790">
        <w:rPr>
          <w:rFonts w:ascii="Arial" w:hAnsi="Arial" w:cs="Arial"/>
          <w:sz w:val="22"/>
          <w:szCs w:val="22"/>
        </w:rPr>
        <w:fldChar w:fldCharType="end"/>
      </w:r>
      <w:r w:rsidR="00F402E6" w:rsidRPr="00E45790">
        <w:rPr>
          <w:rFonts w:ascii="Arial" w:hAnsi="Arial" w:cs="Arial"/>
          <w:sz w:val="22"/>
          <w:szCs w:val="22"/>
        </w:rPr>
        <w:t xml:space="preserve"> e sua atualização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ISO25010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ISO/IEC 25010 (2010)</w:t>
      </w:r>
      <w:r w:rsidR="00F402E6" w:rsidRPr="00E45790">
        <w:rPr>
          <w:rFonts w:ascii="Arial" w:hAnsi="Arial" w:cs="Arial"/>
          <w:sz w:val="22"/>
          <w:szCs w:val="22"/>
        </w:rPr>
        <w:fldChar w:fldCharType="end"/>
      </w:r>
      <w:r w:rsidR="00F402E6" w:rsidRPr="00E45790">
        <w:rPr>
          <w:rFonts w:ascii="Arial" w:hAnsi="Arial" w:cs="Arial"/>
          <w:sz w:val="22"/>
          <w:szCs w:val="22"/>
        </w:rPr>
        <w:t>, tornaram-se referência conceitual e normativa</w:t>
      </w:r>
      <w:ins w:id="41" w:author="G T" w:date="2019-05-08T10:03:00Z">
        <w:r>
          <w:rPr>
            <w:rFonts w:ascii="Arial" w:hAnsi="Arial" w:cs="Arial"/>
            <w:sz w:val="22"/>
            <w:szCs w:val="22"/>
          </w:rPr>
          <w:t xml:space="preserve"> no que tange a observação da qualidade do produto de software</w:t>
        </w:r>
      </w:ins>
      <w:r w:rsidR="00F402E6" w:rsidRPr="00E45790">
        <w:rPr>
          <w:rFonts w:ascii="Arial" w:hAnsi="Arial" w:cs="Arial"/>
          <w:sz w:val="22"/>
          <w:szCs w:val="22"/>
        </w:rPr>
        <w:t xml:space="preserve">. Entretanto, existem </w:t>
      </w:r>
      <w:del w:id="42" w:author="G T" w:date="2019-05-08T10:03:00Z">
        <w:r w:rsidR="00F402E6" w:rsidRPr="00E45790" w:rsidDel="00C32963">
          <w:rPr>
            <w:rFonts w:ascii="Arial" w:hAnsi="Arial" w:cs="Arial"/>
            <w:sz w:val="22"/>
            <w:szCs w:val="22"/>
          </w:rPr>
          <w:delText xml:space="preserve">vários </w:delText>
        </w:r>
      </w:del>
      <w:ins w:id="43" w:author="G T" w:date="2019-05-08T10:03:00Z">
        <w:r>
          <w:rPr>
            <w:rFonts w:ascii="Arial" w:hAnsi="Arial" w:cs="Arial"/>
            <w:sz w:val="22"/>
            <w:szCs w:val="22"/>
          </w:rPr>
          <w:t xml:space="preserve">várias outras variações dos modelos </w:t>
        </w:r>
        <w:proofErr w:type="gramStart"/>
        <w:r>
          <w:rPr>
            <w:rFonts w:ascii="Arial" w:hAnsi="Arial" w:cs="Arial"/>
            <w:sz w:val="22"/>
            <w:szCs w:val="22"/>
          </w:rPr>
          <w:t xml:space="preserve">iniciais, </w:t>
        </w:r>
        <w:r w:rsidRPr="00E45790">
          <w:rPr>
            <w:rFonts w:ascii="Arial" w:hAnsi="Arial" w:cs="Arial"/>
            <w:sz w:val="22"/>
            <w:szCs w:val="22"/>
          </w:rPr>
          <w:t xml:space="preserve"> </w:t>
        </w:r>
      </w:ins>
      <w:del w:id="44" w:author="G T" w:date="2019-05-08T10:03:00Z">
        <w:r w:rsidR="00F402E6" w:rsidRPr="00E45790" w:rsidDel="00C32963">
          <w:rPr>
            <w:rFonts w:ascii="Arial" w:hAnsi="Arial" w:cs="Arial"/>
            <w:sz w:val="22"/>
            <w:szCs w:val="22"/>
          </w:rPr>
          <w:delText>outros propostos a partir da adaptação desses,</w:delText>
        </w:r>
      </w:del>
      <w:r w:rsidR="00F402E6" w:rsidRPr="00E45790">
        <w:rPr>
          <w:rFonts w:ascii="Arial" w:hAnsi="Arial" w:cs="Arial"/>
          <w:sz w:val="22"/>
          <w:szCs w:val="22"/>
        </w:rPr>
        <w:t xml:space="preserve"> </w:t>
      </w:r>
      <w:proofErr w:type="gramEnd"/>
      <w:r w:rsidR="00F402E6" w:rsidRPr="00E45790">
        <w:rPr>
          <w:rFonts w:ascii="Arial" w:hAnsi="Arial" w:cs="Arial"/>
          <w:sz w:val="22"/>
          <w:szCs w:val="22"/>
        </w:rPr>
        <w:t xml:space="preserve">como por exemplo, aqueles que </w:t>
      </w:r>
      <w:del w:id="45" w:author="G T" w:date="2019-05-08T10:03:00Z">
        <w:r w:rsidR="00F402E6" w:rsidRPr="00E45790" w:rsidDel="00C32963">
          <w:rPr>
            <w:rFonts w:ascii="Arial" w:hAnsi="Arial" w:cs="Arial"/>
            <w:sz w:val="22"/>
            <w:szCs w:val="22"/>
          </w:rPr>
          <w:delText xml:space="preserve">propuseram </w:delText>
        </w:r>
      </w:del>
      <w:ins w:id="46" w:author="G T" w:date="2019-05-08T10:03:00Z">
        <w:r>
          <w:rPr>
            <w:rFonts w:ascii="Arial" w:hAnsi="Arial" w:cs="Arial"/>
            <w:sz w:val="22"/>
            <w:szCs w:val="22"/>
          </w:rPr>
          <w:t>propõem</w:t>
        </w:r>
        <w:r w:rsidRPr="00E45790">
          <w:rPr>
            <w:rFonts w:ascii="Arial" w:hAnsi="Arial" w:cs="Arial"/>
            <w:sz w:val="22"/>
            <w:szCs w:val="22"/>
          </w:rPr>
          <w:t xml:space="preserve"> </w:t>
        </w:r>
      </w:ins>
      <w:r w:rsidR="00F402E6" w:rsidRPr="00E45790">
        <w:rPr>
          <w:rFonts w:ascii="Arial" w:hAnsi="Arial" w:cs="Arial"/>
          <w:sz w:val="22"/>
          <w:szCs w:val="22"/>
        </w:rPr>
        <w:t>novas características</w:t>
      </w:r>
      <w:ins w:id="47" w:author="G T" w:date="2019-05-08T10:04:00Z">
        <w:r>
          <w:rPr>
            <w:rFonts w:ascii="Arial" w:hAnsi="Arial" w:cs="Arial"/>
            <w:sz w:val="22"/>
            <w:szCs w:val="22"/>
          </w:rPr>
          <w:t xml:space="preserve"> de qualidade</w:t>
        </w:r>
      </w:ins>
      <w:r w:rsidR="00F402E6" w:rsidRPr="00E45790">
        <w:rPr>
          <w:rFonts w:ascii="Arial" w:hAnsi="Arial" w:cs="Arial"/>
          <w:sz w:val="22"/>
          <w:szCs w:val="22"/>
        </w:rPr>
        <w:t xml:space="preserve">, específicas </w:t>
      </w:r>
      <w:del w:id="48" w:author="G T" w:date="2019-05-08T10:04:00Z">
        <w:r w:rsidR="00F402E6" w:rsidRPr="00E45790" w:rsidDel="00C32963">
          <w:rPr>
            <w:rFonts w:ascii="Arial" w:hAnsi="Arial" w:cs="Arial"/>
            <w:sz w:val="22"/>
            <w:szCs w:val="22"/>
          </w:rPr>
          <w:delText xml:space="preserve">do </w:delText>
        </w:r>
      </w:del>
      <w:ins w:id="49" w:author="G T" w:date="2019-05-08T10:04:00Z">
        <w:r>
          <w:rPr>
            <w:rFonts w:ascii="Arial" w:hAnsi="Arial" w:cs="Arial"/>
            <w:sz w:val="22"/>
            <w:szCs w:val="22"/>
          </w:rPr>
          <w:t>ao</w:t>
        </w:r>
        <w:r w:rsidRPr="00E45790">
          <w:rPr>
            <w:rFonts w:ascii="Arial" w:hAnsi="Arial" w:cs="Arial"/>
            <w:sz w:val="22"/>
            <w:szCs w:val="22"/>
          </w:rPr>
          <w:t xml:space="preserve"> </w:t>
        </w:r>
      </w:ins>
      <w:r w:rsidR="00F402E6" w:rsidRPr="00E45790">
        <w:rPr>
          <w:rFonts w:ascii="Arial" w:hAnsi="Arial" w:cs="Arial"/>
          <w:sz w:val="22"/>
          <w:szCs w:val="22"/>
        </w:rPr>
        <w:t xml:space="preserve">contexto de software livre, como </w:t>
      </w:r>
      <w:del w:id="50" w:author="G T" w:date="2019-05-08T10:04:00Z">
        <w:r w:rsidR="00F402E6" w:rsidRPr="00E45790" w:rsidDel="00C32963">
          <w:rPr>
            <w:rFonts w:ascii="Arial" w:hAnsi="Arial" w:cs="Arial"/>
            <w:sz w:val="22"/>
            <w:szCs w:val="22"/>
          </w:rPr>
          <w:delText xml:space="preserve">exemplos </w:delText>
        </w:r>
      </w:del>
      <w:r w:rsidR="00F402E6" w:rsidRPr="00E45790">
        <w:rPr>
          <w:rFonts w:ascii="Arial" w:hAnsi="Arial" w:cs="Arial"/>
          <w:sz w:val="22"/>
          <w:szCs w:val="22"/>
        </w:rPr>
        <w:t xml:space="preserve">o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ADEWUMI \h  \* MERGEFORMAT </w:instrText>
      </w:r>
      <w:r w:rsidR="00F402E6" w:rsidRPr="00E45790">
        <w:rPr>
          <w:rFonts w:ascii="Arial" w:hAnsi="Arial" w:cs="Arial"/>
          <w:sz w:val="22"/>
          <w:szCs w:val="22"/>
        </w:rPr>
      </w:r>
      <w:r w:rsidR="00F402E6" w:rsidRPr="00E45790">
        <w:rPr>
          <w:rFonts w:ascii="Arial" w:hAnsi="Arial" w:cs="Arial"/>
          <w:sz w:val="22"/>
          <w:szCs w:val="22"/>
        </w:rPr>
        <w:fldChar w:fldCharType="end"/>
      </w:r>
      <w:proofErr w:type="spellStart"/>
      <w:r w:rsidR="00F402E6" w:rsidRPr="00E45790">
        <w:rPr>
          <w:rFonts w:ascii="Arial" w:hAnsi="Arial" w:cs="Arial"/>
          <w:sz w:val="22"/>
          <w:szCs w:val="22"/>
        </w:rPr>
        <w:t>OpenBRR</w:t>
      </w:r>
      <w:proofErr w:type="spellEnd"/>
      <w:r w:rsidR="00F402E6" w:rsidRPr="00E45790">
        <w:rPr>
          <w:rFonts w:ascii="Arial" w:hAnsi="Arial" w:cs="Arial"/>
          <w:sz w:val="22"/>
          <w:szCs w:val="22"/>
        </w:rPr>
        <w:t xml:space="preserve"> (</w:t>
      </w:r>
      <w:proofErr w:type="spellStart"/>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WASSERMAN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Wasserman</w:t>
      </w:r>
      <w:proofErr w:type="spellEnd"/>
      <w:r w:rsidR="00F402E6" w:rsidRPr="00E45790">
        <w:rPr>
          <w:rFonts w:ascii="Arial" w:hAnsi="Arial" w:cs="Arial"/>
          <w:sz w:val="22"/>
          <w:szCs w:val="22"/>
        </w:rPr>
        <w:t>, 2006</w:t>
      </w:r>
      <w:r w:rsidR="00F402E6" w:rsidRPr="00E45790">
        <w:rPr>
          <w:rFonts w:ascii="Arial" w:hAnsi="Arial" w:cs="Arial"/>
          <w:sz w:val="22"/>
          <w:szCs w:val="22"/>
        </w:rPr>
        <w:fldChar w:fldCharType="end"/>
      </w:r>
      <w:r w:rsidR="00F402E6" w:rsidRPr="00E45790">
        <w:rPr>
          <w:rFonts w:ascii="Arial" w:hAnsi="Arial" w:cs="Arial"/>
          <w:sz w:val="22"/>
          <w:szCs w:val="22"/>
        </w:rPr>
        <w:t>) e SQO-OSS (</w:t>
      </w:r>
      <w:proofErr w:type="spellStart"/>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SAMOLADAS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Samoladas</w:t>
      </w:r>
      <w:proofErr w:type="spellEnd"/>
      <w:r w:rsidR="00F402E6" w:rsidRPr="00E45790">
        <w:rPr>
          <w:rFonts w:ascii="Arial" w:hAnsi="Arial" w:cs="Arial"/>
          <w:sz w:val="22"/>
          <w:szCs w:val="22"/>
        </w:rPr>
        <w:t>, 2008</w:t>
      </w:r>
      <w:r w:rsidR="00F402E6" w:rsidRPr="00E45790">
        <w:rPr>
          <w:rFonts w:ascii="Arial" w:hAnsi="Arial" w:cs="Arial"/>
          <w:sz w:val="22"/>
          <w:szCs w:val="22"/>
        </w:rPr>
        <w:fldChar w:fldCharType="end"/>
      </w:r>
      <w:r w:rsidR="00F402E6" w:rsidRPr="00E45790">
        <w:rPr>
          <w:rFonts w:ascii="Arial" w:hAnsi="Arial" w:cs="Arial"/>
          <w:sz w:val="22"/>
          <w:szCs w:val="22"/>
        </w:rPr>
        <w:t>)</w:t>
      </w:r>
      <w:ins w:id="51" w:author="G T" w:date="2019-05-08T10:04:00Z">
        <w:r>
          <w:rPr>
            <w:rFonts w:ascii="Arial" w:hAnsi="Arial" w:cs="Arial"/>
            <w:sz w:val="22"/>
            <w:szCs w:val="22"/>
          </w:rPr>
          <w:t xml:space="preserve">. Modelos adicionais podem ser encontrados nos resultados do </w:t>
        </w:r>
      </w:ins>
      <w:del w:id="52" w:author="G T" w:date="2019-05-08T10:04:00Z">
        <w:r w:rsidR="00F402E6" w:rsidRPr="00E45790" w:rsidDel="00C32963">
          <w:rPr>
            <w:rFonts w:ascii="Arial" w:hAnsi="Arial" w:cs="Arial"/>
            <w:sz w:val="22"/>
            <w:szCs w:val="22"/>
          </w:rPr>
          <w:delText>, além de outros apresentados n</w:delText>
        </w:r>
        <w:r w:rsidR="00723399" w:rsidDel="00C32963">
          <w:rPr>
            <w:rFonts w:ascii="Arial" w:hAnsi="Arial" w:cs="Arial"/>
            <w:sz w:val="22"/>
            <w:szCs w:val="22"/>
          </w:rPr>
          <w:delText xml:space="preserve">o </w:delText>
        </w:r>
      </w:del>
      <w:r w:rsidR="00723399">
        <w:rPr>
          <w:rFonts w:ascii="Arial" w:hAnsi="Arial" w:cs="Arial"/>
          <w:sz w:val="22"/>
          <w:szCs w:val="22"/>
        </w:rPr>
        <w:t xml:space="preserve">estudo secundário </w:t>
      </w:r>
      <w:r w:rsidR="00F402E6" w:rsidRPr="00E45790">
        <w:rPr>
          <w:rFonts w:ascii="Arial" w:hAnsi="Arial" w:cs="Arial"/>
          <w:sz w:val="22"/>
          <w:szCs w:val="22"/>
        </w:rPr>
        <w:t>realizad</w:t>
      </w:r>
      <w:r w:rsidR="00723399">
        <w:rPr>
          <w:rFonts w:ascii="Arial" w:hAnsi="Arial" w:cs="Arial"/>
          <w:sz w:val="22"/>
          <w:szCs w:val="22"/>
        </w:rPr>
        <w:t>o</w:t>
      </w:r>
      <w:r w:rsidR="00F402E6" w:rsidRPr="00E45790">
        <w:rPr>
          <w:rFonts w:ascii="Arial" w:hAnsi="Arial" w:cs="Arial"/>
          <w:sz w:val="22"/>
          <w:szCs w:val="22"/>
        </w:rPr>
        <w:t xml:space="preserve"> por </w:t>
      </w:r>
      <w:r w:rsidR="00F402E6" w:rsidRPr="00E45790">
        <w:rPr>
          <w:rFonts w:ascii="Arial" w:hAnsi="Arial" w:cs="Arial"/>
          <w:sz w:val="22"/>
          <w:szCs w:val="22"/>
        </w:rPr>
        <w:fldChar w:fldCharType="begin"/>
      </w:r>
      <w:r w:rsidR="00F402E6" w:rsidRPr="00E45790">
        <w:rPr>
          <w:rFonts w:ascii="Arial" w:hAnsi="Arial" w:cs="Arial"/>
          <w:sz w:val="22"/>
          <w:szCs w:val="22"/>
        </w:rPr>
        <w:instrText xml:space="preserve"> REF MIGUEL \h  \* MERGEFORMAT </w:instrText>
      </w:r>
      <w:r w:rsidR="00F402E6" w:rsidRPr="00E45790">
        <w:rPr>
          <w:rFonts w:ascii="Arial" w:hAnsi="Arial" w:cs="Arial"/>
          <w:sz w:val="22"/>
          <w:szCs w:val="22"/>
        </w:rPr>
      </w:r>
      <w:r w:rsidR="00F402E6" w:rsidRPr="00E45790">
        <w:rPr>
          <w:rFonts w:ascii="Arial" w:hAnsi="Arial" w:cs="Arial"/>
          <w:sz w:val="22"/>
          <w:szCs w:val="22"/>
        </w:rPr>
        <w:fldChar w:fldCharType="separate"/>
      </w:r>
      <w:r w:rsidR="00F402E6" w:rsidRPr="00E45790">
        <w:rPr>
          <w:rFonts w:ascii="Arial" w:hAnsi="Arial" w:cs="Arial"/>
          <w:sz w:val="22"/>
          <w:szCs w:val="22"/>
        </w:rPr>
        <w:t>Miguel J. et al. (2014)</w:t>
      </w:r>
      <w:r w:rsidR="00F402E6" w:rsidRPr="00E45790">
        <w:rPr>
          <w:rFonts w:ascii="Arial" w:hAnsi="Arial" w:cs="Arial"/>
          <w:sz w:val="22"/>
          <w:szCs w:val="22"/>
        </w:rPr>
        <w:fldChar w:fldCharType="end"/>
      </w:r>
      <w:r w:rsidR="00F402E6" w:rsidRPr="00E45790">
        <w:rPr>
          <w:rFonts w:ascii="Arial" w:hAnsi="Arial" w:cs="Arial"/>
          <w:sz w:val="22"/>
          <w:szCs w:val="22"/>
        </w:rPr>
        <w:t>.</w:t>
      </w:r>
    </w:p>
    <w:p w14:paraId="4AE151E3" w14:textId="0FD26F03" w:rsidR="00073A9F" w:rsidRDefault="00073A9F" w:rsidP="00C33710">
      <w:pPr>
        <w:spacing w:after="120" w:line="360" w:lineRule="auto"/>
        <w:ind w:firstLine="578"/>
        <w:jc w:val="both"/>
        <w:rPr>
          <w:rFonts w:ascii="Arial" w:hAnsi="Arial" w:cs="Arial"/>
          <w:sz w:val="22"/>
          <w:szCs w:val="22"/>
        </w:rPr>
      </w:pPr>
      <w:del w:id="53" w:author="G T" w:date="2019-05-08T10:04:00Z">
        <w:r w:rsidRPr="00443D79" w:rsidDel="00C32963">
          <w:rPr>
            <w:rFonts w:ascii="Arial" w:hAnsi="Arial" w:cs="Arial"/>
            <w:sz w:val="22"/>
            <w:szCs w:val="22"/>
          </w:rPr>
          <w:delText xml:space="preserve">Esse </w:delText>
        </w:r>
      </w:del>
      <w:ins w:id="54" w:author="G T" w:date="2019-05-08T10:04:00Z">
        <w:r w:rsidR="00C32963">
          <w:rPr>
            <w:rFonts w:ascii="Arial" w:hAnsi="Arial" w:cs="Arial"/>
            <w:sz w:val="22"/>
            <w:szCs w:val="22"/>
          </w:rPr>
          <w:t>O</w:t>
        </w:r>
        <w:r w:rsidR="00C32963" w:rsidRPr="00443D79">
          <w:rPr>
            <w:rFonts w:ascii="Arial" w:hAnsi="Arial" w:cs="Arial"/>
            <w:sz w:val="22"/>
            <w:szCs w:val="22"/>
          </w:rPr>
          <w:t xml:space="preserve"> </w:t>
        </w:r>
      </w:ins>
      <w:r w:rsidRPr="00443D79">
        <w:rPr>
          <w:rFonts w:ascii="Arial" w:hAnsi="Arial" w:cs="Arial"/>
          <w:sz w:val="22"/>
          <w:szCs w:val="22"/>
        </w:rPr>
        <w:t xml:space="preserve">conhecimento acumulado </w:t>
      </w:r>
      <w:del w:id="55" w:author="G T" w:date="2019-05-08T10:05:00Z">
        <w:r w:rsidRPr="00443D79" w:rsidDel="00C32963">
          <w:rPr>
            <w:rFonts w:ascii="Arial" w:hAnsi="Arial" w:cs="Arial"/>
            <w:sz w:val="22"/>
            <w:szCs w:val="22"/>
          </w:rPr>
          <w:delText xml:space="preserve">do </w:delText>
        </w:r>
      </w:del>
      <w:ins w:id="56" w:author="G T" w:date="2019-05-08T10:05:00Z">
        <w:r w:rsidR="00C32963">
          <w:rPr>
            <w:rFonts w:ascii="Arial" w:hAnsi="Arial" w:cs="Arial"/>
            <w:sz w:val="22"/>
            <w:szCs w:val="22"/>
          </w:rPr>
          <w:t>ao</w:t>
        </w:r>
        <w:r w:rsidR="00C32963" w:rsidRPr="00443D79">
          <w:rPr>
            <w:rFonts w:ascii="Arial" w:hAnsi="Arial" w:cs="Arial"/>
            <w:sz w:val="22"/>
            <w:szCs w:val="22"/>
          </w:rPr>
          <w:t xml:space="preserve"> </w:t>
        </w:r>
      </w:ins>
      <w:r w:rsidRPr="00443D79">
        <w:rPr>
          <w:rFonts w:ascii="Arial" w:hAnsi="Arial" w:cs="Arial"/>
          <w:sz w:val="22"/>
          <w:szCs w:val="22"/>
        </w:rPr>
        <w:t xml:space="preserve">longo </w:t>
      </w:r>
      <w:proofErr w:type="spellStart"/>
      <w:r w:rsidRPr="00443D79">
        <w:rPr>
          <w:rFonts w:ascii="Arial" w:hAnsi="Arial" w:cs="Arial"/>
          <w:sz w:val="22"/>
          <w:szCs w:val="22"/>
        </w:rPr>
        <w:t>d</w:t>
      </w:r>
      <w:r w:rsidR="002367EA" w:rsidRPr="00443D79">
        <w:rPr>
          <w:rFonts w:ascii="Arial" w:hAnsi="Arial" w:cs="Arial"/>
          <w:sz w:val="22"/>
          <w:szCs w:val="22"/>
        </w:rPr>
        <w:t>o</w:t>
      </w:r>
      <w:ins w:id="57" w:author="G T" w:date="2019-05-08T10:05:00Z">
        <w:r w:rsidR="00C32963">
          <w:rPr>
            <w:rFonts w:ascii="Arial" w:hAnsi="Arial" w:cs="Arial"/>
            <w:sz w:val="22"/>
            <w:szCs w:val="22"/>
          </w:rPr>
          <w:t>s</w:t>
        </w:r>
      </w:ins>
      <w:proofErr w:type="spellEnd"/>
      <w:r w:rsidRPr="00443D79">
        <w:rPr>
          <w:rFonts w:ascii="Arial" w:hAnsi="Arial" w:cs="Arial"/>
          <w:sz w:val="22"/>
          <w:szCs w:val="22"/>
        </w:rPr>
        <w:t xml:space="preserve"> tempo</w:t>
      </w:r>
      <w:ins w:id="58" w:author="G T" w:date="2019-05-08T10:05:00Z">
        <w:r w:rsidR="00C32963">
          <w:rPr>
            <w:rFonts w:ascii="Arial" w:hAnsi="Arial" w:cs="Arial"/>
            <w:sz w:val="22"/>
            <w:szCs w:val="22"/>
          </w:rPr>
          <w:t>s</w:t>
        </w:r>
      </w:ins>
      <w:r w:rsidRPr="00443D79">
        <w:rPr>
          <w:rFonts w:ascii="Arial" w:hAnsi="Arial" w:cs="Arial"/>
          <w:sz w:val="22"/>
          <w:szCs w:val="22"/>
        </w:rPr>
        <w:t xml:space="preserve"> </w:t>
      </w:r>
      <w:del w:id="59" w:author="G T" w:date="2019-05-08T10:05:00Z">
        <w:r w:rsidRPr="00443D79" w:rsidDel="00C32963">
          <w:rPr>
            <w:rFonts w:ascii="Arial" w:hAnsi="Arial" w:cs="Arial"/>
            <w:sz w:val="22"/>
            <w:szCs w:val="22"/>
          </w:rPr>
          <w:delText xml:space="preserve">é </w:delText>
        </w:r>
      </w:del>
      <w:ins w:id="60" w:author="G T" w:date="2019-05-08T10:05:00Z">
        <w:r w:rsidR="00C32963">
          <w:rPr>
            <w:rFonts w:ascii="Arial" w:hAnsi="Arial" w:cs="Arial"/>
            <w:sz w:val="22"/>
            <w:szCs w:val="22"/>
          </w:rPr>
          <w:t xml:space="preserve">torna-se evidente através da observação </w:t>
        </w:r>
      </w:ins>
      <w:ins w:id="61" w:author="G T" w:date="2019-05-08T10:07:00Z">
        <w:r w:rsidR="009D2C57">
          <w:rPr>
            <w:rFonts w:ascii="Arial" w:hAnsi="Arial" w:cs="Arial"/>
            <w:sz w:val="22"/>
            <w:szCs w:val="22"/>
          </w:rPr>
          <w:t>de</w:t>
        </w:r>
      </w:ins>
      <w:ins w:id="62" w:author="G T" w:date="2019-05-08T10:05:00Z">
        <w:r w:rsidR="00C32963">
          <w:rPr>
            <w:rFonts w:ascii="Arial" w:hAnsi="Arial" w:cs="Arial"/>
            <w:sz w:val="22"/>
            <w:szCs w:val="22"/>
          </w:rPr>
          <w:t xml:space="preserve"> </w:t>
        </w:r>
        <w:r w:rsidR="00C32963" w:rsidRPr="00443D79">
          <w:rPr>
            <w:rFonts w:ascii="Arial" w:hAnsi="Arial" w:cs="Arial"/>
            <w:sz w:val="22"/>
            <w:szCs w:val="22"/>
          </w:rPr>
          <w:t xml:space="preserve"> </w:t>
        </w:r>
      </w:ins>
      <w:del w:id="63" w:author="G T" w:date="2019-05-08T10:05:00Z">
        <w:r w:rsidRPr="00443D79" w:rsidDel="00C32963">
          <w:rPr>
            <w:rFonts w:ascii="Arial" w:hAnsi="Arial" w:cs="Arial"/>
            <w:sz w:val="22"/>
            <w:szCs w:val="22"/>
          </w:rPr>
          <w:delText>evidenciado por</w:delText>
        </w:r>
        <w:r w:rsidR="000D3C57" w:rsidRPr="00443D79" w:rsidDel="00C32963">
          <w:rPr>
            <w:rFonts w:ascii="Arial" w:hAnsi="Arial" w:cs="Arial"/>
            <w:sz w:val="22"/>
            <w:szCs w:val="22"/>
          </w:rPr>
          <w:delText xml:space="preserve">: </w:delText>
        </w:r>
      </w:del>
      <w:r w:rsidRPr="00443D79">
        <w:rPr>
          <w:rFonts w:ascii="Arial" w:hAnsi="Arial" w:cs="Arial"/>
          <w:sz w:val="22"/>
          <w:szCs w:val="22"/>
        </w:rPr>
        <w:t>diferentes modelos de</w:t>
      </w:r>
      <w:r w:rsidR="000D3C57" w:rsidRPr="00443D79">
        <w:rPr>
          <w:rFonts w:ascii="Arial" w:hAnsi="Arial" w:cs="Arial"/>
          <w:sz w:val="22"/>
          <w:szCs w:val="22"/>
        </w:rPr>
        <w:t xml:space="preserve"> avaliação d</w:t>
      </w:r>
      <w:ins w:id="64" w:author="G T" w:date="2019-05-08T10:05:00Z">
        <w:r w:rsidR="00C32963">
          <w:rPr>
            <w:rFonts w:ascii="Arial" w:hAnsi="Arial" w:cs="Arial"/>
            <w:sz w:val="22"/>
            <w:szCs w:val="22"/>
          </w:rPr>
          <w:t>a</w:t>
        </w:r>
      </w:ins>
      <w:del w:id="65" w:author="G T" w:date="2019-05-08T10:05:00Z">
        <w:r w:rsidR="000D3C57" w:rsidRPr="00443D79" w:rsidDel="00C32963">
          <w:rPr>
            <w:rFonts w:ascii="Arial" w:hAnsi="Arial" w:cs="Arial"/>
            <w:sz w:val="22"/>
            <w:szCs w:val="22"/>
          </w:rPr>
          <w:delText>e</w:delText>
        </w:r>
      </w:del>
      <w:r w:rsidRPr="00443D79">
        <w:rPr>
          <w:rFonts w:ascii="Arial" w:hAnsi="Arial" w:cs="Arial"/>
          <w:sz w:val="22"/>
          <w:szCs w:val="22"/>
        </w:rPr>
        <w:t xml:space="preserve"> qualidade</w:t>
      </w:r>
      <w:r w:rsidR="000D3C57" w:rsidRPr="00443D79">
        <w:rPr>
          <w:rFonts w:ascii="Arial" w:hAnsi="Arial" w:cs="Arial"/>
          <w:sz w:val="22"/>
          <w:szCs w:val="22"/>
        </w:rPr>
        <w:t xml:space="preserve"> d</w:t>
      </w:r>
      <w:ins w:id="66" w:author="G T" w:date="2019-05-08T10:05:00Z">
        <w:r w:rsidR="00C32963">
          <w:rPr>
            <w:rFonts w:ascii="Arial" w:hAnsi="Arial" w:cs="Arial"/>
            <w:sz w:val="22"/>
            <w:szCs w:val="22"/>
          </w:rPr>
          <w:t>o</w:t>
        </w:r>
      </w:ins>
      <w:del w:id="67" w:author="G T" w:date="2019-05-08T10:05:00Z">
        <w:r w:rsidR="000D3C57" w:rsidRPr="00443D79" w:rsidDel="00C32963">
          <w:rPr>
            <w:rFonts w:ascii="Arial" w:hAnsi="Arial" w:cs="Arial"/>
            <w:sz w:val="22"/>
            <w:szCs w:val="22"/>
          </w:rPr>
          <w:delText>e</w:delText>
        </w:r>
      </w:del>
      <w:r w:rsidR="000D3C57" w:rsidRPr="00443D79">
        <w:rPr>
          <w:rFonts w:ascii="Arial" w:hAnsi="Arial" w:cs="Arial"/>
          <w:sz w:val="22"/>
          <w:szCs w:val="22"/>
        </w:rPr>
        <w:t xml:space="preserve"> produto</w:t>
      </w:r>
      <w:r w:rsidRPr="00443D79">
        <w:rPr>
          <w:rFonts w:ascii="Arial" w:hAnsi="Arial" w:cs="Arial"/>
          <w:sz w:val="22"/>
          <w:szCs w:val="22"/>
        </w:rPr>
        <w:t xml:space="preserve"> propostos</w:t>
      </w:r>
      <w:r w:rsidR="000D3C57" w:rsidRPr="00443D79">
        <w:rPr>
          <w:rFonts w:ascii="Arial" w:hAnsi="Arial" w:cs="Arial"/>
          <w:sz w:val="22"/>
          <w:szCs w:val="22"/>
        </w:rPr>
        <w:t xml:space="preserve">; </w:t>
      </w:r>
      <w:ins w:id="68" w:author="G T" w:date="2019-05-08T10:07:00Z">
        <w:r w:rsidR="009D2C57">
          <w:rPr>
            <w:rFonts w:ascii="Arial" w:hAnsi="Arial" w:cs="Arial"/>
            <w:sz w:val="22"/>
            <w:szCs w:val="22"/>
          </w:rPr>
          <w:t xml:space="preserve">de </w:t>
        </w:r>
      </w:ins>
      <w:r w:rsidR="000D3C57" w:rsidRPr="00443D79">
        <w:rPr>
          <w:rFonts w:ascii="Arial" w:hAnsi="Arial" w:cs="Arial"/>
          <w:sz w:val="22"/>
          <w:szCs w:val="22"/>
        </w:rPr>
        <w:t>um vasto conjunto de métricas e medidas</w:t>
      </w:r>
      <w:r w:rsidR="005178BD" w:rsidRPr="00443D79">
        <w:rPr>
          <w:rFonts w:ascii="Arial" w:hAnsi="Arial" w:cs="Arial"/>
          <w:sz w:val="22"/>
          <w:szCs w:val="22"/>
        </w:rPr>
        <w:t xml:space="preserve"> </w:t>
      </w:r>
      <w:del w:id="69" w:author="G T" w:date="2019-05-08T10:05:00Z">
        <w:r w:rsidR="005178BD" w:rsidRPr="00443D79" w:rsidDel="00C32963">
          <w:rPr>
            <w:rFonts w:ascii="Arial" w:hAnsi="Arial" w:cs="Arial"/>
            <w:sz w:val="22"/>
            <w:szCs w:val="22"/>
          </w:rPr>
          <w:delText xml:space="preserve">foram </w:delText>
        </w:r>
      </w:del>
      <w:r w:rsidR="005178BD" w:rsidRPr="00443D79">
        <w:rPr>
          <w:rFonts w:ascii="Arial" w:hAnsi="Arial" w:cs="Arial"/>
          <w:sz w:val="22"/>
          <w:szCs w:val="22"/>
        </w:rPr>
        <w:t>definidas</w:t>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KITCHENHAM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Kitchenham</w:t>
      </w:r>
      <w:proofErr w:type="spellEnd"/>
      <w:r w:rsidR="00916F97" w:rsidRPr="00443D79">
        <w:rPr>
          <w:rFonts w:ascii="Arial" w:hAnsi="Arial" w:cs="Arial"/>
          <w:sz w:val="22"/>
          <w:szCs w:val="22"/>
        </w:rPr>
        <w:t>, 2010)</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ELBERZHAGER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Elberzhager</w:t>
      </w:r>
      <w:proofErr w:type="spellEnd"/>
      <w:r w:rsidR="00916F97" w:rsidRPr="00443D79">
        <w:rPr>
          <w:rFonts w:ascii="Arial" w:hAnsi="Arial" w:cs="Arial"/>
          <w:sz w:val="22"/>
          <w:szCs w:val="22"/>
        </w:rPr>
        <w:t xml:space="preserve"> et al.,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TAHIR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w:t>
      </w:r>
      <w:proofErr w:type="spellStart"/>
      <w:r w:rsidR="00916F97" w:rsidRPr="00443D79">
        <w:rPr>
          <w:rFonts w:ascii="Arial" w:hAnsi="Arial" w:cs="Arial"/>
          <w:sz w:val="22"/>
          <w:szCs w:val="22"/>
        </w:rPr>
        <w:t>Tahir</w:t>
      </w:r>
      <w:proofErr w:type="spellEnd"/>
      <w:r w:rsidR="00916F97" w:rsidRPr="00443D79">
        <w:rPr>
          <w:rFonts w:ascii="Arial" w:hAnsi="Arial" w:cs="Arial"/>
          <w:sz w:val="22"/>
          <w:szCs w:val="22"/>
        </w:rPr>
        <w:t xml:space="preserve"> e </w:t>
      </w:r>
      <w:proofErr w:type="spellStart"/>
      <w:r w:rsidR="00916F97" w:rsidRPr="00443D79">
        <w:rPr>
          <w:rFonts w:ascii="Arial" w:hAnsi="Arial" w:cs="Arial"/>
          <w:sz w:val="22"/>
          <w:szCs w:val="22"/>
        </w:rPr>
        <w:t>MacDonell</w:t>
      </w:r>
      <w:proofErr w:type="spellEnd"/>
      <w:r w:rsidR="00916F97" w:rsidRPr="00443D79">
        <w:rPr>
          <w:rFonts w:ascii="Arial" w:hAnsi="Arial" w:cs="Arial"/>
          <w:sz w:val="22"/>
          <w:szCs w:val="22"/>
        </w:rPr>
        <w:t>, 2012)</w:t>
      </w:r>
      <w:r w:rsidR="00916F97" w:rsidRPr="00443D79">
        <w:rPr>
          <w:rFonts w:ascii="Arial" w:hAnsi="Arial" w:cs="Arial"/>
          <w:sz w:val="22"/>
          <w:szCs w:val="22"/>
        </w:rPr>
        <w:fldChar w:fldCharType="end"/>
      </w:r>
      <w:r w:rsidR="00916F97" w:rsidRPr="00443D79">
        <w:rPr>
          <w:rFonts w:ascii="Arial" w:hAnsi="Arial" w:cs="Arial"/>
          <w:sz w:val="22"/>
          <w:szCs w:val="22"/>
        </w:rPr>
        <w:t xml:space="preserve"> </w:t>
      </w:r>
      <w:r w:rsidR="00916F97" w:rsidRPr="00443D79">
        <w:rPr>
          <w:rFonts w:ascii="Arial" w:hAnsi="Arial" w:cs="Arial"/>
          <w:sz w:val="22"/>
          <w:szCs w:val="22"/>
        </w:rPr>
        <w:fldChar w:fldCharType="begin"/>
      </w:r>
      <w:r w:rsidR="00916F97" w:rsidRPr="00443D79">
        <w:rPr>
          <w:rFonts w:ascii="Arial" w:hAnsi="Arial" w:cs="Arial"/>
          <w:sz w:val="22"/>
          <w:szCs w:val="22"/>
        </w:rPr>
        <w:instrText xml:space="preserve"> REF DE_MENDONCA \h </w:instrText>
      </w:r>
      <w:r w:rsidR="00C23D2E" w:rsidRPr="00443D79">
        <w:rPr>
          <w:rFonts w:ascii="Arial" w:hAnsi="Arial" w:cs="Arial"/>
          <w:sz w:val="22"/>
          <w:szCs w:val="22"/>
        </w:rPr>
        <w:instrText xml:space="preserve"> \* MERGEFORMAT </w:instrText>
      </w:r>
      <w:r w:rsidR="00916F97" w:rsidRPr="00443D79">
        <w:rPr>
          <w:rFonts w:ascii="Arial" w:hAnsi="Arial" w:cs="Arial"/>
          <w:sz w:val="22"/>
          <w:szCs w:val="22"/>
        </w:rPr>
      </w:r>
      <w:r w:rsidR="00916F97" w:rsidRPr="00443D79">
        <w:rPr>
          <w:rFonts w:ascii="Arial" w:hAnsi="Arial" w:cs="Arial"/>
          <w:sz w:val="22"/>
          <w:szCs w:val="22"/>
        </w:rPr>
        <w:fldChar w:fldCharType="separate"/>
      </w:r>
      <w:r w:rsidR="00916F97" w:rsidRPr="00443D79">
        <w:rPr>
          <w:rFonts w:ascii="Arial" w:hAnsi="Arial" w:cs="Arial"/>
          <w:sz w:val="22"/>
          <w:szCs w:val="22"/>
        </w:rPr>
        <w:t>(Mendonça et al., 2013)</w:t>
      </w:r>
      <w:r w:rsidR="00916F97" w:rsidRPr="00443D79">
        <w:rPr>
          <w:rFonts w:ascii="Arial" w:hAnsi="Arial" w:cs="Arial"/>
          <w:sz w:val="22"/>
          <w:szCs w:val="22"/>
        </w:rPr>
        <w:fldChar w:fldCharType="end"/>
      </w:r>
      <w:r w:rsidR="00916F97" w:rsidRPr="00443D79">
        <w:rPr>
          <w:rFonts w:ascii="Arial" w:hAnsi="Arial" w:cs="Arial"/>
          <w:sz w:val="22"/>
          <w:szCs w:val="22"/>
        </w:rPr>
        <w:t>;</w:t>
      </w:r>
      <w:r w:rsidR="000D3C57" w:rsidRPr="00443D79">
        <w:rPr>
          <w:rFonts w:ascii="Arial" w:hAnsi="Arial" w:cs="Arial"/>
          <w:sz w:val="22"/>
          <w:szCs w:val="22"/>
        </w:rPr>
        <w:t xml:space="preserve"> </w:t>
      </w:r>
      <w:ins w:id="70" w:author="G T" w:date="2019-05-08T10:07:00Z">
        <w:r w:rsidR="00C32963">
          <w:rPr>
            <w:rFonts w:ascii="Arial" w:hAnsi="Arial" w:cs="Arial"/>
            <w:sz w:val="22"/>
            <w:szCs w:val="22"/>
          </w:rPr>
          <w:t xml:space="preserve">dos </w:t>
        </w:r>
      </w:ins>
      <w:ins w:id="71" w:author="G T" w:date="2019-05-08T10:06:00Z">
        <w:r w:rsidR="00C32963">
          <w:rPr>
            <w:rFonts w:ascii="Arial" w:hAnsi="Arial" w:cs="Arial"/>
            <w:sz w:val="22"/>
            <w:szCs w:val="22"/>
          </w:rPr>
          <w:t xml:space="preserve">resultados de </w:t>
        </w:r>
      </w:ins>
      <w:r w:rsidR="000D3C57" w:rsidRPr="00443D79">
        <w:rPr>
          <w:rFonts w:ascii="Arial" w:hAnsi="Arial" w:cs="Arial"/>
          <w:sz w:val="22"/>
          <w:szCs w:val="22"/>
        </w:rPr>
        <w:t xml:space="preserve">estudos sobre </w:t>
      </w:r>
      <w:r w:rsidR="002367EA" w:rsidRPr="00443D79">
        <w:rPr>
          <w:rFonts w:ascii="Arial" w:hAnsi="Arial" w:cs="Arial"/>
          <w:sz w:val="22"/>
          <w:szCs w:val="22"/>
        </w:rPr>
        <w:t>os relacionamentos</w:t>
      </w:r>
      <w:r w:rsidR="000D3C57" w:rsidRPr="00443D79">
        <w:rPr>
          <w:rFonts w:ascii="Arial" w:hAnsi="Arial" w:cs="Arial"/>
          <w:sz w:val="22"/>
          <w:szCs w:val="22"/>
        </w:rPr>
        <w:t xml:space="preserve"> entre diferentes atributos de qualidade</w:t>
      </w:r>
      <w:r w:rsidR="005178BD" w:rsidRPr="00443D79">
        <w:rPr>
          <w:rFonts w:ascii="Arial" w:hAnsi="Arial" w:cs="Arial"/>
          <w:sz w:val="22"/>
          <w:szCs w:val="22"/>
        </w:rPr>
        <w:t xml:space="preserve"> </w:t>
      </w:r>
      <w:r w:rsidR="000D3C57" w:rsidRPr="00443D79">
        <w:rPr>
          <w:rFonts w:ascii="Arial" w:hAnsi="Arial" w:cs="Arial"/>
          <w:sz w:val="22"/>
          <w:szCs w:val="22"/>
        </w:rPr>
        <w:t>(características</w:t>
      </w:r>
      <w:r w:rsidR="002367EA" w:rsidRPr="00443D79">
        <w:rPr>
          <w:rFonts w:ascii="Arial" w:hAnsi="Arial" w:cs="Arial"/>
          <w:sz w:val="22"/>
          <w:szCs w:val="22"/>
        </w:rPr>
        <w:t xml:space="preserve"> e </w:t>
      </w:r>
      <w:proofErr w:type="spellStart"/>
      <w:r w:rsidR="002367EA" w:rsidRPr="00443D79">
        <w:rPr>
          <w:rFonts w:ascii="Arial" w:hAnsi="Arial" w:cs="Arial"/>
          <w:sz w:val="22"/>
          <w:szCs w:val="22"/>
        </w:rPr>
        <w:t>subcaracterísticas</w:t>
      </w:r>
      <w:proofErr w:type="spellEnd"/>
      <w:r w:rsidR="000D3C57" w:rsidRPr="00443D79">
        <w:rPr>
          <w:rFonts w:ascii="Arial" w:hAnsi="Arial" w:cs="Arial"/>
          <w:sz w:val="22"/>
          <w:szCs w:val="22"/>
        </w:rPr>
        <w:t>)</w:t>
      </w:r>
      <w:r w:rsidR="005178BD" w:rsidRPr="00443D79">
        <w:rPr>
          <w:rFonts w:ascii="Arial" w:hAnsi="Arial" w:cs="Arial"/>
          <w:sz w:val="22"/>
          <w:szCs w:val="22"/>
        </w:rPr>
        <w:t xml:space="preserve"> </w:t>
      </w:r>
      <w:ins w:id="72" w:author="G T" w:date="2019-05-08T10:06:00Z">
        <w:r w:rsidR="00C32963">
          <w:rPr>
            <w:rFonts w:ascii="Arial" w:hAnsi="Arial" w:cs="Arial"/>
            <w:sz w:val="22"/>
            <w:szCs w:val="22"/>
          </w:rPr>
          <w:t xml:space="preserve">que </w:t>
        </w:r>
      </w:ins>
      <w:r w:rsidR="005178BD" w:rsidRPr="00443D79">
        <w:rPr>
          <w:rFonts w:ascii="Arial" w:hAnsi="Arial" w:cs="Arial"/>
          <w:sz w:val="22"/>
          <w:szCs w:val="22"/>
        </w:rPr>
        <w:t>evidencia</w:t>
      </w:r>
      <w:ins w:id="73" w:author="G T" w:date="2019-05-08T10:06:00Z">
        <w:r w:rsidR="00C32963">
          <w:rPr>
            <w:rFonts w:ascii="Arial" w:hAnsi="Arial" w:cs="Arial"/>
            <w:sz w:val="22"/>
            <w:szCs w:val="22"/>
          </w:rPr>
          <w:t>m</w:t>
        </w:r>
      </w:ins>
      <w:del w:id="74" w:author="G T" w:date="2019-05-08T10:06:00Z">
        <w:r w:rsidR="005178BD" w:rsidRPr="00443D79" w:rsidDel="00C32963">
          <w:rPr>
            <w:rFonts w:ascii="Arial" w:hAnsi="Arial" w:cs="Arial"/>
            <w:sz w:val="22"/>
            <w:szCs w:val="22"/>
          </w:rPr>
          <w:delText>ram</w:delText>
        </w:r>
      </w:del>
      <w:r w:rsidR="005178BD" w:rsidRPr="00443D79">
        <w:rPr>
          <w:rFonts w:ascii="Arial" w:hAnsi="Arial" w:cs="Arial"/>
          <w:sz w:val="22"/>
          <w:szCs w:val="22"/>
        </w:rPr>
        <w:t xml:space="preserve"> a importância e necessidade de </w:t>
      </w:r>
      <w:r w:rsidR="000226A1" w:rsidRPr="00443D79">
        <w:rPr>
          <w:rFonts w:ascii="Arial" w:hAnsi="Arial" w:cs="Arial"/>
          <w:sz w:val="22"/>
          <w:szCs w:val="22"/>
        </w:rPr>
        <w:t xml:space="preserve">se </w:t>
      </w:r>
      <w:r w:rsidR="005178BD" w:rsidRPr="00443D79">
        <w:rPr>
          <w:rFonts w:ascii="Arial" w:hAnsi="Arial" w:cs="Arial"/>
          <w:sz w:val="22"/>
          <w:szCs w:val="22"/>
        </w:rPr>
        <w:t xml:space="preserve">entender </w:t>
      </w:r>
      <w:r w:rsidR="00B7531C">
        <w:rPr>
          <w:rFonts w:ascii="Arial" w:hAnsi="Arial" w:cs="Arial"/>
          <w:sz w:val="22"/>
          <w:szCs w:val="22"/>
        </w:rPr>
        <w:t>as compensações</w:t>
      </w:r>
      <w:r w:rsidR="005178BD" w:rsidRPr="00443D79">
        <w:rPr>
          <w:rFonts w:ascii="Arial" w:hAnsi="Arial" w:cs="Arial"/>
          <w:sz w:val="22"/>
          <w:szCs w:val="22"/>
        </w:rPr>
        <w:t xml:space="preserve"> </w:t>
      </w:r>
      <w:r w:rsidR="00B7531C">
        <w:rPr>
          <w:rFonts w:ascii="Arial" w:hAnsi="Arial" w:cs="Arial"/>
          <w:sz w:val="22"/>
          <w:szCs w:val="22"/>
        </w:rPr>
        <w:t>(</w:t>
      </w:r>
      <w:proofErr w:type="spellStart"/>
      <w:r w:rsidR="005178BD" w:rsidRPr="00763247">
        <w:rPr>
          <w:rFonts w:ascii="Arial" w:hAnsi="Arial" w:cs="Arial"/>
          <w:i/>
          <w:sz w:val="22"/>
          <w:szCs w:val="22"/>
        </w:rPr>
        <w:t>trad</w:t>
      </w:r>
      <w:r w:rsidR="004604BB">
        <w:rPr>
          <w:rFonts w:ascii="Arial" w:hAnsi="Arial" w:cs="Arial"/>
          <w:i/>
          <w:sz w:val="22"/>
          <w:szCs w:val="22"/>
        </w:rPr>
        <w:t>e</w:t>
      </w:r>
      <w:r w:rsidR="005178BD" w:rsidRPr="00763247">
        <w:rPr>
          <w:rFonts w:ascii="Arial" w:hAnsi="Arial" w:cs="Arial"/>
          <w:i/>
          <w:sz w:val="22"/>
          <w:szCs w:val="22"/>
        </w:rPr>
        <w:t>offs</w:t>
      </w:r>
      <w:proofErr w:type="spellEnd"/>
      <w:r w:rsidR="00B7531C">
        <w:rPr>
          <w:rFonts w:ascii="Arial" w:hAnsi="Arial" w:cs="Arial"/>
          <w:i/>
          <w:sz w:val="22"/>
          <w:szCs w:val="22"/>
        </w:rPr>
        <w:t>)</w:t>
      </w:r>
      <w:r w:rsidR="005178BD" w:rsidRPr="00443D79">
        <w:rPr>
          <w:rFonts w:ascii="Arial" w:hAnsi="Arial" w:cs="Arial"/>
          <w:sz w:val="22"/>
          <w:szCs w:val="22"/>
        </w:rPr>
        <w:t xml:space="preserve"> associad</w:t>
      </w:r>
      <w:r w:rsidR="00B7531C">
        <w:rPr>
          <w:rFonts w:ascii="Arial" w:hAnsi="Arial" w:cs="Arial"/>
          <w:sz w:val="22"/>
          <w:szCs w:val="22"/>
        </w:rPr>
        <w:t>a</w:t>
      </w:r>
      <w:r w:rsidR="005178BD" w:rsidRPr="00443D79">
        <w:rPr>
          <w:rFonts w:ascii="Arial" w:hAnsi="Arial" w:cs="Arial"/>
          <w:sz w:val="22"/>
          <w:szCs w:val="22"/>
        </w:rPr>
        <w:t>s</w:t>
      </w:r>
      <w:r w:rsidR="000226A1" w:rsidRPr="00443D79">
        <w:rPr>
          <w:rFonts w:ascii="Arial" w:hAnsi="Arial" w:cs="Arial"/>
          <w:sz w:val="22"/>
          <w:szCs w:val="22"/>
        </w:rPr>
        <w:t>, uma vez que</w:t>
      </w:r>
      <w:del w:id="75" w:author="G T" w:date="2019-05-08T10:06:00Z">
        <w:r w:rsidR="00767687" w:rsidRPr="00443D79" w:rsidDel="00C32963">
          <w:rPr>
            <w:rFonts w:ascii="Arial" w:hAnsi="Arial" w:cs="Arial"/>
            <w:sz w:val="22"/>
            <w:szCs w:val="22"/>
          </w:rPr>
          <w:delText>,</w:delText>
        </w:r>
      </w:del>
      <w:r w:rsidR="00767687" w:rsidRPr="00443D79">
        <w:rPr>
          <w:rFonts w:ascii="Arial" w:hAnsi="Arial" w:cs="Arial"/>
          <w:sz w:val="22"/>
          <w:szCs w:val="22"/>
        </w:rPr>
        <w:t xml:space="preserve"> implica </w:t>
      </w:r>
      <w:r w:rsidR="000226A1" w:rsidRPr="00443D79">
        <w:rPr>
          <w:rFonts w:ascii="Arial" w:hAnsi="Arial" w:cs="Arial"/>
          <w:sz w:val="22"/>
          <w:szCs w:val="22"/>
        </w:rPr>
        <w:t>em riscos financeiros</w:t>
      </w:r>
      <w:del w:id="76" w:author="G T" w:date="2019-05-08T10:06:00Z">
        <w:r w:rsidR="00767687" w:rsidRPr="00443D79" w:rsidDel="00C32963">
          <w:rPr>
            <w:rFonts w:ascii="Arial" w:hAnsi="Arial" w:cs="Arial"/>
            <w:sz w:val="22"/>
            <w:szCs w:val="22"/>
          </w:rPr>
          <w:delText>,</w:delText>
        </w:r>
      </w:del>
      <w:r w:rsidR="00767687" w:rsidRPr="00443D79">
        <w:rPr>
          <w:rFonts w:ascii="Arial" w:hAnsi="Arial" w:cs="Arial"/>
          <w:sz w:val="22"/>
          <w:szCs w:val="22"/>
        </w:rPr>
        <w:t xml:space="preserve"> com impacto direto no custo do desenvolvimento (</w:t>
      </w:r>
      <w:r w:rsidR="00767687" w:rsidRPr="00443D79">
        <w:rPr>
          <w:rFonts w:ascii="Arial" w:hAnsi="Arial" w:cs="Arial"/>
          <w:sz w:val="22"/>
          <w:szCs w:val="22"/>
        </w:rPr>
        <w:fldChar w:fldCharType="begin"/>
      </w:r>
      <w:r w:rsidR="00767687" w:rsidRPr="00443D79">
        <w:rPr>
          <w:rFonts w:ascii="Arial" w:hAnsi="Arial" w:cs="Arial"/>
          <w:sz w:val="22"/>
          <w:szCs w:val="22"/>
        </w:rPr>
        <w:instrText xml:space="preserve"> REF ALDAAJEH \h  \* MERGEFORMAT </w:instrText>
      </w:r>
      <w:r w:rsidR="00767687" w:rsidRPr="00443D79">
        <w:rPr>
          <w:rFonts w:ascii="Arial" w:hAnsi="Arial" w:cs="Arial"/>
          <w:sz w:val="22"/>
          <w:szCs w:val="22"/>
        </w:rPr>
      </w:r>
      <w:r w:rsidR="00767687" w:rsidRPr="00443D79">
        <w:rPr>
          <w:rFonts w:ascii="Arial" w:hAnsi="Arial" w:cs="Arial"/>
          <w:sz w:val="22"/>
          <w:szCs w:val="22"/>
        </w:rPr>
        <w:fldChar w:fldCharType="separate"/>
      </w:r>
      <w:r w:rsidR="00767687" w:rsidRPr="00443D79">
        <w:rPr>
          <w:rFonts w:ascii="Arial" w:hAnsi="Arial" w:cs="Arial"/>
          <w:sz w:val="22"/>
          <w:szCs w:val="22"/>
        </w:rPr>
        <w:t>Al-</w:t>
      </w:r>
      <w:proofErr w:type="spellStart"/>
      <w:r w:rsidR="00767687" w:rsidRPr="00443D79">
        <w:rPr>
          <w:rFonts w:ascii="Arial" w:hAnsi="Arial" w:cs="Arial"/>
          <w:sz w:val="22"/>
          <w:szCs w:val="22"/>
        </w:rPr>
        <w:t>Daajeh</w:t>
      </w:r>
      <w:proofErr w:type="spellEnd"/>
      <w:r w:rsidR="00767687" w:rsidRPr="00443D79">
        <w:rPr>
          <w:rFonts w:ascii="Arial" w:hAnsi="Arial" w:cs="Arial"/>
          <w:sz w:val="22"/>
          <w:szCs w:val="22"/>
        </w:rPr>
        <w:t xml:space="preserve"> et. al, 2012-b)</w:t>
      </w:r>
      <w:r w:rsidR="00767687" w:rsidRPr="00443D79">
        <w:rPr>
          <w:rFonts w:ascii="Arial" w:hAnsi="Arial" w:cs="Arial"/>
          <w:sz w:val="22"/>
          <w:szCs w:val="22"/>
        </w:rPr>
        <w:fldChar w:fldCharType="end"/>
      </w:r>
      <w:r w:rsidR="000D3C57" w:rsidRPr="00443D79">
        <w:rPr>
          <w:rFonts w:ascii="Arial" w:hAnsi="Arial" w:cs="Arial"/>
          <w:sz w:val="22"/>
          <w:szCs w:val="22"/>
        </w:rPr>
        <w:t xml:space="preserve">; </w:t>
      </w:r>
      <w:ins w:id="77" w:author="G T" w:date="2019-05-08T10:07:00Z">
        <w:r w:rsidR="00C32963">
          <w:rPr>
            <w:rFonts w:ascii="Arial" w:hAnsi="Arial" w:cs="Arial"/>
            <w:sz w:val="22"/>
            <w:szCs w:val="22"/>
          </w:rPr>
          <w:t>d</w:t>
        </w:r>
      </w:ins>
      <w:r w:rsidR="00887C8D" w:rsidRPr="00443D79">
        <w:rPr>
          <w:rFonts w:ascii="Arial" w:hAnsi="Arial" w:cs="Arial"/>
          <w:sz w:val="22"/>
          <w:szCs w:val="22"/>
        </w:rPr>
        <w:t xml:space="preserve">a utilização de abordagens orientadas </w:t>
      </w:r>
      <w:r w:rsidR="005D65E9">
        <w:rPr>
          <w:rFonts w:ascii="Arial" w:hAnsi="Arial" w:cs="Arial"/>
          <w:sz w:val="22"/>
          <w:szCs w:val="22"/>
        </w:rPr>
        <w:t>à</w:t>
      </w:r>
      <w:r w:rsidR="00887C8D" w:rsidRPr="00443D79">
        <w:rPr>
          <w:rFonts w:ascii="Arial" w:hAnsi="Arial" w:cs="Arial"/>
          <w:sz w:val="22"/>
          <w:szCs w:val="22"/>
        </w:rPr>
        <w:t xml:space="preserve"> análise de dados</w:t>
      </w:r>
      <w:r w:rsidR="005D65E9">
        <w:rPr>
          <w:rFonts w:ascii="Arial" w:hAnsi="Arial" w:cs="Arial"/>
          <w:sz w:val="22"/>
          <w:szCs w:val="22"/>
        </w:rPr>
        <w:t>-ações</w:t>
      </w:r>
      <w:r w:rsidR="00887C8D" w:rsidRPr="00443D79">
        <w:rPr>
          <w:rFonts w:ascii="Arial" w:hAnsi="Arial" w:cs="Arial"/>
          <w:sz w:val="22"/>
          <w:szCs w:val="22"/>
        </w:rPr>
        <w:t xml:space="preserve">, de forma a apoiar a tomada </w:t>
      </w:r>
      <w:ins w:id="78" w:author="G T" w:date="2019-05-08T10:07:00Z">
        <w:r w:rsidR="009D2C57">
          <w:rPr>
            <w:rFonts w:ascii="Arial" w:hAnsi="Arial" w:cs="Arial"/>
            <w:sz w:val="22"/>
            <w:szCs w:val="22"/>
          </w:rPr>
          <w:t xml:space="preserve">de </w:t>
        </w:r>
      </w:ins>
      <w:r w:rsidR="00887C8D" w:rsidRPr="00443D79">
        <w:rPr>
          <w:rFonts w:ascii="Arial" w:hAnsi="Arial" w:cs="Arial"/>
          <w:sz w:val="22"/>
          <w:szCs w:val="22"/>
        </w:rPr>
        <w:t>decisão técnico-</w:t>
      </w:r>
      <w:r w:rsidR="00887C8D" w:rsidRPr="00443D79">
        <w:rPr>
          <w:rFonts w:ascii="Arial" w:hAnsi="Arial" w:cs="Arial"/>
          <w:sz w:val="22"/>
          <w:szCs w:val="22"/>
        </w:rPr>
        <w:lastRenderedPageBreak/>
        <w:t>ger</w:t>
      </w:r>
      <w:r w:rsidR="003B48BA" w:rsidRPr="00443D79">
        <w:rPr>
          <w:rFonts w:ascii="Arial" w:hAnsi="Arial" w:cs="Arial"/>
          <w:sz w:val="22"/>
          <w:szCs w:val="22"/>
        </w:rPr>
        <w:t>enci</w:t>
      </w:r>
      <w:r w:rsidR="00887C8D" w:rsidRPr="00443D79">
        <w:rPr>
          <w:rFonts w:ascii="Arial" w:hAnsi="Arial" w:cs="Arial"/>
          <w:sz w:val="22"/>
          <w:szCs w:val="22"/>
        </w:rPr>
        <w:t>al acerca da qualidade d</w:t>
      </w:r>
      <w:ins w:id="79" w:author="G T" w:date="2019-05-08T10:07:00Z">
        <w:r w:rsidR="009D2C57">
          <w:rPr>
            <w:rFonts w:ascii="Arial" w:hAnsi="Arial" w:cs="Arial"/>
            <w:sz w:val="22"/>
            <w:szCs w:val="22"/>
          </w:rPr>
          <w:t>o</w:t>
        </w:r>
      </w:ins>
      <w:del w:id="80" w:author="G T" w:date="2019-05-08T10:07:00Z">
        <w:r w:rsidR="00887C8D" w:rsidRPr="00443D79" w:rsidDel="009D2C57">
          <w:rPr>
            <w:rFonts w:ascii="Arial" w:hAnsi="Arial" w:cs="Arial"/>
            <w:sz w:val="22"/>
            <w:szCs w:val="22"/>
          </w:rPr>
          <w:delText>e</w:delText>
        </w:r>
      </w:del>
      <w:r w:rsidR="006E675B" w:rsidRPr="00443D79">
        <w:rPr>
          <w:rFonts w:ascii="Arial" w:hAnsi="Arial" w:cs="Arial"/>
          <w:sz w:val="22"/>
          <w:szCs w:val="22"/>
        </w:rPr>
        <w:t xml:space="preserve"> produto</w:t>
      </w:r>
      <w:r w:rsidR="00887C8D" w:rsidRPr="00443D79">
        <w:rPr>
          <w:rFonts w:ascii="Arial" w:hAnsi="Arial" w:cs="Arial"/>
          <w:sz w:val="22"/>
          <w:szCs w:val="22"/>
        </w:rPr>
        <w:t xml:space="preserve"> </w:t>
      </w:r>
      <w:ins w:id="81" w:author="G T" w:date="2019-05-08T10:07:00Z">
        <w:r w:rsidR="009D2C57">
          <w:rPr>
            <w:rFonts w:ascii="Arial" w:hAnsi="Arial" w:cs="Arial"/>
            <w:sz w:val="22"/>
            <w:szCs w:val="22"/>
          </w:rPr>
          <w:t xml:space="preserve">de </w:t>
        </w:r>
      </w:ins>
      <w:r w:rsidR="00887C8D" w:rsidRPr="00443D79">
        <w:rPr>
          <w:rFonts w:ascii="Arial" w:hAnsi="Arial" w:cs="Arial"/>
          <w:sz w:val="22"/>
          <w:szCs w:val="22"/>
        </w:rPr>
        <w:t>sistemas de software</w:t>
      </w:r>
      <w:r w:rsidR="009B235A" w:rsidRPr="00443D79">
        <w:rPr>
          <w:rFonts w:ascii="Arial" w:hAnsi="Arial" w:cs="Arial"/>
          <w:sz w:val="22"/>
          <w:szCs w:val="22"/>
        </w:rPr>
        <w:t xml:space="preserve"> </w:t>
      </w:r>
      <w:r w:rsidR="000B15FB" w:rsidRPr="00443D79">
        <w:rPr>
          <w:rFonts w:ascii="Arial" w:hAnsi="Arial" w:cs="Arial"/>
          <w:sz w:val="22"/>
          <w:szCs w:val="22"/>
        </w:rPr>
        <w:fldChar w:fldCharType="begin"/>
      </w:r>
      <w:r w:rsidR="000B15FB" w:rsidRPr="00443D79">
        <w:rPr>
          <w:rFonts w:ascii="Arial" w:hAnsi="Arial" w:cs="Arial"/>
          <w:sz w:val="22"/>
          <w:szCs w:val="22"/>
        </w:rPr>
        <w:instrText xml:space="preserve"> REF ZHANG \h </w:instrText>
      </w:r>
      <w:r w:rsidR="00C23D2E" w:rsidRPr="00443D79">
        <w:rPr>
          <w:rFonts w:ascii="Arial" w:hAnsi="Arial" w:cs="Arial"/>
          <w:sz w:val="22"/>
          <w:szCs w:val="22"/>
        </w:rPr>
        <w:instrText xml:space="preserve"> \* MERGEFORMAT </w:instrText>
      </w:r>
      <w:r w:rsidR="000B15FB" w:rsidRPr="00443D79">
        <w:rPr>
          <w:rFonts w:ascii="Arial" w:hAnsi="Arial" w:cs="Arial"/>
          <w:sz w:val="22"/>
          <w:szCs w:val="22"/>
        </w:rPr>
      </w:r>
      <w:r w:rsidR="000B15FB" w:rsidRPr="00443D79">
        <w:rPr>
          <w:rFonts w:ascii="Arial" w:hAnsi="Arial" w:cs="Arial"/>
          <w:sz w:val="22"/>
          <w:szCs w:val="22"/>
        </w:rPr>
        <w:fldChar w:fldCharType="separate"/>
      </w:r>
      <w:r w:rsidR="000B15FB" w:rsidRPr="00443D79">
        <w:rPr>
          <w:rFonts w:ascii="Arial" w:hAnsi="Arial" w:cs="Arial"/>
          <w:sz w:val="22"/>
          <w:szCs w:val="22"/>
        </w:rPr>
        <w:t>(Zhang et al., 2011)</w:t>
      </w:r>
      <w:r w:rsidR="000B15FB" w:rsidRPr="00443D79">
        <w:rPr>
          <w:rFonts w:ascii="Arial" w:hAnsi="Arial" w:cs="Arial"/>
          <w:sz w:val="22"/>
          <w:szCs w:val="22"/>
        </w:rPr>
        <w:fldChar w:fldCharType="end"/>
      </w:r>
      <w:r w:rsidR="009B235A" w:rsidRPr="00443D79">
        <w:rPr>
          <w:rFonts w:ascii="Arial" w:hAnsi="Arial" w:cs="Arial"/>
          <w:sz w:val="22"/>
          <w:szCs w:val="22"/>
        </w:rPr>
        <w:t xml:space="preserve"> </w:t>
      </w:r>
      <w:r w:rsidR="009B235A" w:rsidRPr="00443D79">
        <w:rPr>
          <w:rFonts w:ascii="Arial" w:hAnsi="Arial" w:cs="Arial"/>
          <w:sz w:val="22"/>
          <w:szCs w:val="22"/>
        </w:rPr>
        <w:fldChar w:fldCharType="begin"/>
      </w:r>
      <w:r w:rsidR="009B235A" w:rsidRPr="00443D79">
        <w:rPr>
          <w:rFonts w:ascii="Arial" w:hAnsi="Arial" w:cs="Arial"/>
          <w:sz w:val="22"/>
          <w:szCs w:val="22"/>
        </w:rPr>
        <w:instrText xml:space="preserve"> REF ABDELLATIF \h </w:instrText>
      </w:r>
      <w:r w:rsidR="00C23D2E" w:rsidRPr="00443D79">
        <w:rPr>
          <w:rFonts w:ascii="Arial" w:hAnsi="Arial" w:cs="Arial"/>
          <w:sz w:val="22"/>
          <w:szCs w:val="22"/>
        </w:rPr>
        <w:instrText xml:space="preserve"> \* MERGEFORMAT </w:instrText>
      </w:r>
      <w:r w:rsidR="009B235A" w:rsidRPr="00443D79">
        <w:rPr>
          <w:rFonts w:ascii="Arial" w:hAnsi="Arial" w:cs="Arial"/>
          <w:sz w:val="22"/>
          <w:szCs w:val="22"/>
        </w:rPr>
      </w:r>
      <w:r w:rsidR="009B235A" w:rsidRPr="00443D79">
        <w:rPr>
          <w:rFonts w:ascii="Arial" w:hAnsi="Arial" w:cs="Arial"/>
          <w:sz w:val="22"/>
          <w:szCs w:val="22"/>
        </w:rPr>
        <w:fldChar w:fldCharType="separate"/>
      </w:r>
      <w:r w:rsidR="009B235A" w:rsidRPr="00443D79">
        <w:rPr>
          <w:rFonts w:ascii="Arial" w:hAnsi="Arial" w:cs="Arial"/>
          <w:sz w:val="22"/>
          <w:szCs w:val="22"/>
        </w:rPr>
        <w:t>(</w:t>
      </w:r>
      <w:proofErr w:type="spellStart"/>
      <w:r w:rsidR="009B235A" w:rsidRPr="00443D79">
        <w:rPr>
          <w:rFonts w:ascii="Arial" w:hAnsi="Arial" w:cs="Arial"/>
          <w:sz w:val="22"/>
          <w:szCs w:val="22"/>
        </w:rPr>
        <w:t>Abdellatif</w:t>
      </w:r>
      <w:proofErr w:type="spellEnd"/>
      <w:r w:rsidR="009B235A" w:rsidRPr="00443D79">
        <w:rPr>
          <w:rFonts w:ascii="Arial" w:hAnsi="Arial" w:cs="Arial"/>
          <w:sz w:val="22"/>
          <w:szCs w:val="22"/>
        </w:rPr>
        <w:t xml:space="preserve"> et al. 2015)</w:t>
      </w:r>
      <w:r w:rsidR="009B235A" w:rsidRPr="00443D79">
        <w:rPr>
          <w:rFonts w:ascii="Arial" w:hAnsi="Arial" w:cs="Arial"/>
          <w:sz w:val="22"/>
          <w:szCs w:val="22"/>
        </w:rPr>
        <w:fldChar w:fldCharType="end"/>
      </w:r>
      <w:r w:rsidR="00887C8D" w:rsidRPr="00443D79">
        <w:rPr>
          <w:rFonts w:ascii="Arial" w:hAnsi="Arial" w:cs="Arial"/>
          <w:sz w:val="22"/>
          <w:szCs w:val="22"/>
        </w:rPr>
        <w:t>;</w:t>
      </w:r>
      <w:r w:rsidR="003B48BA" w:rsidRPr="00443D79">
        <w:rPr>
          <w:rFonts w:ascii="Arial" w:hAnsi="Arial" w:cs="Arial"/>
          <w:sz w:val="22"/>
          <w:szCs w:val="22"/>
        </w:rPr>
        <w:t xml:space="preserve"> </w:t>
      </w:r>
      <w:ins w:id="82" w:author="G T" w:date="2019-05-08T10:07:00Z">
        <w:r w:rsidR="009D2C57">
          <w:rPr>
            <w:rFonts w:ascii="Arial" w:hAnsi="Arial" w:cs="Arial"/>
            <w:sz w:val="22"/>
            <w:szCs w:val="22"/>
          </w:rPr>
          <w:t xml:space="preserve">no </w:t>
        </w:r>
      </w:ins>
      <w:r w:rsidR="003B48BA" w:rsidRPr="00443D79">
        <w:rPr>
          <w:rFonts w:ascii="Arial" w:hAnsi="Arial" w:cs="Arial"/>
          <w:sz w:val="22"/>
          <w:szCs w:val="22"/>
        </w:rPr>
        <w:t xml:space="preserve">uso de </w:t>
      </w:r>
      <w:r w:rsidR="000226A1" w:rsidRPr="00443D79">
        <w:rPr>
          <w:rFonts w:ascii="Arial" w:hAnsi="Arial" w:cs="Arial"/>
          <w:sz w:val="22"/>
          <w:szCs w:val="22"/>
        </w:rPr>
        <w:t xml:space="preserve">estratégias de </w:t>
      </w:r>
      <w:r w:rsidR="003B48BA" w:rsidRPr="00443D79">
        <w:rPr>
          <w:rFonts w:ascii="Arial" w:hAnsi="Arial" w:cs="Arial"/>
          <w:sz w:val="22"/>
          <w:szCs w:val="22"/>
        </w:rPr>
        <w:t>experimentação em engenharia de software</w:t>
      </w:r>
      <w:r w:rsidR="00B7531C">
        <w:rPr>
          <w:rFonts w:ascii="Arial" w:hAnsi="Arial" w:cs="Arial"/>
          <w:sz w:val="22"/>
          <w:szCs w:val="22"/>
        </w:rPr>
        <w:t>,</w:t>
      </w:r>
      <w:r w:rsidR="003B48BA" w:rsidRPr="00443D79">
        <w:rPr>
          <w:rFonts w:ascii="Arial" w:hAnsi="Arial" w:cs="Arial"/>
          <w:sz w:val="22"/>
          <w:szCs w:val="22"/>
        </w:rPr>
        <w:t xml:space="preserve"> em larga escala</w:t>
      </w:r>
      <w:r w:rsidR="00B7531C">
        <w:rPr>
          <w:rFonts w:ascii="Arial" w:hAnsi="Arial" w:cs="Arial"/>
          <w:sz w:val="22"/>
          <w:szCs w:val="22"/>
        </w:rPr>
        <w:t>,</w:t>
      </w:r>
      <w:r w:rsidR="003B48BA" w:rsidRPr="00443D79">
        <w:rPr>
          <w:rFonts w:ascii="Arial" w:hAnsi="Arial" w:cs="Arial"/>
          <w:sz w:val="22"/>
          <w:szCs w:val="22"/>
        </w:rPr>
        <w:t xml:space="preserve"> para apoiar a escolha de versões de produto de software a serem </w:t>
      </w:r>
      <w:r w:rsidR="000226A1" w:rsidRPr="00443D79">
        <w:rPr>
          <w:rFonts w:ascii="Arial" w:hAnsi="Arial" w:cs="Arial"/>
          <w:sz w:val="22"/>
          <w:szCs w:val="22"/>
        </w:rPr>
        <w:t>disponibilizadas para os usuários finais</w:t>
      </w:r>
      <w:r w:rsidR="006E675B" w:rsidRPr="00443D79">
        <w:rPr>
          <w:rFonts w:ascii="Arial" w:hAnsi="Arial" w:cs="Arial"/>
          <w:sz w:val="22"/>
          <w:szCs w:val="22"/>
        </w:rPr>
        <w:t>, a partir do comportamento em uso do software</w:t>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KOHAVI_controlled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Kohavi</w:t>
      </w:r>
      <w:proofErr w:type="spellEnd"/>
      <w:r w:rsidR="00000FC9" w:rsidRPr="00443D79">
        <w:rPr>
          <w:rFonts w:ascii="Arial" w:hAnsi="Arial" w:cs="Arial"/>
          <w:sz w:val="22"/>
          <w:szCs w:val="22"/>
        </w:rPr>
        <w:t xml:space="preserve"> et al. 2010)</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LINDGREN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Lindgren</w:t>
      </w:r>
      <w:proofErr w:type="spellEnd"/>
      <w:r w:rsidR="00000FC9" w:rsidRPr="00443D79">
        <w:rPr>
          <w:rFonts w:ascii="Arial" w:hAnsi="Arial" w:cs="Arial"/>
          <w:sz w:val="22"/>
          <w:szCs w:val="22"/>
        </w:rPr>
        <w:t xml:space="preserve"> e </w:t>
      </w:r>
      <w:proofErr w:type="spellStart"/>
      <w:r w:rsidR="00000FC9" w:rsidRPr="00443D79">
        <w:rPr>
          <w:rFonts w:ascii="Arial" w:hAnsi="Arial" w:cs="Arial"/>
          <w:sz w:val="22"/>
          <w:szCs w:val="22"/>
        </w:rPr>
        <w:t>Münch</w:t>
      </w:r>
      <w:proofErr w:type="spellEnd"/>
      <w:r w:rsidR="00000FC9" w:rsidRPr="00443D79">
        <w:rPr>
          <w:rFonts w:ascii="Arial" w:hAnsi="Arial" w:cs="Arial"/>
          <w:sz w:val="22"/>
          <w:szCs w:val="22"/>
        </w:rPr>
        <w:t>, 2015)</w:t>
      </w:r>
      <w:r w:rsidR="00000FC9" w:rsidRPr="00443D79">
        <w:rPr>
          <w:rFonts w:ascii="Arial" w:hAnsi="Arial" w:cs="Arial"/>
          <w:sz w:val="22"/>
          <w:szCs w:val="22"/>
        </w:rPr>
        <w:fldChar w:fldCharType="end"/>
      </w:r>
      <w:r w:rsidR="00000FC9" w:rsidRPr="00443D79">
        <w:rPr>
          <w:rFonts w:ascii="Arial" w:hAnsi="Arial" w:cs="Arial"/>
          <w:sz w:val="22"/>
          <w:szCs w:val="22"/>
        </w:rPr>
        <w:t xml:space="preserve"> </w:t>
      </w:r>
      <w:r w:rsidR="00000FC9" w:rsidRPr="00443D79">
        <w:rPr>
          <w:rFonts w:ascii="Arial" w:hAnsi="Arial" w:cs="Arial"/>
          <w:sz w:val="22"/>
          <w:szCs w:val="22"/>
        </w:rPr>
        <w:fldChar w:fldCharType="begin"/>
      </w:r>
      <w:r w:rsidR="00000FC9" w:rsidRPr="00443D79">
        <w:rPr>
          <w:rFonts w:ascii="Arial" w:hAnsi="Arial" w:cs="Arial"/>
          <w:sz w:val="22"/>
          <w:szCs w:val="22"/>
        </w:rPr>
        <w:instrText xml:space="preserve"> REF SCHERMANN \h </w:instrText>
      </w:r>
      <w:r w:rsidR="00C23D2E" w:rsidRPr="00443D79">
        <w:rPr>
          <w:rFonts w:ascii="Arial" w:hAnsi="Arial" w:cs="Arial"/>
          <w:sz w:val="22"/>
          <w:szCs w:val="22"/>
        </w:rPr>
        <w:instrText xml:space="preserve"> \* MERGEFORMAT </w:instrText>
      </w:r>
      <w:r w:rsidR="00000FC9" w:rsidRPr="00443D79">
        <w:rPr>
          <w:rFonts w:ascii="Arial" w:hAnsi="Arial" w:cs="Arial"/>
          <w:sz w:val="22"/>
          <w:szCs w:val="22"/>
        </w:rPr>
      </w:r>
      <w:r w:rsidR="00000FC9"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Schermann</w:t>
      </w:r>
      <w:proofErr w:type="spellEnd"/>
      <w:r w:rsidR="00000FC9" w:rsidRPr="00443D79">
        <w:rPr>
          <w:rFonts w:ascii="Arial" w:hAnsi="Arial" w:cs="Arial"/>
          <w:sz w:val="22"/>
          <w:szCs w:val="22"/>
        </w:rPr>
        <w:t xml:space="preserve"> et al. 2017)</w:t>
      </w:r>
      <w:r w:rsidR="00000FC9" w:rsidRPr="00443D79">
        <w:rPr>
          <w:rFonts w:ascii="Arial" w:hAnsi="Arial" w:cs="Arial"/>
          <w:sz w:val="22"/>
          <w:szCs w:val="22"/>
        </w:rPr>
        <w:fldChar w:fldCharType="end"/>
      </w:r>
      <w:r w:rsidR="000535B1" w:rsidRPr="00443D79">
        <w:rPr>
          <w:rFonts w:ascii="Arial" w:hAnsi="Arial" w:cs="Arial"/>
          <w:sz w:val="22"/>
          <w:szCs w:val="22"/>
        </w:rPr>
        <w:t xml:space="preserve"> </w:t>
      </w:r>
      <w:r w:rsidR="00B81901" w:rsidRPr="00443D79">
        <w:rPr>
          <w:rFonts w:ascii="Arial" w:hAnsi="Arial" w:cs="Arial"/>
          <w:sz w:val="22"/>
          <w:szCs w:val="22"/>
        </w:rPr>
        <w:fldChar w:fldCharType="begin"/>
      </w:r>
      <w:r w:rsidR="00B81901" w:rsidRPr="00443D79">
        <w:rPr>
          <w:rFonts w:ascii="Arial" w:hAnsi="Arial" w:cs="Arial"/>
          <w:sz w:val="22"/>
          <w:szCs w:val="22"/>
        </w:rPr>
        <w:instrText xml:space="preserve"> REF FABIJAN \h </w:instrText>
      </w:r>
      <w:r w:rsidR="00C23D2E" w:rsidRPr="00443D79">
        <w:rPr>
          <w:rFonts w:ascii="Arial" w:hAnsi="Arial" w:cs="Arial"/>
          <w:sz w:val="22"/>
          <w:szCs w:val="22"/>
        </w:rPr>
        <w:instrText xml:space="preserve"> \* MERGEFORMAT </w:instrText>
      </w:r>
      <w:r w:rsidR="00B81901" w:rsidRPr="00443D79">
        <w:rPr>
          <w:rFonts w:ascii="Arial" w:hAnsi="Arial" w:cs="Arial"/>
          <w:sz w:val="22"/>
          <w:szCs w:val="22"/>
        </w:rPr>
      </w:r>
      <w:r w:rsidR="00B81901" w:rsidRPr="00443D79">
        <w:rPr>
          <w:rFonts w:ascii="Arial" w:hAnsi="Arial" w:cs="Arial"/>
          <w:sz w:val="22"/>
          <w:szCs w:val="22"/>
        </w:rPr>
        <w:fldChar w:fldCharType="separate"/>
      </w:r>
      <w:r w:rsidR="00000FC9" w:rsidRPr="00443D79">
        <w:rPr>
          <w:rFonts w:ascii="Arial" w:hAnsi="Arial" w:cs="Arial"/>
          <w:sz w:val="22"/>
          <w:szCs w:val="22"/>
        </w:rPr>
        <w:t>(</w:t>
      </w:r>
      <w:proofErr w:type="spellStart"/>
      <w:r w:rsidR="00000FC9" w:rsidRPr="00443D79">
        <w:rPr>
          <w:rFonts w:ascii="Arial" w:hAnsi="Arial" w:cs="Arial"/>
          <w:sz w:val="22"/>
          <w:szCs w:val="22"/>
        </w:rPr>
        <w:t>Fa</w:t>
      </w:r>
      <w:r w:rsidR="0097324F" w:rsidRPr="00443D79">
        <w:rPr>
          <w:rFonts w:ascii="Arial" w:hAnsi="Arial" w:cs="Arial"/>
          <w:sz w:val="22"/>
          <w:szCs w:val="22"/>
        </w:rPr>
        <w:t>bijan</w:t>
      </w:r>
      <w:proofErr w:type="spellEnd"/>
      <w:r w:rsidR="00000FC9" w:rsidRPr="00443D79">
        <w:rPr>
          <w:rFonts w:ascii="Arial" w:hAnsi="Arial" w:cs="Arial"/>
          <w:sz w:val="22"/>
          <w:szCs w:val="22"/>
        </w:rPr>
        <w:t xml:space="preserve"> et al., 2017)</w:t>
      </w:r>
      <w:r w:rsidR="00B81901" w:rsidRPr="00443D79">
        <w:rPr>
          <w:rFonts w:ascii="Arial" w:hAnsi="Arial" w:cs="Arial"/>
          <w:sz w:val="22"/>
          <w:szCs w:val="22"/>
        </w:rPr>
        <w:fldChar w:fldCharType="end"/>
      </w:r>
      <w:r w:rsidR="006E675B" w:rsidRPr="00443D79">
        <w:rPr>
          <w:rFonts w:ascii="Arial" w:hAnsi="Arial" w:cs="Arial"/>
          <w:sz w:val="22"/>
          <w:szCs w:val="22"/>
        </w:rPr>
        <w:t>;</w:t>
      </w:r>
      <w:r w:rsidR="000226A1" w:rsidRPr="00443D79">
        <w:rPr>
          <w:rFonts w:ascii="Arial" w:hAnsi="Arial" w:cs="Arial"/>
          <w:sz w:val="22"/>
          <w:szCs w:val="22"/>
        </w:rPr>
        <w:t xml:space="preserve"> e por fim, </w:t>
      </w:r>
      <w:ins w:id="83" w:author="G T" w:date="2019-05-08T10:08:00Z">
        <w:r w:rsidR="009D2C57">
          <w:rPr>
            <w:rFonts w:ascii="Arial" w:hAnsi="Arial" w:cs="Arial"/>
            <w:sz w:val="22"/>
            <w:szCs w:val="22"/>
          </w:rPr>
          <w:t>n</w:t>
        </w:r>
      </w:ins>
      <w:r w:rsidR="005E4DC0" w:rsidRPr="00443D79">
        <w:rPr>
          <w:rFonts w:ascii="Arial" w:hAnsi="Arial" w:cs="Arial"/>
          <w:sz w:val="22"/>
          <w:szCs w:val="22"/>
        </w:rPr>
        <w:t>as diferentes necessidades de informação</w:t>
      </w:r>
      <w:r w:rsidR="00B7531C">
        <w:rPr>
          <w:rFonts w:ascii="Arial" w:hAnsi="Arial" w:cs="Arial"/>
          <w:sz w:val="22"/>
          <w:szCs w:val="22"/>
        </w:rPr>
        <w:t xml:space="preserve"> e </w:t>
      </w:r>
      <w:r w:rsidR="00C33710">
        <w:rPr>
          <w:rFonts w:ascii="Arial" w:hAnsi="Arial" w:cs="Arial"/>
          <w:sz w:val="22"/>
          <w:szCs w:val="22"/>
        </w:rPr>
        <w:t>especificidades</w:t>
      </w:r>
      <w:r w:rsidR="00B7531C">
        <w:rPr>
          <w:rFonts w:ascii="Arial" w:hAnsi="Arial" w:cs="Arial"/>
          <w:sz w:val="22"/>
          <w:szCs w:val="22"/>
        </w:rPr>
        <w:t xml:space="preserve"> d</w:t>
      </w:r>
      <w:r w:rsidR="00C33710">
        <w:rPr>
          <w:rFonts w:ascii="Arial" w:hAnsi="Arial" w:cs="Arial"/>
          <w:sz w:val="22"/>
          <w:szCs w:val="22"/>
        </w:rPr>
        <w:t>e</w:t>
      </w:r>
      <w:r w:rsidR="00B7531C">
        <w:rPr>
          <w:rFonts w:ascii="Arial" w:hAnsi="Arial" w:cs="Arial"/>
          <w:sz w:val="22"/>
          <w:szCs w:val="22"/>
        </w:rPr>
        <w:t xml:space="preserve"> diferentes contextos</w:t>
      </w:r>
      <w:r w:rsidR="00C33710">
        <w:rPr>
          <w:rFonts w:ascii="Arial" w:hAnsi="Arial" w:cs="Arial"/>
          <w:sz w:val="22"/>
          <w:szCs w:val="22"/>
        </w:rPr>
        <w:t>,</w:t>
      </w:r>
      <w:r w:rsidR="005E4DC0" w:rsidRPr="00443D79">
        <w:rPr>
          <w:rFonts w:ascii="Arial" w:hAnsi="Arial" w:cs="Arial"/>
          <w:sz w:val="22"/>
          <w:szCs w:val="22"/>
        </w:rPr>
        <w:t xml:space="preserve"> </w:t>
      </w:r>
      <w:ins w:id="84" w:author="G T" w:date="2019-05-08T10:08:00Z">
        <w:r w:rsidR="009D2C57">
          <w:rPr>
            <w:rFonts w:ascii="Arial" w:hAnsi="Arial" w:cs="Arial"/>
            <w:sz w:val="22"/>
            <w:szCs w:val="22"/>
          </w:rPr>
          <w:t xml:space="preserve">que </w:t>
        </w:r>
      </w:ins>
      <w:r w:rsidR="00C33710">
        <w:rPr>
          <w:rFonts w:ascii="Arial" w:hAnsi="Arial" w:cs="Arial"/>
          <w:sz w:val="22"/>
          <w:szCs w:val="22"/>
        </w:rPr>
        <w:t>fazem com que</w:t>
      </w:r>
      <w:del w:id="85" w:author="G T" w:date="2019-05-08T10:08:00Z">
        <w:r w:rsidR="00C33710" w:rsidDel="009D2C57">
          <w:rPr>
            <w:rFonts w:ascii="Arial" w:hAnsi="Arial" w:cs="Arial"/>
            <w:sz w:val="22"/>
            <w:szCs w:val="22"/>
          </w:rPr>
          <w:delText>,</w:delText>
        </w:r>
      </w:del>
      <w:r w:rsidR="00C33710">
        <w:rPr>
          <w:rFonts w:ascii="Arial" w:hAnsi="Arial" w:cs="Arial"/>
          <w:sz w:val="22"/>
          <w:szCs w:val="22"/>
        </w:rPr>
        <w:t xml:space="preserve"> </w:t>
      </w:r>
      <w:r w:rsidR="005E4DC0" w:rsidRPr="00443D79">
        <w:rPr>
          <w:rFonts w:ascii="Arial" w:hAnsi="Arial" w:cs="Arial"/>
          <w:sz w:val="22"/>
          <w:szCs w:val="22"/>
        </w:rPr>
        <w:t xml:space="preserve">engenheiros de software, gerentes de produto, usuários finais e demais interessados nas informações sobre </w:t>
      </w:r>
      <w:r w:rsidR="007810A9" w:rsidRPr="00443D79">
        <w:rPr>
          <w:rFonts w:ascii="Arial" w:hAnsi="Arial" w:cs="Arial"/>
          <w:sz w:val="22"/>
          <w:szCs w:val="22"/>
        </w:rPr>
        <w:t xml:space="preserve">o produto </w:t>
      </w:r>
      <w:r w:rsidR="00C33710">
        <w:rPr>
          <w:rFonts w:ascii="Arial" w:hAnsi="Arial" w:cs="Arial"/>
          <w:sz w:val="22"/>
          <w:szCs w:val="22"/>
        </w:rPr>
        <w:t xml:space="preserve">tenham que tomar decisões de modo a garantir o alinhamento do desenvolvimento ou evolução do produto </w:t>
      </w:r>
      <w:del w:id="86" w:author="G T" w:date="2019-05-08T10:08:00Z">
        <w:r w:rsidR="00C33710" w:rsidDel="009D2C57">
          <w:rPr>
            <w:rFonts w:ascii="Arial" w:hAnsi="Arial" w:cs="Arial"/>
            <w:sz w:val="22"/>
            <w:szCs w:val="22"/>
          </w:rPr>
          <w:delText>e</w:delText>
        </w:r>
        <w:r w:rsidR="00693FC6" w:rsidRPr="00443D79" w:rsidDel="009D2C57">
          <w:rPr>
            <w:rFonts w:ascii="Arial" w:hAnsi="Arial" w:cs="Arial"/>
            <w:sz w:val="22"/>
            <w:szCs w:val="22"/>
          </w:rPr>
          <w:delText xml:space="preserve"> a</w:delText>
        </w:r>
      </w:del>
      <w:ins w:id="87" w:author="G T" w:date="2019-05-08T10:08:00Z">
        <w:r w:rsidR="009D2C57">
          <w:rPr>
            <w:rFonts w:ascii="Arial" w:hAnsi="Arial" w:cs="Arial"/>
            <w:sz w:val="22"/>
            <w:szCs w:val="22"/>
          </w:rPr>
          <w:t>à</w:t>
        </w:r>
      </w:ins>
      <w:r w:rsidR="00693FC6" w:rsidRPr="00443D79">
        <w:rPr>
          <w:rFonts w:ascii="Arial" w:hAnsi="Arial" w:cs="Arial"/>
          <w:sz w:val="22"/>
          <w:szCs w:val="22"/>
        </w:rPr>
        <w:t xml:space="preserve"> estratégia </w:t>
      </w:r>
      <w:r w:rsidR="000B02C0" w:rsidRPr="00443D79">
        <w:rPr>
          <w:rFonts w:ascii="Arial" w:hAnsi="Arial" w:cs="Arial"/>
          <w:sz w:val="22"/>
          <w:szCs w:val="22"/>
        </w:rPr>
        <w:t xml:space="preserve">de negócio </w:t>
      </w:r>
      <w:r w:rsidR="00693FC6" w:rsidRPr="00443D79">
        <w:rPr>
          <w:rFonts w:ascii="Arial" w:hAnsi="Arial" w:cs="Arial"/>
          <w:sz w:val="22"/>
          <w:szCs w:val="22"/>
        </w:rPr>
        <w:t>das organizações</w:t>
      </w:r>
      <w:r w:rsidR="00C33710">
        <w:rPr>
          <w:rFonts w:ascii="Arial" w:hAnsi="Arial" w:cs="Arial"/>
          <w:sz w:val="22"/>
          <w:szCs w:val="22"/>
        </w:rPr>
        <w:t xml:space="preserve"> </w:t>
      </w:r>
      <w:r w:rsidR="00C33710" w:rsidRPr="00443D79">
        <w:rPr>
          <w:rFonts w:ascii="Arial" w:hAnsi="Arial" w:cs="Arial"/>
          <w:sz w:val="22"/>
          <w:szCs w:val="22"/>
        </w:rPr>
        <w:fldChar w:fldCharType="begin"/>
      </w:r>
      <w:r w:rsidR="00C33710" w:rsidRPr="00443D79">
        <w:rPr>
          <w:rFonts w:ascii="Arial" w:hAnsi="Arial" w:cs="Arial"/>
          <w:sz w:val="22"/>
          <w:szCs w:val="22"/>
        </w:rPr>
        <w:instrText xml:space="preserve"> REF BUSE_information \h  \* MERGEFORMAT </w:instrText>
      </w:r>
      <w:r w:rsidR="00C33710" w:rsidRPr="00443D79">
        <w:rPr>
          <w:rFonts w:ascii="Arial" w:hAnsi="Arial" w:cs="Arial"/>
          <w:sz w:val="22"/>
          <w:szCs w:val="22"/>
        </w:rPr>
      </w:r>
      <w:r w:rsidR="00C33710" w:rsidRPr="00443D79">
        <w:rPr>
          <w:rFonts w:ascii="Arial" w:hAnsi="Arial" w:cs="Arial"/>
          <w:sz w:val="22"/>
          <w:szCs w:val="22"/>
        </w:rPr>
        <w:fldChar w:fldCharType="separate"/>
      </w:r>
      <w:r w:rsidR="00C33710" w:rsidRPr="00443D79">
        <w:rPr>
          <w:rFonts w:ascii="Arial" w:hAnsi="Arial" w:cs="Arial"/>
          <w:sz w:val="22"/>
          <w:szCs w:val="22"/>
        </w:rPr>
        <w:t>(</w:t>
      </w:r>
      <w:proofErr w:type="spellStart"/>
      <w:r w:rsidR="00C33710" w:rsidRPr="00443D79">
        <w:rPr>
          <w:rFonts w:ascii="Arial" w:hAnsi="Arial" w:cs="Arial"/>
          <w:sz w:val="22"/>
          <w:szCs w:val="22"/>
        </w:rPr>
        <w:t>Buse</w:t>
      </w:r>
      <w:proofErr w:type="spellEnd"/>
      <w:r w:rsidR="00C33710" w:rsidRPr="00443D79">
        <w:rPr>
          <w:rFonts w:ascii="Arial" w:hAnsi="Arial" w:cs="Arial"/>
          <w:sz w:val="22"/>
          <w:szCs w:val="22"/>
        </w:rPr>
        <w:t xml:space="preserve"> e Zimmermann, 2012)</w:t>
      </w:r>
      <w:r w:rsidR="00C33710" w:rsidRPr="00443D79">
        <w:rPr>
          <w:rFonts w:ascii="Arial" w:hAnsi="Arial" w:cs="Arial"/>
          <w:sz w:val="22"/>
          <w:szCs w:val="22"/>
        </w:rPr>
        <w:fldChar w:fldCharType="end"/>
      </w:r>
      <w:r w:rsidR="00C33710" w:rsidRPr="00443D79">
        <w:rPr>
          <w:rFonts w:ascii="Arial" w:hAnsi="Arial" w:cs="Arial"/>
          <w:sz w:val="22"/>
          <w:szCs w:val="22"/>
        </w:rPr>
        <w:t xml:space="preserve"> </w:t>
      </w:r>
      <w:r w:rsidR="00A26118" w:rsidRPr="006D37D9">
        <w:rPr>
          <w:rFonts w:ascii="Arial" w:hAnsi="Arial" w:cs="Arial"/>
          <w:sz w:val="22"/>
          <w:szCs w:val="22"/>
        </w:rPr>
        <w:t>(</w:t>
      </w:r>
      <w:proofErr w:type="spellStart"/>
      <w:r w:rsidR="00A26118" w:rsidRPr="006D37D9">
        <w:rPr>
          <w:rFonts w:ascii="Arial" w:hAnsi="Arial" w:cs="Arial"/>
          <w:sz w:val="22"/>
          <w:szCs w:val="22"/>
        </w:rPr>
        <w:fldChar w:fldCharType="begin"/>
      </w:r>
      <w:r w:rsidR="00A26118" w:rsidRPr="006D37D9">
        <w:rPr>
          <w:rFonts w:ascii="Arial" w:hAnsi="Arial" w:cs="Arial"/>
          <w:sz w:val="22"/>
          <w:szCs w:val="22"/>
        </w:rPr>
        <w:instrText xml:space="preserve"> REF SJØBERG \h  \* MERGEFORMAT </w:instrText>
      </w:r>
      <w:r w:rsidR="00A26118" w:rsidRPr="006D37D9">
        <w:rPr>
          <w:rFonts w:ascii="Arial" w:hAnsi="Arial" w:cs="Arial"/>
          <w:sz w:val="22"/>
          <w:szCs w:val="22"/>
        </w:rPr>
      </w:r>
      <w:r w:rsidR="00A26118" w:rsidRPr="006D37D9">
        <w:rPr>
          <w:rFonts w:ascii="Arial" w:hAnsi="Arial" w:cs="Arial"/>
          <w:sz w:val="22"/>
          <w:szCs w:val="22"/>
        </w:rPr>
        <w:fldChar w:fldCharType="separate"/>
      </w:r>
      <w:r w:rsidR="00A26118" w:rsidRPr="006D37D9">
        <w:rPr>
          <w:rFonts w:ascii="Arial" w:hAnsi="Arial" w:cs="Arial"/>
          <w:sz w:val="22"/>
          <w:szCs w:val="22"/>
        </w:rPr>
        <w:t>Dybå</w:t>
      </w:r>
      <w:proofErr w:type="spellEnd"/>
      <w:r w:rsidR="00A26118" w:rsidRPr="006D37D9">
        <w:rPr>
          <w:rFonts w:ascii="Arial" w:hAnsi="Arial" w:cs="Arial"/>
          <w:sz w:val="22"/>
          <w:szCs w:val="22"/>
        </w:rPr>
        <w:t xml:space="preserve"> et al., 2012</w:t>
      </w:r>
      <w:r w:rsidR="00A26118" w:rsidRPr="006D37D9">
        <w:rPr>
          <w:rFonts w:ascii="Arial" w:hAnsi="Arial" w:cs="Arial"/>
          <w:sz w:val="22"/>
          <w:szCs w:val="22"/>
        </w:rPr>
        <w:fldChar w:fldCharType="end"/>
      </w:r>
      <w:r w:rsidR="00A26118" w:rsidRPr="006D37D9">
        <w:rPr>
          <w:rFonts w:ascii="Arial" w:hAnsi="Arial" w:cs="Arial"/>
          <w:sz w:val="22"/>
          <w:szCs w:val="22"/>
        </w:rPr>
        <w:t>)</w:t>
      </w:r>
      <w:r w:rsidR="007810A9" w:rsidRPr="00443D79">
        <w:rPr>
          <w:rFonts w:ascii="Arial" w:hAnsi="Arial" w:cs="Arial"/>
          <w:sz w:val="22"/>
          <w:szCs w:val="22"/>
        </w:rPr>
        <w:t>.</w:t>
      </w:r>
      <w:r w:rsidR="005D65E9">
        <w:rPr>
          <w:rFonts w:ascii="Arial" w:hAnsi="Arial" w:cs="Arial"/>
          <w:sz w:val="22"/>
          <w:szCs w:val="22"/>
        </w:rPr>
        <w:t xml:space="preserve"> </w:t>
      </w:r>
    </w:p>
    <w:p w14:paraId="3F25B238" w14:textId="4202ACB8" w:rsidR="00057539" w:rsidRDefault="00057539" w:rsidP="00057539">
      <w:pPr>
        <w:spacing w:after="120" w:line="360" w:lineRule="auto"/>
        <w:ind w:firstLine="578"/>
        <w:jc w:val="both"/>
        <w:rPr>
          <w:ins w:id="88" w:author="G T" w:date="2019-05-08T10:26:00Z"/>
          <w:rFonts w:ascii="Arial" w:hAnsi="Arial" w:cs="Arial"/>
          <w:sz w:val="22"/>
          <w:szCs w:val="22"/>
        </w:rPr>
      </w:pPr>
      <w:r w:rsidRPr="00057539">
        <w:rPr>
          <w:rFonts w:ascii="Arial" w:hAnsi="Arial" w:cs="Arial"/>
          <w:sz w:val="22"/>
          <w:szCs w:val="22"/>
        </w:rPr>
        <w:t xml:space="preserve">De certa forma, </w:t>
      </w:r>
      <w:del w:id="89" w:author="G T" w:date="2019-05-08T10:09:00Z">
        <w:r w:rsidRPr="00057539" w:rsidDel="009D2C57">
          <w:rPr>
            <w:rFonts w:ascii="Arial" w:hAnsi="Arial" w:cs="Arial"/>
            <w:sz w:val="22"/>
            <w:szCs w:val="22"/>
          </w:rPr>
          <w:delText xml:space="preserve">essas </w:delText>
        </w:r>
      </w:del>
      <w:ins w:id="90" w:author="G T" w:date="2019-05-08T10:09:00Z">
        <w:r w:rsidR="009D2C57">
          <w:rPr>
            <w:rFonts w:ascii="Arial" w:hAnsi="Arial" w:cs="Arial"/>
            <w:sz w:val="22"/>
            <w:szCs w:val="22"/>
          </w:rPr>
          <w:t>esse conhecimento é encapsulado</w:t>
        </w:r>
        <w:r w:rsidR="009D2C57" w:rsidRPr="00057539">
          <w:rPr>
            <w:rFonts w:ascii="Arial" w:hAnsi="Arial" w:cs="Arial"/>
            <w:sz w:val="22"/>
            <w:szCs w:val="22"/>
          </w:rPr>
          <w:t xml:space="preserve"> </w:t>
        </w:r>
      </w:ins>
      <w:del w:id="91" w:author="G T" w:date="2019-05-08T10:09:00Z">
        <w:r w:rsidRPr="00057539" w:rsidDel="009D2C57">
          <w:rPr>
            <w:rFonts w:ascii="Arial" w:hAnsi="Arial" w:cs="Arial"/>
            <w:sz w:val="22"/>
            <w:szCs w:val="22"/>
          </w:rPr>
          <w:delText xml:space="preserve">questões foram abordadas </w:delText>
        </w:r>
      </w:del>
      <w:r w:rsidRPr="00057539">
        <w:rPr>
          <w:rFonts w:ascii="Arial" w:hAnsi="Arial" w:cs="Arial"/>
          <w:sz w:val="22"/>
          <w:szCs w:val="22"/>
        </w:rPr>
        <w:t>em modelos de QPS recentemente propostos, como</w:t>
      </w:r>
      <w:ins w:id="92" w:author="G T" w:date="2019-05-08T10:09:00Z">
        <w:r w:rsidR="009D2C57">
          <w:rPr>
            <w:rFonts w:ascii="Arial" w:hAnsi="Arial" w:cs="Arial"/>
            <w:sz w:val="22"/>
            <w:szCs w:val="22"/>
          </w:rPr>
          <w:t xml:space="preserve"> o</w:t>
        </w:r>
      </w:ins>
      <w:r w:rsidRPr="00057539">
        <w:rPr>
          <w:rFonts w:ascii="Arial" w:hAnsi="Arial" w:cs="Arial"/>
          <w:sz w:val="22"/>
          <w:szCs w:val="22"/>
        </w:rPr>
        <w:t xml:space="preserve"> </w:t>
      </w:r>
      <w:proofErr w:type="spellStart"/>
      <w:r w:rsidRPr="00057539">
        <w:rPr>
          <w:rFonts w:ascii="Arial" w:hAnsi="Arial" w:cs="Arial"/>
          <w:sz w:val="22"/>
          <w:szCs w:val="22"/>
        </w:rPr>
        <w:t>SQuale</w:t>
      </w:r>
      <w:proofErr w:type="spellEnd"/>
      <w:r>
        <w:rPr>
          <w:rFonts w:ascii="Arial" w:hAnsi="Arial" w:cs="Arial"/>
          <w:sz w:val="22"/>
          <w:szCs w:val="22"/>
        </w:rPr>
        <w:t xml:space="preserve"> </w:t>
      </w:r>
      <w:r w:rsidRPr="00057539">
        <w:rPr>
          <w:rFonts w:ascii="Arial" w:hAnsi="Arial" w:cs="Arial"/>
          <w:sz w:val="22"/>
          <w:szCs w:val="22"/>
        </w:rPr>
        <w:t>(</w:t>
      </w:r>
      <w:proofErr w:type="spellStart"/>
      <w:r w:rsidRPr="00057539">
        <w:rPr>
          <w:rFonts w:ascii="Arial" w:hAnsi="Arial" w:cs="Arial"/>
          <w:sz w:val="22"/>
          <w:szCs w:val="22"/>
        </w:rPr>
        <w:fldChar w:fldCharType="begin"/>
      </w:r>
      <w:r w:rsidRPr="00057539">
        <w:rPr>
          <w:rFonts w:ascii="Arial" w:hAnsi="Arial" w:cs="Arial"/>
          <w:sz w:val="22"/>
          <w:szCs w:val="22"/>
        </w:rPr>
        <w:instrText xml:space="preserve"> REF MORDAL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Mordal</w:t>
      </w:r>
      <w:proofErr w:type="spellEnd"/>
      <w:r w:rsidRPr="00057539">
        <w:rPr>
          <w:rFonts w:ascii="Arial" w:hAnsi="Arial" w:cs="Arial"/>
          <w:sz w:val="22"/>
          <w:szCs w:val="22"/>
        </w:rPr>
        <w:t>-Manet et al., 2009</w:t>
      </w:r>
      <w:r w:rsidRPr="00057539">
        <w:rPr>
          <w:rFonts w:ascii="Arial" w:hAnsi="Arial" w:cs="Arial"/>
          <w:sz w:val="22"/>
          <w:szCs w:val="22"/>
        </w:rPr>
        <w:fldChar w:fldCharType="end"/>
      </w:r>
      <w:r w:rsidRPr="00057539">
        <w:rPr>
          <w:rFonts w:ascii="Arial" w:hAnsi="Arial" w:cs="Arial"/>
          <w:sz w:val="22"/>
          <w:szCs w:val="22"/>
        </w:rPr>
        <w:t xml:space="preserve">), </w:t>
      </w:r>
      <w:proofErr w:type="spellStart"/>
      <w:r w:rsidRPr="00057539">
        <w:rPr>
          <w:rFonts w:ascii="Arial" w:hAnsi="Arial" w:cs="Arial"/>
          <w:sz w:val="22"/>
          <w:szCs w:val="22"/>
        </w:rPr>
        <w:t>Quamoco</w:t>
      </w:r>
      <w:proofErr w:type="spellEnd"/>
      <w:r>
        <w:rPr>
          <w:rFonts w:ascii="Arial" w:hAnsi="Arial" w:cs="Arial"/>
          <w:sz w:val="22"/>
          <w:szCs w:val="22"/>
        </w:rPr>
        <w:t xml:space="preserve"> </w:t>
      </w:r>
      <w:r w:rsidRPr="00057539">
        <w:rPr>
          <w:rFonts w:ascii="Arial" w:hAnsi="Arial" w:cs="Arial"/>
          <w:sz w:val="22"/>
          <w:szCs w:val="22"/>
        </w:rPr>
        <w:t>(</w:t>
      </w:r>
      <w:r w:rsidRPr="00057539">
        <w:rPr>
          <w:rFonts w:ascii="Arial" w:hAnsi="Arial" w:cs="Arial"/>
          <w:sz w:val="22"/>
          <w:szCs w:val="22"/>
        </w:rPr>
        <w:fldChar w:fldCharType="begin"/>
      </w:r>
      <w:r w:rsidRPr="00057539">
        <w:rPr>
          <w:rFonts w:ascii="Arial" w:hAnsi="Arial" w:cs="Arial"/>
          <w:sz w:val="22"/>
          <w:szCs w:val="22"/>
        </w:rPr>
        <w:instrText xml:space="preserve"> REF WAGNER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Wagner et al.,2012)</w:t>
      </w:r>
      <w:r w:rsidRPr="00057539">
        <w:rPr>
          <w:rFonts w:ascii="Arial" w:hAnsi="Arial" w:cs="Arial"/>
          <w:sz w:val="22"/>
          <w:szCs w:val="22"/>
        </w:rPr>
        <w:fldChar w:fldCharType="end"/>
      </w:r>
      <w:r w:rsidRPr="00057539">
        <w:rPr>
          <w:rFonts w:ascii="Arial" w:hAnsi="Arial" w:cs="Arial"/>
          <w:sz w:val="22"/>
          <w:szCs w:val="22"/>
        </w:rPr>
        <w:t xml:space="preserve"> e </w:t>
      </w:r>
      <w:r>
        <w:rPr>
          <w:rFonts w:ascii="Arial" w:hAnsi="Arial" w:cs="Arial"/>
          <w:sz w:val="22"/>
          <w:szCs w:val="22"/>
        </w:rPr>
        <w:t>especialmente no</w:t>
      </w:r>
      <w:r w:rsidRPr="00057539">
        <w:rPr>
          <w:rFonts w:ascii="Arial" w:hAnsi="Arial" w:cs="Arial"/>
          <w:sz w:val="22"/>
          <w:szCs w:val="22"/>
        </w:rPr>
        <w:t xml:space="preserve"> QATCH</w:t>
      </w:r>
      <w:r>
        <w:rPr>
          <w:rFonts w:ascii="Arial" w:hAnsi="Arial" w:cs="Arial"/>
          <w:sz w:val="22"/>
          <w:szCs w:val="22"/>
        </w:rPr>
        <w:t xml:space="preserve"> </w:t>
      </w:r>
      <w:r w:rsidRPr="00057539">
        <w:rPr>
          <w:rFonts w:ascii="Arial" w:hAnsi="Arial" w:cs="Arial"/>
          <w:sz w:val="22"/>
          <w:szCs w:val="22"/>
        </w:rPr>
        <w:t>(</w:t>
      </w:r>
      <w:proofErr w:type="spellStart"/>
      <w:r w:rsidRPr="00057539">
        <w:rPr>
          <w:rFonts w:ascii="Arial" w:hAnsi="Arial" w:cs="Arial"/>
          <w:sz w:val="22"/>
          <w:szCs w:val="22"/>
        </w:rPr>
        <w:fldChar w:fldCharType="begin"/>
      </w:r>
      <w:r w:rsidRPr="00057539">
        <w:rPr>
          <w:rFonts w:ascii="Arial" w:hAnsi="Arial" w:cs="Arial"/>
          <w:sz w:val="22"/>
          <w:szCs w:val="22"/>
        </w:rPr>
        <w:instrText xml:space="preserve"> REF SIAVVAS \h </w:instrText>
      </w:r>
      <w:r w:rsidRPr="00057539">
        <w:rPr>
          <w:rFonts w:ascii="Arial" w:hAnsi="Arial" w:cs="Arial"/>
          <w:sz w:val="22"/>
          <w:szCs w:val="22"/>
        </w:rPr>
      </w:r>
      <w:r w:rsidRPr="00057539">
        <w:rPr>
          <w:rFonts w:ascii="Arial" w:hAnsi="Arial" w:cs="Arial"/>
          <w:sz w:val="22"/>
          <w:szCs w:val="22"/>
        </w:rPr>
        <w:fldChar w:fldCharType="separate"/>
      </w:r>
      <w:r w:rsidRPr="00057539">
        <w:rPr>
          <w:rFonts w:ascii="Arial" w:hAnsi="Arial" w:cs="Arial"/>
          <w:sz w:val="22"/>
          <w:szCs w:val="22"/>
        </w:rPr>
        <w:t>Siavvas</w:t>
      </w:r>
      <w:proofErr w:type="spellEnd"/>
      <w:r w:rsidRPr="00057539">
        <w:rPr>
          <w:rFonts w:ascii="Arial" w:hAnsi="Arial" w:cs="Arial"/>
          <w:sz w:val="22"/>
          <w:szCs w:val="22"/>
        </w:rPr>
        <w:t xml:space="preserve"> et al., 2017)</w:t>
      </w:r>
      <w:r w:rsidRPr="00057539">
        <w:rPr>
          <w:rFonts w:ascii="Arial" w:hAnsi="Arial" w:cs="Arial"/>
          <w:sz w:val="22"/>
          <w:szCs w:val="22"/>
        </w:rPr>
        <w:fldChar w:fldCharType="end"/>
      </w:r>
      <w:r>
        <w:rPr>
          <w:rFonts w:ascii="Arial" w:hAnsi="Arial" w:cs="Arial"/>
          <w:sz w:val="22"/>
          <w:szCs w:val="22"/>
        </w:rPr>
        <w:t xml:space="preserve"> e Q-Rapids </w:t>
      </w:r>
      <w:r>
        <w:rPr>
          <w:rFonts w:ascii="Arial" w:hAnsi="Arial" w:cs="Arial"/>
          <w:sz w:val="22"/>
          <w:szCs w:val="22"/>
        </w:rPr>
        <w:fldChar w:fldCharType="begin"/>
      </w:r>
      <w:r>
        <w:rPr>
          <w:rFonts w:ascii="Arial" w:hAnsi="Arial" w:cs="Arial"/>
          <w:sz w:val="22"/>
          <w:szCs w:val="22"/>
        </w:rPr>
        <w:instrText xml:space="preserve"> REF LÓPEZ \h </w:instrText>
      </w:r>
      <w:r>
        <w:rPr>
          <w:rFonts w:ascii="Arial" w:hAnsi="Arial" w:cs="Arial"/>
          <w:sz w:val="22"/>
          <w:szCs w:val="22"/>
        </w:rPr>
      </w:r>
      <w:r>
        <w:rPr>
          <w:rFonts w:ascii="Arial" w:hAnsi="Arial" w:cs="Arial"/>
          <w:sz w:val="22"/>
          <w:szCs w:val="22"/>
        </w:rPr>
        <w:fldChar w:fldCharType="separate"/>
      </w:r>
      <w:r w:rsidRPr="00057539">
        <w:rPr>
          <w:rFonts w:ascii="Arial" w:hAnsi="Arial" w:cs="Arial"/>
          <w:sz w:val="22"/>
          <w:szCs w:val="22"/>
        </w:rPr>
        <w:t>(</w:t>
      </w:r>
      <w:r>
        <w:rPr>
          <w:rFonts w:ascii="Arial" w:hAnsi="Arial" w:cs="Arial"/>
          <w:sz w:val="22"/>
          <w:szCs w:val="22"/>
        </w:rPr>
        <w:t>L</w:t>
      </w:r>
      <w:r w:rsidRPr="00057539">
        <w:rPr>
          <w:rFonts w:ascii="Arial" w:hAnsi="Arial" w:cs="Arial"/>
          <w:sz w:val="22"/>
          <w:szCs w:val="22"/>
        </w:rPr>
        <w:t>ó</w:t>
      </w:r>
      <w:r>
        <w:rPr>
          <w:rFonts w:ascii="Arial" w:hAnsi="Arial" w:cs="Arial"/>
          <w:sz w:val="22"/>
          <w:szCs w:val="22"/>
        </w:rPr>
        <w:t>pez et al., 2018)</w:t>
      </w:r>
      <w:r>
        <w:rPr>
          <w:rFonts w:ascii="Arial" w:hAnsi="Arial" w:cs="Arial"/>
          <w:sz w:val="22"/>
          <w:szCs w:val="22"/>
        </w:rPr>
        <w:fldChar w:fldCharType="end"/>
      </w:r>
      <w:r w:rsidRPr="00057539">
        <w:rPr>
          <w:rFonts w:ascii="Arial" w:hAnsi="Arial" w:cs="Arial"/>
          <w:sz w:val="22"/>
          <w:szCs w:val="22"/>
        </w:rPr>
        <w:t xml:space="preserve">, </w:t>
      </w:r>
      <w:del w:id="93" w:author="G T" w:date="2019-05-08T10:09:00Z">
        <w:r w:rsidRPr="00057539" w:rsidDel="009D2C57">
          <w:rPr>
            <w:rFonts w:ascii="Arial" w:hAnsi="Arial" w:cs="Arial"/>
            <w:sz w:val="22"/>
            <w:szCs w:val="22"/>
          </w:rPr>
          <w:delText xml:space="preserve">que </w:delText>
        </w:r>
      </w:del>
      <w:ins w:id="94" w:author="G T" w:date="2019-05-08T10:09:00Z">
        <w:r w:rsidR="009D2C57">
          <w:rPr>
            <w:rFonts w:ascii="Arial" w:hAnsi="Arial" w:cs="Arial"/>
            <w:sz w:val="22"/>
            <w:szCs w:val="22"/>
          </w:rPr>
          <w:t>estes</w:t>
        </w:r>
        <w:r w:rsidR="009D2C57" w:rsidRPr="00057539">
          <w:rPr>
            <w:rFonts w:ascii="Arial" w:hAnsi="Arial" w:cs="Arial"/>
            <w:sz w:val="22"/>
            <w:szCs w:val="22"/>
          </w:rPr>
          <w:t xml:space="preserve"> </w:t>
        </w:r>
      </w:ins>
      <w:r w:rsidRPr="00057539">
        <w:rPr>
          <w:rFonts w:ascii="Arial" w:hAnsi="Arial" w:cs="Arial"/>
          <w:sz w:val="22"/>
          <w:szCs w:val="22"/>
        </w:rPr>
        <w:t xml:space="preserve">também </w:t>
      </w:r>
      <w:del w:id="95" w:author="G T" w:date="2019-05-08T10:09:00Z">
        <w:r w:rsidRPr="00057539" w:rsidDel="009D2C57">
          <w:rPr>
            <w:rFonts w:ascii="Arial" w:hAnsi="Arial" w:cs="Arial"/>
            <w:sz w:val="22"/>
            <w:szCs w:val="22"/>
          </w:rPr>
          <w:delText xml:space="preserve">são </w:delText>
        </w:r>
      </w:del>
      <w:ins w:id="96" w:author="G T" w:date="2019-05-08T10:09:00Z">
        <w:r w:rsidR="009D2C57">
          <w:rPr>
            <w:rFonts w:ascii="Arial" w:hAnsi="Arial" w:cs="Arial"/>
            <w:sz w:val="22"/>
            <w:szCs w:val="22"/>
          </w:rPr>
          <w:t xml:space="preserve">tomam por base </w:t>
        </w:r>
        <w:proofErr w:type="gramStart"/>
        <w:r w:rsidR="009D2C57">
          <w:rPr>
            <w:rFonts w:ascii="Arial" w:hAnsi="Arial" w:cs="Arial"/>
            <w:sz w:val="22"/>
            <w:szCs w:val="22"/>
          </w:rPr>
          <w:t xml:space="preserve">a </w:t>
        </w:r>
      </w:ins>
      <w:del w:id="97" w:author="G T" w:date="2019-05-08T10:09:00Z">
        <w:r w:rsidRPr="00057539" w:rsidDel="009D2C57">
          <w:rPr>
            <w:rFonts w:ascii="Arial" w:hAnsi="Arial" w:cs="Arial"/>
            <w:sz w:val="22"/>
            <w:szCs w:val="22"/>
          </w:rPr>
          <w:delText>baseados n</w:delText>
        </w:r>
      </w:del>
      <w:del w:id="98" w:author="G T" w:date="2019-05-08T10:10:00Z">
        <w:r w:rsidRPr="00057539" w:rsidDel="009D2C57">
          <w:rPr>
            <w:rFonts w:ascii="Arial" w:hAnsi="Arial" w:cs="Arial"/>
            <w:sz w:val="22"/>
            <w:szCs w:val="22"/>
          </w:rPr>
          <w:delText xml:space="preserve">a </w:delText>
        </w:r>
      </w:del>
      <w:ins w:id="99" w:author="G T" w:date="2019-05-08T10:10:00Z">
        <w:r w:rsidR="009D2C57">
          <w:rPr>
            <w:rFonts w:ascii="Arial" w:hAnsi="Arial" w:cs="Arial"/>
            <w:sz w:val="22"/>
            <w:szCs w:val="22"/>
          </w:rPr>
          <w:t xml:space="preserve"> </w:t>
        </w:r>
      </w:ins>
      <w:r w:rsidRPr="00057539">
        <w:rPr>
          <w:rFonts w:ascii="Arial" w:hAnsi="Arial" w:cs="Arial"/>
          <w:sz w:val="22"/>
          <w:szCs w:val="22"/>
        </w:rPr>
        <w:t>ISO</w:t>
      </w:r>
      <w:proofErr w:type="gramEnd"/>
      <w:r w:rsidRPr="00057539">
        <w:rPr>
          <w:rFonts w:ascii="Arial" w:hAnsi="Arial" w:cs="Arial"/>
          <w:sz w:val="22"/>
          <w:szCs w:val="22"/>
        </w:rPr>
        <w:t xml:space="preserve">. </w:t>
      </w:r>
    </w:p>
    <w:p w14:paraId="78D33927" w14:textId="77777777" w:rsidR="009034CA" w:rsidRPr="00057539" w:rsidRDefault="009034CA" w:rsidP="00057539">
      <w:pPr>
        <w:spacing w:after="120" w:line="360" w:lineRule="auto"/>
        <w:ind w:firstLine="578"/>
        <w:jc w:val="both"/>
        <w:rPr>
          <w:rFonts w:ascii="Arial" w:hAnsi="Arial" w:cs="Arial"/>
          <w:sz w:val="22"/>
          <w:szCs w:val="22"/>
        </w:rPr>
      </w:pPr>
    </w:p>
    <w:p w14:paraId="0CAF645E" w14:textId="77777777" w:rsidR="009034CA" w:rsidRPr="006D37D9" w:rsidRDefault="009034CA" w:rsidP="009034CA">
      <w:pPr>
        <w:pStyle w:val="Ttulo2"/>
        <w:numPr>
          <w:ilvl w:val="1"/>
          <w:numId w:val="5"/>
        </w:numPr>
        <w:spacing w:before="240" w:line="360" w:lineRule="auto"/>
        <w:ind w:left="578" w:hanging="578"/>
        <w:rPr>
          <w:moveTo w:id="100" w:author="G T" w:date="2019-05-08T10:26:00Z"/>
          <w:rFonts w:ascii="Arial" w:hAnsi="Arial" w:cs="Arial"/>
        </w:rPr>
      </w:pPr>
      <w:moveToRangeStart w:id="101" w:author="G T" w:date="2019-05-08T10:26:00Z" w:name="move8203618"/>
      <w:moveTo w:id="102" w:author="G T" w:date="2019-05-08T10:26:00Z">
        <w:r>
          <w:rPr>
            <w:rFonts w:ascii="Arial" w:hAnsi="Arial" w:cs="Arial"/>
          </w:rPr>
          <w:t>Delineamento</w:t>
        </w:r>
        <w:r w:rsidRPr="006D37D9">
          <w:rPr>
            <w:rFonts w:ascii="Arial" w:hAnsi="Arial" w:cs="Arial"/>
          </w:rPr>
          <w:t xml:space="preserve"> do problema</w:t>
        </w:r>
      </w:moveTo>
    </w:p>
    <w:p w14:paraId="3FAA1CBA" w14:textId="77777777" w:rsidR="009034CA" w:rsidRPr="001116C9" w:rsidRDefault="009034CA" w:rsidP="009034CA">
      <w:pPr>
        <w:spacing w:after="120" w:line="360" w:lineRule="auto"/>
        <w:ind w:firstLine="578"/>
        <w:jc w:val="both"/>
        <w:rPr>
          <w:moveTo w:id="103" w:author="G T" w:date="2019-05-08T10:26:00Z"/>
          <w:rFonts w:ascii="Arial" w:hAnsi="Arial" w:cs="Arial"/>
          <w:sz w:val="22"/>
          <w:szCs w:val="22"/>
        </w:rPr>
      </w:pPr>
      <w:moveTo w:id="104" w:author="G T" w:date="2019-05-08T10:26:00Z">
        <w:r w:rsidRPr="001116C9">
          <w:rPr>
            <w:rFonts w:ascii="Arial" w:hAnsi="Arial" w:cs="Arial"/>
            <w:sz w:val="22"/>
            <w:szCs w:val="22"/>
          </w:rPr>
          <w:t xml:space="preserve">Em nossa sociedade contemporânea, as características </w:t>
        </w:r>
        <w:proofErr w:type="spellStart"/>
        <w:r w:rsidRPr="001116C9">
          <w:rPr>
            <w:rFonts w:ascii="Arial" w:hAnsi="Arial" w:cs="Arial"/>
            <w:sz w:val="22"/>
            <w:szCs w:val="22"/>
          </w:rPr>
          <w:t>pervasivas</w:t>
        </w:r>
        <w:proofErr w:type="spellEnd"/>
        <w:r w:rsidRPr="001116C9">
          <w:rPr>
            <w:rFonts w:ascii="Arial" w:hAnsi="Arial" w:cs="Arial"/>
            <w:sz w:val="22"/>
            <w:szCs w:val="22"/>
          </w:rPr>
          <w:t xml:space="preserve"> e ubíquas do software levam o software a "todo lugar". O software roda em servidores, dispositivos móveis, sistemas embarcados e caminha para uma nova realidade onde não só mais o software se comunicará com software, mas coisas se comunicarão com coisas. Além disso, informações geradas por usuários a respeito do uso do software estão disponíveis em fóruns de discussão específicos, redes sociais, lojas virtuais que disponibilizam produtos de software. Diante disso, analisar tão somente aspectos de qualidade interna, externa e em uso, isoladamente, não é suficiente para que um gestor de produto ou engenheiros de software decidam sobre a aceitação ou não de um release. </w:t>
        </w:r>
      </w:moveTo>
    </w:p>
    <w:p w14:paraId="7C1CD658" w14:textId="77777777" w:rsidR="009034CA" w:rsidRPr="001116C9" w:rsidRDefault="009034CA" w:rsidP="009034CA">
      <w:pPr>
        <w:spacing w:after="120" w:line="360" w:lineRule="auto"/>
        <w:ind w:firstLine="578"/>
        <w:jc w:val="both"/>
        <w:rPr>
          <w:moveTo w:id="105" w:author="G T" w:date="2019-05-08T10:26:00Z"/>
          <w:rFonts w:ascii="Arial" w:hAnsi="Arial" w:cs="Arial"/>
          <w:sz w:val="22"/>
          <w:szCs w:val="22"/>
        </w:rPr>
      </w:pPr>
      <w:moveTo w:id="106" w:author="G T" w:date="2019-05-08T10:26:00Z">
        <w:r w:rsidRPr="001116C9">
          <w:rPr>
            <w:rFonts w:ascii="Arial" w:hAnsi="Arial" w:cs="Arial"/>
            <w:sz w:val="22"/>
            <w:szCs w:val="22"/>
          </w:rPr>
          <w:t xml:space="preserve">A falta de entendimento acerca dos dados gerados ao longo do ciclo de vida do software é muitas vezes a causa de más decisões. Aliado a isso, a falta de qualificação dos dados previamente às análises contribui sobremaneira a análises e interpretações errôneas. Um desafio comum para os profissionais da área de software é a identificação e correção de más decisões antes que estas possam produzir efeitos indesejáveis. Isso provavelmente ocorre porque é mais fácil julgar decisões em </w:t>
        </w:r>
        <w:r w:rsidRPr="001116C9">
          <w:rPr>
            <w:rFonts w:ascii="Arial" w:hAnsi="Arial" w:cs="Arial"/>
            <w:sz w:val="22"/>
            <w:szCs w:val="22"/>
          </w:rPr>
          <w:lastRenderedPageBreak/>
          <w:t>engenharia de software após o acontecimento do fato, do que monitorar e avaliar, antes que seu impacto seja conhecido (</w:t>
        </w:r>
        <w:proofErr w:type="spellStart"/>
        <w:r w:rsidRPr="001116C9">
          <w:rPr>
            <w:rFonts w:ascii="Arial" w:hAnsi="Arial" w:cs="Arial"/>
            <w:sz w:val="22"/>
            <w:szCs w:val="22"/>
          </w:rPr>
          <w:fldChar w:fldCharType="begin"/>
        </w:r>
        <w:r w:rsidRPr="001116C9">
          <w:rPr>
            <w:rFonts w:ascii="Arial" w:hAnsi="Arial" w:cs="Arial"/>
            <w:sz w:val="22"/>
            <w:szCs w:val="22"/>
          </w:rPr>
          <w:instrText xml:space="preserve"> REF HOOVER \h  \* MERGEFORMAT </w:instrText>
        </w:r>
        <w:r w:rsidRPr="001116C9">
          <w:rPr>
            <w:rFonts w:ascii="Arial" w:hAnsi="Arial" w:cs="Arial"/>
            <w:sz w:val="22"/>
            <w:szCs w:val="22"/>
          </w:rPr>
        </w:r>
        <w:r w:rsidRPr="001116C9">
          <w:rPr>
            <w:rFonts w:ascii="Arial" w:hAnsi="Arial" w:cs="Arial"/>
            <w:sz w:val="22"/>
            <w:szCs w:val="22"/>
          </w:rPr>
          <w:fldChar w:fldCharType="separate"/>
        </w:r>
        <w:r w:rsidRPr="001116C9">
          <w:rPr>
            <w:rFonts w:ascii="Arial" w:hAnsi="Arial" w:cs="Arial"/>
            <w:sz w:val="22"/>
            <w:szCs w:val="22"/>
          </w:rPr>
          <w:t>Hoover</w:t>
        </w:r>
        <w:proofErr w:type="spellEnd"/>
        <w:r w:rsidRPr="001116C9">
          <w:rPr>
            <w:rFonts w:ascii="Arial" w:hAnsi="Arial" w:cs="Arial"/>
            <w:sz w:val="22"/>
            <w:szCs w:val="22"/>
          </w:rPr>
          <w:t xml:space="preserve"> et al., 2010</w:t>
        </w:r>
        <w:r w:rsidRPr="001116C9">
          <w:rPr>
            <w:rFonts w:ascii="Arial" w:hAnsi="Arial" w:cs="Arial"/>
            <w:sz w:val="22"/>
            <w:szCs w:val="22"/>
          </w:rPr>
          <w:fldChar w:fldCharType="end"/>
        </w:r>
        <w:r w:rsidRPr="001116C9">
          <w:rPr>
            <w:rFonts w:ascii="Arial" w:hAnsi="Arial" w:cs="Arial"/>
            <w:sz w:val="22"/>
            <w:szCs w:val="22"/>
          </w:rPr>
          <w:t>).</w:t>
        </w:r>
      </w:moveTo>
    </w:p>
    <w:p w14:paraId="7957F8CF" w14:textId="77777777" w:rsidR="009034CA" w:rsidRPr="001116C9" w:rsidRDefault="009034CA" w:rsidP="009034CA">
      <w:pPr>
        <w:spacing w:after="120" w:line="360" w:lineRule="auto"/>
        <w:ind w:firstLine="578"/>
        <w:jc w:val="both"/>
        <w:rPr>
          <w:moveTo w:id="107" w:author="G T" w:date="2019-05-08T10:26:00Z"/>
          <w:rFonts w:ascii="Arial" w:hAnsi="Arial" w:cs="Arial"/>
          <w:sz w:val="22"/>
          <w:szCs w:val="22"/>
        </w:rPr>
      </w:pPr>
      <w:moveTo w:id="108" w:author="G T" w:date="2019-05-08T10:26:00Z">
        <w:r w:rsidRPr="001116C9">
          <w:rPr>
            <w:rFonts w:ascii="Arial" w:hAnsi="Arial" w:cs="Arial"/>
            <w:sz w:val="22"/>
            <w:szCs w:val="22"/>
          </w:rPr>
          <w:t xml:space="preserve">Portanto, a falta de compreensão ou clareza sobre as informações que dizem respeito às características da qualidade de produto do software, principalmente a falta de conhecimento sobre suas relações e influências mútuas, contribui para a tomada de decisões não assertivas (ruins ou erradas), o que compromete: </w:t>
        </w:r>
      </w:moveTo>
    </w:p>
    <w:p w14:paraId="3EF10D5E" w14:textId="77777777" w:rsidR="009034CA" w:rsidRPr="008526BF" w:rsidRDefault="009034CA" w:rsidP="009034CA">
      <w:pPr>
        <w:pStyle w:val="Texto"/>
        <w:numPr>
          <w:ilvl w:val="0"/>
          <w:numId w:val="43"/>
        </w:numPr>
        <w:spacing w:line="360" w:lineRule="auto"/>
        <w:rPr>
          <w:moveTo w:id="109" w:author="G T" w:date="2019-05-08T10:26:00Z"/>
          <w:rFonts w:ascii="Arial" w:hAnsi="Arial" w:cs="Arial"/>
          <w:sz w:val="22"/>
          <w:szCs w:val="22"/>
        </w:rPr>
      </w:pPr>
      <w:proofErr w:type="gramStart"/>
      <w:moveTo w:id="110" w:author="G T" w:date="2019-05-08T10:26:00Z">
        <w:r>
          <w:rPr>
            <w:rFonts w:ascii="Arial" w:hAnsi="Arial" w:cs="Arial"/>
            <w:sz w:val="22"/>
            <w:szCs w:val="22"/>
          </w:rPr>
          <w:t>a</w:t>
        </w:r>
        <w:proofErr w:type="gramEnd"/>
        <w:r>
          <w:rPr>
            <w:rFonts w:ascii="Arial" w:hAnsi="Arial" w:cs="Arial"/>
            <w:sz w:val="22"/>
            <w:szCs w:val="22"/>
          </w:rPr>
          <w:t xml:space="preserve"> </w:t>
        </w:r>
        <w:r w:rsidRPr="008526BF">
          <w:rPr>
            <w:rFonts w:ascii="Arial" w:hAnsi="Arial" w:cs="Arial"/>
            <w:sz w:val="22"/>
            <w:szCs w:val="22"/>
          </w:rPr>
          <w:t xml:space="preserve">qualidade do produto de software em </w:t>
        </w:r>
        <w:proofErr w:type="spellStart"/>
        <w:r w:rsidRPr="008526BF">
          <w:rPr>
            <w:rFonts w:ascii="Arial" w:hAnsi="Arial" w:cs="Arial"/>
            <w:sz w:val="22"/>
            <w:szCs w:val="22"/>
          </w:rPr>
          <w:t>produção</w:t>
        </w:r>
        <w:proofErr w:type="spellEnd"/>
        <w:r w:rsidRPr="008526BF">
          <w:rPr>
            <w:rFonts w:ascii="Arial" w:hAnsi="Arial" w:cs="Arial"/>
            <w:sz w:val="22"/>
            <w:szCs w:val="22"/>
          </w:rPr>
          <w:t xml:space="preserve"> ou em </w:t>
        </w:r>
        <w:proofErr w:type="spellStart"/>
        <w:r w:rsidRPr="008526BF">
          <w:rPr>
            <w:rFonts w:ascii="Arial" w:hAnsi="Arial" w:cs="Arial"/>
            <w:sz w:val="22"/>
            <w:szCs w:val="22"/>
          </w:rPr>
          <w:t>operação</w:t>
        </w:r>
        <w:proofErr w:type="spellEnd"/>
        <w:r w:rsidRPr="008526BF">
          <w:rPr>
            <w:rFonts w:ascii="Arial" w:hAnsi="Arial" w:cs="Arial"/>
            <w:sz w:val="22"/>
            <w:szCs w:val="22"/>
          </w:rPr>
          <w:t>;</w:t>
        </w:r>
      </w:moveTo>
    </w:p>
    <w:p w14:paraId="409AA5D7" w14:textId="77777777" w:rsidR="009034CA" w:rsidRPr="008526BF" w:rsidRDefault="009034CA" w:rsidP="009034CA">
      <w:pPr>
        <w:pStyle w:val="Texto"/>
        <w:numPr>
          <w:ilvl w:val="0"/>
          <w:numId w:val="43"/>
        </w:numPr>
        <w:spacing w:line="360" w:lineRule="auto"/>
        <w:rPr>
          <w:moveTo w:id="111" w:author="G T" w:date="2019-05-08T10:26:00Z"/>
          <w:rFonts w:ascii="Arial" w:hAnsi="Arial" w:cs="Arial"/>
          <w:sz w:val="22"/>
          <w:szCs w:val="22"/>
        </w:rPr>
      </w:pPr>
      <w:proofErr w:type="gramStart"/>
      <w:moveTo w:id="112" w:author="G T" w:date="2019-05-08T10:26:00Z">
        <w:r w:rsidRPr="008526BF">
          <w:rPr>
            <w:rFonts w:ascii="Arial" w:hAnsi="Arial" w:cs="Arial"/>
            <w:sz w:val="22"/>
            <w:szCs w:val="22"/>
          </w:rPr>
          <w:t>o</w:t>
        </w:r>
        <w:proofErr w:type="gramEnd"/>
        <w:r w:rsidRPr="008526BF">
          <w:rPr>
            <w:rFonts w:ascii="Arial" w:hAnsi="Arial" w:cs="Arial"/>
            <w:sz w:val="22"/>
            <w:szCs w:val="22"/>
          </w:rPr>
          <w:t xml:space="preserve"> comportamento do software em uso; e </w:t>
        </w:r>
      </w:moveTo>
    </w:p>
    <w:p w14:paraId="07D90904" w14:textId="77777777" w:rsidR="009034CA" w:rsidRPr="008526BF" w:rsidRDefault="009034CA" w:rsidP="009034CA">
      <w:pPr>
        <w:pStyle w:val="Texto"/>
        <w:numPr>
          <w:ilvl w:val="0"/>
          <w:numId w:val="43"/>
        </w:numPr>
        <w:spacing w:after="240" w:line="360" w:lineRule="auto"/>
        <w:ind w:hanging="357"/>
        <w:rPr>
          <w:moveTo w:id="113" w:author="G T" w:date="2019-05-08T10:26:00Z"/>
          <w:rFonts w:ascii="Arial" w:hAnsi="Arial" w:cs="Arial"/>
          <w:sz w:val="22"/>
          <w:szCs w:val="22"/>
        </w:rPr>
      </w:pPr>
      <w:proofErr w:type="gramStart"/>
      <w:moveTo w:id="114" w:author="G T" w:date="2019-05-08T10:26:00Z">
        <w:r w:rsidRPr="008526BF">
          <w:rPr>
            <w:rFonts w:ascii="Arial" w:hAnsi="Arial" w:cs="Arial"/>
            <w:sz w:val="22"/>
            <w:szCs w:val="22"/>
          </w:rPr>
          <w:t>a</w:t>
        </w:r>
        <w:proofErr w:type="gramEnd"/>
        <w:r w:rsidRPr="008526BF">
          <w:rPr>
            <w:rFonts w:ascii="Arial" w:hAnsi="Arial" w:cs="Arial"/>
            <w:sz w:val="22"/>
            <w:szCs w:val="22"/>
          </w:rPr>
          <w:t xml:space="preserve"> estratégia de negócios das organizações.</w:t>
        </w:r>
      </w:moveTo>
    </w:p>
    <w:p w14:paraId="2C3BA51D" w14:textId="77777777" w:rsidR="009034CA" w:rsidRDefault="009034CA" w:rsidP="009034CA">
      <w:pPr>
        <w:spacing w:after="120" w:line="360" w:lineRule="auto"/>
        <w:ind w:firstLine="578"/>
        <w:jc w:val="both"/>
        <w:rPr>
          <w:moveTo w:id="115" w:author="G T" w:date="2019-05-08T10:26:00Z"/>
          <w:rFonts w:ascii="Arial" w:hAnsi="Arial" w:cs="Arial"/>
          <w:sz w:val="22"/>
          <w:szCs w:val="22"/>
        </w:rPr>
      </w:pPr>
      <w:moveTo w:id="116" w:author="G T" w:date="2019-05-08T10:26:00Z">
        <w:r>
          <w:rPr>
            <w:rFonts w:ascii="Arial" w:hAnsi="Arial" w:cs="Arial"/>
            <w:sz w:val="22"/>
            <w:szCs w:val="22"/>
          </w:rPr>
          <w:t>Finalmente, a</w:t>
        </w:r>
        <w:r w:rsidRPr="001116C9">
          <w:rPr>
            <w:rFonts w:ascii="Arial" w:hAnsi="Arial" w:cs="Arial"/>
            <w:sz w:val="22"/>
            <w:szCs w:val="22"/>
          </w:rPr>
          <w:t xml:space="preserve"> observação da qualidade de produto de software de forma unidimensional (linear), </w:t>
        </w:r>
        <w:r>
          <w:rPr>
            <w:rFonts w:ascii="Arial" w:hAnsi="Arial" w:cs="Arial"/>
            <w:sz w:val="22"/>
            <w:szCs w:val="22"/>
          </w:rPr>
          <w:t>esconde e, em vista disso, dificulta</w:t>
        </w:r>
        <w:r w:rsidRPr="001116C9">
          <w:rPr>
            <w:rFonts w:ascii="Arial" w:hAnsi="Arial" w:cs="Arial"/>
            <w:sz w:val="22"/>
            <w:szCs w:val="22"/>
          </w:rPr>
          <w:t xml:space="preserve"> a percepção das relações entre suas características e </w:t>
        </w:r>
        <w:proofErr w:type="spellStart"/>
        <w:r w:rsidRPr="001116C9">
          <w:rPr>
            <w:rFonts w:ascii="Arial" w:hAnsi="Arial" w:cs="Arial"/>
            <w:sz w:val="22"/>
            <w:szCs w:val="22"/>
          </w:rPr>
          <w:t>subcaracterísticas</w:t>
        </w:r>
        <w:proofErr w:type="spellEnd"/>
        <w:r w:rsidRPr="001116C9">
          <w:rPr>
            <w:rFonts w:ascii="Arial" w:hAnsi="Arial" w:cs="Arial"/>
            <w:sz w:val="22"/>
            <w:szCs w:val="22"/>
          </w:rPr>
          <w:t xml:space="preserve"> de forma conjunta</w:t>
        </w:r>
        <w:r>
          <w:rPr>
            <w:rFonts w:ascii="Arial" w:hAnsi="Arial" w:cs="Arial"/>
            <w:sz w:val="22"/>
            <w:szCs w:val="22"/>
          </w:rPr>
          <w:t>,</w:t>
        </w:r>
        <w:r w:rsidRPr="001116C9">
          <w:rPr>
            <w:rFonts w:ascii="Arial" w:hAnsi="Arial" w:cs="Arial"/>
            <w:sz w:val="22"/>
            <w:szCs w:val="22"/>
          </w:rPr>
          <w:t xml:space="preserve"> simultânea. Portanto, os efeitos das relações</w:t>
        </w:r>
        <w:r>
          <w:rPr>
            <w:rFonts w:ascii="Arial" w:hAnsi="Arial" w:cs="Arial"/>
            <w:sz w:val="22"/>
            <w:szCs w:val="22"/>
          </w:rPr>
          <w:t xml:space="preserve"> e igualmente </w:t>
        </w:r>
        <w:r w:rsidRPr="001116C9">
          <w:rPr>
            <w:rFonts w:ascii="Arial" w:hAnsi="Arial" w:cs="Arial"/>
            <w:sz w:val="22"/>
            <w:szCs w:val="22"/>
          </w:rPr>
          <w:t>os colaterais, são desconhecidos e isso afeta a qualidade. Consequentemente, compromete a tomada de decisão.</w:t>
        </w:r>
      </w:moveTo>
    </w:p>
    <w:moveToRangeEnd w:id="101"/>
    <w:p w14:paraId="13ED07D3" w14:textId="77777777" w:rsidR="009034CA" w:rsidRDefault="009034CA" w:rsidP="00FE7FD8">
      <w:pPr>
        <w:spacing w:after="120" w:line="360" w:lineRule="auto"/>
        <w:ind w:firstLine="578"/>
        <w:jc w:val="both"/>
        <w:rPr>
          <w:ins w:id="117" w:author="G T" w:date="2019-05-08T10:23:00Z"/>
          <w:rFonts w:ascii="Arial" w:hAnsi="Arial" w:cs="Arial"/>
          <w:sz w:val="22"/>
          <w:szCs w:val="22"/>
        </w:rPr>
      </w:pPr>
    </w:p>
    <w:p w14:paraId="4048EBC6" w14:textId="77777777" w:rsidR="009034CA" w:rsidRPr="006D37D9" w:rsidRDefault="009034CA" w:rsidP="009034CA">
      <w:pPr>
        <w:pStyle w:val="Ttulo2"/>
        <w:numPr>
          <w:ilvl w:val="1"/>
          <w:numId w:val="5"/>
        </w:numPr>
        <w:spacing w:before="240" w:line="360" w:lineRule="auto"/>
        <w:ind w:left="578" w:hanging="578"/>
        <w:rPr>
          <w:moveTo w:id="118" w:author="G T" w:date="2019-05-08T10:23:00Z"/>
          <w:rFonts w:ascii="Arial" w:hAnsi="Arial" w:cs="Arial"/>
        </w:rPr>
      </w:pPr>
      <w:moveToRangeStart w:id="119" w:author="G T" w:date="2019-05-08T10:23:00Z" w:name="move8203414"/>
      <w:moveTo w:id="120" w:author="G T" w:date="2019-05-08T10:23:00Z">
        <w:r w:rsidRPr="006D37D9">
          <w:rPr>
            <w:rFonts w:ascii="Arial" w:hAnsi="Arial" w:cs="Arial"/>
          </w:rPr>
          <w:t>Motivação</w:t>
        </w:r>
      </w:moveTo>
    </w:p>
    <w:p w14:paraId="4889E465" w14:textId="5656AC27" w:rsidR="009034CA" w:rsidRPr="006D37D9" w:rsidRDefault="009034CA" w:rsidP="009034CA">
      <w:pPr>
        <w:spacing w:after="120" w:line="360" w:lineRule="auto"/>
        <w:ind w:firstLine="578"/>
        <w:jc w:val="both"/>
        <w:rPr>
          <w:moveTo w:id="121" w:author="G T" w:date="2019-05-08T10:23:00Z"/>
          <w:rFonts w:ascii="Arial" w:hAnsi="Arial" w:cs="Arial"/>
          <w:sz w:val="22"/>
          <w:szCs w:val="22"/>
        </w:rPr>
      </w:pPr>
      <w:moveTo w:id="122" w:author="G T" w:date="2019-05-08T10:23:00Z">
        <w:r w:rsidRPr="006D37D9">
          <w:rPr>
            <w:rFonts w:ascii="Arial" w:hAnsi="Arial" w:cs="Arial"/>
            <w:sz w:val="22"/>
            <w:szCs w:val="22"/>
          </w:rPr>
          <w:t xml:space="preserve">Analisando </w:t>
        </w:r>
      </w:moveTo>
      <w:ins w:id="123" w:author="G T" w:date="2019-05-08T10:23:00Z">
        <w:r>
          <w:rPr>
            <w:rFonts w:ascii="Arial" w:hAnsi="Arial" w:cs="Arial"/>
            <w:sz w:val="22"/>
            <w:szCs w:val="22"/>
          </w:rPr>
          <w:t xml:space="preserve">os </w:t>
        </w:r>
      </w:ins>
      <w:moveTo w:id="124" w:author="G T" w:date="2019-05-08T10:23:00Z">
        <w:r w:rsidRPr="006D37D9">
          <w:rPr>
            <w:rFonts w:ascii="Arial" w:hAnsi="Arial" w:cs="Arial"/>
            <w:sz w:val="22"/>
            <w:szCs w:val="22"/>
          </w:rPr>
          <w:t>estudos dos modelos de qualidade d</w:t>
        </w:r>
      </w:moveTo>
      <w:ins w:id="125" w:author="G T" w:date="2019-05-08T10:23:00Z">
        <w:r>
          <w:rPr>
            <w:rFonts w:ascii="Arial" w:hAnsi="Arial" w:cs="Arial"/>
            <w:sz w:val="22"/>
            <w:szCs w:val="22"/>
          </w:rPr>
          <w:t>o</w:t>
        </w:r>
      </w:ins>
      <w:moveTo w:id="126" w:author="G T" w:date="2019-05-08T10:23:00Z">
        <w:del w:id="127" w:author="G T" w:date="2019-05-08T10:23:00Z">
          <w:r w:rsidRPr="006D37D9" w:rsidDel="009034CA">
            <w:rPr>
              <w:rFonts w:ascii="Arial" w:hAnsi="Arial" w:cs="Arial"/>
              <w:sz w:val="22"/>
              <w:szCs w:val="22"/>
            </w:rPr>
            <w:delText>e</w:delText>
          </w:r>
        </w:del>
        <w:r w:rsidRPr="006D37D9">
          <w:rPr>
            <w:rFonts w:ascii="Arial" w:hAnsi="Arial" w:cs="Arial"/>
            <w:sz w:val="22"/>
            <w:szCs w:val="22"/>
          </w:rPr>
          <w:t xml:space="preserve"> produto de software percebemos que: i) há pouca evidência experimental que suporte a análise das relações entre as características de qualidade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HENNINGSSON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Henningsson</w:t>
        </w:r>
        <w:proofErr w:type="spellEnd"/>
        <w:r w:rsidRPr="006D37D9">
          <w:rPr>
            <w:rFonts w:ascii="Arial" w:hAnsi="Arial" w:cs="Arial"/>
            <w:sz w:val="22"/>
            <w:szCs w:val="22"/>
          </w:rPr>
          <w:t xml:space="preserve"> e </w:t>
        </w:r>
        <w:proofErr w:type="spellStart"/>
        <w:r w:rsidRPr="006D37D9">
          <w:rPr>
            <w:rFonts w:ascii="Arial" w:hAnsi="Arial" w:cs="Arial"/>
            <w:sz w:val="22"/>
            <w:szCs w:val="22"/>
          </w:rPr>
          <w:t>Wohlin</w:t>
        </w:r>
        <w:proofErr w:type="spellEnd"/>
        <w:r w:rsidRPr="006D37D9">
          <w:rPr>
            <w:rFonts w:ascii="Arial" w:hAnsi="Arial" w:cs="Arial"/>
            <w:sz w:val="22"/>
            <w:szCs w:val="22"/>
          </w:rPr>
          <w:t>, 2002)</w:t>
        </w:r>
        <w:r w:rsidRPr="006D37D9">
          <w:rPr>
            <w:rFonts w:ascii="Arial" w:hAnsi="Arial" w:cs="Arial"/>
            <w:sz w:val="22"/>
            <w:szCs w:val="22"/>
          </w:rPr>
          <w:fldChar w:fldCharType="end"/>
        </w:r>
        <w:r>
          <w:rPr>
            <w:rFonts w:ascii="Arial" w:hAnsi="Arial" w:cs="Arial"/>
            <w:sz w:val="22"/>
            <w:szCs w:val="22"/>
          </w:rPr>
          <w:t xml:space="preserve"> </w:t>
        </w:r>
        <w:r w:rsidRPr="006D37D9">
          <w:rPr>
            <w:rFonts w:ascii="Arial" w:hAnsi="Arial" w:cs="Arial"/>
            <w:sz w:val="22"/>
            <w:szCs w:val="22"/>
          </w:rPr>
          <w:fldChar w:fldCharType="begin"/>
        </w:r>
        <w:r w:rsidRPr="006D37D9">
          <w:rPr>
            <w:rFonts w:ascii="Arial" w:hAnsi="Arial" w:cs="Arial"/>
            <w:sz w:val="22"/>
            <w:szCs w:val="22"/>
          </w:rPr>
          <w:instrText xml:space="preserve"> REF ALDAAJEH_communing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w:t>
        </w:r>
        <w:proofErr w:type="spellStart"/>
        <w:r w:rsidRPr="006D37D9">
          <w:rPr>
            <w:rFonts w:ascii="Arial" w:hAnsi="Arial" w:cs="Arial"/>
            <w:sz w:val="22"/>
            <w:szCs w:val="22"/>
          </w:rPr>
          <w:t>Daajeh</w:t>
        </w:r>
        <w:proofErr w:type="spellEnd"/>
        <w:r w:rsidRPr="006D37D9">
          <w:rPr>
            <w:rFonts w:ascii="Arial" w:hAnsi="Arial" w:cs="Arial"/>
            <w:sz w:val="22"/>
            <w:szCs w:val="22"/>
          </w:rPr>
          <w:t xml:space="preserve"> et al., 2012-a)</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t>ii</w:t>
        </w:r>
        <w:proofErr w:type="spellEnd"/>
        <w:r w:rsidRPr="006D37D9">
          <w:rPr>
            <w:rFonts w:ascii="Arial" w:hAnsi="Arial" w:cs="Arial"/>
            <w:sz w:val="22"/>
            <w:szCs w:val="22"/>
          </w:rPr>
          <w:t xml:space="preserve">) existe uma dificuldade em agregar estudos sobre os relacionamentos entre as características de qualidade de produto </w:t>
        </w:r>
        <w:r w:rsidRPr="006D37D9">
          <w:rPr>
            <w:rFonts w:ascii="Arial" w:hAnsi="Arial" w:cs="Arial"/>
            <w:sz w:val="22"/>
            <w:szCs w:val="22"/>
          </w:rPr>
          <w:fldChar w:fldCharType="begin"/>
        </w:r>
        <w:r w:rsidRPr="006D37D9">
          <w:rPr>
            <w:rFonts w:ascii="Arial" w:hAnsi="Arial" w:cs="Arial"/>
            <w:sz w:val="22"/>
            <w:szCs w:val="22"/>
          </w:rPr>
          <w:instrText xml:space="preserve"> REF SVAHNBERG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w:t>
        </w:r>
        <w:proofErr w:type="spellStart"/>
        <w:r w:rsidRPr="006D37D9">
          <w:rPr>
            <w:rFonts w:ascii="Arial" w:hAnsi="Arial" w:cs="Arial"/>
            <w:sz w:val="22"/>
            <w:szCs w:val="22"/>
          </w:rPr>
          <w:t>Svahnberg</w:t>
        </w:r>
        <w:proofErr w:type="spellEnd"/>
        <w:r w:rsidRPr="006D37D9">
          <w:rPr>
            <w:rFonts w:ascii="Arial" w:hAnsi="Arial" w:cs="Arial"/>
            <w:sz w:val="22"/>
            <w:szCs w:val="22"/>
          </w:rPr>
          <w:t xml:space="preserve"> e </w:t>
        </w:r>
        <w:proofErr w:type="spellStart"/>
        <w:r w:rsidRPr="006D37D9">
          <w:rPr>
            <w:rFonts w:ascii="Arial" w:hAnsi="Arial" w:cs="Arial"/>
            <w:sz w:val="22"/>
            <w:szCs w:val="22"/>
          </w:rPr>
          <w:t>Henningsson</w:t>
        </w:r>
        <w:proofErr w:type="spellEnd"/>
        <w:r w:rsidRPr="006D37D9">
          <w:rPr>
            <w:rFonts w:ascii="Arial" w:hAnsi="Arial" w:cs="Arial"/>
            <w:sz w:val="22"/>
            <w:szCs w:val="22"/>
          </w:rPr>
          <w:t>, 2009)</w:t>
        </w:r>
        <w:r w:rsidRPr="006D37D9">
          <w:rPr>
            <w:rFonts w:ascii="Arial" w:hAnsi="Arial" w:cs="Arial"/>
            <w:sz w:val="22"/>
            <w:szCs w:val="22"/>
          </w:rPr>
          <w:fldChar w:fldCharType="end"/>
        </w:r>
        <w:r w:rsidRPr="006D37D9">
          <w:rPr>
            <w:rFonts w:ascii="Arial" w:hAnsi="Arial" w:cs="Arial"/>
            <w:sz w:val="22"/>
            <w:szCs w:val="22"/>
          </w:rPr>
          <w:t xml:space="preserve"> ; </w:t>
        </w:r>
        <w:proofErr w:type="spellStart"/>
        <w:r w:rsidRPr="006D37D9">
          <w:rPr>
            <w:rFonts w:ascii="Arial" w:hAnsi="Arial" w:cs="Arial"/>
            <w:sz w:val="22"/>
            <w:szCs w:val="22"/>
          </w:rPr>
          <w:t>iii</w:t>
        </w:r>
        <w:proofErr w:type="spellEnd"/>
        <w:r w:rsidRPr="006D37D9">
          <w:rPr>
            <w:rFonts w:ascii="Arial" w:hAnsi="Arial" w:cs="Arial"/>
            <w:sz w:val="22"/>
            <w:szCs w:val="22"/>
          </w:rPr>
          <w:t xml:space="preserve">) as evidências acerca das relações entre as características de qualidade, em sua maioria, são descritas em alto nível e foram obtidas por meio de </w:t>
        </w:r>
        <w:proofErr w:type="spellStart"/>
        <w:r w:rsidRPr="009809BE">
          <w:rPr>
            <w:rFonts w:ascii="Arial" w:hAnsi="Arial" w:cs="Arial"/>
            <w:i/>
            <w:sz w:val="22"/>
            <w:szCs w:val="22"/>
          </w:rPr>
          <w:t>surveys</w:t>
        </w:r>
        <w:proofErr w:type="spellEnd"/>
        <w:r w:rsidRPr="006D37D9">
          <w:rPr>
            <w:rFonts w:ascii="Arial" w:hAnsi="Arial" w:cs="Arial"/>
            <w:sz w:val="22"/>
            <w:szCs w:val="22"/>
          </w:rPr>
          <w:t>. Em alguns desses estudos a população foi de profissionais da indústria, em outros, de artigos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ALDAAJEH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Aldaajeh</w:t>
        </w:r>
        <w:proofErr w:type="spellEnd"/>
        <w:r w:rsidRPr="006D37D9">
          <w:rPr>
            <w:rFonts w:ascii="Arial" w:hAnsi="Arial" w:cs="Arial"/>
            <w:sz w:val="22"/>
            <w:szCs w:val="22"/>
          </w:rPr>
          <w:t>, 2012</w:t>
        </w:r>
        <w:r>
          <w:rPr>
            <w:rFonts w:ascii="Arial" w:hAnsi="Arial" w:cs="Arial"/>
            <w:sz w:val="22"/>
            <w:szCs w:val="22"/>
          </w:rPr>
          <w:t>-b</w:t>
        </w:r>
        <w:r w:rsidRPr="006D37D9">
          <w:rPr>
            <w:rFonts w:ascii="Arial" w:hAnsi="Arial" w:cs="Arial"/>
            <w:sz w:val="22"/>
            <w:szCs w:val="22"/>
          </w:rPr>
          <w:t>)</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HAOUES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Haoues</w:t>
        </w:r>
        <w:proofErr w:type="spellEnd"/>
        <w:r w:rsidRPr="006D37D9">
          <w:rPr>
            <w:rFonts w:ascii="Arial" w:hAnsi="Arial" w:cs="Arial"/>
            <w:sz w:val="22"/>
            <w:szCs w:val="22"/>
          </w:rPr>
          <w:t xml:space="preserve"> 2017)</w:t>
        </w:r>
        <w:r w:rsidRPr="006D37D9">
          <w:rPr>
            <w:rFonts w:ascii="Arial" w:hAnsi="Arial" w:cs="Arial"/>
            <w:sz w:val="22"/>
            <w:szCs w:val="22"/>
          </w:rPr>
          <w:fldChar w:fldCharType="end"/>
        </w:r>
        <w:r w:rsidRPr="006D37D9">
          <w:rPr>
            <w:rFonts w:ascii="Arial" w:hAnsi="Arial" w:cs="Arial"/>
            <w:sz w:val="22"/>
            <w:szCs w:val="22"/>
          </w:rPr>
          <w:t xml:space="preserve">; </w:t>
        </w:r>
        <w:proofErr w:type="spellStart"/>
        <w:r w:rsidRPr="006D37D9">
          <w:rPr>
            <w:rFonts w:ascii="Arial" w:hAnsi="Arial" w:cs="Arial"/>
            <w:sz w:val="22"/>
            <w:szCs w:val="22"/>
          </w:rPr>
          <w:t>iv</w:t>
        </w:r>
        <w:proofErr w:type="spellEnd"/>
        <w:r w:rsidRPr="006D37D9">
          <w:rPr>
            <w:rFonts w:ascii="Arial" w:hAnsi="Arial" w:cs="Arial"/>
            <w:sz w:val="22"/>
            <w:szCs w:val="22"/>
          </w:rPr>
          <w:t>) e, principalmente, a qualidade de produto de software vem sendo observada de maneira unidimensional, ou seja, observando uma ou duas características de qualidade por tempo, sem considerar os efeitos colaterais ou influências nas demais características. Essas lacunas nos levam a refletir sobre quão fidedigna</w:t>
        </w:r>
        <w:r>
          <w:rPr>
            <w:rFonts w:ascii="Arial" w:hAnsi="Arial" w:cs="Arial"/>
            <w:sz w:val="22"/>
            <w:szCs w:val="22"/>
          </w:rPr>
          <w:t>,</w:t>
        </w:r>
        <w:r w:rsidRPr="006D37D9">
          <w:rPr>
            <w:rFonts w:ascii="Arial" w:hAnsi="Arial" w:cs="Arial"/>
            <w:sz w:val="22"/>
            <w:szCs w:val="22"/>
          </w:rPr>
          <w:t xml:space="preserve"> de fato,</w:t>
        </w:r>
        <w:r>
          <w:rPr>
            <w:rFonts w:ascii="Arial" w:hAnsi="Arial" w:cs="Arial"/>
            <w:sz w:val="22"/>
            <w:szCs w:val="22"/>
          </w:rPr>
          <w:t xml:space="preserve"> </w:t>
        </w:r>
        <w:r w:rsidRPr="006D37D9">
          <w:rPr>
            <w:rFonts w:ascii="Arial" w:hAnsi="Arial" w:cs="Arial"/>
            <w:sz w:val="22"/>
            <w:szCs w:val="22"/>
          </w:rPr>
          <w:t>é a representação da realidade desse fenômeno</w:t>
        </w:r>
        <w:r>
          <w:rPr>
            <w:rFonts w:ascii="Arial" w:hAnsi="Arial" w:cs="Arial"/>
            <w:sz w:val="22"/>
            <w:szCs w:val="22"/>
          </w:rPr>
          <w:t>.</w:t>
        </w:r>
      </w:moveTo>
    </w:p>
    <w:p w14:paraId="6D0BCBE2" w14:textId="77777777" w:rsidR="009034CA" w:rsidRDefault="009034CA" w:rsidP="009034CA">
      <w:pPr>
        <w:spacing w:after="120" w:line="360" w:lineRule="auto"/>
        <w:ind w:firstLine="578"/>
        <w:jc w:val="both"/>
        <w:rPr>
          <w:moveTo w:id="128" w:author="G T" w:date="2019-05-08T10:23:00Z"/>
          <w:rFonts w:ascii="Arial" w:hAnsi="Arial" w:cs="Arial"/>
          <w:sz w:val="22"/>
          <w:szCs w:val="22"/>
        </w:rPr>
      </w:pPr>
      <w:moveTo w:id="129" w:author="G T" w:date="2019-05-08T10:23:00Z">
        <w:r w:rsidRPr="006D37D9">
          <w:rPr>
            <w:rFonts w:ascii="Arial" w:hAnsi="Arial" w:cs="Arial"/>
            <w:sz w:val="22"/>
            <w:szCs w:val="22"/>
          </w:rPr>
          <w:t xml:space="preserve">Além disso, estudos experimentais sobre medição e medidas de qualidade de software geralmente relatam falta de rigor no processo de medição e </w:t>
        </w:r>
        <w:r>
          <w:rPr>
            <w:rFonts w:ascii="Arial" w:hAnsi="Arial" w:cs="Arial"/>
            <w:sz w:val="22"/>
            <w:szCs w:val="22"/>
          </w:rPr>
          <w:t>validação</w:t>
        </w:r>
        <w:r w:rsidRPr="006D37D9">
          <w:rPr>
            <w:rFonts w:ascii="Arial" w:hAnsi="Arial" w:cs="Arial"/>
            <w:sz w:val="22"/>
            <w:szCs w:val="22"/>
          </w:rPr>
          <w:t xml:space="preserve"> das medidas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KITCHENHAM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Kitchenham</w:t>
        </w:r>
        <w:proofErr w:type="spellEnd"/>
        <w:r w:rsidRPr="006D37D9">
          <w:rPr>
            <w:rFonts w:ascii="Arial" w:hAnsi="Arial" w:cs="Arial"/>
            <w:sz w:val="22"/>
            <w:szCs w:val="22"/>
          </w:rPr>
          <w:t>, 2010</w:t>
        </w:r>
        <w:r w:rsidRPr="006D37D9">
          <w:rPr>
            <w:rFonts w:ascii="Arial" w:hAnsi="Arial" w:cs="Arial"/>
            <w:sz w:val="22"/>
            <w:szCs w:val="22"/>
          </w:rPr>
          <w:fldChar w:fldCharType="end"/>
        </w:r>
        <w:r w:rsidRPr="006D37D9">
          <w:rPr>
            <w:rFonts w:ascii="Arial" w:hAnsi="Arial" w:cs="Arial"/>
            <w:sz w:val="22"/>
            <w:szCs w:val="22"/>
          </w:rPr>
          <w: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REF MENEELY \h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w:t>
        </w:r>
        <w:proofErr w:type="spellStart"/>
        <w:r>
          <w:rPr>
            <w:rFonts w:ascii="Arial" w:hAnsi="Arial" w:cs="Arial"/>
            <w:sz w:val="22"/>
            <w:szCs w:val="22"/>
          </w:rPr>
          <w:t>Meneely</w:t>
        </w:r>
        <w:proofErr w:type="spellEnd"/>
        <w:r>
          <w:rPr>
            <w:rFonts w:ascii="Arial" w:hAnsi="Arial" w:cs="Arial"/>
            <w:sz w:val="22"/>
            <w:szCs w:val="22"/>
          </w:rPr>
          <w:t xml:space="preserve"> et al., 2013)</w:t>
        </w:r>
        <w:r>
          <w:rPr>
            <w:rFonts w:ascii="Arial" w:hAnsi="Arial" w:cs="Arial"/>
            <w:sz w:val="22"/>
            <w:szCs w:val="22"/>
          </w:rPr>
          <w:fldChar w:fldCharType="end"/>
        </w:r>
        <w:r w:rsidRPr="006D37D9">
          <w:rPr>
            <w:rFonts w:ascii="Arial" w:hAnsi="Arial" w:cs="Arial"/>
            <w:sz w:val="22"/>
            <w:szCs w:val="22"/>
          </w:rPr>
          <w:t xml:space="preserve">; problemas </w:t>
        </w:r>
        <w:r>
          <w:rPr>
            <w:rFonts w:ascii="Arial" w:hAnsi="Arial" w:cs="Arial"/>
            <w:sz w:val="22"/>
            <w:szCs w:val="22"/>
          </w:rPr>
          <w:t>com</w:t>
        </w:r>
        <w:r w:rsidRPr="006D37D9">
          <w:rPr>
            <w:rFonts w:ascii="Arial" w:hAnsi="Arial" w:cs="Arial"/>
            <w:sz w:val="22"/>
            <w:szCs w:val="22"/>
          </w:rPr>
          <w:t xml:space="preserve"> escalas entre medidas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JURISTO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Juristo</w:t>
        </w:r>
        <w:proofErr w:type="spellEnd"/>
        <w:r w:rsidRPr="006D37D9">
          <w:rPr>
            <w:rFonts w:ascii="Arial" w:hAnsi="Arial" w:cs="Arial"/>
            <w:sz w:val="22"/>
            <w:szCs w:val="22"/>
          </w:rPr>
          <w:t xml:space="preserve"> e Moreno, 2010</w:t>
        </w:r>
        <w:r w:rsidRPr="006D37D9">
          <w:rPr>
            <w:rFonts w:ascii="Arial" w:hAnsi="Arial" w:cs="Arial"/>
            <w:sz w:val="22"/>
            <w:szCs w:val="22"/>
          </w:rPr>
          <w:fldChar w:fldCharType="end"/>
        </w:r>
        <w:r w:rsidRPr="006D37D9">
          <w:rPr>
            <w:rFonts w:ascii="Arial" w:hAnsi="Arial" w:cs="Arial"/>
            <w:sz w:val="22"/>
            <w:szCs w:val="22"/>
          </w:rPr>
          <w:t xml:space="preserve">); a dificuldade de estabelecer valores de referência </w:t>
        </w:r>
        <w:r w:rsidRPr="006D37D9">
          <w:rPr>
            <w:rFonts w:ascii="Arial" w:hAnsi="Arial" w:cs="Arial"/>
            <w:sz w:val="22"/>
            <w:szCs w:val="22"/>
          </w:rPr>
          <w:lastRenderedPageBreak/>
          <w:t>para medidas de software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end"/>
        </w:r>
        <w:r w:rsidRPr="006D37D9">
          <w:rPr>
            <w:rFonts w:ascii="Arial" w:hAnsi="Arial" w:cs="Arial"/>
            <w:sz w:val="22"/>
            <w:szCs w:val="22"/>
          </w:rPr>
          <w:fldChar w:fldCharType="begin"/>
        </w:r>
        <w:r w:rsidRPr="006D37D9">
          <w:rPr>
            <w:rFonts w:ascii="Arial" w:hAnsi="Arial" w:cs="Arial"/>
            <w:sz w:val="22"/>
            <w:szCs w:val="22"/>
          </w:rPr>
          <w:instrText xml:space="preserve"> REF LAVAZZA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Lavazza</w:t>
        </w:r>
        <w:proofErr w:type="spellEnd"/>
        <w:r w:rsidRPr="006D37D9">
          <w:rPr>
            <w:rFonts w:ascii="Arial" w:hAnsi="Arial" w:cs="Arial"/>
            <w:sz w:val="22"/>
            <w:szCs w:val="22"/>
          </w:rPr>
          <w:t xml:space="preserve"> e </w:t>
        </w:r>
        <w:proofErr w:type="spellStart"/>
        <w:r w:rsidRPr="006D37D9">
          <w:rPr>
            <w:rFonts w:ascii="Arial" w:hAnsi="Arial" w:cs="Arial"/>
            <w:sz w:val="22"/>
            <w:szCs w:val="22"/>
          </w:rPr>
          <w:t>Morasca</w:t>
        </w:r>
        <w:proofErr w:type="spellEnd"/>
        <w:r w:rsidRPr="006D37D9">
          <w:rPr>
            <w:rFonts w:ascii="Arial" w:hAnsi="Arial" w:cs="Arial"/>
            <w:sz w:val="22"/>
            <w:szCs w:val="22"/>
          </w:rPr>
          <w:t>, 2016</w:t>
        </w:r>
        <w:r w:rsidRPr="006D37D9">
          <w:rPr>
            <w:rFonts w:ascii="Arial" w:hAnsi="Arial" w:cs="Arial"/>
            <w:sz w:val="22"/>
            <w:szCs w:val="22"/>
          </w:rPr>
          <w:fldChar w:fldCharType="end"/>
        </w:r>
        <w:r w:rsidRPr="006D37D9">
          <w:rPr>
            <w:rFonts w:ascii="Arial" w:hAnsi="Arial" w:cs="Arial"/>
            <w:sz w:val="22"/>
            <w:szCs w:val="22"/>
          </w:rPr>
          <w: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REF LIMA \h </w:instrText>
        </w:r>
        <w:r>
          <w:rPr>
            <w:rFonts w:ascii="Arial" w:hAnsi="Arial" w:cs="Arial"/>
            <w:sz w:val="22"/>
            <w:szCs w:val="22"/>
          </w:rPr>
        </w:r>
        <w:r>
          <w:rPr>
            <w:rFonts w:ascii="Arial" w:hAnsi="Arial" w:cs="Arial"/>
            <w:sz w:val="22"/>
            <w:szCs w:val="22"/>
          </w:rPr>
          <w:fldChar w:fldCharType="separate"/>
        </w:r>
        <w:r w:rsidRPr="00114862">
          <w:rPr>
            <w:rFonts w:ascii="Arial" w:hAnsi="Arial" w:cs="Arial"/>
            <w:sz w:val="22"/>
            <w:szCs w:val="22"/>
          </w:rPr>
          <w:t>(</w:t>
        </w:r>
        <w:r>
          <w:rPr>
            <w:rFonts w:ascii="Arial" w:hAnsi="Arial" w:cs="Arial"/>
            <w:sz w:val="22"/>
            <w:szCs w:val="22"/>
          </w:rPr>
          <w:t>Lima et al., 2017)</w:t>
        </w:r>
        <w:r>
          <w:rPr>
            <w:rFonts w:ascii="Arial" w:hAnsi="Arial" w:cs="Arial"/>
            <w:sz w:val="22"/>
            <w:szCs w:val="22"/>
          </w:rPr>
          <w:fldChar w:fldCharType="end"/>
        </w:r>
        <w:r>
          <w:rPr>
            <w:rFonts w:ascii="Arial" w:hAnsi="Arial" w:cs="Arial"/>
            <w:sz w:val="22"/>
            <w:szCs w:val="22"/>
          </w:rPr>
          <w:t xml:space="preserve"> </w:t>
        </w:r>
        <w:r w:rsidRPr="006D37D9">
          <w:rPr>
            <w:rFonts w:ascii="Arial" w:hAnsi="Arial" w:cs="Arial"/>
            <w:sz w:val="22"/>
            <w:szCs w:val="22"/>
          </w:rPr>
          <w:t>; e, por último, as características do contexto que dificultam, ou mesmo</w:t>
        </w:r>
        <w:r>
          <w:rPr>
            <w:rFonts w:ascii="Arial" w:hAnsi="Arial" w:cs="Arial"/>
            <w:sz w:val="22"/>
            <w:szCs w:val="22"/>
          </w:rPr>
          <w:t>,</w:t>
        </w:r>
        <w:r w:rsidRPr="006D37D9">
          <w:rPr>
            <w:rFonts w:ascii="Arial" w:hAnsi="Arial" w:cs="Arial"/>
            <w:sz w:val="22"/>
            <w:szCs w:val="22"/>
          </w:rPr>
          <w:t xml:space="preserve"> impossibilitam a comparação de medidas entre diferentes produtos ou projetos, diante das especificidades dos diferentes contextos (</w:t>
        </w:r>
        <w:proofErr w:type="spellStart"/>
        <w:r w:rsidRPr="006D37D9">
          <w:rPr>
            <w:rFonts w:ascii="Arial" w:hAnsi="Arial" w:cs="Arial"/>
            <w:sz w:val="22"/>
            <w:szCs w:val="22"/>
          </w:rPr>
          <w:fldChar w:fldCharType="begin"/>
        </w:r>
        <w:r w:rsidRPr="006D37D9">
          <w:rPr>
            <w:rFonts w:ascii="Arial" w:hAnsi="Arial" w:cs="Arial"/>
            <w:sz w:val="22"/>
            <w:szCs w:val="22"/>
          </w:rPr>
          <w:instrText xml:space="preserve"> REF SJØBERG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Dybå</w:t>
        </w:r>
        <w:proofErr w:type="spellEnd"/>
        <w:r w:rsidRPr="006D37D9">
          <w:rPr>
            <w:rFonts w:ascii="Arial" w:hAnsi="Arial" w:cs="Arial"/>
            <w:sz w:val="22"/>
            <w:szCs w:val="22"/>
          </w:rPr>
          <w:t xml:space="preserve"> et al., 2012</w:t>
        </w:r>
        <w:r w:rsidRPr="006D37D9">
          <w:rPr>
            <w:rFonts w:ascii="Arial" w:hAnsi="Arial" w:cs="Arial"/>
            <w:sz w:val="22"/>
            <w:szCs w:val="22"/>
          </w:rPr>
          <w:fldChar w:fldCharType="end"/>
        </w:r>
        <w:r w:rsidRPr="006D37D9">
          <w:rPr>
            <w:rFonts w:ascii="Arial" w:hAnsi="Arial" w:cs="Arial"/>
            <w:sz w:val="22"/>
            <w:szCs w:val="22"/>
          </w:rPr>
          <w:t>) (</w:t>
        </w:r>
        <w:r w:rsidRPr="006D37D9">
          <w:rPr>
            <w:rFonts w:ascii="Arial" w:hAnsi="Arial" w:cs="Arial"/>
            <w:sz w:val="22"/>
            <w:szCs w:val="22"/>
          </w:rPr>
          <w:fldChar w:fldCharType="begin"/>
        </w:r>
        <w:r w:rsidRPr="006D37D9">
          <w:rPr>
            <w:rFonts w:ascii="Arial" w:hAnsi="Arial" w:cs="Arial"/>
            <w:sz w:val="22"/>
            <w:szCs w:val="22"/>
          </w:rPr>
          <w:instrText xml:space="preserve"> REF ALDAAJEH \h  \* MERGEFORMAT </w:instrText>
        </w:r>
        <w:r w:rsidRPr="006D37D9">
          <w:rPr>
            <w:rFonts w:ascii="Arial" w:hAnsi="Arial" w:cs="Arial"/>
            <w:sz w:val="22"/>
            <w:szCs w:val="22"/>
          </w:rPr>
        </w:r>
        <w:r w:rsidRPr="006D37D9">
          <w:rPr>
            <w:rFonts w:ascii="Arial" w:hAnsi="Arial" w:cs="Arial"/>
            <w:sz w:val="22"/>
            <w:szCs w:val="22"/>
          </w:rPr>
          <w:fldChar w:fldCharType="separate"/>
        </w:r>
        <w:r w:rsidRPr="006D37D9">
          <w:rPr>
            <w:rFonts w:ascii="Arial" w:hAnsi="Arial" w:cs="Arial"/>
            <w:sz w:val="22"/>
            <w:szCs w:val="22"/>
          </w:rPr>
          <w:t>Al-</w:t>
        </w:r>
        <w:proofErr w:type="spellStart"/>
        <w:r w:rsidRPr="006D37D9">
          <w:rPr>
            <w:rFonts w:ascii="Arial" w:hAnsi="Arial" w:cs="Arial"/>
            <w:sz w:val="22"/>
            <w:szCs w:val="22"/>
          </w:rPr>
          <w:t>Daajeh</w:t>
        </w:r>
        <w:proofErr w:type="spellEnd"/>
        <w:r w:rsidRPr="006D37D9">
          <w:rPr>
            <w:rFonts w:ascii="Arial" w:hAnsi="Arial" w:cs="Arial"/>
            <w:sz w:val="22"/>
            <w:szCs w:val="22"/>
          </w:rPr>
          <w:t xml:space="preserve"> et. </w:t>
        </w:r>
        <w:proofErr w:type="gramStart"/>
        <w:r w:rsidRPr="006D37D9">
          <w:rPr>
            <w:rFonts w:ascii="Arial" w:hAnsi="Arial" w:cs="Arial"/>
            <w:sz w:val="22"/>
            <w:szCs w:val="22"/>
          </w:rPr>
          <w:t>al</w:t>
        </w:r>
        <w:proofErr w:type="gramEnd"/>
        <w:r w:rsidRPr="006D37D9">
          <w:rPr>
            <w:rFonts w:ascii="Arial" w:hAnsi="Arial" w:cs="Arial"/>
            <w:sz w:val="22"/>
            <w:szCs w:val="22"/>
          </w:rPr>
          <w:t>, 2012-b)</w:t>
        </w:r>
        <w:r w:rsidRPr="006D37D9">
          <w:rPr>
            <w:rFonts w:ascii="Arial" w:hAnsi="Arial" w:cs="Arial"/>
            <w:sz w:val="22"/>
            <w:szCs w:val="22"/>
          </w:rPr>
          <w:fldChar w:fldCharType="end"/>
        </w:r>
        <w:r w:rsidRPr="006D37D9">
          <w:rPr>
            <w:rFonts w:ascii="Arial" w:hAnsi="Arial" w:cs="Arial"/>
            <w:sz w:val="22"/>
            <w:szCs w:val="22"/>
          </w:rPr>
          <w:t>.</w:t>
        </w:r>
      </w:moveTo>
    </w:p>
    <w:p w14:paraId="25405827" w14:textId="77777777" w:rsidR="009034CA" w:rsidRDefault="009034CA" w:rsidP="009034CA">
      <w:pPr>
        <w:spacing w:after="120" w:line="360" w:lineRule="auto"/>
        <w:ind w:firstLine="578"/>
        <w:jc w:val="both"/>
        <w:rPr>
          <w:ins w:id="130" w:author="G T" w:date="2019-05-08T10:25:00Z"/>
          <w:rFonts w:ascii="Arial" w:hAnsi="Arial" w:cs="Arial"/>
          <w:sz w:val="22"/>
          <w:szCs w:val="22"/>
        </w:rPr>
      </w:pPr>
      <w:ins w:id="131" w:author="G T" w:date="2019-05-08T10:25:00Z">
        <w:r w:rsidRPr="00443D79">
          <w:rPr>
            <w:rFonts w:ascii="Arial" w:hAnsi="Arial" w:cs="Arial"/>
            <w:sz w:val="22"/>
            <w:szCs w:val="22"/>
          </w:rPr>
          <w:t>Ainda</w:t>
        </w:r>
        <w:r w:rsidRPr="00FE7FD8">
          <w:rPr>
            <w:rFonts w:ascii="Arial" w:hAnsi="Arial" w:cs="Arial"/>
            <w:sz w:val="22"/>
            <w:szCs w:val="22"/>
          </w:rPr>
          <w:t xml:space="preserve"> que os </w:t>
        </w:r>
        <w:r>
          <w:rPr>
            <w:rFonts w:ascii="Arial" w:hAnsi="Arial" w:cs="Arial"/>
            <w:sz w:val="22"/>
            <w:szCs w:val="22"/>
          </w:rPr>
          <w:t>resultados sejam interessantes</w:t>
        </w:r>
        <w:proofErr w:type="gramStart"/>
        <w:r>
          <w:rPr>
            <w:rFonts w:ascii="Arial" w:hAnsi="Arial" w:cs="Arial"/>
            <w:sz w:val="22"/>
            <w:szCs w:val="22"/>
          </w:rPr>
          <w:t xml:space="preserve">, </w:t>
        </w:r>
        <w:r w:rsidRPr="00FE7FD8">
          <w:rPr>
            <w:rFonts w:ascii="Arial" w:hAnsi="Arial" w:cs="Arial"/>
            <w:sz w:val="22"/>
            <w:szCs w:val="22"/>
          </w:rPr>
          <w:t>,</w:t>
        </w:r>
        <w:proofErr w:type="gramEnd"/>
        <w:r w:rsidRPr="00FE7FD8">
          <w:rPr>
            <w:rFonts w:ascii="Arial" w:hAnsi="Arial" w:cs="Arial"/>
            <w:sz w:val="22"/>
            <w:szCs w:val="22"/>
          </w:rPr>
          <w:t xml:space="preserve"> os </w:t>
        </w:r>
        <w:r>
          <w:rPr>
            <w:rFonts w:ascii="Arial" w:hAnsi="Arial" w:cs="Arial"/>
            <w:sz w:val="22"/>
            <w:szCs w:val="22"/>
          </w:rPr>
          <w:t>modelos</w:t>
        </w:r>
        <w:r w:rsidRPr="00FE7FD8">
          <w:rPr>
            <w:rFonts w:ascii="Arial" w:hAnsi="Arial" w:cs="Arial"/>
            <w:sz w:val="22"/>
            <w:szCs w:val="22"/>
          </w:rPr>
          <w:t xml:space="preserve"> sempre </w:t>
        </w:r>
        <w:r>
          <w:rPr>
            <w:rFonts w:ascii="Arial" w:hAnsi="Arial" w:cs="Arial"/>
            <w:sz w:val="22"/>
            <w:szCs w:val="22"/>
          </w:rPr>
          <w:t xml:space="preserve">apoiam a observação da </w:t>
        </w:r>
        <w:r w:rsidRPr="00FE7FD8">
          <w:rPr>
            <w:rFonts w:ascii="Arial" w:hAnsi="Arial" w:cs="Arial"/>
            <w:sz w:val="22"/>
            <w:szCs w:val="22"/>
          </w:rPr>
          <w:t>qualidade d</w:t>
        </w:r>
        <w:r>
          <w:rPr>
            <w:rFonts w:ascii="Arial" w:hAnsi="Arial" w:cs="Arial"/>
            <w:sz w:val="22"/>
            <w:szCs w:val="22"/>
          </w:rPr>
          <w:t>o</w:t>
        </w:r>
        <w:r w:rsidRPr="00FE7FD8">
          <w:rPr>
            <w:rFonts w:ascii="Arial" w:hAnsi="Arial" w:cs="Arial"/>
            <w:sz w:val="22"/>
            <w:szCs w:val="22"/>
          </w:rPr>
          <w:t xml:space="preserve"> produto </w:t>
        </w:r>
        <w:r>
          <w:rPr>
            <w:rFonts w:ascii="Arial" w:hAnsi="Arial" w:cs="Arial"/>
            <w:sz w:val="22"/>
            <w:szCs w:val="22"/>
          </w:rPr>
          <w:t>sob</w:t>
        </w:r>
        <w:r w:rsidRPr="00FE7FD8">
          <w:rPr>
            <w:rFonts w:ascii="Arial" w:hAnsi="Arial" w:cs="Arial"/>
            <w:sz w:val="22"/>
            <w:szCs w:val="22"/>
          </w:rPr>
          <w:t xml:space="preserve"> uma perspectiva unidimensional, focando preferencialmente em características</w:t>
        </w:r>
        <w:r>
          <w:rPr>
            <w:rFonts w:ascii="Arial" w:hAnsi="Arial" w:cs="Arial"/>
            <w:sz w:val="22"/>
            <w:szCs w:val="22"/>
          </w:rPr>
          <w:t xml:space="preserve"> internas de </w:t>
        </w:r>
        <w:r w:rsidRPr="00FE7FD8">
          <w:rPr>
            <w:rFonts w:ascii="Arial" w:hAnsi="Arial" w:cs="Arial"/>
            <w:sz w:val="22"/>
            <w:szCs w:val="22"/>
          </w:rPr>
          <w:t xml:space="preserve"> r qualidade. </w:t>
        </w:r>
        <w:r>
          <w:rPr>
            <w:rFonts w:ascii="Arial" w:hAnsi="Arial" w:cs="Arial"/>
            <w:sz w:val="22"/>
            <w:szCs w:val="22"/>
          </w:rPr>
          <w:t xml:space="preserve">Entretanto, o referencial de qualidade, se tratado de forma unidimensional, impede uma visão holística da qualidade do produto, limitando a percepção de variação da qualidade relacionada a um atributo em particular sem permitir a percepção da qualidade final do produto tendo em vista as expectativas dos </w:t>
        </w:r>
        <w:proofErr w:type="spellStart"/>
        <w:r>
          <w:rPr>
            <w:rFonts w:ascii="Arial" w:hAnsi="Arial" w:cs="Arial"/>
            <w:sz w:val="22"/>
            <w:szCs w:val="22"/>
          </w:rPr>
          <w:t>stakeholders</w:t>
        </w:r>
        <w:proofErr w:type="spellEnd"/>
        <w:r>
          <w:rPr>
            <w:rFonts w:ascii="Arial" w:hAnsi="Arial" w:cs="Arial"/>
            <w:sz w:val="22"/>
            <w:szCs w:val="22"/>
          </w:rPr>
          <w:t xml:space="preserve"> para diferentes aspectos da qualidade, conforme pode ser constatado no Capítulo 2. Desta forma, a</w:t>
        </w:r>
        <w:r w:rsidRPr="00FE7FD8">
          <w:rPr>
            <w:rFonts w:ascii="Arial" w:hAnsi="Arial" w:cs="Arial"/>
            <w:sz w:val="22"/>
            <w:szCs w:val="22"/>
          </w:rPr>
          <w:t>rgumentamos que as relações entre as características d</w:t>
        </w:r>
        <w:r>
          <w:rPr>
            <w:rFonts w:ascii="Arial" w:hAnsi="Arial" w:cs="Arial"/>
            <w:sz w:val="22"/>
            <w:szCs w:val="22"/>
          </w:rPr>
          <w:t>e</w:t>
        </w:r>
        <w:r w:rsidRPr="00FE7FD8">
          <w:rPr>
            <w:rFonts w:ascii="Arial" w:hAnsi="Arial" w:cs="Arial"/>
            <w:sz w:val="22"/>
            <w:szCs w:val="22"/>
          </w:rPr>
          <w:t xml:space="preserve"> qualidade</w:t>
        </w:r>
        <w:r>
          <w:rPr>
            <w:rFonts w:ascii="Arial" w:hAnsi="Arial" w:cs="Arial"/>
            <w:sz w:val="22"/>
            <w:szCs w:val="22"/>
          </w:rPr>
          <w:t>s internas e externas devam</w:t>
        </w:r>
        <w:r w:rsidRPr="00FE7FD8">
          <w:rPr>
            <w:rFonts w:ascii="Arial" w:hAnsi="Arial" w:cs="Arial"/>
            <w:sz w:val="22"/>
            <w:szCs w:val="22"/>
          </w:rPr>
          <w:t xml:space="preserve"> ser </w:t>
        </w:r>
        <w:r>
          <w:rPr>
            <w:rFonts w:ascii="Arial" w:hAnsi="Arial" w:cs="Arial"/>
            <w:sz w:val="22"/>
            <w:szCs w:val="22"/>
          </w:rPr>
          <w:t>simultaneamente consideradas</w:t>
        </w:r>
        <w:r w:rsidRPr="00FE7FD8">
          <w:rPr>
            <w:rFonts w:ascii="Arial" w:hAnsi="Arial" w:cs="Arial"/>
            <w:sz w:val="22"/>
            <w:szCs w:val="22"/>
          </w:rPr>
          <w:t xml:space="preserve"> e </w:t>
        </w:r>
        <w:proofErr w:type="gramStart"/>
        <w:r w:rsidRPr="00FE7FD8">
          <w:rPr>
            <w:rFonts w:ascii="Arial" w:hAnsi="Arial" w:cs="Arial"/>
            <w:sz w:val="22"/>
            <w:szCs w:val="22"/>
          </w:rPr>
          <w:t>analisadas  por</w:t>
        </w:r>
        <w:proofErr w:type="gramEnd"/>
        <w:r w:rsidRPr="00FE7FD8">
          <w:rPr>
            <w:rFonts w:ascii="Arial" w:hAnsi="Arial" w:cs="Arial"/>
            <w:sz w:val="22"/>
            <w:szCs w:val="22"/>
          </w:rPr>
          <w:t xml:space="preserve"> meio de </w:t>
        </w:r>
        <w:r>
          <w:rPr>
            <w:rFonts w:ascii="Arial" w:hAnsi="Arial" w:cs="Arial"/>
            <w:sz w:val="22"/>
            <w:szCs w:val="22"/>
          </w:rPr>
          <w:t xml:space="preserve">um modelo multidimensional, direcionado por </w:t>
        </w:r>
        <w:r w:rsidRPr="00FE7FD8">
          <w:rPr>
            <w:rFonts w:ascii="Arial" w:hAnsi="Arial" w:cs="Arial"/>
            <w:sz w:val="22"/>
            <w:szCs w:val="22"/>
          </w:rPr>
          <w:t xml:space="preserve">uma abordagem orientada a </w:t>
        </w:r>
        <w:r>
          <w:rPr>
            <w:rFonts w:ascii="Arial" w:hAnsi="Arial" w:cs="Arial"/>
            <w:sz w:val="22"/>
            <w:szCs w:val="22"/>
          </w:rPr>
          <w:t>medidas</w:t>
        </w:r>
        <w:r w:rsidRPr="00FE7FD8">
          <w:rPr>
            <w:rFonts w:ascii="Arial" w:hAnsi="Arial" w:cs="Arial"/>
            <w:sz w:val="22"/>
            <w:szCs w:val="22"/>
          </w:rPr>
          <w:t xml:space="preserve">, a fim de, capturar </w:t>
        </w:r>
        <w:r>
          <w:rPr>
            <w:rFonts w:ascii="Arial" w:hAnsi="Arial" w:cs="Arial"/>
            <w:sz w:val="22"/>
            <w:szCs w:val="22"/>
          </w:rPr>
          <w:t xml:space="preserve">e representar </w:t>
        </w:r>
        <w:r w:rsidRPr="00FE7FD8">
          <w:rPr>
            <w:rFonts w:ascii="Arial" w:hAnsi="Arial" w:cs="Arial"/>
            <w:sz w:val="22"/>
            <w:szCs w:val="22"/>
          </w:rPr>
          <w:t>efetivamente o espectro d</w:t>
        </w:r>
        <w:r>
          <w:rPr>
            <w:rFonts w:ascii="Arial" w:hAnsi="Arial" w:cs="Arial"/>
            <w:sz w:val="22"/>
            <w:szCs w:val="22"/>
          </w:rPr>
          <w:t>a</w:t>
        </w:r>
        <w:r w:rsidRPr="00FE7FD8">
          <w:rPr>
            <w:rFonts w:ascii="Arial" w:hAnsi="Arial" w:cs="Arial"/>
            <w:sz w:val="22"/>
            <w:szCs w:val="22"/>
          </w:rPr>
          <w:t xml:space="preserve"> qualidade</w:t>
        </w:r>
        <w:r>
          <w:rPr>
            <w:rFonts w:ascii="Arial" w:hAnsi="Arial" w:cs="Arial"/>
            <w:sz w:val="22"/>
            <w:szCs w:val="22"/>
          </w:rPr>
          <w:t xml:space="preserve"> do produto de software</w:t>
        </w:r>
        <w:r w:rsidRPr="00FE7FD8">
          <w:rPr>
            <w:rFonts w:ascii="Arial" w:hAnsi="Arial" w:cs="Arial"/>
            <w:sz w:val="22"/>
            <w:szCs w:val="22"/>
          </w:rPr>
          <w:t xml:space="preserve">. Essa é a principal </w:t>
        </w:r>
        <w:r>
          <w:rPr>
            <w:rFonts w:ascii="Arial" w:hAnsi="Arial" w:cs="Arial"/>
            <w:sz w:val="22"/>
            <w:szCs w:val="22"/>
          </w:rPr>
          <w:t xml:space="preserve">motivação e diferencial do modelo para observação da qualidade do produto de software a ser tratado nesta tese, </w:t>
        </w:r>
      </w:ins>
    </w:p>
    <w:p w14:paraId="78998B18" w14:textId="491AD3E8" w:rsidR="009034CA" w:rsidRPr="006D37D9" w:rsidDel="009034CA" w:rsidRDefault="009034CA" w:rsidP="009034CA">
      <w:pPr>
        <w:spacing w:after="120" w:line="360" w:lineRule="auto"/>
        <w:ind w:firstLine="578"/>
        <w:jc w:val="both"/>
        <w:rPr>
          <w:del w:id="132" w:author="G T" w:date="2019-05-08T10:25:00Z"/>
          <w:moveTo w:id="133" w:author="G T" w:date="2019-05-08T10:23:00Z"/>
          <w:rFonts w:ascii="Arial" w:hAnsi="Arial" w:cs="Arial"/>
          <w:sz w:val="22"/>
          <w:szCs w:val="22"/>
        </w:rPr>
      </w:pPr>
      <w:moveTo w:id="134" w:author="G T" w:date="2019-05-08T10:23:00Z">
        <w:del w:id="135" w:author="G T" w:date="2019-05-08T10:25:00Z">
          <w:r w:rsidDel="009034CA">
            <w:rPr>
              <w:rFonts w:ascii="Arial" w:hAnsi="Arial" w:cs="Arial"/>
              <w:sz w:val="22"/>
              <w:szCs w:val="22"/>
            </w:rPr>
            <w:delText>Considerando o exposto na introdução e motivação, apresentamos, a seguir, a delimitação do problema.</w:delText>
          </w:r>
        </w:del>
      </w:moveTo>
    </w:p>
    <w:moveToRangeEnd w:id="119"/>
    <w:p w14:paraId="7BC38C81" w14:textId="0E877B15" w:rsidR="00D849BF" w:rsidDel="009034CA" w:rsidRDefault="007810A9" w:rsidP="00FE7FD8">
      <w:pPr>
        <w:spacing w:after="120" w:line="360" w:lineRule="auto"/>
        <w:ind w:firstLine="578"/>
        <w:jc w:val="both"/>
        <w:rPr>
          <w:del w:id="136" w:author="G T" w:date="2019-05-08T10:24:00Z"/>
          <w:rFonts w:ascii="Arial" w:hAnsi="Arial" w:cs="Arial"/>
          <w:sz w:val="22"/>
          <w:szCs w:val="22"/>
        </w:rPr>
      </w:pPr>
      <w:del w:id="137" w:author="G T" w:date="2019-05-08T10:24:00Z">
        <w:r w:rsidRPr="00443D79" w:rsidDel="009034CA">
          <w:rPr>
            <w:rFonts w:ascii="Arial" w:hAnsi="Arial" w:cs="Arial"/>
            <w:sz w:val="22"/>
            <w:szCs w:val="22"/>
          </w:rPr>
          <w:delText>Ainda</w:delText>
        </w:r>
        <w:r w:rsidRPr="00FE7FD8" w:rsidDel="009034CA">
          <w:rPr>
            <w:rFonts w:ascii="Arial" w:hAnsi="Arial" w:cs="Arial"/>
            <w:sz w:val="22"/>
            <w:szCs w:val="22"/>
          </w:rPr>
          <w:delText xml:space="preserve"> que </w:delText>
        </w:r>
        <w:r w:rsidR="00D4296A" w:rsidRPr="00FE7FD8" w:rsidDel="009034CA">
          <w:rPr>
            <w:rFonts w:ascii="Arial" w:hAnsi="Arial" w:cs="Arial"/>
            <w:sz w:val="22"/>
            <w:szCs w:val="22"/>
          </w:rPr>
          <w:delText xml:space="preserve">os </w:delText>
        </w:r>
      </w:del>
      <w:del w:id="138" w:author="G T" w:date="2019-05-08T10:10:00Z">
        <w:r w:rsidR="00D4296A" w:rsidRPr="00FE7FD8" w:rsidDel="009D2C57">
          <w:rPr>
            <w:rFonts w:ascii="Arial" w:hAnsi="Arial" w:cs="Arial"/>
            <w:sz w:val="22"/>
            <w:szCs w:val="22"/>
          </w:rPr>
          <w:delText>avanços sejam notáveis</w:delText>
        </w:r>
      </w:del>
      <w:del w:id="139" w:author="G T" w:date="2019-05-08T10:24:00Z">
        <w:r w:rsidR="00D4296A" w:rsidRPr="00FE7FD8" w:rsidDel="009034CA">
          <w:rPr>
            <w:rFonts w:ascii="Arial" w:hAnsi="Arial" w:cs="Arial"/>
            <w:sz w:val="22"/>
            <w:szCs w:val="22"/>
          </w:rPr>
          <w:delText xml:space="preserve">, os </w:delText>
        </w:r>
      </w:del>
      <w:del w:id="140" w:author="G T" w:date="2019-05-08T10:10:00Z">
        <w:r w:rsidR="009F7E7C" w:rsidRPr="00FE7FD8" w:rsidDel="009D2C57">
          <w:rPr>
            <w:rFonts w:ascii="Arial" w:hAnsi="Arial" w:cs="Arial"/>
            <w:sz w:val="22"/>
            <w:szCs w:val="22"/>
          </w:rPr>
          <w:delText xml:space="preserve">estudos </w:delText>
        </w:r>
      </w:del>
      <w:del w:id="141" w:author="G T" w:date="2019-05-08T10:24:00Z">
        <w:r w:rsidR="009F7E7C" w:rsidRPr="00FE7FD8" w:rsidDel="009034CA">
          <w:rPr>
            <w:rFonts w:ascii="Arial" w:hAnsi="Arial" w:cs="Arial"/>
            <w:sz w:val="22"/>
            <w:szCs w:val="22"/>
          </w:rPr>
          <w:delText>sempre</w:delText>
        </w:r>
        <w:r w:rsidR="00D4296A" w:rsidRPr="00FE7FD8" w:rsidDel="009034CA">
          <w:rPr>
            <w:rFonts w:ascii="Arial" w:hAnsi="Arial" w:cs="Arial"/>
            <w:sz w:val="22"/>
            <w:szCs w:val="22"/>
          </w:rPr>
          <w:delText xml:space="preserve"> </w:delText>
        </w:r>
      </w:del>
      <w:del w:id="142" w:author="G T" w:date="2019-05-08T10:10:00Z">
        <w:r w:rsidR="00E24E2F" w:rsidRPr="00FE7FD8" w:rsidDel="009D2C57">
          <w:rPr>
            <w:rFonts w:ascii="Arial" w:hAnsi="Arial" w:cs="Arial"/>
            <w:sz w:val="22"/>
            <w:szCs w:val="22"/>
          </w:rPr>
          <w:delText>observa</w:delText>
        </w:r>
        <w:r w:rsidR="009F7E7C" w:rsidRPr="00FE7FD8" w:rsidDel="009D2C57">
          <w:rPr>
            <w:rFonts w:ascii="Arial" w:hAnsi="Arial" w:cs="Arial"/>
            <w:sz w:val="22"/>
            <w:szCs w:val="22"/>
          </w:rPr>
          <w:delText>ra</w:delText>
        </w:r>
        <w:r w:rsidR="00E24E2F" w:rsidRPr="00FE7FD8" w:rsidDel="009D2C57">
          <w:rPr>
            <w:rFonts w:ascii="Arial" w:hAnsi="Arial" w:cs="Arial"/>
            <w:sz w:val="22"/>
            <w:szCs w:val="22"/>
          </w:rPr>
          <w:delText xml:space="preserve">m </w:delText>
        </w:r>
      </w:del>
      <w:del w:id="143" w:author="G T" w:date="2019-05-08T10:11:00Z">
        <w:r w:rsidR="00E24E2F" w:rsidRPr="00FE7FD8" w:rsidDel="009D2C57">
          <w:rPr>
            <w:rFonts w:ascii="Arial" w:hAnsi="Arial" w:cs="Arial"/>
            <w:sz w:val="22"/>
            <w:szCs w:val="22"/>
          </w:rPr>
          <w:delText xml:space="preserve">a </w:delText>
        </w:r>
      </w:del>
      <w:del w:id="144" w:author="G T" w:date="2019-05-08T10:24:00Z">
        <w:r w:rsidR="00D4296A" w:rsidRPr="00FE7FD8" w:rsidDel="009034CA">
          <w:rPr>
            <w:rFonts w:ascii="Arial" w:hAnsi="Arial" w:cs="Arial"/>
            <w:sz w:val="22"/>
            <w:szCs w:val="22"/>
          </w:rPr>
          <w:delText>quali</w:delText>
        </w:r>
        <w:r w:rsidR="00D849BF" w:rsidRPr="00FE7FD8" w:rsidDel="009034CA">
          <w:rPr>
            <w:rFonts w:ascii="Arial" w:hAnsi="Arial" w:cs="Arial"/>
            <w:sz w:val="22"/>
            <w:szCs w:val="22"/>
          </w:rPr>
          <w:delText>da</w:delText>
        </w:r>
        <w:r w:rsidR="00D4296A" w:rsidRPr="00FE7FD8" w:rsidDel="009034CA">
          <w:rPr>
            <w:rFonts w:ascii="Arial" w:hAnsi="Arial" w:cs="Arial"/>
            <w:sz w:val="22"/>
            <w:szCs w:val="22"/>
          </w:rPr>
          <w:delText>de d</w:delText>
        </w:r>
      </w:del>
      <w:del w:id="145" w:author="G T" w:date="2019-05-08T10:10:00Z">
        <w:r w:rsidR="00D4296A" w:rsidRPr="00FE7FD8" w:rsidDel="009D2C57">
          <w:rPr>
            <w:rFonts w:ascii="Arial" w:hAnsi="Arial" w:cs="Arial"/>
            <w:sz w:val="22"/>
            <w:szCs w:val="22"/>
          </w:rPr>
          <w:delText>e</w:delText>
        </w:r>
      </w:del>
      <w:del w:id="146" w:author="G T" w:date="2019-05-08T10:24:00Z">
        <w:r w:rsidR="00D4296A" w:rsidRPr="00FE7FD8" w:rsidDel="009034CA">
          <w:rPr>
            <w:rFonts w:ascii="Arial" w:hAnsi="Arial" w:cs="Arial"/>
            <w:sz w:val="22"/>
            <w:szCs w:val="22"/>
          </w:rPr>
          <w:delText xml:space="preserve"> produto</w:delText>
        </w:r>
        <w:r w:rsidR="00E24E2F" w:rsidRPr="00FE7FD8" w:rsidDel="009034CA">
          <w:rPr>
            <w:rFonts w:ascii="Arial" w:hAnsi="Arial" w:cs="Arial"/>
            <w:sz w:val="22"/>
            <w:szCs w:val="22"/>
          </w:rPr>
          <w:delText xml:space="preserve"> </w:delText>
        </w:r>
      </w:del>
      <w:del w:id="147" w:author="G T" w:date="2019-05-08T10:10:00Z">
        <w:r w:rsidR="009F7E7C" w:rsidRPr="00FE7FD8" w:rsidDel="009D2C57">
          <w:rPr>
            <w:rFonts w:ascii="Arial" w:hAnsi="Arial" w:cs="Arial"/>
            <w:sz w:val="22"/>
            <w:szCs w:val="22"/>
          </w:rPr>
          <w:delText>em</w:delText>
        </w:r>
        <w:r w:rsidR="00E24E2F" w:rsidRPr="00FE7FD8" w:rsidDel="009D2C57">
          <w:rPr>
            <w:rFonts w:ascii="Arial" w:hAnsi="Arial" w:cs="Arial"/>
            <w:sz w:val="22"/>
            <w:szCs w:val="22"/>
          </w:rPr>
          <w:delText xml:space="preserve"> </w:delText>
        </w:r>
      </w:del>
      <w:del w:id="148" w:author="G T" w:date="2019-05-08T10:24:00Z">
        <w:r w:rsidR="00E24E2F" w:rsidRPr="00FE7FD8" w:rsidDel="009034CA">
          <w:rPr>
            <w:rFonts w:ascii="Arial" w:hAnsi="Arial" w:cs="Arial"/>
            <w:sz w:val="22"/>
            <w:szCs w:val="22"/>
          </w:rPr>
          <w:delText>uma perspectiva unidimensional, focando preferencialmente em características r</w:delText>
        </w:r>
      </w:del>
      <w:del w:id="149" w:author="G T" w:date="2019-05-08T10:11:00Z">
        <w:r w:rsidR="00E24E2F" w:rsidRPr="00FE7FD8" w:rsidDel="009D2C57">
          <w:rPr>
            <w:rFonts w:ascii="Arial" w:hAnsi="Arial" w:cs="Arial"/>
            <w:sz w:val="22"/>
            <w:szCs w:val="22"/>
          </w:rPr>
          <w:delText>elacionadas à</w:delText>
        </w:r>
      </w:del>
      <w:del w:id="150" w:author="G T" w:date="2019-05-08T10:24:00Z">
        <w:r w:rsidR="00E24E2F" w:rsidRPr="00FE7FD8" w:rsidDel="009034CA">
          <w:rPr>
            <w:rFonts w:ascii="Arial" w:hAnsi="Arial" w:cs="Arial"/>
            <w:sz w:val="22"/>
            <w:szCs w:val="22"/>
          </w:rPr>
          <w:delText xml:space="preserve"> qualidade</w:delText>
        </w:r>
      </w:del>
      <w:del w:id="151" w:author="G T" w:date="2019-05-08T10:11:00Z">
        <w:r w:rsidR="00E24E2F" w:rsidRPr="00FE7FD8" w:rsidDel="009D2C57">
          <w:rPr>
            <w:rFonts w:ascii="Arial" w:hAnsi="Arial" w:cs="Arial"/>
            <w:sz w:val="22"/>
            <w:szCs w:val="22"/>
          </w:rPr>
          <w:delText xml:space="preserve"> interna</w:delText>
        </w:r>
      </w:del>
      <w:del w:id="152" w:author="G T" w:date="2019-05-08T10:24:00Z">
        <w:r w:rsidR="00E24E2F" w:rsidRPr="00FE7FD8" w:rsidDel="009034CA">
          <w:rPr>
            <w:rFonts w:ascii="Arial" w:hAnsi="Arial" w:cs="Arial"/>
            <w:sz w:val="22"/>
            <w:szCs w:val="22"/>
          </w:rPr>
          <w:delText xml:space="preserve">. </w:delText>
        </w:r>
      </w:del>
      <w:del w:id="153" w:author="G T" w:date="2019-05-08T10:14:00Z">
        <w:r w:rsidR="00E24E2F" w:rsidRPr="00FE7FD8" w:rsidDel="009D2C57">
          <w:rPr>
            <w:rFonts w:ascii="Arial" w:hAnsi="Arial" w:cs="Arial"/>
            <w:sz w:val="22"/>
            <w:szCs w:val="22"/>
          </w:rPr>
          <w:delText>A</w:delText>
        </w:r>
      </w:del>
      <w:del w:id="154" w:author="G T" w:date="2019-05-08T10:24:00Z">
        <w:r w:rsidR="00E24E2F" w:rsidRPr="00FE7FD8" w:rsidDel="009034CA">
          <w:rPr>
            <w:rFonts w:ascii="Arial" w:hAnsi="Arial" w:cs="Arial"/>
            <w:sz w:val="22"/>
            <w:szCs w:val="22"/>
          </w:rPr>
          <w:delText>rgumentamos que as relações entre as características d</w:delText>
        </w:r>
      </w:del>
      <w:del w:id="155" w:author="G T" w:date="2019-05-08T10:11:00Z">
        <w:r w:rsidR="00E24E2F" w:rsidRPr="00FE7FD8" w:rsidDel="009D2C57">
          <w:rPr>
            <w:rFonts w:ascii="Arial" w:hAnsi="Arial" w:cs="Arial"/>
            <w:sz w:val="22"/>
            <w:szCs w:val="22"/>
          </w:rPr>
          <w:delText>a</w:delText>
        </w:r>
      </w:del>
      <w:del w:id="156" w:author="G T" w:date="2019-05-08T10:24:00Z">
        <w:r w:rsidR="00E24E2F" w:rsidRPr="00FE7FD8" w:rsidDel="009034CA">
          <w:rPr>
            <w:rFonts w:ascii="Arial" w:hAnsi="Arial" w:cs="Arial"/>
            <w:sz w:val="22"/>
            <w:szCs w:val="22"/>
          </w:rPr>
          <w:delText xml:space="preserve"> </w:delText>
        </w:r>
      </w:del>
      <w:del w:id="157" w:author="G T" w:date="2019-05-08T10:11:00Z">
        <w:r w:rsidR="00D849BF" w:rsidRPr="00FE7FD8" w:rsidDel="009D2C57">
          <w:rPr>
            <w:rFonts w:ascii="Arial" w:hAnsi="Arial" w:cs="Arial"/>
            <w:sz w:val="22"/>
            <w:szCs w:val="22"/>
          </w:rPr>
          <w:delText>qualidade</w:delText>
        </w:r>
        <w:r w:rsidR="00E24E2F" w:rsidRPr="00FE7FD8" w:rsidDel="009D2C57">
          <w:rPr>
            <w:rFonts w:ascii="Arial" w:hAnsi="Arial" w:cs="Arial"/>
            <w:sz w:val="22"/>
            <w:szCs w:val="22"/>
          </w:rPr>
          <w:delText xml:space="preserve"> dev</w:delText>
        </w:r>
        <w:r w:rsidR="004908CD" w:rsidDel="009D2C57">
          <w:rPr>
            <w:rFonts w:ascii="Arial" w:hAnsi="Arial" w:cs="Arial"/>
            <w:sz w:val="22"/>
            <w:szCs w:val="22"/>
          </w:rPr>
          <w:delText>a</w:delText>
        </w:r>
        <w:r w:rsidR="00E24E2F" w:rsidRPr="00FE7FD8" w:rsidDel="009D2C57">
          <w:rPr>
            <w:rFonts w:ascii="Arial" w:hAnsi="Arial" w:cs="Arial"/>
            <w:sz w:val="22"/>
            <w:szCs w:val="22"/>
          </w:rPr>
          <w:delText>m</w:delText>
        </w:r>
      </w:del>
      <w:del w:id="158" w:author="G T" w:date="2019-05-08T10:24:00Z">
        <w:r w:rsidR="00E24E2F" w:rsidRPr="00FE7FD8" w:rsidDel="009034CA">
          <w:rPr>
            <w:rFonts w:ascii="Arial" w:hAnsi="Arial" w:cs="Arial"/>
            <w:sz w:val="22"/>
            <w:szCs w:val="22"/>
          </w:rPr>
          <w:delText xml:space="preserve"> ser </w:delText>
        </w:r>
      </w:del>
      <w:del w:id="159" w:author="G T" w:date="2019-05-08T10:14:00Z">
        <w:r w:rsidR="00E24E2F" w:rsidRPr="00FE7FD8" w:rsidDel="009D2C57">
          <w:rPr>
            <w:rFonts w:ascii="Arial" w:hAnsi="Arial" w:cs="Arial"/>
            <w:sz w:val="22"/>
            <w:szCs w:val="22"/>
          </w:rPr>
          <w:delText xml:space="preserve">explicitamente expostas </w:delText>
        </w:r>
      </w:del>
      <w:del w:id="160" w:author="G T" w:date="2019-05-08T10:24:00Z">
        <w:r w:rsidR="00E24E2F" w:rsidRPr="00FE7FD8" w:rsidDel="009034CA">
          <w:rPr>
            <w:rFonts w:ascii="Arial" w:hAnsi="Arial" w:cs="Arial"/>
            <w:sz w:val="22"/>
            <w:szCs w:val="22"/>
          </w:rPr>
          <w:delText>e analisadas</w:delText>
        </w:r>
      </w:del>
      <w:del w:id="161" w:author="G T" w:date="2019-05-08T10:15:00Z">
        <w:r w:rsidR="004908CD" w:rsidDel="009D2C57">
          <w:rPr>
            <w:rFonts w:ascii="Arial" w:hAnsi="Arial" w:cs="Arial"/>
            <w:sz w:val="22"/>
            <w:szCs w:val="22"/>
          </w:rPr>
          <w:delText>,</w:delText>
        </w:r>
      </w:del>
      <w:del w:id="162" w:author="G T" w:date="2019-05-08T10:24:00Z">
        <w:r w:rsidR="00D4296A" w:rsidRPr="00FE7FD8" w:rsidDel="009034CA">
          <w:rPr>
            <w:rFonts w:ascii="Arial" w:hAnsi="Arial" w:cs="Arial"/>
            <w:sz w:val="22"/>
            <w:szCs w:val="22"/>
          </w:rPr>
          <w:delText xml:space="preserve"> </w:delText>
        </w:r>
      </w:del>
      <w:del w:id="163" w:author="G T" w:date="2019-05-08T10:14:00Z">
        <w:r w:rsidR="00D4296A" w:rsidRPr="00FE7FD8" w:rsidDel="009D2C57">
          <w:rPr>
            <w:rFonts w:ascii="Arial" w:hAnsi="Arial" w:cs="Arial"/>
            <w:sz w:val="22"/>
            <w:szCs w:val="22"/>
          </w:rPr>
          <w:delText>simultaneamente</w:delText>
        </w:r>
        <w:r w:rsidR="004908CD" w:rsidDel="009D2C57">
          <w:rPr>
            <w:rFonts w:ascii="Arial" w:hAnsi="Arial" w:cs="Arial"/>
            <w:sz w:val="22"/>
            <w:szCs w:val="22"/>
          </w:rPr>
          <w:delText>,</w:delText>
        </w:r>
      </w:del>
      <w:del w:id="164" w:author="G T" w:date="2019-05-08T10:24:00Z">
        <w:r w:rsidR="00D4296A" w:rsidRPr="00FE7FD8" w:rsidDel="009034CA">
          <w:rPr>
            <w:rFonts w:ascii="Arial" w:hAnsi="Arial" w:cs="Arial"/>
            <w:sz w:val="22"/>
            <w:szCs w:val="22"/>
          </w:rPr>
          <w:delText xml:space="preserve"> por meio de </w:delText>
        </w:r>
      </w:del>
      <w:del w:id="165" w:author="G T" w:date="2019-05-08T10:11:00Z">
        <w:r w:rsidR="004908CD" w:rsidDel="009D2C57">
          <w:rPr>
            <w:rFonts w:ascii="Arial" w:hAnsi="Arial" w:cs="Arial"/>
            <w:sz w:val="22"/>
            <w:szCs w:val="22"/>
          </w:rPr>
          <w:delText xml:space="preserve">uma modelagem </w:delText>
        </w:r>
      </w:del>
      <w:del w:id="166" w:author="G T" w:date="2019-05-08T10:24:00Z">
        <w:r w:rsidR="004908CD" w:rsidDel="009034CA">
          <w:rPr>
            <w:rFonts w:ascii="Arial" w:hAnsi="Arial" w:cs="Arial"/>
            <w:sz w:val="22"/>
            <w:szCs w:val="22"/>
          </w:rPr>
          <w:delText xml:space="preserve">multidimensional, direcionado por </w:delText>
        </w:r>
        <w:r w:rsidR="00D4296A" w:rsidRPr="00FE7FD8" w:rsidDel="009034CA">
          <w:rPr>
            <w:rFonts w:ascii="Arial" w:hAnsi="Arial" w:cs="Arial"/>
            <w:sz w:val="22"/>
            <w:szCs w:val="22"/>
          </w:rPr>
          <w:delText xml:space="preserve">uma abordagem orientada a </w:delText>
        </w:r>
      </w:del>
      <w:del w:id="167" w:author="G T" w:date="2019-05-08T10:15:00Z">
        <w:r w:rsidR="00D4296A" w:rsidRPr="00FE7FD8" w:rsidDel="009D2C57">
          <w:rPr>
            <w:rFonts w:ascii="Arial" w:hAnsi="Arial" w:cs="Arial"/>
            <w:sz w:val="22"/>
            <w:szCs w:val="22"/>
          </w:rPr>
          <w:delText>dados</w:delText>
        </w:r>
      </w:del>
      <w:del w:id="168" w:author="G T" w:date="2019-05-08T10:24:00Z">
        <w:r w:rsidR="00E24E2F" w:rsidRPr="00FE7FD8" w:rsidDel="009034CA">
          <w:rPr>
            <w:rFonts w:ascii="Arial" w:hAnsi="Arial" w:cs="Arial"/>
            <w:sz w:val="22"/>
            <w:szCs w:val="22"/>
          </w:rPr>
          <w:delText>, a fim de</w:delText>
        </w:r>
        <w:r w:rsidR="009F7E7C" w:rsidRPr="00FE7FD8" w:rsidDel="009034CA">
          <w:rPr>
            <w:rFonts w:ascii="Arial" w:hAnsi="Arial" w:cs="Arial"/>
            <w:sz w:val="22"/>
            <w:szCs w:val="22"/>
          </w:rPr>
          <w:delText>,</w:delText>
        </w:r>
        <w:r w:rsidR="00E24E2F" w:rsidRPr="00FE7FD8" w:rsidDel="009034CA">
          <w:rPr>
            <w:rFonts w:ascii="Arial" w:hAnsi="Arial" w:cs="Arial"/>
            <w:sz w:val="22"/>
            <w:szCs w:val="22"/>
          </w:rPr>
          <w:delText xml:space="preserve"> capturar efetivamente </w:delText>
        </w:r>
      </w:del>
      <w:del w:id="169" w:author="G T" w:date="2019-05-08T10:15:00Z">
        <w:r w:rsidR="00E24E2F" w:rsidRPr="00FE7FD8" w:rsidDel="009D2C57">
          <w:rPr>
            <w:rFonts w:ascii="Arial" w:hAnsi="Arial" w:cs="Arial"/>
            <w:sz w:val="22"/>
            <w:szCs w:val="22"/>
          </w:rPr>
          <w:delText xml:space="preserve">todo </w:delText>
        </w:r>
      </w:del>
      <w:del w:id="170" w:author="G T" w:date="2019-05-08T10:24:00Z">
        <w:r w:rsidR="00E24E2F" w:rsidRPr="00FE7FD8" w:rsidDel="009034CA">
          <w:rPr>
            <w:rFonts w:ascii="Arial" w:hAnsi="Arial" w:cs="Arial"/>
            <w:sz w:val="22"/>
            <w:szCs w:val="22"/>
          </w:rPr>
          <w:delText>o espectro d</w:delText>
        </w:r>
      </w:del>
      <w:del w:id="171" w:author="G T" w:date="2019-05-08T10:15:00Z">
        <w:r w:rsidR="00E24E2F" w:rsidRPr="00FE7FD8" w:rsidDel="009D2C57">
          <w:rPr>
            <w:rFonts w:ascii="Arial" w:hAnsi="Arial" w:cs="Arial"/>
            <w:sz w:val="22"/>
            <w:szCs w:val="22"/>
          </w:rPr>
          <w:delText>e</w:delText>
        </w:r>
      </w:del>
      <w:del w:id="172" w:author="G T" w:date="2019-05-08T10:24:00Z">
        <w:r w:rsidR="00E24E2F" w:rsidRPr="00FE7FD8" w:rsidDel="009034CA">
          <w:rPr>
            <w:rFonts w:ascii="Arial" w:hAnsi="Arial" w:cs="Arial"/>
            <w:sz w:val="22"/>
            <w:szCs w:val="22"/>
          </w:rPr>
          <w:delText xml:space="preserve"> qualidade.</w:delText>
        </w:r>
        <w:r w:rsidR="00D4296A" w:rsidRPr="00FE7FD8" w:rsidDel="009034CA">
          <w:rPr>
            <w:rFonts w:ascii="Arial" w:hAnsi="Arial" w:cs="Arial"/>
            <w:sz w:val="22"/>
            <w:szCs w:val="22"/>
          </w:rPr>
          <w:delText xml:space="preserve"> Essa é a principal </w:delText>
        </w:r>
      </w:del>
      <w:del w:id="173" w:author="G T" w:date="2019-05-08T10:16:00Z">
        <w:r w:rsidR="007F5ADA" w:rsidRPr="00FE7FD8" w:rsidDel="009D2C57">
          <w:rPr>
            <w:rFonts w:ascii="Arial" w:hAnsi="Arial" w:cs="Arial"/>
            <w:sz w:val="22"/>
            <w:szCs w:val="22"/>
          </w:rPr>
          <w:delText>diferença</w:delText>
        </w:r>
        <w:r w:rsidR="00D4296A" w:rsidRPr="00FE7FD8" w:rsidDel="009D2C57">
          <w:rPr>
            <w:rFonts w:ascii="Arial" w:hAnsi="Arial" w:cs="Arial"/>
            <w:sz w:val="22"/>
            <w:szCs w:val="22"/>
          </w:rPr>
          <w:delText xml:space="preserve"> d</w:delText>
        </w:r>
        <w:r w:rsidR="009A6F14" w:rsidDel="009D2C57">
          <w:rPr>
            <w:rFonts w:ascii="Arial" w:hAnsi="Arial" w:cs="Arial"/>
            <w:sz w:val="22"/>
            <w:szCs w:val="22"/>
          </w:rPr>
          <w:delText>o modelo proposto nesta</w:delText>
        </w:r>
        <w:r w:rsidR="00D4296A" w:rsidRPr="00FE7FD8" w:rsidDel="009D2C57">
          <w:rPr>
            <w:rFonts w:ascii="Arial" w:hAnsi="Arial" w:cs="Arial"/>
            <w:sz w:val="22"/>
            <w:szCs w:val="22"/>
          </w:rPr>
          <w:delText xml:space="preserve"> pesquisa</w:delText>
        </w:r>
        <w:r w:rsidR="007F5ADA" w:rsidRPr="00FE7FD8" w:rsidDel="009D2C57">
          <w:rPr>
            <w:rFonts w:ascii="Arial" w:hAnsi="Arial" w:cs="Arial"/>
            <w:sz w:val="22"/>
            <w:szCs w:val="22"/>
          </w:rPr>
          <w:delText>,</w:delText>
        </w:r>
        <w:r w:rsidR="00D4296A" w:rsidRPr="00FE7FD8" w:rsidDel="009D2C57">
          <w:rPr>
            <w:rFonts w:ascii="Arial" w:hAnsi="Arial" w:cs="Arial"/>
            <w:sz w:val="22"/>
            <w:szCs w:val="22"/>
          </w:rPr>
          <w:delText xml:space="preserve"> em relação aos estudos prévios</w:delText>
        </w:r>
        <w:r w:rsidR="00D849BF" w:rsidRPr="00FE7FD8" w:rsidDel="009D2C57">
          <w:rPr>
            <w:rFonts w:ascii="Arial" w:hAnsi="Arial" w:cs="Arial"/>
            <w:sz w:val="22"/>
            <w:szCs w:val="22"/>
          </w:rPr>
          <w:delText xml:space="preserve"> </w:delText>
        </w:r>
        <w:r w:rsidR="007F5ADA" w:rsidRPr="00FE7FD8" w:rsidDel="009D2C57">
          <w:rPr>
            <w:rFonts w:ascii="Arial" w:hAnsi="Arial" w:cs="Arial"/>
            <w:sz w:val="22"/>
            <w:szCs w:val="22"/>
          </w:rPr>
          <w:delText xml:space="preserve">que tivemos conhecimento </w:delText>
        </w:r>
        <w:r w:rsidR="00D849BF" w:rsidRPr="00FE7FD8" w:rsidDel="009D2C57">
          <w:rPr>
            <w:rFonts w:ascii="Arial" w:hAnsi="Arial" w:cs="Arial"/>
            <w:sz w:val="22"/>
            <w:szCs w:val="22"/>
          </w:rPr>
          <w:delText>até o presente momento</w:delText>
        </w:r>
        <w:r w:rsidR="00226336" w:rsidDel="009D2C57">
          <w:rPr>
            <w:rFonts w:ascii="Arial" w:hAnsi="Arial" w:cs="Arial"/>
            <w:sz w:val="22"/>
            <w:szCs w:val="22"/>
          </w:rPr>
          <w:delText xml:space="preserve"> e, que serão discutidos no capítulo 2.</w:delText>
        </w:r>
      </w:del>
    </w:p>
    <w:p w14:paraId="40F24F44" w14:textId="274857EF" w:rsidR="00D849BF" w:rsidRPr="00333F6B" w:rsidDel="009034CA" w:rsidRDefault="002425B6" w:rsidP="00FE7FD8">
      <w:pPr>
        <w:spacing w:after="120" w:line="360" w:lineRule="auto"/>
        <w:ind w:firstLine="578"/>
        <w:jc w:val="both"/>
        <w:rPr>
          <w:del w:id="174" w:author="G T" w:date="2019-05-08T10:24:00Z"/>
          <w:rFonts w:ascii="Arial" w:hAnsi="Arial" w:cs="Arial"/>
          <w:sz w:val="22"/>
          <w:szCs w:val="22"/>
        </w:rPr>
      </w:pPr>
      <w:del w:id="175" w:author="G T" w:date="2019-05-08T10:24:00Z">
        <w:r w:rsidRPr="00333F6B" w:rsidDel="009034CA">
          <w:rPr>
            <w:rFonts w:ascii="Arial" w:hAnsi="Arial" w:cs="Arial"/>
            <w:sz w:val="22"/>
            <w:szCs w:val="22"/>
          </w:rPr>
          <w:delText xml:space="preserve">Considerando </w:delText>
        </w:r>
        <w:r w:rsidR="00BF7002" w:rsidRPr="00333F6B" w:rsidDel="009034CA">
          <w:rPr>
            <w:rFonts w:ascii="Arial" w:hAnsi="Arial" w:cs="Arial"/>
            <w:sz w:val="22"/>
            <w:szCs w:val="22"/>
          </w:rPr>
          <w:delText>o exposto</w:delText>
        </w:r>
        <w:r w:rsidRPr="00333F6B" w:rsidDel="009034CA">
          <w:rPr>
            <w:rFonts w:ascii="Arial" w:hAnsi="Arial" w:cs="Arial"/>
            <w:sz w:val="22"/>
            <w:szCs w:val="22"/>
          </w:rPr>
          <w:delText xml:space="preserve">, apresentamos </w:delText>
        </w:r>
      </w:del>
      <w:del w:id="176" w:author="G T" w:date="2019-05-08T10:17:00Z">
        <w:r w:rsidRPr="00333F6B" w:rsidDel="009D2C57">
          <w:rPr>
            <w:rFonts w:ascii="Arial" w:hAnsi="Arial" w:cs="Arial"/>
            <w:sz w:val="22"/>
            <w:szCs w:val="22"/>
          </w:rPr>
          <w:delText xml:space="preserve">o </w:delText>
        </w:r>
      </w:del>
      <w:del w:id="177" w:author="G T" w:date="2019-05-08T10:24:00Z">
        <w:r w:rsidRPr="009034CA" w:rsidDel="009034CA">
          <w:rPr>
            <w:rFonts w:ascii="Arial" w:hAnsi="Arial" w:cs="Arial"/>
            <w:i/>
            <w:sz w:val="22"/>
            <w:szCs w:val="22"/>
          </w:rPr>
          <w:delText>MeasureSoftGram</w:delText>
        </w:r>
        <w:r w:rsidR="006A3BD3" w:rsidRPr="00333F6B" w:rsidDel="009034CA">
          <w:rPr>
            <w:rFonts w:ascii="Arial" w:hAnsi="Arial" w:cs="Arial"/>
            <w:sz w:val="22"/>
            <w:szCs w:val="22"/>
          </w:rPr>
          <w:delText>.</w:delText>
        </w:r>
      </w:del>
      <w:del w:id="178" w:author="G T" w:date="2019-05-08T10:20:00Z">
        <w:r w:rsidR="006A3BD3" w:rsidRPr="00333F6B" w:rsidDel="009034CA">
          <w:rPr>
            <w:rFonts w:ascii="Arial" w:hAnsi="Arial" w:cs="Arial"/>
            <w:sz w:val="22"/>
            <w:szCs w:val="22"/>
          </w:rPr>
          <w:delText xml:space="preserve"> </w:delText>
        </w:r>
        <w:r w:rsidR="00022849" w:rsidRPr="00333F6B" w:rsidDel="009034CA">
          <w:rPr>
            <w:rFonts w:ascii="Arial" w:hAnsi="Arial" w:cs="Arial"/>
            <w:sz w:val="22"/>
            <w:szCs w:val="22"/>
          </w:rPr>
          <w:delText>A</w:delText>
        </w:r>
      </w:del>
      <w:del w:id="179" w:author="G T" w:date="2019-05-08T10:24:00Z">
        <w:r w:rsidR="00022849" w:rsidRPr="00333F6B" w:rsidDel="009034CA">
          <w:rPr>
            <w:rFonts w:ascii="Arial" w:hAnsi="Arial" w:cs="Arial"/>
            <w:sz w:val="22"/>
            <w:szCs w:val="22"/>
          </w:rPr>
          <w:delText xml:space="preserve">s contribuições </w:delText>
        </w:r>
      </w:del>
      <w:del w:id="180" w:author="G T" w:date="2019-05-08T10:20:00Z">
        <w:r w:rsidR="00022849" w:rsidRPr="00333F6B" w:rsidDel="009034CA">
          <w:rPr>
            <w:rFonts w:ascii="Arial" w:hAnsi="Arial" w:cs="Arial"/>
            <w:sz w:val="22"/>
            <w:szCs w:val="22"/>
          </w:rPr>
          <w:delText xml:space="preserve">essenciais </w:delText>
        </w:r>
      </w:del>
      <w:del w:id="181" w:author="G T" w:date="2019-05-08T10:24:00Z">
        <w:r w:rsidR="00022849" w:rsidRPr="00333F6B" w:rsidDel="009034CA">
          <w:rPr>
            <w:rFonts w:ascii="Arial" w:hAnsi="Arial" w:cs="Arial"/>
            <w:sz w:val="22"/>
            <w:szCs w:val="22"/>
          </w:rPr>
          <w:delText>dessa proposta</w:delText>
        </w:r>
        <w:r w:rsidR="009B562A" w:rsidDel="009034CA">
          <w:rPr>
            <w:rFonts w:ascii="Arial" w:hAnsi="Arial" w:cs="Arial"/>
            <w:sz w:val="22"/>
            <w:szCs w:val="22"/>
          </w:rPr>
          <w:delText xml:space="preserve"> de tese</w:delText>
        </w:r>
        <w:r w:rsidR="00600B9F" w:rsidDel="009034CA">
          <w:rPr>
            <w:rFonts w:ascii="Arial" w:hAnsi="Arial" w:cs="Arial"/>
            <w:sz w:val="22"/>
            <w:szCs w:val="22"/>
          </w:rPr>
          <w:delText xml:space="preserve"> de </w:delText>
        </w:r>
        <w:r w:rsidR="000F0B2C" w:rsidDel="009034CA">
          <w:rPr>
            <w:rFonts w:ascii="Arial" w:hAnsi="Arial" w:cs="Arial"/>
            <w:sz w:val="22"/>
            <w:szCs w:val="22"/>
          </w:rPr>
          <w:delText>doutorado</w:delText>
        </w:r>
        <w:r w:rsidR="009D1FB6" w:rsidRPr="00333F6B" w:rsidDel="009034CA">
          <w:rPr>
            <w:rFonts w:ascii="Arial" w:hAnsi="Arial" w:cs="Arial"/>
            <w:sz w:val="22"/>
            <w:szCs w:val="22"/>
          </w:rPr>
          <w:delText xml:space="preserve"> são:</w:delText>
        </w:r>
      </w:del>
    </w:p>
    <w:p w14:paraId="4057C240" w14:textId="02A966D1" w:rsidR="009D1FB6" w:rsidRPr="00252503" w:rsidDel="009034CA" w:rsidRDefault="009D1FB6" w:rsidP="008C2E78">
      <w:pPr>
        <w:pStyle w:val="Texto"/>
        <w:numPr>
          <w:ilvl w:val="0"/>
          <w:numId w:val="39"/>
        </w:numPr>
        <w:spacing w:line="360" w:lineRule="auto"/>
        <w:ind w:left="1276"/>
        <w:rPr>
          <w:del w:id="182" w:author="G T" w:date="2019-05-08T10:24:00Z"/>
          <w:rFonts w:ascii="Arial" w:hAnsi="Arial" w:cs="Arial"/>
          <w:sz w:val="22"/>
          <w:szCs w:val="22"/>
        </w:rPr>
      </w:pPr>
      <w:del w:id="183" w:author="G T" w:date="2019-05-08T10:24:00Z">
        <w:r w:rsidRPr="00252503" w:rsidDel="009034CA">
          <w:rPr>
            <w:rFonts w:ascii="Arial" w:hAnsi="Arial" w:cs="Arial"/>
            <w:sz w:val="22"/>
            <w:szCs w:val="22"/>
          </w:rPr>
          <w:delText>proposição de um modelo matemático que permite modelar a qualidade de software de forma multivariada e multiespacial</w:delText>
        </w:r>
        <w:r w:rsidR="00C934D9" w:rsidRPr="00252503" w:rsidDel="009034CA">
          <w:rPr>
            <w:rFonts w:ascii="Arial" w:hAnsi="Arial" w:cs="Arial"/>
            <w:sz w:val="22"/>
            <w:szCs w:val="22"/>
          </w:rPr>
          <w:delText>,</w:delText>
        </w:r>
        <w:r w:rsidRPr="00252503" w:rsidDel="009034CA">
          <w:rPr>
            <w:rFonts w:ascii="Arial" w:hAnsi="Arial" w:cs="Arial"/>
            <w:sz w:val="22"/>
            <w:szCs w:val="22"/>
          </w:rPr>
          <w:delText xml:space="preserve"> por meio do uso de tensor</w:delText>
        </w:r>
        <w:r w:rsidR="00C934D9" w:rsidRPr="00252503" w:rsidDel="009034CA">
          <w:rPr>
            <w:rFonts w:ascii="Arial" w:hAnsi="Arial" w:cs="Arial"/>
            <w:sz w:val="22"/>
            <w:szCs w:val="22"/>
          </w:rPr>
          <w:delText>es comparáveis no espaço</w:delText>
        </w:r>
        <w:r w:rsidR="002F3C65" w:rsidDel="009034CA">
          <w:rPr>
            <w:rFonts w:ascii="Arial" w:hAnsi="Arial" w:cs="Arial"/>
            <w:sz w:val="22"/>
            <w:szCs w:val="22"/>
          </w:rPr>
          <w:delText>. Por hora, tensores</w:delText>
        </w:r>
        <w:r w:rsidR="00903AB7" w:rsidDel="009034CA">
          <w:rPr>
            <w:rFonts w:ascii="Arial" w:hAnsi="Arial" w:cs="Arial"/>
            <w:sz w:val="22"/>
            <w:szCs w:val="22"/>
          </w:rPr>
          <w:delText xml:space="preserve"> representam a </w:delText>
        </w:r>
        <w:r w:rsidR="004D3745" w:rsidDel="009034CA">
          <w:rPr>
            <w:rFonts w:ascii="Arial" w:hAnsi="Arial" w:cs="Arial"/>
            <w:sz w:val="22"/>
            <w:szCs w:val="22"/>
          </w:rPr>
          <w:lastRenderedPageBreak/>
          <w:delText>generalização</w:delText>
        </w:r>
        <w:r w:rsidR="00903AB7" w:rsidDel="009034CA">
          <w:rPr>
            <w:rFonts w:ascii="Arial" w:hAnsi="Arial" w:cs="Arial"/>
            <w:sz w:val="22"/>
            <w:szCs w:val="22"/>
          </w:rPr>
          <w:delText xml:space="preserve"> dos conceitos de vetores e escalares</w:delText>
        </w:r>
        <w:r w:rsidR="00A41359" w:rsidDel="009034CA">
          <w:rPr>
            <w:rFonts w:ascii="Arial" w:hAnsi="Arial" w:cs="Arial"/>
            <w:sz w:val="22"/>
            <w:szCs w:val="22"/>
          </w:rPr>
          <w:delText xml:space="preserve">. Logo, um tensor é um </w:delText>
        </w:r>
        <w:r w:rsidR="00A41359" w:rsidRPr="00A41359" w:rsidDel="009034CA">
          <w:rPr>
            <w:rFonts w:ascii="Arial" w:hAnsi="Arial" w:cs="Arial"/>
            <w:i/>
            <w:sz w:val="22"/>
            <w:szCs w:val="22"/>
          </w:rPr>
          <w:delText>array</w:delText>
        </w:r>
        <w:r w:rsidR="00A41359" w:rsidDel="009034CA">
          <w:rPr>
            <w:rFonts w:ascii="Arial" w:hAnsi="Arial" w:cs="Arial"/>
            <w:sz w:val="22"/>
            <w:szCs w:val="22"/>
          </w:rPr>
          <w:delText xml:space="preserve"> multidimensional</w:delText>
        </w:r>
        <w:r w:rsidR="0054378E" w:rsidRPr="00252503" w:rsidDel="009034CA">
          <w:rPr>
            <w:rFonts w:ascii="Arial" w:hAnsi="Arial" w:cs="Arial"/>
            <w:sz w:val="22"/>
            <w:szCs w:val="22"/>
          </w:rPr>
          <w:delText>;</w:delText>
        </w:r>
      </w:del>
    </w:p>
    <w:p w14:paraId="1710D35A" w14:textId="5E5B965D" w:rsidR="00787287" w:rsidRPr="00252503" w:rsidDel="009034CA" w:rsidRDefault="0054378E" w:rsidP="008C2E78">
      <w:pPr>
        <w:pStyle w:val="Texto"/>
        <w:numPr>
          <w:ilvl w:val="0"/>
          <w:numId w:val="39"/>
        </w:numPr>
        <w:spacing w:line="360" w:lineRule="auto"/>
        <w:ind w:left="1276"/>
        <w:rPr>
          <w:del w:id="184" w:author="G T" w:date="2019-05-08T10:24:00Z"/>
          <w:rFonts w:ascii="Arial" w:hAnsi="Arial" w:cs="Arial"/>
          <w:sz w:val="22"/>
          <w:szCs w:val="22"/>
        </w:rPr>
      </w:pPr>
      <w:del w:id="185" w:author="G T" w:date="2019-05-08T10:24:00Z">
        <w:r w:rsidRPr="00252503" w:rsidDel="009034CA">
          <w:rPr>
            <w:rFonts w:ascii="Arial" w:hAnsi="Arial" w:cs="Arial"/>
            <w:sz w:val="22"/>
            <w:szCs w:val="22"/>
          </w:rPr>
          <w:delText>proposição de um conjunto de regras de transformações matemáticas</w:delText>
        </w:r>
        <w:r w:rsidR="000D1001" w:rsidRPr="00252503" w:rsidDel="009034CA">
          <w:rPr>
            <w:rFonts w:ascii="Arial" w:hAnsi="Arial" w:cs="Arial"/>
            <w:sz w:val="22"/>
            <w:szCs w:val="22"/>
          </w:rPr>
          <w:delText xml:space="preserve"> (normalização, po</w:delText>
        </w:r>
        <w:r w:rsidR="004908CD" w:rsidDel="009034CA">
          <w:rPr>
            <w:rFonts w:ascii="Arial" w:hAnsi="Arial" w:cs="Arial"/>
            <w:sz w:val="22"/>
            <w:szCs w:val="22"/>
          </w:rPr>
          <w:delText>n</w:delText>
        </w:r>
        <w:r w:rsidR="000D1001" w:rsidRPr="00252503" w:rsidDel="009034CA">
          <w:rPr>
            <w:rFonts w:ascii="Arial" w:hAnsi="Arial" w:cs="Arial"/>
            <w:sz w:val="22"/>
            <w:szCs w:val="22"/>
          </w:rPr>
          <w:delText>deração e agregação)</w:delText>
        </w:r>
        <w:r w:rsidR="001711CD" w:rsidRPr="00252503" w:rsidDel="009034CA">
          <w:rPr>
            <w:rFonts w:ascii="Arial" w:hAnsi="Arial" w:cs="Arial"/>
            <w:sz w:val="22"/>
            <w:szCs w:val="22"/>
          </w:rPr>
          <w:delText>,</w:delText>
        </w:r>
        <w:r w:rsidRPr="00252503" w:rsidDel="009034CA">
          <w:rPr>
            <w:rFonts w:ascii="Arial" w:hAnsi="Arial" w:cs="Arial"/>
            <w:sz w:val="22"/>
            <w:szCs w:val="22"/>
          </w:rPr>
          <w:delText xml:space="preserve"> </w:delText>
        </w:r>
        <w:r w:rsidR="001711CD" w:rsidRPr="00252503" w:rsidDel="009034CA">
          <w:rPr>
            <w:rFonts w:ascii="Arial" w:hAnsi="Arial" w:cs="Arial"/>
            <w:sz w:val="22"/>
            <w:szCs w:val="22"/>
          </w:rPr>
          <w:delText xml:space="preserve">em espaços multidimensionais, </w:delText>
        </w:r>
        <w:r w:rsidR="00504B49" w:rsidRPr="00252503" w:rsidDel="009034CA">
          <w:rPr>
            <w:rFonts w:ascii="Arial" w:hAnsi="Arial" w:cs="Arial"/>
            <w:sz w:val="22"/>
            <w:szCs w:val="22"/>
          </w:rPr>
          <w:delText xml:space="preserve">construído a partir da aplicação de conceitos </w:delText>
        </w:r>
        <w:r w:rsidR="001711CD" w:rsidRPr="00252503" w:rsidDel="009034CA">
          <w:rPr>
            <w:rFonts w:ascii="Arial" w:hAnsi="Arial" w:cs="Arial"/>
            <w:sz w:val="22"/>
            <w:szCs w:val="22"/>
          </w:rPr>
          <w:delText>da álgebra multilinear</w:delText>
        </w:r>
        <w:r w:rsidR="00504B49" w:rsidRPr="00252503" w:rsidDel="009034CA">
          <w:rPr>
            <w:rFonts w:ascii="Arial" w:hAnsi="Arial" w:cs="Arial"/>
            <w:sz w:val="22"/>
            <w:szCs w:val="22"/>
          </w:rPr>
          <w:delText xml:space="preserve">. </w:delText>
        </w:r>
        <w:r w:rsidR="001711CD" w:rsidRPr="00252503" w:rsidDel="009034CA">
          <w:rPr>
            <w:rFonts w:ascii="Arial" w:hAnsi="Arial" w:cs="Arial"/>
            <w:sz w:val="22"/>
            <w:szCs w:val="22"/>
          </w:rPr>
          <w:delText>Importante ressaltar que e</w:delText>
        </w:r>
        <w:r w:rsidR="00504B49" w:rsidRPr="00252503" w:rsidDel="009034CA">
          <w:rPr>
            <w:rFonts w:ascii="Arial" w:hAnsi="Arial" w:cs="Arial"/>
            <w:sz w:val="22"/>
            <w:szCs w:val="22"/>
          </w:rPr>
          <w:delText xml:space="preserve">sse conjunto de regras é válido para qualquer quantidade de métricas </w:delText>
        </w:r>
        <w:r w:rsidR="00787287" w:rsidRPr="00252503" w:rsidDel="009034CA">
          <w:rPr>
            <w:rFonts w:ascii="Arial" w:hAnsi="Arial" w:cs="Arial"/>
            <w:sz w:val="22"/>
            <w:szCs w:val="22"/>
          </w:rPr>
          <w:delText>ou medidas</w:delText>
        </w:r>
        <w:r w:rsidR="001711CD" w:rsidRPr="00252503" w:rsidDel="009034CA">
          <w:rPr>
            <w:rFonts w:ascii="Arial" w:hAnsi="Arial" w:cs="Arial"/>
            <w:sz w:val="22"/>
            <w:szCs w:val="22"/>
          </w:rPr>
          <w:delText>. O</w:delText>
        </w:r>
        <w:r w:rsidR="00787287" w:rsidRPr="00252503" w:rsidDel="009034CA">
          <w:rPr>
            <w:rFonts w:ascii="Arial" w:hAnsi="Arial" w:cs="Arial"/>
            <w:sz w:val="22"/>
            <w:szCs w:val="22"/>
          </w:rPr>
          <w:delText xml:space="preserve">u seja, o modelo opera o mesmo conjunto de regras </w:delText>
        </w:r>
        <w:r w:rsidR="001711CD" w:rsidRPr="00252503" w:rsidDel="009034CA">
          <w:rPr>
            <w:rFonts w:ascii="Arial" w:hAnsi="Arial" w:cs="Arial"/>
            <w:sz w:val="22"/>
            <w:szCs w:val="22"/>
          </w:rPr>
          <w:delText xml:space="preserve">transformações </w:delText>
        </w:r>
        <w:r w:rsidR="00787287" w:rsidRPr="00252503" w:rsidDel="009034CA">
          <w:rPr>
            <w:rFonts w:ascii="Arial" w:hAnsi="Arial" w:cs="Arial"/>
            <w:sz w:val="22"/>
            <w:szCs w:val="22"/>
          </w:rPr>
          <w:delText xml:space="preserve">caso possua </w:delText>
        </w:r>
        <w:r w:rsidR="00B35F0B" w:rsidRPr="00252503" w:rsidDel="009034CA">
          <w:rPr>
            <w:rFonts w:ascii="Arial" w:hAnsi="Arial" w:cs="Arial"/>
            <w:sz w:val="22"/>
            <w:szCs w:val="22"/>
          </w:rPr>
          <w:delText xml:space="preserve">apenas </w:delText>
        </w:r>
        <w:r w:rsidR="00787287" w:rsidRPr="00252503" w:rsidDel="009034CA">
          <w:rPr>
            <w:rFonts w:ascii="Arial" w:hAnsi="Arial" w:cs="Arial"/>
            <w:sz w:val="22"/>
            <w:szCs w:val="22"/>
          </w:rPr>
          <w:delText xml:space="preserve">uma única medida </w:delText>
        </w:r>
        <w:r w:rsidR="00835E7C" w:rsidRPr="00252503" w:rsidDel="009034CA">
          <w:rPr>
            <w:rFonts w:ascii="Arial" w:hAnsi="Arial" w:cs="Arial"/>
            <w:sz w:val="22"/>
            <w:szCs w:val="22"/>
          </w:rPr>
          <w:delText>ou</w:delText>
        </w:r>
        <w:r w:rsidR="001711CD" w:rsidRPr="00252503" w:rsidDel="009034CA">
          <w:rPr>
            <w:rFonts w:ascii="Arial" w:hAnsi="Arial" w:cs="Arial"/>
            <w:sz w:val="22"/>
            <w:szCs w:val="22"/>
          </w:rPr>
          <w:delText>,</w:delText>
        </w:r>
        <w:r w:rsidR="00835E7C" w:rsidRPr="00252503" w:rsidDel="009034CA">
          <w:rPr>
            <w:rFonts w:ascii="Arial" w:hAnsi="Arial" w:cs="Arial"/>
            <w:sz w:val="22"/>
            <w:szCs w:val="22"/>
          </w:rPr>
          <w:delText xml:space="preserve"> </w:delText>
        </w:r>
        <w:r w:rsidR="00787287" w:rsidRPr="00252503" w:rsidDel="009034CA">
          <w:rPr>
            <w:rFonts w:ascii="Arial" w:hAnsi="Arial" w:cs="Arial"/>
            <w:sz w:val="22"/>
            <w:szCs w:val="22"/>
          </w:rPr>
          <w:delText>caso possua centenas;</w:delText>
        </w:r>
      </w:del>
    </w:p>
    <w:p w14:paraId="281E350D" w14:textId="5CB9037F" w:rsidR="009D1FB6" w:rsidRPr="00252503" w:rsidDel="009034CA" w:rsidRDefault="00787287" w:rsidP="008C2E78">
      <w:pPr>
        <w:pStyle w:val="Texto"/>
        <w:numPr>
          <w:ilvl w:val="0"/>
          <w:numId w:val="39"/>
        </w:numPr>
        <w:spacing w:line="360" w:lineRule="auto"/>
        <w:ind w:left="1276"/>
        <w:rPr>
          <w:del w:id="186" w:author="G T" w:date="2019-05-08T10:24:00Z"/>
          <w:rFonts w:ascii="Arial" w:hAnsi="Arial" w:cs="Arial"/>
          <w:sz w:val="22"/>
          <w:szCs w:val="22"/>
        </w:rPr>
      </w:pPr>
      <w:del w:id="187" w:author="G T" w:date="2019-05-08T10:24:00Z">
        <w:r w:rsidRPr="00252503" w:rsidDel="009034CA">
          <w:rPr>
            <w:rFonts w:ascii="Arial" w:hAnsi="Arial" w:cs="Arial"/>
            <w:sz w:val="22"/>
            <w:szCs w:val="22"/>
          </w:rPr>
          <w:delText>um mecanismo</w:delText>
        </w:r>
        <w:r w:rsidR="009374C3" w:rsidRPr="00252503" w:rsidDel="009034CA">
          <w:rPr>
            <w:rFonts w:ascii="Arial" w:hAnsi="Arial" w:cs="Arial"/>
            <w:sz w:val="22"/>
            <w:szCs w:val="22"/>
          </w:rPr>
          <w:delText>, que chamamos de equalizador da qualidade,</w:delText>
        </w:r>
        <w:r w:rsidRPr="00252503" w:rsidDel="009034CA">
          <w:rPr>
            <w:rFonts w:ascii="Arial" w:hAnsi="Arial" w:cs="Arial"/>
            <w:sz w:val="22"/>
            <w:szCs w:val="22"/>
          </w:rPr>
          <w:delText xml:space="preserve"> para </w:delText>
        </w:r>
        <w:r w:rsidR="003016CA" w:rsidRPr="00252503" w:rsidDel="009034CA">
          <w:rPr>
            <w:rFonts w:ascii="Arial" w:hAnsi="Arial" w:cs="Arial"/>
            <w:sz w:val="22"/>
            <w:szCs w:val="22"/>
          </w:rPr>
          <w:delText>expor</w:delText>
        </w:r>
        <w:r w:rsidRPr="00252503" w:rsidDel="009034CA">
          <w:rPr>
            <w:rFonts w:ascii="Arial" w:hAnsi="Arial" w:cs="Arial"/>
            <w:sz w:val="22"/>
            <w:szCs w:val="22"/>
          </w:rPr>
          <w:delText xml:space="preserve"> </w:delText>
        </w:r>
        <w:r w:rsidR="00091F29" w:rsidDel="009034CA">
          <w:rPr>
            <w:rFonts w:ascii="Arial" w:hAnsi="Arial" w:cs="Arial"/>
            <w:sz w:val="22"/>
            <w:szCs w:val="22"/>
          </w:rPr>
          <w:delText>e balancear (</w:delText>
        </w:r>
        <w:r w:rsidR="00091F29" w:rsidRPr="00091F29" w:rsidDel="009034CA">
          <w:rPr>
            <w:rFonts w:ascii="Arial" w:hAnsi="Arial" w:cs="Arial"/>
            <w:i/>
            <w:sz w:val="22"/>
            <w:szCs w:val="22"/>
          </w:rPr>
          <w:delText>tradeoff</w:delText>
        </w:r>
        <w:r w:rsidR="00091F29" w:rsidDel="009034CA">
          <w:rPr>
            <w:rFonts w:ascii="Arial" w:hAnsi="Arial" w:cs="Arial"/>
            <w:sz w:val="22"/>
            <w:szCs w:val="22"/>
          </w:rPr>
          <w:delText xml:space="preserve">) </w:delText>
        </w:r>
        <w:r w:rsidR="003016CA" w:rsidRPr="00252503" w:rsidDel="009034CA">
          <w:rPr>
            <w:rFonts w:ascii="Arial" w:hAnsi="Arial" w:cs="Arial"/>
            <w:sz w:val="22"/>
            <w:szCs w:val="22"/>
          </w:rPr>
          <w:delText>os</w:delText>
        </w:r>
        <w:r w:rsidRPr="00252503" w:rsidDel="009034CA">
          <w:rPr>
            <w:rFonts w:ascii="Arial" w:hAnsi="Arial" w:cs="Arial"/>
            <w:sz w:val="22"/>
            <w:szCs w:val="22"/>
          </w:rPr>
          <w:delText xml:space="preserve"> relacionamento</w:delText>
        </w:r>
        <w:r w:rsidR="003016CA" w:rsidRPr="00252503" w:rsidDel="009034CA">
          <w:rPr>
            <w:rFonts w:ascii="Arial" w:hAnsi="Arial" w:cs="Arial"/>
            <w:sz w:val="22"/>
            <w:szCs w:val="22"/>
          </w:rPr>
          <w:delText>s</w:delText>
        </w:r>
        <w:r w:rsidRPr="00252503" w:rsidDel="009034CA">
          <w:rPr>
            <w:rFonts w:ascii="Arial" w:hAnsi="Arial" w:cs="Arial"/>
            <w:sz w:val="22"/>
            <w:szCs w:val="22"/>
          </w:rPr>
          <w:delText xml:space="preserve"> entre </w:delText>
        </w:r>
      </w:del>
      <w:del w:id="188" w:author="G T" w:date="2019-05-08T10:21:00Z">
        <w:r w:rsidRPr="00252503" w:rsidDel="009034CA">
          <w:rPr>
            <w:rFonts w:ascii="Arial" w:hAnsi="Arial" w:cs="Arial"/>
            <w:sz w:val="22"/>
            <w:szCs w:val="22"/>
          </w:rPr>
          <w:delText xml:space="preserve">as </w:delText>
        </w:r>
      </w:del>
      <w:del w:id="189" w:author="G T" w:date="2019-05-08T10:24:00Z">
        <w:r w:rsidRPr="00252503" w:rsidDel="009034CA">
          <w:rPr>
            <w:rFonts w:ascii="Arial" w:hAnsi="Arial" w:cs="Arial"/>
            <w:sz w:val="22"/>
            <w:szCs w:val="22"/>
          </w:rPr>
          <w:delText xml:space="preserve">características </w:delText>
        </w:r>
        <w:r w:rsidR="00504B49" w:rsidRPr="00252503" w:rsidDel="009034CA">
          <w:rPr>
            <w:rFonts w:ascii="Arial" w:hAnsi="Arial" w:cs="Arial"/>
            <w:sz w:val="22"/>
            <w:szCs w:val="22"/>
          </w:rPr>
          <w:delText xml:space="preserve">e </w:delText>
        </w:r>
        <w:r w:rsidRPr="00252503" w:rsidDel="009034CA">
          <w:rPr>
            <w:rFonts w:ascii="Arial" w:hAnsi="Arial" w:cs="Arial"/>
            <w:sz w:val="22"/>
            <w:szCs w:val="22"/>
          </w:rPr>
          <w:delText xml:space="preserve">subcaracterísticas da qualidade, além de </w:delText>
        </w:r>
        <w:r w:rsidR="009864FA" w:rsidRPr="00252503" w:rsidDel="009034CA">
          <w:rPr>
            <w:rFonts w:ascii="Arial" w:hAnsi="Arial" w:cs="Arial"/>
            <w:sz w:val="22"/>
            <w:szCs w:val="22"/>
          </w:rPr>
          <w:delText>associar</w:delText>
        </w:r>
        <w:r w:rsidRPr="00252503" w:rsidDel="009034CA">
          <w:rPr>
            <w:rFonts w:ascii="Arial" w:hAnsi="Arial" w:cs="Arial"/>
            <w:sz w:val="22"/>
            <w:szCs w:val="22"/>
          </w:rPr>
          <w:delText xml:space="preserve"> </w:delText>
        </w:r>
        <w:r w:rsidR="003016CA" w:rsidRPr="00252503" w:rsidDel="009034CA">
          <w:rPr>
            <w:rFonts w:ascii="Arial" w:hAnsi="Arial" w:cs="Arial"/>
            <w:sz w:val="22"/>
            <w:szCs w:val="22"/>
          </w:rPr>
          <w:delText>a necessidade de informação a objetivo</w:delText>
        </w:r>
        <w:r w:rsidR="005A048D" w:rsidRPr="00252503" w:rsidDel="009034CA">
          <w:rPr>
            <w:rFonts w:ascii="Arial" w:hAnsi="Arial" w:cs="Arial"/>
            <w:sz w:val="22"/>
            <w:szCs w:val="22"/>
          </w:rPr>
          <w:delText>s</w:delText>
        </w:r>
        <w:r w:rsidR="003016CA" w:rsidRPr="00252503" w:rsidDel="009034CA">
          <w:rPr>
            <w:rFonts w:ascii="Arial" w:hAnsi="Arial" w:cs="Arial"/>
            <w:sz w:val="22"/>
            <w:szCs w:val="22"/>
          </w:rPr>
          <w:delText xml:space="preserve"> de medição</w:delText>
        </w:r>
        <w:r w:rsidR="005A048D" w:rsidRPr="00252503" w:rsidDel="009034CA">
          <w:rPr>
            <w:rFonts w:ascii="Arial" w:hAnsi="Arial" w:cs="Arial"/>
            <w:sz w:val="22"/>
            <w:szCs w:val="22"/>
          </w:rPr>
          <w:delText xml:space="preserve"> a serem priorizados;</w:delText>
        </w:r>
      </w:del>
    </w:p>
    <w:p w14:paraId="76A9A963" w14:textId="49329C9D" w:rsidR="009034CA" w:rsidRPr="00252503" w:rsidDel="009034CA" w:rsidRDefault="00787287" w:rsidP="007C1007">
      <w:pPr>
        <w:pStyle w:val="Texto"/>
        <w:numPr>
          <w:ilvl w:val="0"/>
          <w:numId w:val="39"/>
        </w:numPr>
        <w:spacing w:after="120" w:line="360" w:lineRule="auto"/>
        <w:ind w:left="1276" w:hanging="357"/>
        <w:rPr>
          <w:del w:id="190" w:author="G T" w:date="2019-05-08T10:24:00Z"/>
          <w:rFonts w:ascii="Arial" w:hAnsi="Arial" w:cs="Arial"/>
          <w:sz w:val="22"/>
          <w:szCs w:val="22"/>
        </w:rPr>
      </w:pPr>
      <w:del w:id="191" w:author="G T" w:date="2019-05-08T10:24:00Z">
        <w:r w:rsidRPr="00252503" w:rsidDel="009034CA">
          <w:rPr>
            <w:rFonts w:ascii="Arial" w:hAnsi="Arial" w:cs="Arial"/>
            <w:sz w:val="22"/>
            <w:szCs w:val="22"/>
          </w:rPr>
          <w:delText>um modelo de análise da qualidade construído a partir da aplicação de conceitos trigonométricos, que auxilia a interpretação d</w:delText>
        </w:r>
        <w:r w:rsidR="000D1001" w:rsidRPr="00252503" w:rsidDel="009034CA">
          <w:rPr>
            <w:rFonts w:ascii="Arial" w:hAnsi="Arial" w:cs="Arial"/>
            <w:sz w:val="22"/>
            <w:szCs w:val="22"/>
          </w:rPr>
          <w:delText>as transformações</w:delText>
        </w:r>
        <w:r w:rsidRPr="00252503" w:rsidDel="009034CA">
          <w:rPr>
            <w:rFonts w:ascii="Arial" w:hAnsi="Arial" w:cs="Arial"/>
            <w:sz w:val="22"/>
            <w:szCs w:val="22"/>
          </w:rPr>
          <w:delText xml:space="preserve"> muldimensiona</w:delText>
        </w:r>
        <w:r w:rsidR="000D1001" w:rsidRPr="00252503" w:rsidDel="009034CA">
          <w:rPr>
            <w:rFonts w:ascii="Arial" w:hAnsi="Arial" w:cs="Arial"/>
            <w:sz w:val="22"/>
            <w:szCs w:val="22"/>
          </w:rPr>
          <w:delText>is</w:delText>
        </w:r>
        <w:r w:rsidRPr="00252503" w:rsidDel="009034CA">
          <w:rPr>
            <w:rFonts w:ascii="Arial" w:hAnsi="Arial" w:cs="Arial"/>
            <w:sz w:val="22"/>
            <w:szCs w:val="22"/>
          </w:rPr>
          <w:delText xml:space="preserve"> </w:delText>
        </w:r>
        <w:r w:rsidR="00C934D9" w:rsidRPr="00252503" w:rsidDel="009034CA">
          <w:rPr>
            <w:rFonts w:ascii="Arial" w:hAnsi="Arial" w:cs="Arial"/>
            <w:sz w:val="22"/>
            <w:szCs w:val="22"/>
          </w:rPr>
          <w:delText xml:space="preserve">e viabiliza </w:delText>
        </w:r>
        <w:r w:rsidR="002A7F6F" w:rsidRPr="00252503" w:rsidDel="009034CA">
          <w:rPr>
            <w:rFonts w:ascii="Arial" w:hAnsi="Arial" w:cs="Arial"/>
            <w:sz w:val="22"/>
            <w:szCs w:val="22"/>
          </w:rPr>
          <w:delText>a comparação</w:delText>
        </w:r>
        <w:r w:rsidR="000D1001" w:rsidRPr="00252503" w:rsidDel="009034CA">
          <w:rPr>
            <w:rFonts w:ascii="Arial" w:hAnsi="Arial" w:cs="Arial"/>
            <w:sz w:val="22"/>
            <w:szCs w:val="22"/>
          </w:rPr>
          <w:delText xml:space="preserve"> </w:delText>
        </w:r>
        <w:r w:rsidR="002A7F6F" w:rsidRPr="00252503" w:rsidDel="009034CA">
          <w:rPr>
            <w:rFonts w:ascii="Arial" w:hAnsi="Arial" w:cs="Arial"/>
            <w:sz w:val="22"/>
            <w:szCs w:val="22"/>
          </w:rPr>
          <w:delText>entre os tensores de qualidade</w:delText>
        </w:r>
        <w:r w:rsidR="000D1001" w:rsidRPr="00252503" w:rsidDel="009034CA">
          <w:rPr>
            <w:rFonts w:ascii="Arial" w:hAnsi="Arial" w:cs="Arial"/>
            <w:sz w:val="22"/>
            <w:szCs w:val="22"/>
          </w:rPr>
          <w:delText>, no espaço</w:delText>
        </w:r>
        <w:r w:rsidR="002A7F6F" w:rsidRPr="00252503" w:rsidDel="009034CA">
          <w:rPr>
            <w:rFonts w:ascii="Arial" w:hAnsi="Arial" w:cs="Arial"/>
            <w:sz w:val="22"/>
            <w:szCs w:val="22"/>
          </w:rPr>
          <w:delText>. P</w:delText>
        </w:r>
        <w:r w:rsidRPr="00252503" w:rsidDel="009034CA">
          <w:rPr>
            <w:rFonts w:ascii="Arial" w:hAnsi="Arial" w:cs="Arial"/>
            <w:sz w:val="22"/>
            <w:szCs w:val="22"/>
          </w:rPr>
          <w:delText>or conseguinte, visa apoiar os tomadores de decisão</w:delText>
        </w:r>
        <w:r w:rsidR="00BF7002" w:rsidRPr="00252503" w:rsidDel="009034CA">
          <w:rPr>
            <w:rFonts w:ascii="Arial" w:hAnsi="Arial" w:cs="Arial"/>
            <w:sz w:val="22"/>
            <w:szCs w:val="22"/>
          </w:rPr>
          <w:delText xml:space="preserve">. </w:delText>
        </w:r>
      </w:del>
    </w:p>
    <w:p w14:paraId="01DAC74D" w14:textId="49F78510" w:rsidR="003961AA" w:rsidDel="009034CA" w:rsidRDefault="009E39FE" w:rsidP="007C1007">
      <w:pPr>
        <w:spacing w:after="120" w:line="360" w:lineRule="auto"/>
        <w:ind w:firstLine="578"/>
        <w:jc w:val="both"/>
        <w:rPr>
          <w:del w:id="192" w:author="G T" w:date="2019-05-08T10:24:00Z"/>
          <w:rFonts w:ascii="Arial" w:hAnsi="Arial" w:cs="Arial"/>
          <w:sz w:val="22"/>
          <w:szCs w:val="22"/>
        </w:rPr>
      </w:pPr>
      <w:del w:id="193" w:author="G T" w:date="2019-05-08T10:24:00Z">
        <w:r w:rsidRPr="0026495E" w:rsidDel="009034CA">
          <w:rPr>
            <w:rFonts w:ascii="Arial" w:hAnsi="Arial" w:cs="Arial"/>
            <w:sz w:val="22"/>
            <w:szCs w:val="22"/>
          </w:rPr>
          <w:delText xml:space="preserve">Na </w:delText>
        </w:r>
        <w:r w:rsidR="0026495E" w:rsidRPr="0026495E" w:rsidDel="009034CA">
          <w:rPr>
            <w:rFonts w:ascii="Arial" w:hAnsi="Arial" w:cs="Arial"/>
            <w:sz w:val="22"/>
            <w:szCs w:val="22"/>
          </w:rPr>
          <w:fldChar w:fldCharType="begin"/>
        </w:r>
        <w:r w:rsidR="0026495E" w:rsidRPr="0026495E" w:rsidDel="009034CA">
          <w:rPr>
            <w:rFonts w:ascii="Arial" w:hAnsi="Arial" w:cs="Arial"/>
            <w:sz w:val="22"/>
            <w:szCs w:val="22"/>
          </w:rPr>
          <w:delInstrText xml:space="preserve"> REF _Ref8150008 \h </w:delInstrText>
        </w:r>
        <w:r w:rsidR="0026495E" w:rsidDel="009034CA">
          <w:rPr>
            <w:rFonts w:ascii="Arial" w:hAnsi="Arial" w:cs="Arial"/>
            <w:sz w:val="22"/>
            <w:szCs w:val="22"/>
          </w:rPr>
          <w:delInstrText xml:space="preserve"> \* MERGEFORMAT </w:delInstrText>
        </w:r>
        <w:r w:rsidR="0026495E" w:rsidRPr="0026495E" w:rsidDel="009034CA">
          <w:rPr>
            <w:rFonts w:ascii="Arial" w:hAnsi="Arial" w:cs="Arial"/>
            <w:sz w:val="22"/>
            <w:szCs w:val="22"/>
          </w:rPr>
        </w:r>
        <w:r w:rsidR="0026495E" w:rsidRPr="0026495E" w:rsidDel="009034CA">
          <w:rPr>
            <w:rFonts w:ascii="Arial" w:hAnsi="Arial" w:cs="Arial"/>
            <w:sz w:val="22"/>
            <w:szCs w:val="22"/>
          </w:rPr>
          <w:fldChar w:fldCharType="separate"/>
        </w:r>
        <w:r w:rsidR="0026495E" w:rsidRPr="0026495E" w:rsidDel="009034CA">
          <w:rPr>
            <w:rFonts w:ascii="Arial" w:hAnsi="Arial" w:cs="Arial"/>
          </w:rPr>
          <w:delText xml:space="preserve">Figura </w:delText>
        </w:r>
        <w:r w:rsidR="0026495E" w:rsidRPr="0026495E" w:rsidDel="009034CA">
          <w:rPr>
            <w:rFonts w:ascii="Arial" w:hAnsi="Arial" w:cs="Arial"/>
            <w:noProof/>
          </w:rPr>
          <w:delText>1</w:delText>
        </w:r>
        <w:r w:rsidR="0026495E" w:rsidRPr="0026495E" w:rsidDel="009034CA">
          <w:rPr>
            <w:rFonts w:ascii="Arial" w:hAnsi="Arial" w:cs="Arial"/>
            <w:sz w:val="22"/>
            <w:szCs w:val="22"/>
          </w:rPr>
          <w:fldChar w:fldCharType="end"/>
        </w:r>
        <w:r w:rsidRPr="0026495E" w:rsidDel="009034CA">
          <w:rPr>
            <w:rFonts w:ascii="Arial" w:hAnsi="Arial" w:cs="Arial"/>
            <w:sz w:val="22"/>
            <w:szCs w:val="22"/>
          </w:rPr>
          <w:delText xml:space="preserve"> apresentamos a abstração conceitual do MeasureSoftGram. </w:delText>
        </w:r>
        <w:r w:rsidR="0026495E" w:rsidRPr="0026495E" w:rsidDel="009034CA">
          <w:rPr>
            <w:rFonts w:ascii="Arial" w:hAnsi="Arial" w:cs="Arial"/>
            <w:sz w:val="22"/>
            <w:szCs w:val="22"/>
          </w:rPr>
          <w:delText>As d</w:delText>
        </w:r>
        <w:r w:rsidRPr="0026495E" w:rsidDel="009034CA">
          <w:rPr>
            <w:rFonts w:ascii="Arial" w:hAnsi="Arial" w:cs="Arial"/>
            <w:sz w:val="22"/>
            <w:szCs w:val="22"/>
          </w:rPr>
          <w:delText>emais</w:delText>
        </w:r>
        <w:r w:rsidR="003961AA" w:rsidRPr="0026495E" w:rsidDel="009034CA">
          <w:rPr>
            <w:rFonts w:ascii="Arial" w:hAnsi="Arial" w:cs="Arial"/>
            <w:sz w:val="22"/>
            <w:szCs w:val="22"/>
          </w:rPr>
          <w:delText xml:space="preserve"> </w:delText>
        </w:r>
        <w:r w:rsidRPr="0026495E" w:rsidDel="009034CA">
          <w:rPr>
            <w:rFonts w:ascii="Arial" w:hAnsi="Arial" w:cs="Arial"/>
            <w:sz w:val="22"/>
            <w:szCs w:val="22"/>
          </w:rPr>
          <w:delText>propriedades</w:delText>
        </w:r>
        <w:r w:rsidR="003961AA" w:rsidRPr="0026495E" w:rsidDel="009034CA">
          <w:rPr>
            <w:rFonts w:ascii="Arial" w:hAnsi="Arial" w:cs="Arial"/>
            <w:sz w:val="22"/>
            <w:szCs w:val="22"/>
          </w:rPr>
          <w:delText xml:space="preserve"> </w:delText>
        </w:r>
        <w:r w:rsidR="008566F2" w:rsidRPr="0026495E" w:rsidDel="009034CA">
          <w:rPr>
            <w:rFonts w:ascii="Arial" w:hAnsi="Arial" w:cs="Arial"/>
            <w:sz w:val="22"/>
            <w:szCs w:val="22"/>
          </w:rPr>
          <w:delText>e</w:delText>
        </w:r>
        <w:r w:rsidR="008566F2" w:rsidDel="009034CA">
          <w:rPr>
            <w:rFonts w:ascii="Arial" w:hAnsi="Arial" w:cs="Arial"/>
            <w:sz w:val="22"/>
            <w:szCs w:val="22"/>
          </w:rPr>
          <w:delText xml:space="preserve"> detalhes </w:delText>
        </w:r>
        <w:r w:rsidR="003961AA" w:rsidRPr="00950AB1" w:rsidDel="009034CA">
          <w:rPr>
            <w:rFonts w:ascii="Arial" w:hAnsi="Arial" w:cs="Arial"/>
            <w:sz w:val="22"/>
            <w:szCs w:val="22"/>
          </w:rPr>
          <w:delText xml:space="preserve">do </w:delText>
        </w:r>
        <w:r w:rsidR="008566F2" w:rsidDel="009034CA">
          <w:rPr>
            <w:rFonts w:ascii="Arial" w:hAnsi="Arial" w:cs="Arial"/>
            <w:sz w:val="22"/>
            <w:szCs w:val="22"/>
          </w:rPr>
          <w:delText>modelo serão tratad</w:delText>
        </w:r>
        <w:r w:rsidR="0026495E" w:rsidDel="009034CA">
          <w:rPr>
            <w:rFonts w:ascii="Arial" w:hAnsi="Arial" w:cs="Arial"/>
            <w:sz w:val="22"/>
            <w:szCs w:val="22"/>
          </w:rPr>
          <w:delText>o</w:delText>
        </w:r>
        <w:r w:rsidR="008566F2" w:rsidDel="009034CA">
          <w:rPr>
            <w:rFonts w:ascii="Arial" w:hAnsi="Arial" w:cs="Arial"/>
            <w:sz w:val="22"/>
            <w:szCs w:val="22"/>
          </w:rPr>
          <w:delText>s no capítulo 3.</w:delText>
        </w:r>
      </w:del>
    </w:p>
    <w:p w14:paraId="46888084" w14:textId="37B88C28" w:rsidR="00F56450" w:rsidDel="009034CA" w:rsidRDefault="00F56450" w:rsidP="007C1007">
      <w:pPr>
        <w:spacing w:after="120" w:line="360" w:lineRule="auto"/>
        <w:ind w:firstLine="578"/>
        <w:jc w:val="both"/>
        <w:rPr>
          <w:del w:id="194" w:author="G T" w:date="2019-05-08T10:24:00Z"/>
          <w:rFonts w:ascii="Arial" w:hAnsi="Arial" w:cs="Arial"/>
          <w:sz w:val="22"/>
          <w:szCs w:val="22"/>
        </w:rPr>
      </w:pPr>
    </w:p>
    <w:p w14:paraId="4763A2E3" w14:textId="2FA1998E" w:rsidR="0026495E" w:rsidDel="009034CA" w:rsidRDefault="00BA4A96" w:rsidP="0026495E">
      <w:pPr>
        <w:keepNext/>
        <w:spacing w:after="120" w:line="360" w:lineRule="auto"/>
        <w:jc w:val="center"/>
        <w:rPr>
          <w:del w:id="195" w:author="G T" w:date="2019-05-08T10:24:00Z"/>
        </w:rPr>
      </w:pPr>
      <w:del w:id="196" w:author="G T" w:date="2019-05-08T10:24:00Z">
        <w:r w:rsidDel="009034CA">
          <w:rPr>
            <w:noProof/>
          </w:rPr>
          <w:lastRenderedPageBreak/>
          <w:drawing>
            <wp:inline distT="0" distB="0" distL="0" distR="0" wp14:anchorId="4E43BA53" wp14:editId="36EB3F48">
              <wp:extent cx="5400040" cy="410400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squema Conceitual MeasureSoftGram.png"/>
                      <pic:cNvPicPr/>
                    </pic:nvPicPr>
                    <pic:blipFill>
                      <a:blip r:embed="rId8"/>
                      <a:stretch>
                        <a:fillRect/>
                      </a:stretch>
                    </pic:blipFill>
                    <pic:spPr>
                      <a:xfrm>
                        <a:off x="0" y="0"/>
                        <a:ext cx="5400040" cy="4104005"/>
                      </a:xfrm>
                      <a:prstGeom prst="rect">
                        <a:avLst/>
                      </a:prstGeom>
                    </pic:spPr>
                  </pic:pic>
                </a:graphicData>
              </a:graphic>
            </wp:inline>
          </w:drawing>
        </w:r>
      </w:del>
    </w:p>
    <w:p w14:paraId="1840781F" w14:textId="0848763D" w:rsidR="009754FF" w:rsidDel="009034CA" w:rsidRDefault="0026495E" w:rsidP="0026495E">
      <w:pPr>
        <w:pStyle w:val="Legenda"/>
        <w:ind w:left="-993"/>
        <w:jc w:val="center"/>
        <w:rPr>
          <w:del w:id="197" w:author="G T" w:date="2019-05-08T10:24:00Z"/>
          <w:rFonts w:ascii="Arial" w:hAnsi="Arial" w:cs="Arial"/>
          <w:sz w:val="22"/>
          <w:szCs w:val="22"/>
        </w:rPr>
      </w:pPr>
      <w:bookmarkStart w:id="198" w:name="_Ref8150008"/>
      <w:bookmarkStart w:id="199" w:name="_Toc8157012"/>
      <w:del w:id="200" w:author="G T" w:date="2019-05-08T10:24:00Z">
        <w:r w:rsidDel="009034CA">
          <w:delText xml:space="preserve">Figura </w:delText>
        </w:r>
        <w:r w:rsidR="009D2C57" w:rsidDel="009034CA">
          <w:rPr>
            <w:noProof/>
          </w:rPr>
          <w:fldChar w:fldCharType="begin"/>
        </w:r>
        <w:r w:rsidR="009D2C57" w:rsidDel="009034CA">
          <w:rPr>
            <w:noProof/>
          </w:rPr>
          <w:delInstrText xml:space="preserve"> SEQ Figura \* ARABIC </w:delInstrText>
        </w:r>
        <w:r w:rsidR="009D2C57" w:rsidDel="009034CA">
          <w:rPr>
            <w:noProof/>
          </w:rPr>
          <w:fldChar w:fldCharType="separate"/>
        </w:r>
        <w:r w:rsidDel="009034CA">
          <w:rPr>
            <w:noProof/>
          </w:rPr>
          <w:delText>1</w:delText>
        </w:r>
        <w:r w:rsidR="009D2C57" w:rsidDel="009034CA">
          <w:rPr>
            <w:noProof/>
          </w:rPr>
          <w:fldChar w:fldCharType="end"/>
        </w:r>
        <w:bookmarkEnd w:id="198"/>
        <w:r w:rsidDel="009034CA">
          <w:delText>: Esquema conceitual do MeasureSoftGram</w:delText>
        </w:r>
        <w:bookmarkEnd w:id="199"/>
      </w:del>
    </w:p>
    <w:p w14:paraId="726D1641" w14:textId="77777777" w:rsidR="00F56450" w:rsidRPr="00950AB1" w:rsidRDefault="00F56450" w:rsidP="007C1007">
      <w:pPr>
        <w:spacing w:after="120" w:line="360" w:lineRule="auto"/>
        <w:ind w:firstLine="578"/>
        <w:jc w:val="both"/>
        <w:rPr>
          <w:rFonts w:ascii="Arial" w:hAnsi="Arial" w:cs="Arial"/>
          <w:sz w:val="22"/>
          <w:szCs w:val="22"/>
        </w:rPr>
      </w:pPr>
    </w:p>
    <w:p w14:paraId="0A4828F1" w14:textId="4AFD5552" w:rsidR="00CA57A8" w:rsidRPr="006D37D9" w:rsidDel="009034CA" w:rsidRDefault="00CA57A8" w:rsidP="008E582C">
      <w:pPr>
        <w:pStyle w:val="Ttulo2"/>
        <w:numPr>
          <w:ilvl w:val="1"/>
          <w:numId w:val="5"/>
        </w:numPr>
        <w:spacing w:before="240" w:line="360" w:lineRule="auto"/>
        <w:ind w:left="578" w:hanging="578"/>
        <w:rPr>
          <w:moveFrom w:id="201" w:author="G T" w:date="2019-05-08T10:23:00Z"/>
          <w:rFonts w:ascii="Arial" w:hAnsi="Arial" w:cs="Arial"/>
        </w:rPr>
      </w:pPr>
      <w:bookmarkStart w:id="202" w:name="_Toc8157004"/>
      <w:moveFromRangeStart w:id="203" w:author="G T" w:date="2019-05-08T10:23:00Z" w:name="move8203414"/>
      <w:moveFrom w:id="204" w:author="G T" w:date="2019-05-08T10:23:00Z">
        <w:r w:rsidRPr="006D37D9" w:rsidDel="009034CA">
          <w:rPr>
            <w:rFonts w:ascii="Arial" w:hAnsi="Arial" w:cs="Arial"/>
          </w:rPr>
          <w:t>Motivação</w:t>
        </w:r>
        <w:bookmarkEnd w:id="202"/>
      </w:moveFrom>
    </w:p>
    <w:p w14:paraId="79724327" w14:textId="78670A67" w:rsidR="000D3C57" w:rsidRPr="006D37D9" w:rsidDel="009034CA" w:rsidRDefault="000D3C57" w:rsidP="008B27C6">
      <w:pPr>
        <w:spacing w:after="120" w:line="360" w:lineRule="auto"/>
        <w:ind w:firstLine="578"/>
        <w:jc w:val="both"/>
        <w:rPr>
          <w:moveFrom w:id="205" w:author="G T" w:date="2019-05-08T10:23:00Z"/>
          <w:rFonts w:ascii="Arial" w:hAnsi="Arial" w:cs="Arial"/>
          <w:sz w:val="22"/>
          <w:szCs w:val="22"/>
        </w:rPr>
      </w:pPr>
      <w:moveFrom w:id="206" w:author="G T" w:date="2019-05-08T10:23:00Z">
        <w:r w:rsidRPr="006D37D9" w:rsidDel="009034CA">
          <w:rPr>
            <w:rFonts w:ascii="Arial" w:hAnsi="Arial" w:cs="Arial"/>
            <w:sz w:val="22"/>
            <w:szCs w:val="22"/>
          </w:rPr>
          <w:t>Analisando estudos dos modelos de qualidade de produto de software percebemos que: i) há pouca evidência experimental que suporte a análise das relações entre as características de qualidade</w:t>
        </w:r>
        <w:r w:rsidR="002755DF" w:rsidRPr="006D37D9" w:rsidDel="009034CA">
          <w:rPr>
            <w:rFonts w:ascii="Arial" w:hAnsi="Arial" w:cs="Arial"/>
            <w:sz w:val="22"/>
            <w:szCs w:val="22"/>
          </w:rPr>
          <w:t xml:space="preserve"> (</w:t>
        </w:r>
        <w:r w:rsidR="002755DF" w:rsidRPr="006D37D9" w:rsidDel="009034CA">
          <w:rPr>
            <w:rFonts w:ascii="Arial" w:hAnsi="Arial" w:cs="Arial"/>
            <w:sz w:val="22"/>
            <w:szCs w:val="22"/>
          </w:rPr>
          <w:fldChar w:fldCharType="begin"/>
        </w:r>
        <w:r w:rsidR="002755DF" w:rsidRPr="006D37D9" w:rsidDel="009034CA">
          <w:rPr>
            <w:rFonts w:ascii="Arial" w:hAnsi="Arial" w:cs="Arial"/>
            <w:sz w:val="22"/>
            <w:szCs w:val="22"/>
          </w:rPr>
          <w:instrText xml:space="preserve"> REF HENNINGSSON \h  \* MERGEFORMAT </w:instrText>
        </w:r>
        <w:r w:rsidR="002755DF" w:rsidRPr="006D37D9" w:rsidDel="009034CA">
          <w:rPr>
            <w:rFonts w:ascii="Arial" w:hAnsi="Arial" w:cs="Arial"/>
            <w:sz w:val="22"/>
            <w:szCs w:val="22"/>
          </w:rPr>
        </w:r>
        <w:r w:rsidR="002755DF" w:rsidRPr="006D37D9" w:rsidDel="009034CA">
          <w:rPr>
            <w:rFonts w:ascii="Arial" w:hAnsi="Arial" w:cs="Arial"/>
            <w:sz w:val="22"/>
            <w:szCs w:val="22"/>
          </w:rPr>
          <w:fldChar w:fldCharType="separate"/>
        </w:r>
        <w:r w:rsidR="002755DF" w:rsidRPr="006D37D9" w:rsidDel="009034CA">
          <w:rPr>
            <w:rFonts w:ascii="Arial" w:hAnsi="Arial" w:cs="Arial"/>
            <w:sz w:val="22"/>
            <w:szCs w:val="22"/>
          </w:rPr>
          <w:t>Henningsson e Wohlin, 2002)</w:t>
        </w:r>
        <w:r w:rsidR="002755DF" w:rsidRPr="006D37D9" w:rsidDel="009034CA">
          <w:rPr>
            <w:rFonts w:ascii="Arial" w:hAnsi="Arial" w:cs="Arial"/>
            <w:sz w:val="22"/>
            <w:szCs w:val="22"/>
          </w:rPr>
          <w:fldChar w:fldCharType="end"/>
        </w:r>
        <w:r w:rsidR="00226336" w:rsidDel="009034CA">
          <w:rPr>
            <w:rFonts w:ascii="Arial" w:hAnsi="Arial" w:cs="Arial"/>
            <w:sz w:val="22"/>
            <w:szCs w:val="22"/>
          </w:rPr>
          <w:t xml:space="preserve"> </w:t>
        </w:r>
        <w:r w:rsidR="00226336" w:rsidRPr="006D37D9" w:rsidDel="009034CA">
          <w:rPr>
            <w:rFonts w:ascii="Arial" w:hAnsi="Arial" w:cs="Arial"/>
            <w:sz w:val="22"/>
            <w:szCs w:val="22"/>
          </w:rPr>
          <w:fldChar w:fldCharType="begin"/>
        </w:r>
        <w:r w:rsidR="00226336" w:rsidRPr="006D37D9" w:rsidDel="009034CA">
          <w:rPr>
            <w:rFonts w:ascii="Arial" w:hAnsi="Arial" w:cs="Arial"/>
            <w:sz w:val="22"/>
            <w:szCs w:val="22"/>
          </w:rPr>
          <w:instrText xml:space="preserve"> REF ALDAAJEH_communing \h  \* MERGEFORMAT </w:instrText>
        </w:r>
        <w:r w:rsidR="00226336" w:rsidRPr="006D37D9" w:rsidDel="009034CA">
          <w:rPr>
            <w:rFonts w:ascii="Arial" w:hAnsi="Arial" w:cs="Arial"/>
            <w:sz w:val="22"/>
            <w:szCs w:val="22"/>
          </w:rPr>
        </w:r>
        <w:r w:rsidR="00226336" w:rsidRPr="006D37D9" w:rsidDel="009034CA">
          <w:rPr>
            <w:rFonts w:ascii="Arial" w:hAnsi="Arial" w:cs="Arial"/>
            <w:sz w:val="22"/>
            <w:szCs w:val="22"/>
          </w:rPr>
          <w:fldChar w:fldCharType="separate"/>
        </w:r>
        <w:r w:rsidR="00226336" w:rsidRPr="006D37D9" w:rsidDel="009034CA">
          <w:rPr>
            <w:rFonts w:ascii="Arial" w:hAnsi="Arial" w:cs="Arial"/>
            <w:sz w:val="22"/>
            <w:szCs w:val="22"/>
          </w:rPr>
          <w:t>(Al-Daajeh et al., 2012-a)</w:t>
        </w:r>
        <w:r w:rsidR="00226336" w:rsidRPr="006D37D9" w:rsidDel="009034CA">
          <w:rPr>
            <w:rFonts w:ascii="Arial" w:hAnsi="Arial" w:cs="Arial"/>
            <w:sz w:val="22"/>
            <w:szCs w:val="22"/>
          </w:rPr>
          <w:fldChar w:fldCharType="end"/>
        </w:r>
        <w:r w:rsidRPr="006D37D9" w:rsidDel="009034CA">
          <w:rPr>
            <w:rFonts w:ascii="Arial" w:hAnsi="Arial" w:cs="Arial"/>
            <w:sz w:val="22"/>
            <w:szCs w:val="22"/>
          </w:rPr>
          <w:t xml:space="preserve">; ii) existe uma dificuldade em agregar estudos </w:t>
        </w:r>
        <w:r w:rsidR="007810A9" w:rsidRPr="006D37D9" w:rsidDel="009034CA">
          <w:rPr>
            <w:rFonts w:ascii="Arial" w:hAnsi="Arial" w:cs="Arial"/>
            <w:sz w:val="22"/>
            <w:szCs w:val="22"/>
          </w:rPr>
          <w:t xml:space="preserve">sobre os relacionamentos </w:t>
        </w:r>
        <w:r w:rsidR="002755DF" w:rsidRPr="006D37D9" w:rsidDel="009034CA">
          <w:rPr>
            <w:rFonts w:ascii="Arial" w:hAnsi="Arial" w:cs="Arial"/>
            <w:sz w:val="22"/>
            <w:szCs w:val="22"/>
          </w:rPr>
          <w:t>entre as características de qualidade de produto</w:t>
        </w:r>
        <w:r w:rsidR="00F9327A" w:rsidRPr="006D37D9" w:rsidDel="009034CA">
          <w:rPr>
            <w:rFonts w:ascii="Arial" w:hAnsi="Arial" w:cs="Arial"/>
            <w:sz w:val="22"/>
            <w:szCs w:val="22"/>
          </w:rPr>
          <w:t xml:space="preserve"> </w:t>
        </w:r>
        <w:r w:rsidR="00F9327A" w:rsidRPr="006D37D9" w:rsidDel="009034CA">
          <w:rPr>
            <w:rFonts w:ascii="Arial" w:hAnsi="Arial" w:cs="Arial"/>
            <w:sz w:val="22"/>
            <w:szCs w:val="22"/>
          </w:rPr>
          <w:fldChar w:fldCharType="begin"/>
        </w:r>
        <w:r w:rsidR="00F9327A" w:rsidRPr="006D37D9" w:rsidDel="009034CA">
          <w:rPr>
            <w:rFonts w:ascii="Arial" w:hAnsi="Arial" w:cs="Arial"/>
            <w:sz w:val="22"/>
            <w:szCs w:val="22"/>
          </w:rPr>
          <w:instrText xml:space="preserve"> REF SVAHNBERG \h  \* MERGEFORMAT </w:instrText>
        </w:r>
        <w:r w:rsidR="00F9327A" w:rsidRPr="006D37D9" w:rsidDel="009034CA">
          <w:rPr>
            <w:rFonts w:ascii="Arial" w:hAnsi="Arial" w:cs="Arial"/>
            <w:sz w:val="22"/>
            <w:szCs w:val="22"/>
          </w:rPr>
        </w:r>
        <w:r w:rsidR="00F9327A" w:rsidRPr="006D37D9" w:rsidDel="009034CA">
          <w:rPr>
            <w:rFonts w:ascii="Arial" w:hAnsi="Arial" w:cs="Arial"/>
            <w:sz w:val="22"/>
            <w:szCs w:val="22"/>
          </w:rPr>
          <w:fldChar w:fldCharType="separate"/>
        </w:r>
        <w:r w:rsidR="00F9327A" w:rsidRPr="006D37D9" w:rsidDel="009034CA">
          <w:rPr>
            <w:rFonts w:ascii="Arial" w:hAnsi="Arial" w:cs="Arial"/>
            <w:sz w:val="22"/>
            <w:szCs w:val="22"/>
          </w:rPr>
          <w:t>(Svahnberg e Henningsson, 2009)</w:t>
        </w:r>
        <w:r w:rsidR="00F9327A" w:rsidRPr="006D37D9" w:rsidDel="009034CA">
          <w:rPr>
            <w:rFonts w:ascii="Arial" w:hAnsi="Arial" w:cs="Arial"/>
            <w:sz w:val="22"/>
            <w:szCs w:val="22"/>
          </w:rPr>
          <w:fldChar w:fldCharType="end"/>
        </w:r>
        <w:r w:rsidR="00F9327A" w:rsidRPr="006D37D9" w:rsidDel="009034CA">
          <w:rPr>
            <w:rFonts w:ascii="Arial" w:hAnsi="Arial" w:cs="Arial"/>
            <w:sz w:val="22"/>
            <w:szCs w:val="22"/>
          </w:rPr>
          <w:t xml:space="preserve"> </w:t>
        </w:r>
        <w:r w:rsidRPr="006D37D9" w:rsidDel="009034CA">
          <w:rPr>
            <w:rFonts w:ascii="Arial" w:hAnsi="Arial" w:cs="Arial"/>
            <w:sz w:val="22"/>
            <w:szCs w:val="22"/>
          </w:rPr>
          <w:t>; iii) as evidências acerca da</w:t>
        </w:r>
        <w:r w:rsidR="002755DF" w:rsidRPr="006D37D9" w:rsidDel="009034CA">
          <w:rPr>
            <w:rFonts w:ascii="Arial" w:hAnsi="Arial" w:cs="Arial"/>
            <w:sz w:val="22"/>
            <w:szCs w:val="22"/>
          </w:rPr>
          <w:t xml:space="preserve">s </w:t>
        </w:r>
        <w:r w:rsidRPr="006D37D9" w:rsidDel="009034CA">
          <w:rPr>
            <w:rFonts w:ascii="Arial" w:hAnsi="Arial" w:cs="Arial"/>
            <w:sz w:val="22"/>
            <w:szCs w:val="22"/>
          </w:rPr>
          <w:t>relaç</w:t>
        </w:r>
        <w:r w:rsidR="002755DF" w:rsidRPr="006D37D9" w:rsidDel="009034CA">
          <w:rPr>
            <w:rFonts w:ascii="Arial" w:hAnsi="Arial" w:cs="Arial"/>
            <w:sz w:val="22"/>
            <w:szCs w:val="22"/>
          </w:rPr>
          <w:t>ões</w:t>
        </w:r>
        <w:r w:rsidRPr="006D37D9" w:rsidDel="009034CA">
          <w:rPr>
            <w:rFonts w:ascii="Arial" w:hAnsi="Arial" w:cs="Arial"/>
            <w:sz w:val="22"/>
            <w:szCs w:val="22"/>
          </w:rPr>
          <w:t xml:space="preserve"> entre as características</w:t>
        </w:r>
        <w:r w:rsidR="002755DF" w:rsidRPr="006D37D9" w:rsidDel="009034CA">
          <w:rPr>
            <w:rFonts w:ascii="Arial" w:hAnsi="Arial" w:cs="Arial"/>
            <w:sz w:val="22"/>
            <w:szCs w:val="22"/>
          </w:rPr>
          <w:t xml:space="preserve"> de qualidade</w:t>
        </w:r>
        <w:r w:rsidR="006C23A6" w:rsidRPr="006D37D9" w:rsidDel="009034CA">
          <w:rPr>
            <w:rFonts w:ascii="Arial" w:hAnsi="Arial" w:cs="Arial"/>
            <w:sz w:val="22"/>
            <w:szCs w:val="22"/>
          </w:rPr>
          <w:t>,</w:t>
        </w:r>
        <w:r w:rsidR="002755DF" w:rsidRPr="006D37D9" w:rsidDel="009034CA">
          <w:rPr>
            <w:rFonts w:ascii="Arial" w:hAnsi="Arial" w:cs="Arial"/>
            <w:sz w:val="22"/>
            <w:szCs w:val="22"/>
          </w:rPr>
          <w:t xml:space="preserve"> em sua maioria</w:t>
        </w:r>
        <w:r w:rsidR="006C23A6" w:rsidRPr="006D37D9" w:rsidDel="009034CA">
          <w:rPr>
            <w:rFonts w:ascii="Arial" w:hAnsi="Arial" w:cs="Arial"/>
            <w:sz w:val="22"/>
            <w:szCs w:val="22"/>
          </w:rPr>
          <w:t>,</w:t>
        </w:r>
        <w:r w:rsidR="002755DF" w:rsidRPr="006D37D9" w:rsidDel="009034CA">
          <w:rPr>
            <w:rFonts w:ascii="Arial" w:hAnsi="Arial" w:cs="Arial"/>
            <w:sz w:val="22"/>
            <w:szCs w:val="22"/>
          </w:rPr>
          <w:t xml:space="preserve"> são descritas em alto nível e </w:t>
        </w:r>
        <w:r w:rsidRPr="006D37D9" w:rsidDel="009034CA">
          <w:rPr>
            <w:rFonts w:ascii="Arial" w:hAnsi="Arial" w:cs="Arial"/>
            <w:sz w:val="22"/>
            <w:szCs w:val="22"/>
          </w:rPr>
          <w:t xml:space="preserve">foram obtidas por meio de </w:t>
        </w:r>
        <w:r w:rsidRPr="009809BE" w:rsidDel="009034CA">
          <w:rPr>
            <w:rFonts w:ascii="Arial" w:hAnsi="Arial" w:cs="Arial"/>
            <w:i/>
            <w:sz w:val="22"/>
            <w:szCs w:val="22"/>
          </w:rPr>
          <w:t>surveys</w:t>
        </w:r>
        <w:r w:rsidR="00CA57A8" w:rsidRPr="006D37D9" w:rsidDel="009034CA">
          <w:rPr>
            <w:rFonts w:ascii="Arial" w:hAnsi="Arial" w:cs="Arial"/>
            <w:sz w:val="22"/>
            <w:szCs w:val="22"/>
          </w:rPr>
          <w:t>. Em alguns desses estudos a população foi de profissionais da indústria, em outros, de artigos</w:t>
        </w:r>
        <w:r w:rsidRPr="006D37D9" w:rsidDel="009034CA">
          <w:rPr>
            <w:rFonts w:ascii="Arial" w:hAnsi="Arial" w:cs="Arial"/>
            <w:sz w:val="22"/>
            <w:szCs w:val="22"/>
          </w:rPr>
          <w:t xml:space="preserve"> (</w:t>
        </w:r>
        <w:r w:rsidRPr="006D37D9" w:rsidDel="009034CA">
          <w:rPr>
            <w:rFonts w:ascii="Arial" w:hAnsi="Arial" w:cs="Arial"/>
            <w:sz w:val="22"/>
            <w:szCs w:val="22"/>
          </w:rPr>
          <w:fldChar w:fldCharType="begin"/>
        </w:r>
        <w:r w:rsidRPr="006D37D9" w:rsidDel="009034CA">
          <w:rPr>
            <w:rFonts w:ascii="Arial" w:hAnsi="Arial" w:cs="Arial"/>
            <w:sz w:val="22"/>
            <w:szCs w:val="22"/>
          </w:rPr>
          <w:instrText xml:space="preserve"> REF ALDAAJEH \h  \* MERGEFORMAT </w:instrText>
        </w:r>
        <w:r w:rsidRPr="006D37D9" w:rsidDel="009034CA">
          <w:rPr>
            <w:rFonts w:ascii="Arial" w:hAnsi="Arial" w:cs="Arial"/>
            <w:sz w:val="22"/>
            <w:szCs w:val="22"/>
          </w:rPr>
        </w:r>
        <w:r w:rsidRPr="006D37D9" w:rsidDel="009034CA">
          <w:rPr>
            <w:rFonts w:ascii="Arial" w:hAnsi="Arial" w:cs="Arial"/>
            <w:sz w:val="22"/>
            <w:szCs w:val="22"/>
          </w:rPr>
          <w:fldChar w:fldCharType="separate"/>
        </w:r>
        <w:r w:rsidRPr="006D37D9" w:rsidDel="009034CA">
          <w:rPr>
            <w:rFonts w:ascii="Arial" w:hAnsi="Arial" w:cs="Arial"/>
            <w:sz w:val="22"/>
            <w:szCs w:val="22"/>
          </w:rPr>
          <w:t>Aldaajeh, 2012</w:t>
        </w:r>
        <w:r w:rsidR="00226336" w:rsidDel="009034CA">
          <w:rPr>
            <w:rFonts w:ascii="Arial" w:hAnsi="Arial" w:cs="Arial"/>
            <w:sz w:val="22"/>
            <w:szCs w:val="22"/>
          </w:rPr>
          <w:t>-b</w:t>
        </w:r>
        <w:r w:rsidRPr="006D37D9" w:rsidDel="009034CA">
          <w:rPr>
            <w:rFonts w:ascii="Arial" w:hAnsi="Arial" w:cs="Arial"/>
            <w:sz w:val="22"/>
            <w:szCs w:val="22"/>
          </w:rPr>
          <w:t>)</w:t>
        </w:r>
        <w:r w:rsidRPr="006D37D9" w:rsidDel="009034CA">
          <w:rPr>
            <w:rFonts w:ascii="Arial" w:hAnsi="Arial" w:cs="Arial"/>
            <w:sz w:val="22"/>
            <w:szCs w:val="22"/>
          </w:rPr>
          <w:fldChar w:fldCharType="end"/>
        </w:r>
        <w:r w:rsidRPr="006D37D9" w:rsidDel="009034CA">
          <w:rPr>
            <w:rFonts w:ascii="Arial" w:hAnsi="Arial" w:cs="Arial"/>
            <w:sz w:val="22"/>
            <w:szCs w:val="22"/>
          </w:rPr>
          <w:t xml:space="preserve"> (</w:t>
        </w:r>
        <w:r w:rsidRPr="006D37D9" w:rsidDel="009034CA">
          <w:rPr>
            <w:rFonts w:ascii="Arial" w:hAnsi="Arial" w:cs="Arial"/>
            <w:sz w:val="22"/>
            <w:szCs w:val="22"/>
          </w:rPr>
          <w:fldChar w:fldCharType="begin"/>
        </w:r>
        <w:r w:rsidRPr="006D37D9" w:rsidDel="009034CA">
          <w:rPr>
            <w:rFonts w:ascii="Arial" w:hAnsi="Arial" w:cs="Arial"/>
            <w:sz w:val="22"/>
            <w:szCs w:val="22"/>
          </w:rPr>
          <w:instrText xml:space="preserve"> REF HAOUES \h  \* MERGEFORMAT </w:instrText>
        </w:r>
        <w:r w:rsidRPr="006D37D9" w:rsidDel="009034CA">
          <w:rPr>
            <w:rFonts w:ascii="Arial" w:hAnsi="Arial" w:cs="Arial"/>
            <w:sz w:val="22"/>
            <w:szCs w:val="22"/>
          </w:rPr>
        </w:r>
        <w:r w:rsidRPr="006D37D9" w:rsidDel="009034CA">
          <w:rPr>
            <w:rFonts w:ascii="Arial" w:hAnsi="Arial" w:cs="Arial"/>
            <w:sz w:val="22"/>
            <w:szCs w:val="22"/>
          </w:rPr>
          <w:fldChar w:fldCharType="separate"/>
        </w:r>
        <w:r w:rsidRPr="006D37D9" w:rsidDel="009034CA">
          <w:rPr>
            <w:rFonts w:ascii="Arial" w:hAnsi="Arial" w:cs="Arial"/>
            <w:sz w:val="22"/>
            <w:szCs w:val="22"/>
          </w:rPr>
          <w:t>Haoues 2017)</w:t>
        </w:r>
        <w:r w:rsidRPr="006D37D9" w:rsidDel="009034CA">
          <w:rPr>
            <w:rFonts w:ascii="Arial" w:hAnsi="Arial" w:cs="Arial"/>
            <w:sz w:val="22"/>
            <w:szCs w:val="22"/>
          </w:rPr>
          <w:fldChar w:fldCharType="end"/>
        </w:r>
        <w:r w:rsidRPr="006D37D9" w:rsidDel="009034CA">
          <w:rPr>
            <w:rFonts w:ascii="Arial" w:hAnsi="Arial" w:cs="Arial"/>
            <w:sz w:val="22"/>
            <w:szCs w:val="22"/>
          </w:rPr>
          <w:t xml:space="preserve">; iv) e, principalmente, a qualidade de produto de software vem sendo observada de maneira unidimensional, ou seja, observando uma </w:t>
        </w:r>
        <w:r w:rsidR="00C72E45" w:rsidRPr="006D37D9" w:rsidDel="009034CA">
          <w:rPr>
            <w:rFonts w:ascii="Arial" w:hAnsi="Arial" w:cs="Arial"/>
            <w:sz w:val="22"/>
            <w:szCs w:val="22"/>
          </w:rPr>
          <w:t xml:space="preserve">ou duas </w:t>
        </w:r>
        <w:r w:rsidRPr="006D37D9" w:rsidDel="009034CA">
          <w:rPr>
            <w:rFonts w:ascii="Arial" w:hAnsi="Arial" w:cs="Arial"/>
            <w:sz w:val="22"/>
            <w:szCs w:val="22"/>
          </w:rPr>
          <w:t>característica</w:t>
        </w:r>
        <w:r w:rsidR="00C72E45" w:rsidRPr="006D37D9" w:rsidDel="009034CA">
          <w:rPr>
            <w:rFonts w:ascii="Arial" w:hAnsi="Arial" w:cs="Arial"/>
            <w:sz w:val="22"/>
            <w:szCs w:val="22"/>
          </w:rPr>
          <w:t>s</w:t>
        </w:r>
        <w:r w:rsidRPr="006D37D9" w:rsidDel="009034CA">
          <w:rPr>
            <w:rFonts w:ascii="Arial" w:hAnsi="Arial" w:cs="Arial"/>
            <w:sz w:val="22"/>
            <w:szCs w:val="22"/>
          </w:rPr>
          <w:t xml:space="preserve"> de qualidade por tempo</w:t>
        </w:r>
        <w:r w:rsidR="00C72E45" w:rsidRPr="006D37D9" w:rsidDel="009034CA">
          <w:rPr>
            <w:rFonts w:ascii="Arial" w:hAnsi="Arial" w:cs="Arial"/>
            <w:sz w:val="22"/>
            <w:szCs w:val="22"/>
          </w:rPr>
          <w:t>,</w:t>
        </w:r>
        <w:r w:rsidRPr="006D37D9" w:rsidDel="009034CA">
          <w:rPr>
            <w:rFonts w:ascii="Arial" w:hAnsi="Arial" w:cs="Arial"/>
            <w:sz w:val="22"/>
            <w:szCs w:val="22"/>
          </w:rPr>
          <w:t xml:space="preserve"> sem considerar </w:t>
        </w:r>
        <w:r w:rsidR="00C72E45" w:rsidRPr="006D37D9" w:rsidDel="009034CA">
          <w:rPr>
            <w:rFonts w:ascii="Arial" w:hAnsi="Arial" w:cs="Arial"/>
            <w:sz w:val="22"/>
            <w:szCs w:val="22"/>
          </w:rPr>
          <w:t xml:space="preserve">os </w:t>
        </w:r>
        <w:r w:rsidRPr="006D37D9" w:rsidDel="009034CA">
          <w:rPr>
            <w:rFonts w:ascii="Arial" w:hAnsi="Arial" w:cs="Arial"/>
            <w:sz w:val="22"/>
            <w:szCs w:val="22"/>
          </w:rPr>
          <w:t xml:space="preserve">efeitos colaterais ou influências </w:t>
        </w:r>
        <w:r w:rsidR="00C72E45" w:rsidRPr="006D37D9" w:rsidDel="009034CA">
          <w:rPr>
            <w:rFonts w:ascii="Arial" w:hAnsi="Arial" w:cs="Arial"/>
            <w:sz w:val="22"/>
            <w:szCs w:val="22"/>
          </w:rPr>
          <w:t>nas demais</w:t>
        </w:r>
        <w:r w:rsidRPr="006D37D9" w:rsidDel="009034CA">
          <w:rPr>
            <w:rFonts w:ascii="Arial" w:hAnsi="Arial" w:cs="Arial"/>
            <w:sz w:val="22"/>
            <w:szCs w:val="22"/>
          </w:rPr>
          <w:t xml:space="preserve"> características. Essas lacunas nos levam a refletir sobre quão fidedigna</w:t>
        </w:r>
        <w:r w:rsidR="001605F3" w:rsidDel="009034CA">
          <w:rPr>
            <w:rFonts w:ascii="Arial" w:hAnsi="Arial" w:cs="Arial"/>
            <w:sz w:val="22"/>
            <w:szCs w:val="22"/>
          </w:rPr>
          <w:t>,</w:t>
        </w:r>
        <w:r w:rsidR="001605F3" w:rsidRPr="006D37D9" w:rsidDel="009034CA">
          <w:rPr>
            <w:rFonts w:ascii="Arial" w:hAnsi="Arial" w:cs="Arial"/>
            <w:sz w:val="22"/>
            <w:szCs w:val="22"/>
          </w:rPr>
          <w:t xml:space="preserve"> de fato,</w:t>
        </w:r>
        <w:r w:rsidR="001605F3" w:rsidDel="009034CA">
          <w:rPr>
            <w:rFonts w:ascii="Arial" w:hAnsi="Arial" w:cs="Arial"/>
            <w:sz w:val="22"/>
            <w:szCs w:val="22"/>
          </w:rPr>
          <w:t xml:space="preserve"> </w:t>
        </w:r>
        <w:r w:rsidRPr="006D37D9" w:rsidDel="009034CA">
          <w:rPr>
            <w:rFonts w:ascii="Arial" w:hAnsi="Arial" w:cs="Arial"/>
            <w:sz w:val="22"/>
            <w:szCs w:val="22"/>
          </w:rPr>
          <w:t>é</w:t>
        </w:r>
        <w:r w:rsidR="001605F3" w:rsidRPr="006D37D9" w:rsidDel="009034CA">
          <w:rPr>
            <w:rFonts w:ascii="Arial" w:hAnsi="Arial" w:cs="Arial"/>
            <w:sz w:val="22"/>
            <w:szCs w:val="22"/>
          </w:rPr>
          <w:t xml:space="preserve"> </w:t>
        </w:r>
        <w:r w:rsidRPr="006D37D9" w:rsidDel="009034CA">
          <w:rPr>
            <w:rFonts w:ascii="Arial" w:hAnsi="Arial" w:cs="Arial"/>
            <w:sz w:val="22"/>
            <w:szCs w:val="22"/>
          </w:rPr>
          <w:t>a representação da realidade desse fenômeno</w:t>
        </w:r>
        <w:r w:rsidR="00226336" w:rsidDel="009034CA">
          <w:rPr>
            <w:rFonts w:ascii="Arial" w:hAnsi="Arial" w:cs="Arial"/>
            <w:sz w:val="22"/>
            <w:szCs w:val="22"/>
          </w:rPr>
          <w:t>.</w:t>
        </w:r>
      </w:moveFrom>
    </w:p>
    <w:p w14:paraId="2F873631" w14:textId="38193E2E" w:rsidR="000D3C57" w:rsidDel="009034CA" w:rsidRDefault="000D3C57" w:rsidP="008B27C6">
      <w:pPr>
        <w:spacing w:after="120" w:line="360" w:lineRule="auto"/>
        <w:ind w:firstLine="578"/>
        <w:jc w:val="both"/>
        <w:rPr>
          <w:moveFrom w:id="207" w:author="G T" w:date="2019-05-08T10:23:00Z"/>
          <w:rFonts w:ascii="Arial" w:hAnsi="Arial" w:cs="Arial"/>
          <w:sz w:val="22"/>
          <w:szCs w:val="22"/>
        </w:rPr>
      </w:pPr>
      <w:moveFrom w:id="208" w:author="G T" w:date="2019-05-08T10:23:00Z">
        <w:r w:rsidRPr="006D37D9" w:rsidDel="009034CA">
          <w:rPr>
            <w:rFonts w:ascii="Arial" w:hAnsi="Arial" w:cs="Arial"/>
            <w:sz w:val="22"/>
            <w:szCs w:val="22"/>
          </w:rPr>
          <w:lastRenderedPageBreak/>
          <w:t xml:space="preserve">Além disso, estudos experimentais sobre medição e medidas de qualidade de software geralmente relatam falta de rigor no processo de medição e </w:t>
        </w:r>
        <w:r w:rsidR="00193E35" w:rsidDel="009034CA">
          <w:rPr>
            <w:rFonts w:ascii="Arial" w:hAnsi="Arial" w:cs="Arial"/>
            <w:sz w:val="22"/>
            <w:szCs w:val="22"/>
          </w:rPr>
          <w:t>validação</w:t>
        </w:r>
        <w:r w:rsidRPr="006D37D9" w:rsidDel="009034CA">
          <w:rPr>
            <w:rFonts w:ascii="Arial" w:hAnsi="Arial" w:cs="Arial"/>
            <w:sz w:val="22"/>
            <w:szCs w:val="22"/>
          </w:rPr>
          <w:t xml:space="preserve"> d</w:t>
        </w:r>
        <w:r w:rsidR="00C44EF3" w:rsidRPr="006D37D9" w:rsidDel="009034CA">
          <w:rPr>
            <w:rFonts w:ascii="Arial" w:hAnsi="Arial" w:cs="Arial"/>
            <w:sz w:val="22"/>
            <w:szCs w:val="22"/>
          </w:rPr>
          <w:t>as</w:t>
        </w:r>
        <w:r w:rsidRPr="006D37D9" w:rsidDel="009034CA">
          <w:rPr>
            <w:rFonts w:ascii="Arial" w:hAnsi="Arial" w:cs="Arial"/>
            <w:sz w:val="22"/>
            <w:szCs w:val="22"/>
          </w:rPr>
          <w:t xml:space="preserve"> medidas (</w:t>
        </w:r>
        <w:r w:rsidRPr="006D37D9" w:rsidDel="009034CA">
          <w:rPr>
            <w:rFonts w:ascii="Arial" w:hAnsi="Arial" w:cs="Arial"/>
            <w:sz w:val="22"/>
            <w:szCs w:val="22"/>
          </w:rPr>
          <w:fldChar w:fldCharType="begin"/>
        </w:r>
        <w:r w:rsidRPr="006D37D9" w:rsidDel="009034CA">
          <w:rPr>
            <w:rFonts w:ascii="Arial" w:hAnsi="Arial" w:cs="Arial"/>
            <w:sz w:val="22"/>
            <w:szCs w:val="22"/>
          </w:rPr>
          <w:instrText xml:space="preserve"> REF KITCHENHAM \h  \* MERGEFORMAT </w:instrText>
        </w:r>
        <w:r w:rsidRPr="006D37D9" w:rsidDel="009034CA">
          <w:rPr>
            <w:rFonts w:ascii="Arial" w:hAnsi="Arial" w:cs="Arial"/>
            <w:sz w:val="22"/>
            <w:szCs w:val="22"/>
          </w:rPr>
        </w:r>
        <w:r w:rsidRPr="006D37D9" w:rsidDel="009034CA">
          <w:rPr>
            <w:rFonts w:ascii="Arial" w:hAnsi="Arial" w:cs="Arial"/>
            <w:sz w:val="22"/>
            <w:szCs w:val="22"/>
          </w:rPr>
          <w:fldChar w:fldCharType="separate"/>
        </w:r>
        <w:r w:rsidRPr="006D37D9" w:rsidDel="009034CA">
          <w:rPr>
            <w:rFonts w:ascii="Arial" w:hAnsi="Arial" w:cs="Arial"/>
            <w:sz w:val="22"/>
            <w:szCs w:val="22"/>
          </w:rPr>
          <w:t>Kitchenham, 2010</w:t>
        </w:r>
        <w:r w:rsidRPr="006D37D9" w:rsidDel="009034CA">
          <w:rPr>
            <w:rFonts w:ascii="Arial" w:hAnsi="Arial" w:cs="Arial"/>
            <w:sz w:val="22"/>
            <w:szCs w:val="22"/>
          </w:rPr>
          <w:fldChar w:fldCharType="end"/>
        </w:r>
        <w:r w:rsidRPr="006D37D9" w:rsidDel="009034CA">
          <w:rPr>
            <w:rFonts w:ascii="Arial" w:hAnsi="Arial" w:cs="Arial"/>
            <w:sz w:val="22"/>
            <w:szCs w:val="22"/>
          </w:rPr>
          <w:t>)</w:t>
        </w:r>
        <w:r w:rsidR="004A5E92" w:rsidDel="009034CA">
          <w:rPr>
            <w:rFonts w:ascii="Arial" w:hAnsi="Arial" w:cs="Arial"/>
            <w:sz w:val="22"/>
            <w:szCs w:val="22"/>
          </w:rPr>
          <w:t xml:space="preserve"> </w:t>
        </w:r>
        <w:r w:rsidR="004A5E92" w:rsidDel="009034CA">
          <w:rPr>
            <w:rFonts w:ascii="Arial" w:hAnsi="Arial" w:cs="Arial"/>
            <w:sz w:val="22"/>
            <w:szCs w:val="22"/>
          </w:rPr>
          <w:fldChar w:fldCharType="begin"/>
        </w:r>
        <w:r w:rsidR="004A5E92" w:rsidDel="009034CA">
          <w:rPr>
            <w:rFonts w:ascii="Arial" w:hAnsi="Arial" w:cs="Arial"/>
            <w:sz w:val="22"/>
            <w:szCs w:val="22"/>
          </w:rPr>
          <w:instrText xml:space="preserve"> REF MENEELY \h </w:instrText>
        </w:r>
        <w:r w:rsidR="004A5E92" w:rsidDel="009034CA">
          <w:rPr>
            <w:rFonts w:ascii="Arial" w:hAnsi="Arial" w:cs="Arial"/>
            <w:sz w:val="22"/>
            <w:szCs w:val="22"/>
          </w:rPr>
        </w:r>
        <w:r w:rsidR="004A5E92" w:rsidDel="009034CA">
          <w:rPr>
            <w:rFonts w:ascii="Arial" w:hAnsi="Arial" w:cs="Arial"/>
            <w:sz w:val="22"/>
            <w:szCs w:val="22"/>
          </w:rPr>
          <w:fldChar w:fldCharType="separate"/>
        </w:r>
        <w:r w:rsidR="00BF5469" w:rsidDel="009034CA">
          <w:rPr>
            <w:rFonts w:ascii="Arial" w:hAnsi="Arial" w:cs="Arial"/>
            <w:sz w:val="22"/>
            <w:szCs w:val="22"/>
          </w:rPr>
          <w:t>(Meneely et al., 201</w:t>
        </w:r>
        <w:r w:rsidR="00091F29" w:rsidDel="009034CA">
          <w:rPr>
            <w:rFonts w:ascii="Arial" w:hAnsi="Arial" w:cs="Arial"/>
            <w:sz w:val="22"/>
            <w:szCs w:val="22"/>
          </w:rPr>
          <w:t>3)</w:t>
        </w:r>
        <w:r w:rsidR="004A5E92" w:rsidDel="009034CA">
          <w:rPr>
            <w:rFonts w:ascii="Arial" w:hAnsi="Arial" w:cs="Arial"/>
            <w:sz w:val="22"/>
            <w:szCs w:val="22"/>
          </w:rPr>
          <w:fldChar w:fldCharType="end"/>
        </w:r>
        <w:r w:rsidRPr="006D37D9" w:rsidDel="009034CA">
          <w:rPr>
            <w:rFonts w:ascii="Arial" w:hAnsi="Arial" w:cs="Arial"/>
            <w:sz w:val="22"/>
            <w:szCs w:val="22"/>
          </w:rPr>
          <w:t xml:space="preserve">; problemas </w:t>
        </w:r>
        <w:r w:rsidR="00193E35" w:rsidDel="009034CA">
          <w:rPr>
            <w:rFonts w:ascii="Arial" w:hAnsi="Arial" w:cs="Arial"/>
            <w:sz w:val="22"/>
            <w:szCs w:val="22"/>
          </w:rPr>
          <w:t>com</w:t>
        </w:r>
        <w:r w:rsidRPr="006D37D9" w:rsidDel="009034CA">
          <w:rPr>
            <w:rFonts w:ascii="Arial" w:hAnsi="Arial" w:cs="Arial"/>
            <w:sz w:val="22"/>
            <w:szCs w:val="22"/>
          </w:rPr>
          <w:t xml:space="preserve"> escalas entre medidas (</w:t>
        </w:r>
        <w:r w:rsidRPr="006D37D9" w:rsidDel="009034CA">
          <w:rPr>
            <w:rFonts w:ascii="Arial" w:hAnsi="Arial" w:cs="Arial"/>
            <w:sz w:val="22"/>
            <w:szCs w:val="22"/>
          </w:rPr>
          <w:fldChar w:fldCharType="begin"/>
        </w:r>
        <w:r w:rsidRPr="006D37D9" w:rsidDel="009034CA">
          <w:rPr>
            <w:rFonts w:ascii="Arial" w:hAnsi="Arial" w:cs="Arial"/>
            <w:sz w:val="22"/>
            <w:szCs w:val="22"/>
          </w:rPr>
          <w:instrText xml:space="preserve"> REF JURISTO \h  \* MERGEFORMAT </w:instrText>
        </w:r>
        <w:r w:rsidRPr="006D37D9" w:rsidDel="009034CA">
          <w:rPr>
            <w:rFonts w:ascii="Arial" w:hAnsi="Arial" w:cs="Arial"/>
            <w:sz w:val="22"/>
            <w:szCs w:val="22"/>
          </w:rPr>
        </w:r>
        <w:r w:rsidRPr="006D37D9" w:rsidDel="009034CA">
          <w:rPr>
            <w:rFonts w:ascii="Arial" w:hAnsi="Arial" w:cs="Arial"/>
            <w:sz w:val="22"/>
            <w:szCs w:val="22"/>
          </w:rPr>
          <w:fldChar w:fldCharType="separate"/>
        </w:r>
        <w:r w:rsidRPr="006D37D9" w:rsidDel="009034CA">
          <w:rPr>
            <w:rFonts w:ascii="Arial" w:hAnsi="Arial" w:cs="Arial"/>
            <w:sz w:val="22"/>
            <w:szCs w:val="22"/>
          </w:rPr>
          <w:t>Juristo e Moreno, 2010</w:t>
        </w:r>
        <w:r w:rsidRPr="006D37D9" w:rsidDel="009034CA">
          <w:rPr>
            <w:rFonts w:ascii="Arial" w:hAnsi="Arial" w:cs="Arial"/>
            <w:sz w:val="22"/>
            <w:szCs w:val="22"/>
          </w:rPr>
          <w:fldChar w:fldCharType="end"/>
        </w:r>
        <w:r w:rsidRPr="006D37D9" w:rsidDel="009034CA">
          <w:rPr>
            <w:rFonts w:ascii="Arial" w:hAnsi="Arial" w:cs="Arial"/>
            <w:sz w:val="22"/>
            <w:szCs w:val="22"/>
          </w:rPr>
          <w:t>); a dificuldade de estabelecer valores de referência para medidas de software (</w:t>
        </w:r>
        <w:r w:rsidRPr="006D37D9" w:rsidDel="009034CA">
          <w:rPr>
            <w:rFonts w:ascii="Arial" w:hAnsi="Arial" w:cs="Arial"/>
            <w:sz w:val="22"/>
            <w:szCs w:val="22"/>
          </w:rPr>
          <w:fldChar w:fldCharType="begin"/>
        </w:r>
        <w:r w:rsidRPr="006D37D9" w:rsidDel="009034CA">
          <w:rPr>
            <w:rFonts w:ascii="Arial" w:hAnsi="Arial" w:cs="Arial"/>
            <w:sz w:val="22"/>
            <w:szCs w:val="22"/>
          </w:rPr>
          <w:instrText xml:space="preserve"> REF LAVAZZA \h  \* MERGEFORMAT </w:instrText>
        </w:r>
        <w:r w:rsidRPr="006D37D9" w:rsidDel="009034CA">
          <w:rPr>
            <w:rFonts w:ascii="Arial" w:hAnsi="Arial" w:cs="Arial"/>
            <w:sz w:val="22"/>
            <w:szCs w:val="22"/>
          </w:rPr>
        </w:r>
        <w:r w:rsidRPr="006D37D9" w:rsidDel="009034CA">
          <w:rPr>
            <w:rFonts w:ascii="Arial" w:hAnsi="Arial" w:cs="Arial"/>
            <w:sz w:val="22"/>
            <w:szCs w:val="22"/>
          </w:rPr>
          <w:fldChar w:fldCharType="end"/>
        </w:r>
        <w:r w:rsidRPr="006D37D9" w:rsidDel="009034CA">
          <w:rPr>
            <w:rFonts w:ascii="Arial" w:hAnsi="Arial" w:cs="Arial"/>
            <w:sz w:val="22"/>
            <w:szCs w:val="22"/>
          </w:rPr>
          <w:fldChar w:fldCharType="begin"/>
        </w:r>
        <w:r w:rsidRPr="006D37D9" w:rsidDel="009034CA">
          <w:rPr>
            <w:rFonts w:ascii="Arial" w:hAnsi="Arial" w:cs="Arial"/>
            <w:sz w:val="22"/>
            <w:szCs w:val="22"/>
          </w:rPr>
          <w:instrText xml:space="preserve"> REF LAVAZZA \h  \* MERGEFORMAT </w:instrText>
        </w:r>
        <w:r w:rsidRPr="006D37D9" w:rsidDel="009034CA">
          <w:rPr>
            <w:rFonts w:ascii="Arial" w:hAnsi="Arial" w:cs="Arial"/>
            <w:sz w:val="22"/>
            <w:szCs w:val="22"/>
          </w:rPr>
        </w:r>
        <w:r w:rsidRPr="006D37D9" w:rsidDel="009034CA">
          <w:rPr>
            <w:rFonts w:ascii="Arial" w:hAnsi="Arial" w:cs="Arial"/>
            <w:sz w:val="22"/>
            <w:szCs w:val="22"/>
          </w:rPr>
          <w:fldChar w:fldCharType="end"/>
        </w:r>
        <w:r w:rsidRPr="006D37D9" w:rsidDel="009034CA">
          <w:rPr>
            <w:rFonts w:ascii="Arial" w:hAnsi="Arial" w:cs="Arial"/>
            <w:sz w:val="22"/>
            <w:szCs w:val="22"/>
          </w:rPr>
          <w:fldChar w:fldCharType="begin"/>
        </w:r>
        <w:r w:rsidRPr="006D37D9" w:rsidDel="009034CA">
          <w:rPr>
            <w:rFonts w:ascii="Arial" w:hAnsi="Arial" w:cs="Arial"/>
            <w:sz w:val="22"/>
            <w:szCs w:val="22"/>
          </w:rPr>
          <w:instrText xml:space="preserve"> REF LAVAZZA \h  \* MERGEFORMAT </w:instrText>
        </w:r>
        <w:r w:rsidRPr="006D37D9" w:rsidDel="009034CA">
          <w:rPr>
            <w:rFonts w:ascii="Arial" w:hAnsi="Arial" w:cs="Arial"/>
            <w:sz w:val="22"/>
            <w:szCs w:val="22"/>
          </w:rPr>
        </w:r>
        <w:r w:rsidRPr="006D37D9" w:rsidDel="009034CA">
          <w:rPr>
            <w:rFonts w:ascii="Arial" w:hAnsi="Arial" w:cs="Arial"/>
            <w:sz w:val="22"/>
            <w:szCs w:val="22"/>
          </w:rPr>
          <w:fldChar w:fldCharType="separate"/>
        </w:r>
        <w:r w:rsidRPr="006D37D9" w:rsidDel="009034CA">
          <w:rPr>
            <w:rFonts w:ascii="Arial" w:hAnsi="Arial" w:cs="Arial"/>
            <w:sz w:val="22"/>
            <w:szCs w:val="22"/>
          </w:rPr>
          <w:t>Lavazza</w:t>
        </w:r>
        <w:r w:rsidR="00C72E45" w:rsidRPr="006D37D9" w:rsidDel="009034CA">
          <w:rPr>
            <w:rFonts w:ascii="Arial" w:hAnsi="Arial" w:cs="Arial"/>
            <w:sz w:val="22"/>
            <w:szCs w:val="22"/>
          </w:rPr>
          <w:t xml:space="preserve"> e Morasca</w:t>
        </w:r>
        <w:r w:rsidRPr="006D37D9" w:rsidDel="009034CA">
          <w:rPr>
            <w:rFonts w:ascii="Arial" w:hAnsi="Arial" w:cs="Arial"/>
            <w:sz w:val="22"/>
            <w:szCs w:val="22"/>
          </w:rPr>
          <w:t>, 2016</w:t>
        </w:r>
        <w:r w:rsidRPr="006D37D9" w:rsidDel="009034CA">
          <w:rPr>
            <w:rFonts w:ascii="Arial" w:hAnsi="Arial" w:cs="Arial"/>
            <w:sz w:val="22"/>
            <w:szCs w:val="22"/>
          </w:rPr>
          <w:fldChar w:fldCharType="end"/>
        </w:r>
        <w:r w:rsidRPr="006D37D9" w:rsidDel="009034CA">
          <w:rPr>
            <w:rFonts w:ascii="Arial" w:hAnsi="Arial" w:cs="Arial"/>
            <w:sz w:val="22"/>
            <w:szCs w:val="22"/>
          </w:rPr>
          <w:t>)</w:t>
        </w:r>
        <w:r w:rsidR="00114862" w:rsidDel="009034CA">
          <w:rPr>
            <w:rFonts w:ascii="Arial" w:hAnsi="Arial" w:cs="Arial"/>
            <w:sz w:val="22"/>
            <w:szCs w:val="22"/>
          </w:rPr>
          <w:t xml:space="preserve"> </w:t>
        </w:r>
        <w:r w:rsidR="00114862" w:rsidDel="009034CA">
          <w:rPr>
            <w:rFonts w:ascii="Arial" w:hAnsi="Arial" w:cs="Arial"/>
            <w:sz w:val="22"/>
            <w:szCs w:val="22"/>
          </w:rPr>
          <w:fldChar w:fldCharType="begin"/>
        </w:r>
        <w:r w:rsidR="00114862" w:rsidDel="009034CA">
          <w:rPr>
            <w:rFonts w:ascii="Arial" w:hAnsi="Arial" w:cs="Arial"/>
            <w:sz w:val="22"/>
            <w:szCs w:val="22"/>
          </w:rPr>
          <w:instrText xml:space="preserve"> REF LIMA \h </w:instrText>
        </w:r>
        <w:r w:rsidR="00114862" w:rsidDel="009034CA">
          <w:rPr>
            <w:rFonts w:ascii="Arial" w:hAnsi="Arial" w:cs="Arial"/>
            <w:sz w:val="22"/>
            <w:szCs w:val="22"/>
          </w:rPr>
        </w:r>
        <w:r w:rsidR="00114862" w:rsidDel="009034CA">
          <w:rPr>
            <w:rFonts w:ascii="Arial" w:hAnsi="Arial" w:cs="Arial"/>
            <w:sz w:val="22"/>
            <w:szCs w:val="22"/>
          </w:rPr>
          <w:fldChar w:fldCharType="separate"/>
        </w:r>
        <w:r w:rsidR="00114862" w:rsidRPr="00114862" w:rsidDel="009034CA">
          <w:rPr>
            <w:rFonts w:ascii="Arial" w:hAnsi="Arial" w:cs="Arial"/>
            <w:sz w:val="22"/>
            <w:szCs w:val="22"/>
          </w:rPr>
          <w:t>(</w:t>
        </w:r>
        <w:r w:rsidR="00114862" w:rsidDel="009034CA">
          <w:rPr>
            <w:rFonts w:ascii="Arial" w:hAnsi="Arial" w:cs="Arial"/>
            <w:sz w:val="22"/>
            <w:szCs w:val="22"/>
          </w:rPr>
          <w:t>Lima et al., 2017)</w:t>
        </w:r>
        <w:r w:rsidR="00114862" w:rsidDel="009034CA">
          <w:rPr>
            <w:rFonts w:ascii="Arial" w:hAnsi="Arial" w:cs="Arial"/>
            <w:sz w:val="22"/>
            <w:szCs w:val="22"/>
          </w:rPr>
          <w:fldChar w:fldCharType="end"/>
        </w:r>
        <w:r w:rsidR="00114862" w:rsidDel="009034CA">
          <w:rPr>
            <w:rFonts w:ascii="Arial" w:hAnsi="Arial" w:cs="Arial"/>
            <w:sz w:val="22"/>
            <w:szCs w:val="22"/>
          </w:rPr>
          <w:t xml:space="preserve"> </w:t>
        </w:r>
        <w:r w:rsidRPr="006D37D9" w:rsidDel="009034CA">
          <w:rPr>
            <w:rFonts w:ascii="Arial" w:hAnsi="Arial" w:cs="Arial"/>
            <w:sz w:val="22"/>
            <w:szCs w:val="22"/>
          </w:rPr>
          <w:t>; e, por último, as características do contexto que dificultam, ou mesmo</w:t>
        </w:r>
        <w:r w:rsidR="00241EB7" w:rsidDel="009034CA">
          <w:rPr>
            <w:rFonts w:ascii="Arial" w:hAnsi="Arial" w:cs="Arial"/>
            <w:sz w:val="22"/>
            <w:szCs w:val="22"/>
          </w:rPr>
          <w:t>,</w:t>
        </w:r>
        <w:r w:rsidR="00C44EF3" w:rsidRPr="006D37D9" w:rsidDel="009034CA">
          <w:rPr>
            <w:rFonts w:ascii="Arial" w:hAnsi="Arial" w:cs="Arial"/>
            <w:sz w:val="22"/>
            <w:szCs w:val="22"/>
          </w:rPr>
          <w:t xml:space="preserve"> </w:t>
        </w:r>
        <w:r w:rsidRPr="006D37D9" w:rsidDel="009034CA">
          <w:rPr>
            <w:rFonts w:ascii="Arial" w:hAnsi="Arial" w:cs="Arial"/>
            <w:sz w:val="22"/>
            <w:szCs w:val="22"/>
          </w:rPr>
          <w:t>impossibilitam a comparação de medidas entre diferentes produtos ou projetos</w:t>
        </w:r>
        <w:r w:rsidR="00C44EF3" w:rsidRPr="006D37D9" w:rsidDel="009034CA">
          <w:rPr>
            <w:rFonts w:ascii="Arial" w:hAnsi="Arial" w:cs="Arial"/>
            <w:sz w:val="22"/>
            <w:szCs w:val="22"/>
          </w:rPr>
          <w:t>, diante das especificidades dos diferentes contextos</w:t>
        </w:r>
        <w:r w:rsidR="002C43E0" w:rsidRPr="006D37D9" w:rsidDel="009034CA">
          <w:rPr>
            <w:rFonts w:ascii="Arial" w:hAnsi="Arial" w:cs="Arial"/>
            <w:sz w:val="22"/>
            <w:szCs w:val="22"/>
          </w:rPr>
          <w:t xml:space="preserve"> </w:t>
        </w:r>
        <w:r w:rsidR="00DD626F" w:rsidRPr="006D37D9" w:rsidDel="009034CA">
          <w:rPr>
            <w:rFonts w:ascii="Arial" w:hAnsi="Arial" w:cs="Arial"/>
            <w:sz w:val="22"/>
            <w:szCs w:val="22"/>
          </w:rPr>
          <w:t>(</w:t>
        </w:r>
        <w:r w:rsidR="00DD626F" w:rsidRPr="006D37D9" w:rsidDel="009034CA">
          <w:rPr>
            <w:rFonts w:ascii="Arial" w:hAnsi="Arial" w:cs="Arial"/>
            <w:sz w:val="22"/>
            <w:szCs w:val="22"/>
          </w:rPr>
          <w:fldChar w:fldCharType="begin"/>
        </w:r>
        <w:r w:rsidR="00DD626F" w:rsidRPr="006D37D9" w:rsidDel="009034CA">
          <w:rPr>
            <w:rFonts w:ascii="Arial" w:hAnsi="Arial" w:cs="Arial"/>
            <w:sz w:val="22"/>
            <w:szCs w:val="22"/>
          </w:rPr>
          <w:instrText xml:space="preserve"> REF SJØBERG \h  \* MERGEFORMAT </w:instrText>
        </w:r>
        <w:r w:rsidR="00DD626F" w:rsidRPr="006D37D9" w:rsidDel="009034CA">
          <w:rPr>
            <w:rFonts w:ascii="Arial" w:hAnsi="Arial" w:cs="Arial"/>
            <w:sz w:val="22"/>
            <w:szCs w:val="22"/>
          </w:rPr>
        </w:r>
        <w:r w:rsidR="00DD626F" w:rsidRPr="006D37D9" w:rsidDel="009034CA">
          <w:rPr>
            <w:rFonts w:ascii="Arial" w:hAnsi="Arial" w:cs="Arial"/>
            <w:sz w:val="22"/>
            <w:szCs w:val="22"/>
          </w:rPr>
          <w:fldChar w:fldCharType="separate"/>
        </w:r>
        <w:r w:rsidR="00DD626F" w:rsidRPr="006D37D9" w:rsidDel="009034CA">
          <w:rPr>
            <w:rFonts w:ascii="Arial" w:hAnsi="Arial" w:cs="Arial"/>
            <w:sz w:val="22"/>
            <w:szCs w:val="22"/>
          </w:rPr>
          <w:t>Dybå et al., 2012</w:t>
        </w:r>
        <w:r w:rsidR="00DD626F" w:rsidRPr="006D37D9" w:rsidDel="009034CA">
          <w:rPr>
            <w:rFonts w:ascii="Arial" w:hAnsi="Arial" w:cs="Arial"/>
            <w:sz w:val="22"/>
            <w:szCs w:val="22"/>
          </w:rPr>
          <w:fldChar w:fldCharType="end"/>
        </w:r>
        <w:r w:rsidR="00DD626F" w:rsidRPr="006D37D9" w:rsidDel="009034CA">
          <w:rPr>
            <w:rFonts w:ascii="Arial" w:hAnsi="Arial" w:cs="Arial"/>
            <w:sz w:val="22"/>
            <w:szCs w:val="22"/>
          </w:rPr>
          <w:t xml:space="preserve">) </w:t>
        </w:r>
        <w:r w:rsidR="002C43E0" w:rsidRPr="006D37D9" w:rsidDel="009034CA">
          <w:rPr>
            <w:rFonts w:ascii="Arial" w:hAnsi="Arial" w:cs="Arial"/>
            <w:sz w:val="22"/>
            <w:szCs w:val="22"/>
          </w:rPr>
          <w:t>(</w:t>
        </w:r>
        <w:r w:rsidR="002C43E0" w:rsidRPr="006D37D9" w:rsidDel="009034CA">
          <w:rPr>
            <w:rFonts w:ascii="Arial" w:hAnsi="Arial" w:cs="Arial"/>
            <w:sz w:val="22"/>
            <w:szCs w:val="22"/>
          </w:rPr>
          <w:fldChar w:fldCharType="begin"/>
        </w:r>
        <w:r w:rsidR="002C43E0" w:rsidRPr="006D37D9" w:rsidDel="009034CA">
          <w:rPr>
            <w:rFonts w:ascii="Arial" w:hAnsi="Arial" w:cs="Arial"/>
            <w:sz w:val="22"/>
            <w:szCs w:val="22"/>
          </w:rPr>
          <w:instrText xml:space="preserve"> REF ALDAAJEH \h  \* MERGEFORMAT </w:instrText>
        </w:r>
        <w:r w:rsidR="002C43E0" w:rsidRPr="006D37D9" w:rsidDel="009034CA">
          <w:rPr>
            <w:rFonts w:ascii="Arial" w:hAnsi="Arial" w:cs="Arial"/>
            <w:sz w:val="22"/>
            <w:szCs w:val="22"/>
          </w:rPr>
        </w:r>
        <w:r w:rsidR="002C43E0" w:rsidRPr="006D37D9" w:rsidDel="009034CA">
          <w:rPr>
            <w:rFonts w:ascii="Arial" w:hAnsi="Arial" w:cs="Arial"/>
            <w:sz w:val="22"/>
            <w:szCs w:val="22"/>
          </w:rPr>
          <w:fldChar w:fldCharType="separate"/>
        </w:r>
        <w:r w:rsidR="009E1A9B" w:rsidRPr="006D37D9" w:rsidDel="009034CA">
          <w:rPr>
            <w:rFonts w:ascii="Arial" w:hAnsi="Arial" w:cs="Arial"/>
            <w:sz w:val="22"/>
            <w:szCs w:val="22"/>
          </w:rPr>
          <w:t>A</w:t>
        </w:r>
        <w:r w:rsidR="002C43E0" w:rsidRPr="006D37D9" w:rsidDel="009034CA">
          <w:rPr>
            <w:rFonts w:ascii="Arial" w:hAnsi="Arial" w:cs="Arial"/>
            <w:sz w:val="22"/>
            <w:szCs w:val="22"/>
          </w:rPr>
          <w:t>l</w:t>
        </w:r>
        <w:r w:rsidR="009E1A9B" w:rsidRPr="006D37D9" w:rsidDel="009034CA">
          <w:rPr>
            <w:rFonts w:ascii="Arial" w:hAnsi="Arial" w:cs="Arial"/>
            <w:sz w:val="22"/>
            <w:szCs w:val="22"/>
          </w:rPr>
          <w:t>-D</w:t>
        </w:r>
        <w:r w:rsidR="002C43E0" w:rsidRPr="006D37D9" w:rsidDel="009034CA">
          <w:rPr>
            <w:rFonts w:ascii="Arial" w:hAnsi="Arial" w:cs="Arial"/>
            <w:sz w:val="22"/>
            <w:szCs w:val="22"/>
          </w:rPr>
          <w:t>aajeh</w:t>
        </w:r>
        <w:r w:rsidR="009E1A9B" w:rsidRPr="006D37D9" w:rsidDel="009034CA">
          <w:rPr>
            <w:rFonts w:ascii="Arial" w:hAnsi="Arial" w:cs="Arial"/>
            <w:sz w:val="22"/>
            <w:szCs w:val="22"/>
          </w:rPr>
          <w:t xml:space="preserve"> et. al</w:t>
        </w:r>
        <w:r w:rsidR="002C43E0" w:rsidRPr="006D37D9" w:rsidDel="009034CA">
          <w:rPr>
            <w:rFonts w:ascii="Arial" w:hAnsi="Arial" w:cs="Arial"/>
            <w:sz w:val="22"/>
            <w:szCs w:val="22"/>
          </w:rPr>
          <w:t>, 2012</w:t>
        </w:r>
        <w:r w:rsidR="009E1A9B" w:rsidRPr="006D37D9" w:rsidDel="009034CA">
          <w:rPr>
            <w:rFonts w:ascii="Arial" w:hAnsi="Arial" w:cs="Arial"/>
            <w:sz w:val="22"/>
            <w:szCs w:val="22"/>
          </w:rPr>
          <w:t>-b</w:t>
        </w:r>
        <w:r w:rsidR="002C43E0" w:rsidRPr="006D37D9" w:rsidDel="009034CA">
          <w:rPr>
            <w:rFonts w:ascii="Arial" w:hAnsi="Arial" w:cs="Arial"/>
            <w:sz w:val="22"/>
            <w:szCs w:val="22"/>
          </w:rPr>
          <w:t>)</w:t>
        </w:r>
        <w:r w:rsidR="002C43E0" w:rsidRPr="006D37D9" w:rsidDel="009034CA">
          <w:rPr>
            <w:rFonts w:ascii="Arial" w:hAnsi="Arial" w:cs="Arial"/>
            <w:sz w:val="22"/>
            <w:szCs w:val="22"/>
          </w:rPr>
          <w:fldChar w:fldCharType="end"/>
        </w:r>
        <w:r w:rsidR="00C44EF3" w:rsidRPr="006D37D9" w:rsidDel="009034CA">
          <w:rPr>
            <w:rFonts w:ascii="Arial" w:hAnsi="Arial" w:cs="Arial"/>
            <w:sz w:val="22"/>
            <w:szCs w:val="22"/>
          </w:rPr>
          <w:t>.</w:t>
        </w:r>
      </w:moveFrom>
    </w:p>
    <w:p w14:paraId="45BA0DCD" w14:textId="07115DD2" w:rsidR="00F56450" w:rsidRPr="006D37D9" w:rsidDel="009034CA" w:rsidRDefault="00F56450" w:rsidP="008B27C6">
      <w:pPr>
        <w:spacing w:after="120" w:line="360" w:lineRule="auto"/>
        <w:ind w:firstLine="578"/>
        <w:jc w:val="both"/>
        <w:rPr>
          <w:moveFrom w:id="209" w:author="G T" w:date="2019-05-08T10:23:00Z"/>
          <w:rFonts w:ascii="Arial" w:hAnsi="Arial" w:cs="Arial"/>
          <w:sz w:val="22"/>
          <w:szCs w:val="22"/>
        </w:rPr>
      </w:pPr>
      <w:moveFrom w:id="210" w:author="G T" w:date="2019-05-08T10:23:00Z">
        <w:r w:rsidDel="009034CA">
          <w:rPr>
            <w:rFonts w:ascii="Arial" w:hAnsi="Arial" w:cs="Arial"/>
            <w:sz w:val="22"/>
            <w:szCs w:val="22"/>
          </w:rPr>
          <w:t>Considerando o exposto na introdução e motivação, apresentamos, a seguir, a delimitação do problema.</w:t>
        </w:r>
      </w:moveFrom>
    </w:p>
    <w:p w14:paraId="5090F126" w14:textId="2F89707C" w:rsidR="00DF3C76" w:rsidRPr="006D37D9" w:rsidDel="009034CA" w:rsidRDefault="00651DDE" w:rsidP="008E582C">
      <w:pPr>
        <w:pStyle w:val="Ttulo2"/>
        <w:numPr>
          <w:ilvl w:val="1"/>
          <w:numId w:val="5"/>
        </w:numPr>
        <w:spacing w:before="240" w:line="360" w:lineRule="auto"/>
        <w:ind w:left="578" w:hanging="578"/>
        <w:rPr>
          <w:moveFrom w:id="211" w:author="G T" w:date="2019-05-08T10:26:00Z"/>
          <w:rFonts w:ascii="Arial" w:hAnsi="Arial" w:cs="Arial"/>
        </w:rPr>
      </w:pPr>
      <w:bookmarkStart w:id="212" w:name="_Toc4160837"/>
      <w:bookmarkStart w:id="213" w:name="_Ref7787540"/>
      <w:bookmarkStart w:id="214" w:name="_Toc8157005"/>
      <w:moveFromRangeStart w:id="215" w:author="G T" w:date="2019-05-08T10:26:00Z" w:name="move8203618"/>
      <w:moveFromRangeEnd w:id="203"/>
      <w:moveFrom w:id="216" w:author="G T" w:date="2019-05-08T10:26:00Z">
        <w:r w:rsidDel="009034CA">
          <w:rPr>
            <w:rFonts w:ascii="Arial" w:hAnsi="Arial" w:cs="Arial"/>
          </w:rPr>
          <w:t>Delineamento</w:t>
        </w:r>
        <w:r w:rsidR="00DF3C76" w:rsidRPr="006D37D9" w:rsidDel="009034CA">
          <w:rPr>
            <w:rFonts w:ascii="Arial" w:hAnsi="Arial" w:cs="Arial"/>
          </w:rPr>
          <w:t xml:space="preserve"> do problema</w:t>
        </w:r>
        <w:bookmarkEnd w:id="212"/>
        <w:bookmarkEnd w:id="213"/>
        <w:bookmarkEnd w:id="214"/>
      </w:moveFrom>
    </w:p>
    <w:p w14:paraId="140327BC" w14:textId="32BD0799" w:rsidR="00A90EB3" w:rsidRPr="001116C9" w:rsidDel="009034CA" w:rsidRDefault="00A90EB3" w:rsidP="001116C9">
      <w:pPr>
        <w:spacing w:after="120" w:line="360" w:lineRule="auto"/>
        <w:ind w:firstLine="578"/>
        <w:jc w:val="both"/>
        <w:rPr>
          <w:moveFrom w:id="217" w:author="G T" w:date="2019-05-08T10:26:00Z"/>
          <w:rFonts w:ascii="Arial" w:hAnsi="Arial" w:cs="Arial"/>
          <w:sz w:val="22"/>
          <w:szCs w:val="22"/>
        </w:rPr>
      </w:pPr>
      <w:moveFrom w:id="218" w:author="G T" w:date="2019-05-08T10:26:00Z">
        <w:r w:rsidRPr="001116C9" w:rsidDel="009034CA">
          <w:rPr>
            <w:rFonts w:ascii="Arial" w:hAnsi="Arial" w:cs="Arial"/>
            <w:sz w:val="22"/>
            <w:szCs w:val="22"/>
          </w:rPr>
          <w:t>Em nossa sociedade contemporânea, as características pervasivas e ubíquas do software levam o software a "todo lugar". O software roda em servidores, dispositivos móveis, sistemas embarcados e caminha para uma nova realidade onde não só mais o software se comunicará com software, mas coisas se comunicarão com coisas. Além disso, informações geradas por usuários a respeito do uso do software estão disponíveis em fóruns de discussão específicos, redes sociais, lojas virtuais que disponibilizam produtos de software.</w:t>
        </w:r>
        <w:r w:rsidR="0071628C" w:rsidRPr="001116C9" w:rsidDel="009034CA">
          <w:rPr>
            <w:rFonts w:ascii="Arial" w:hAnsi="Arial" w:cs="Arial"/>
            <w:sz w:val="22"/>
            <w:szCs w:val="22"/>
          </w:rPr>
          <w:t xml:space="preserve"> Diante disso, analisar tão somente aspectos de qualidade intern</w:t>
        </w:r>
        <w:r w:rsidR="0008539D" w:rsidRPr="001116C9" w:rsidDel="009034CA">
          <w:rPr>
            <w:rFonts w:ascii="Arial" w:hAnsi="Arial" w:cs="Arial"/>
            <w:sz w:val="22"/>
            <w:szCs w:val="22"/>
          </w:rPr>
          <w:t>a, externa e em uso</w:t>
        </w:r>
        <w:r w:rsidR="00D36135" w:rsidRPr="001116C9" w:rsidDel="009034CA">
          <w:rPr>
            <w:rFonts w:ascii="Arial" w:hAnsi="Arial" w:cs="Arial"/>
            <w:sz w:val="22"/>
            <w:szCs w:val="22"/>
          </w:rPr>
          <w:t>,</w:t>
        </w:r>
        <w:r w:rsidR="0008539D" w:rsidRPr="001116C9" w:rsidDel="009034CA">
          <w:rPr>
            <w:rFonts w:ascii="Arial" w:hAnsi="Arial" w:cs="Arial"/>
            <w:sz w:val="22"/>
            <w:szCs w:val="22"/>
          </w:rPr>
          <w:t xml:space="preserve"> isoladamente</w:t>
        </w:r>
        <w:r w:rsidR="00D36135" w:rsidRPr="001116C9" w:rsidDel="009034CA">
          <w:rPr>
            <w:rFonts w:ascii="Arial" w:hAnsi="Arial" w:cs="Arial"/>
            <w:sz w:val="22"/>
            <w:szCs w:val="22"/>
          </w:rPr>
          <w:t>,</w:t>
        </w:r>
        <w:r w:rsidR="0008539D" w:rsidRPr="001116C9" w:rsidDel="009034CA">
          <w:rPr>
            <w:rFonts w:ascii="Arial" w:hAnsi="Arial" w:cs="Arial"/>
            <w:sz w:val="22"/>
            <w:szCs w:val="22"/>
          </w:rPr>
          <w:t xml:space="preserve"> </w:t>
        </w:r>
        <w:r w:rsidR="0071628C" w:rsidRPr="001116C9" w:rsidDel="009034CA">
          <w:rPr>
            <w:rFonts w:ascii="Arial" w:hAnsi="Arial" w:cs="Arial"/>
            <w:sz w:val="22"/>
            <w:szCs w:val="22"/>
          </w:rPr>
          <w:t xml:space="preserve">não é suficiente para que um gestor de produto ou </w:t>
        </w:r>
        <w:r w:rsidR="0039709A" w:rsidRPr="001116C9" w:rsidDel="009034CA">
          <w:rPr>
            <w:rFonts w:ascii="Arial" w:hAnsi="Arial" w:cs="Arial"/>
            <w:sz w:val="22"/>
            <w:szCs w:val="22"/>
          </w:rPr>
          <w:t>engenheiros de software</w:t>
        </w:r>
        <w:r w:rsidR="0071628C" w:rsidRPr="001116C9" w:rsidDel="009034CA">
          <w:rPr>
            <w:rFonts w:ascii="Arial" w:hAnsi="Arial" w:cs="Arial"/>
            <w:sz w:val="22"/>
            <w:szCs w:val="22"/>
          </w:rPr>
          <w:t xml:space="preserve"> decida</w:t>
        </w:r>
        <w:r w:rsidR="00D36135" w:rsidRPr="001116C9" w:rsidDel="009034CA">
          <w:rPr>
            <w:rFonts w:ascii="Arial" w:hAnsi="Arial" w:cs="Arial"/>
            <w:sz w:val="22"/>
            <w:szCs w:val="22"/>
          </w:rPr>
          <w:t>m</w:t>
        </w:r>
        <w:r w:rsidR="0071628C" w:rsidRPr="001116C9" w:rsidDel="009034CA">
          <w:rPr>
            <w:rFonts w:ascii="Arial" w:hAnsi="Arial" w:cs="Arial"/>
            <w:sz w:val="22"/>
            <w:szCs w:val="22"/>
          </w:rPr>
          <w:t xml:space="preserve"> sobre a aceitação </w:t>
        </w:r>
        <w:r w:rsidR="0008539D" w:rsidRPr="001116C9" w:rsidDel="009034CA">
          <w:rPr>
            <w:rFonts w:ascii="Arial" w:hAnsi="Arial" w:cs="Arial"/>
            <w:sz w:val="22"/>
            <w:szCs w:val="22"/>
          </w:rPr>
          <w:t xml:space="preserve">ou não </w:t>
        </w:r>
        <w:r w:rsidR="0071628C" w:rsidRPr="001116C9" w:rsidDel="009034CA">
          <w:rPr>
            <w:rFonts w:ascii="Arial" w:hAnsi="Arial" w:cs="Arial"/>
            <w:sz w:val="22"/>
            <w:szCs w:val="22"/>
          </w:rPr>
          <w:t xml:space="preserve">de </w:t>
        </w:r>
        <w:r w:rsidR="00080840" w:rsidRPr="001116C9" w:rsidDel="009034CA">
          <w:rPr>
            <w:rFonts w:ascii="Arial" w:hAnsi="Arial" w:cs="Arial"/>
            <w:sz w:val="22"/>
            <w:szCs w:val="22"/>
          </w:rPr>
          <w:t>um releas</w:t>
        </w:r>
        <w:r w:rsidR="0008539D" w:rsidRPr="001116C9" w:rsidDel="009034CA">
          <w:rPr>
            <w:rFonts w:ascii="Arial" w:hAnsi="Arial" w:cs="Arial"/>
            <w:sz w:val="22"/>
            <w:szCs w:val="22"/>
          </w:rPr>
          <w:t>e</w:t>
        </w:r>
        <w:r w:rsidR="0071628C" w:rsidRPr="001116C9" w:rsidDel="009034CA">
          <w:rPr>
            <w:rFonts w:ascii="Arial" w:hAnsi="Arial" w:cs="Arial"/>
            <w:sz w:val="22"/>
            <w:szCs w:val="22"/>
          </w:rPr>
          <w:t xml:space="preserve">. </w:t>
        </w:r>
      </w:moveFrom>
    </w:p>
    <w:p w14:paraId="08BAB3AA" w14:textId="63C0C753" w:rsidR="002D5D68" w:rsidRPr="001116C9" w:rsidDel="009034CA" w:rsidRDefault="002D5D68" w:rsidP="001116C9">
      <w:pPr>
        <w:spacing w:after="120" w:line="360" w:lineRule="auto"/>
        <w:ind w:firstLine="578"/>
        <w:jc w:val="both"/>
        <w:rPr>
          <w:moveFrom w:id="219" w:author="G T" w:date="2019-05-08T10:26:00Z"/>
          <w:rFonts w:ascii="Arial" w:hAnsi="Arial" w:cs="Arial"/>
          <w:sz w:val="22"/>
          <w:szCs w:val="22"/>
        </w:rPr>
      </w:pPr>
      <w:moveFrom w:id="220" w:author="G T" w:date="2019-05-08T10:26:00Z">
        <w:r w:rsidRPr="001116C9" w:rsidDel="009034CA">
          <w:rPr>
            <w:rFonts w:ascii="Arial" w:hAnsi="Arial" w:cs="Arial"/>
            <w:sz w:val="22"/>
            <w:szCs w:val="22"/>
          </w:rPr>
          <w:t xml:space="preserve">A falta de entendimento acerca dos dados gerados ao longo do ciclo de vida do software é muitas vezes a causa de más decisões. Aliado a isso, a falta de qualificação dos dados previamente às análises contribui sobremaneira </w:t>
        </w:r>
        <w:r w:rsidR="0071628C" w:rsidRPr="001116C9" w:rsidDel="009034CA">
          <w:rPr>
            <w:rFonts w:ascii="Arial" w:hAnsi="Arial" w:cs="Arial"/>
            <w:sz w:val="22"/>
            <w:szCs w:val="22"/>
          </w:rPr>
          <w:t>a</w:t>
        </w:r>
        <w:r w:rsidRPr="001116C9" w:rsidDel="009034CA">
          <w:rPr>
            <w:rFonts w:ascii="Arial" w:hAnsi="Arial" w:cs="Arial"/>
            <w:sz w:val="22"/>
            <w:szCs w:val="22"/>
          </w:rPr>
          <w:t xml:space="preserve"> análises e interpretações errôneas. Um desafio comum para os profissionais da área de software é a identificação e correção de más decisões antes que estas possam produzir efeitos indesejáveis. Isso provavelmente ocorre porque é mais fácil julgar decisões em engenharia de software após o acontecimento do fato, do que monitorar e avaliar, antes que seu impacto seja conhecido</w:t>
        </w:r>
        <w:r w:rsidR="001C28B2" w:rsidRPr="001116C9" w:rsidDel="009034CA">
          <w:rPr>
            <w:rFonts w:ascii="Arial" w:hAnsi="Arial" w:cs="Arial"/>
            <w:sz w:val="22"/>
            <w:szCs w:val="22"/>
          </w:rPr>
          <w:t xml:space="preserve"> (</w:t>
        </w:r>
        <w:r w:rsidR="00B02C47" w:rsidRPr="001116C9" w:rsidDel="009034CA">
          <w:rPr>
            <w:rFonts w:ascii="Arial" w:hAnsi="Arial" w:cs="Arial"/>
            <w:sz w:val="22"/>
            <w:szCs w:val="22"/>
          </w:rPr>
          <w:fldChar w:fldCharType="begin"/>
        </w:r>
        <w:r w:rsidR="00B02C47" w:rsidRPr="001116C9" w:rsidDel="009034CA">
          <w:rPr>
            <w:rFonts w:ascii="Arial" w:hAnsi="Arial" w:cs="Arial"/>
            <w:sz w:val="22"/>
            <w:szCs w:val="22"/>
          </w:rPr>
          <w:instrText xml:space="preserve"> REF HOOVER \h </w:instrText>
        </w:r>
        <w:r w:rsidR="006D37D9" w:rsidRPr="001116C9" w:rsidDel="009034CA">
          <w:rPr>
            <w:rFonts w:ascii="Arial" w:hAnsi="Arial" w:cs="Arial"/>
            <w:sz w:val="22"/>
            <w:szCs w:val="22"/>
          </w:rPr>
          <w:instrText xml:space="preserve"> \* MERGEFORMAT </w:instrText>
        </w:r>
        <w:r w:rsidR="00B02C47" w:rsidRPr="001116C9" w:rsidDel="009034CA">
          <w:rPr>
            <w:rFonts w:ascii="Arial" w:hAnsi="Arial" w:cs="Arial"/>
            <w:sz w:val="22"/>
            <w:szCs w:val="22"/>
          </w:rPr>
        </w:r>
        <w:r w:rsidR="00B02C47" w:rsidRPr="001116C9" w:rsidDel="009034CA">
          <w:rPr>
            <w:rFonts w:ascii="Arial" w:hAnsi="Arial" w:cs="Arial"/>
            <w:sz w:val="22"/>
            <w:szCs w:val="22"/>
          </w:rPr>
          <w:fldChar w:fldCharType="separate"/>
        </w:r>
        <w:r w:rsidR="00B02C47" w:rsidRPr="001116C9" w:rsidDel="009034CA">
          <w:rPr>
            <w:rFonts w:ascii="Arial" w:hAnsi="Arial" w:cs="Arial"/>
            <w:sz w:val="22"/>
            <w:szCs w:val="22"/>
          </w:rPr>
          <w:t>Hoover et al., 2010</w:t>
        </w:r>
        <w:r w:rsidR="00B02C47" w:rsidRPr="001116C9" w:rsidDel="009034CA">
          <w:rPr>
            <w:rFonts w:ascii="Arial" w:hAnsi="Arial" w:cs="Arial"/>
            <w:sz w:val="22"/>
            <w:szCs w:val="22"/>
          </w:rPr>
          <w:fldChar w:fldCharType="end"/>
        </w:r>
        <w:r w:rsidR="001C28B2" w:rsidRPr="001116C9" w:rsidDel="009034CA">
          <w:rPr>
            <w:rFonts w:ascii="Arial" w:hAnsi="Arial" w:cs="Arial"/>
            <w:sz w:val="22"/>
            <w:szCs w:val="22"/>
          </w:rPr>
          <w:t>)</w:t>
        </w:r>
        <w:r w:rsidRPr="001116C9" w:rsidDel="009034CA">
          <w:rPr>
            <w:rFonts w:ascii="Arial" w:hAnsi="Arial" w:cs="Arial"/>
            <w:sz w:val="22"/>
            <w:szCs w:val="22"/>
          </w:rPr>
          <w:t>.</w:t>
        </w:r>
      </w:moveFrom>
    </w:p>
    <w:p w14:paraId="5F825D18" w14:textId="153D8EC1" w:rsidR="0071628C" w:rsidRPr="001116C9" w:rsidDel="009034CA" w:rsidRDefault="00A90EB3" w:rsidP="001116C9">
      <w:pPr>
        <w:spacing w:after="120" w:line="360" w:lineRule="auto"/>
        <w:ind w:firstLine="578"/>
        <w:jc w:val="both"/>
        <w:rPr>
          <w:moveFrom w:id="221" w:author="G T" w:date="2019-05-08T10:26:00Z"/>
          <w:rFonts w:ascii="Arial" w:hAnsi="Arial" w:cs="Arial"/>
          <w:sz w:val="22"/>
          <w:szCs w:val="22"/>
        </w:rPr>
      </w:pPr>
      <w:moveFrom w:id="222" w:author="G T" w:date="2019-05-08T10:26:00Z">
        <w:r w:rsidRPr="001116C9" w:rsidDel="009034CA">
          <w:rPr>
            <w:rFonts w:ascii="Arial" w:hAnsi="Arial" w:cs="Arial"/>
            <w:sz w:val="22"/>
            <w:szCs w:val="22"/>
          </w:rPr>
          <w:t>Portanto, a falta de compreensão ou clareza sobre as informações que dizem respeito às características da qualidade de produto d</w:t>
        </w:r>
        <w:r w:rsidR="0071628C" w:rsidRPr="001116C9" w:rsidDel="009034CA">
          <w:rPr>
            <w:rFonts w:ascii="Arial" w:hAnsi="Arial" w:cs="Arial"/>
            <w:sz w:val="22"/>
            <w:szCs w:val="22"/>
          </w:rPr>
          <w:t>o</w:t>
        </w:r>
        <w:r w:rsidRPr="001116C9" w:rsidDel="009034CA">
          <w:rPr>
            <w:rFonts w:ascii="Arial" w:hAnsi="Arial" w:cs="Arial"/>
            <w:sz w:val="22"/>
            <w:szCs w:val="22"/>
          </w:rPr>
          <w:t xml:space="preserve"> software</w:t>
        </w:r>
        <w:r w:rsidR="007659D6" w:rsidRPr="001116C9" w:rsidDel="009034CA">
          <w:rPr>
            <w:rFonts w:ascii="Arial" w:hAnsi="Arial" w:cs="Arial"/>
            <w:sz w:val="22"/>
            <w:szCs w:val="22"/>
          </w:rPr>
          <w:t>,</w:t>
        </w:r>
        <w:r w:rsidR="00F8451D" w:rsidRPr="001116C9" w:rsidDel="009034CA">
          <w:rPr>
            <w:rFonts w:ascii="Arial" w:hAnsi="Arial" w:cs="Arial"/>
            <w:sz w:val="22"/>
            <w:szCs w:val="22"/>
          </w:rPr>
          <w:t xml:space="preserve"> principalmente</w:t>
        </w:r>
        <w:r w:rsidR="007659D6" w:rsidRPr="001116C9" w:rsidDel="009034CA">
          <w:rPr>
            <w:rFonts w:ascii="Arial" w:hAnsi="Arial" w:cs="Arial"/>
            <w:sz w:val="22"/>
            <w:szCs w:val="22"/>
          </w:rPr>
          <w:t xml:space="preserve"> a falta de conhecimento sobre suas relações e influências mútuas</w:t>
        </w:r>
        <w:r w:rsidRPr="001116C9" w:rsidDel="009034CA">
          <w:rPr>
            <w:rFonts w:ascii="Arial" w:hAnsi="Arial" w:cs="Arial"/>
            <w:sz w:val="22"/>
            <w:szCs w:val="22"/>
          </w:rPr>
          <w:t xml:space="preserve">, contribui para a tomada de </w:t>
        </w:r>
        <w:r w:rsidR="007659D6" w:rsidRPr="001116C9" w:rsidDel="009034CA">
          <w:rPr>
            <w:rFonts w:ascii="Arial" w:hAnsi="Arial" w:cs="Arial"/>
            <w:sz w:val="22"/>
            <w:szCs w:val="22"/>
          </w:rPr>
          <w:t>decisões</w:t>
        </w:r>
        <w:r w:rsidRPr="001116C9" w:rsidDel="009034CA">
          <w:rPr>
            <w:rFonts w:ascii="Arial" w:hAnsi="Arial" w:cs="Arial"/>
            <w:sz w:val="22"/>
            <w:szCs w:val="22"/>
          </w:rPr>
          <w:t xml:space="preserve"> </w:t>
        </w:r>
        <w:r w:rsidR="007659D6" w:rsidRPr="001116C9" w:rsidDel="009034CA">
          <w:rPr>
            <w:rFonts w:ascii="Arial" w:hAnsi="Arial" w:cs="Arial"/>
            <w:sz w:val="22"/>
            <w:szCs w:val="22"/>
          </w:rPr>
          <w:t>não</w:t>
        </w:r>
        <w:r w:rsidRPr="001116C9" w:rsidDel="009034CA">
          <w:rPr>
            <w:rFonts w:ascii="Arial" w:hAnsi="Arial" w:cs="Arial"/>
            <w:sz w:val="22"/>
            <w:szCs w:val="22"/>
          </w:rPr>
          <w:t xml:space="preserve"> assertivas (ruins</w:t>
        </w:r>
        <w:r w:rsidR="007659D6" w:rsidRPr="001116C9" w:rsidDel="009034CA">
          <w:rPr>
            <w:rFonts w:ascii="Arial" w:hAnsi="Arial" w:cs="Arial"/>
            <w:sz w:val="22"/>
            <w:szCs w:val="22"/>
          </w:rPr>
          <w:t xml:space="preserve"> ou erradas</w:t>
        </w:r>
        <w:r w:rsidRPr="001116C9" w:rsidDel="009034CA">
          <w:rPr>
            <w:rFonts w:ascii="Arial" w:hAnsi="Arial" w:cs="Arial"/>
            <w:sz w:val="22"/>
            <w:szCs w:val="22"/>
          </w:rPr>
          <w:t xml:space="preserve">), o que compromete: </w:t>
        </w:r>
      </w:moveFrom>
    </w:p>
    <w:p w14:paraId="01CC1A73" w14:textId="4690E96F" w:rsidR="0071628C" w:rsidRPr="008526BF" w:rsidDel="009034CA" w:rsidRDefault="008526BF" w:rsidP="008526BF">
      <w:pPr>
        <w:pStyle w:val="Texto"/>
        <w:numPr>
          <w:ilvl w:val="0"/>
          <w:numId w:val="43"/>
        </w:numPr>
        <w:spacing w:line="360" w:lineRule="auto"/>
        <w:rPr>
          <w:moveFrom w:id="223" w:author="G T" w:date="2019-05-08T10:26:00Z"/>
          <w:rFonts w:ascii="Arial" w:hAnsi="Arial" w:cs="Arial"/>
          <w:sz w:val="22"/>
          <w:szCs w:val="22"/>
        </w:rPr>
      </w:pPr>
      <w:moveFrom w:id="224" w:author="G T" w:date="2019-05-08T10:26:00Z">
        <w:r w:rsidDel="009034CA">
          <w:rPr>
            <w:rFonts w:ascii="Arial" w:hAnsi="Arial" w:cs="Arial"/>
            <w:sz w:val="22"/>
            <w:szCs w:val="22"/>
          </w:rPr>
          <w:t xml:space="preserve">a </w:t>
        </w:r>
        <w:r w:rsidR="00A90EB3" w:rsidRPr="008526BF" w:rsidDel="009034CA">
          <w:rPr>
            <w:rFonts w:ascii="Arial" w:hAnsi="Arial" w:cs="Arial"/>
            <w:sz w:val="22"/>
            <w:szCs w:val="22"/>
          </w:rPr>
          <w:t>qualidade do produto de software em produção ou em operação;</w:t>
        </w:r>
      </w:moveFrom>
    </w:p>
    <w:p w14:paraId="4038CC03" w14:textId="11CBE51D" w:rsidR="0071628C" w:rsidRPr="008526BF" w:rsidDel="009034CA" w:rsidRDefault="00A90EB3" w:rsidP="008526BF">
      <w:pPr>
        <w:pStyle w:val="Texto"/>
        <w:numPr>
          <w:ilvl w:val="0"/>
          <w:numId w:val="43"/>
        </w:numPr>
        <w:spacing w:line="360" w:lineRule="auto"/>
        <w:rPr>
          <w:moveFrom w:id="225" w:author="G T" w:date="2019-05-08T10:26:00Z"/>
          <w:rFonts w:ascii="Arial" w:hAnsi="Arial" w:cs="Arial"/>
          <w:sz w:val="22"/>
          <w:szCs w:val="22"/>
        </w:rPr>
      </w:pPr>
      <w:moveFrom w:id="226" w:author="G T" w:date="2019-05-08T10:26:00Z">
        <w:r w:rsidRPr="008526BF" w:rsidDel="009034CA">
          <w:rPr>
            <w:rFonts w:ascii="Arial" w:hAnsi="Arial" w:cs="Arial"/>
            <w:sz w:val="22"/>
            <w:szCs w:val="22"/>
          </w:rPr>
          <w:lastRenderedPageBreak/>
          <w:t xml:space="preserve">o comportamento do software em uso; e </w:t>
        </w:r>
      </w:moveFrom>
    </w:p>
    <w:p w14:paraId="2FFD0199" w14:textId="1FBFFF2F" w:rsidR="00A90EB3" w:rsidRPr="008526BF" w:rsidDel="009034CA" w:rsidRDefault="00A90EB3" w:rsidP="008526BF">
      <w:pPr>
        <w:pStyle w:val="Texto"/>
        <w:numPr>
          <w:ilvl w:val="0"/>
          <w:numId w:val="43"/>
        </w:numPr>
        <w:spacing w:after="240" w:line="360" w:lineRule="auto"/>
        <w:ind w:hanging="357"/>
        <w:rPr>
          <w:moveFrom w:id="227" w:author="G T" w:date="2019-05-08T10:26:00Z"/>
          <w:rFonts w:ascii="Arial" w:hAnsi="Arial" w:cs="Arial"/>
          <w:sz w:val="22"/>
          <w:szCs w:val="22"/>
        </w:rPr>
      </w:pPr>
      <w:moveFrom w:id="228" w:author="G T" w:date="2019-05-08T10:26:00Z">
        <w:r w:rsidRPr="008526BF" w:rsidDel="009034CA">
          <w:rPr>
            <w:rFonts w:ascii="Arial" w:hAnsi="Arial" w:cs="Arial"/>
            <w:sz w:val="22"/>
            <w:szCs w:val="22"/>
          </w:rPr>
          <w:t xml:space="preserve">a </w:t>
        </w:r>
        <w:r w:rsidR="004E3C09" w:rsidRPr="008526BF" w:rsidDel="009034CA">
          <w:rPr>
            <w:rFonts w:ascii="Arial" w:hAnsi="Arial" w:cs="Arial"/>
            <w:sz w:val="22"/>
            <w:szCs w:val="22"/>
          </w:rPr>
          <w:t>estratégia</w:t>
        </w:r>
        <w:r w:rsidRPr="008526BF" w:rsidDel="009034CA">
          <w:rPr>
            <w:rFonts w:ascii="Arial" w:hAnsi="Arial" w:cs="Arial"/>
            <w:sz w:val="22"/>
            <w:szCs w:val="22"/>
          </w:rPr>
          <w:t xml:space="preserve"> de </w:t>
        </w:r>
        <w:r w:rsidR="004E3C09" w:rsidRPr="008526BF" w:rsidDel="009034CA">
          <w:rPr>
            <w:rFonts w:ascii="Arial" w:hAnsi="Arial" w:cs="Arial"/>
            <w:sz w:val="22"/>
            <w:szCs w:val="22"/>
          </w:rPr>
          <w:t>negócios</w:t>
        </w:r>
        <w:r w:rsidRPr="008526BF" w:rsidDel="009034CA">
          <w:rPr>
            <w:rFonts w:ascii="Arial" w:hAnsi="Arial" w:cs="Arial"/>
            <w:sz w:val="22"/>
            <w:szCs w:val="22"/>
          </w:rPr>
          <w:t xml:space="preserve"> das </w:t>
        </w:r>
        <w:r w:rsidR="004E3C09" w:rsidRPr="008526BF" w:rsidDel="009034CA">
          <w:rPr>
            <w:rFonts w:ascii="Arial" w:hAnsi="Arial" w:cs="Arial"/>
            <w:sz w:val="22"/>
            <w:szCs w:val="22"/>
          </w:rPr>
          <w:t>organizações</w:t>
        </w:r>
        <w:r w:rsidRPr="008526BF" w:rsidDel="009034CA">
          <w:rPr>
            <w:rFonts w:ascii="Arial" w:hAnsi="Arial" w:cs="Arial"/>
            <w:sz w:val="22"/>
            <w:szCs w:val="22"/>
          </w:rPr>
          <w:t>.</w:t>
        </w:r>
      </w:moveFrom>
    </w:p>
    <w:p w14:paraId="48071662" w14:textId="73A499DB" w:rsidR="00E177AC" w:rsidDel="009034CA" w:rsidRDefault="000C7EEC" w:rsidP="001116C9">
      <w:pPr>
        <w:spacing w:after="120" w:line="360" w:lineRule="auto"/>
        <w:ind w:firstLine="578"/>
        <w:jc w:val="both"/>
        <w:rPr>
          <w:moveFrom w:id="229" w:author="G T" w:date="2019-05-08T10:26:00Z"/>
          <w:rFonts w:ascii="Arial" w:hAnsi="Arial" w:cs="Arial"/>
          <w:sz w:val="22"/>
          <w:szCs w:val="22"/>
        </w:rPr>
      </w:pPr>
      <w:moveFrom w:id="230" w:author="G T" w:date="2019-05-08T10:26:00Z">
        <w:r w:rsidDel="009034CA">
          <w:rPr>
            <w:rFonts w:ascii="Arial" w:hAnsi="Arial" w:cs="Arial"/>
            <w:sz w:val="22"/>
            <w:szCs w:val="22"/>
          </w:rPr>
          <w:t>Finalmente, a</w:t>
        </w:r>
        <w:r w:rsidR="00E177AC" w:rsidRPr="001116C9" w:rsidDel="009034CA">
          <w:rPr>
            <w:rFonts w:ascii="Arial" w:hAnsi="Arial" w:cs="Arial"/>
            <w:sz w:val="22"/>
            <w:szCs w:val="22"/>
          </w:rPr>
          <w:t xml:space="preserve"> observação da qualidade de produto de software de forma unidimensional (linear), </w:t>
        </w:r>
        <w:r w:rsidR="00307BF3" w:rsidDel="009034CA">
          <w:rPr>
            <w:rFonts w:ascii="Arial" w:hAnsi="Arial" w:cs="Arial"/>
            <w:sz w:val="22"/>
            <w:szCs w:val="22"/>
          </w:rPr>
          <w:t>esconde e, em vista disso, dificulta</w:t>
        </w:r>
        <w:r w:rsidR="00E177AC" w:rsidRPr="001116C9" w:rsidDel="009034CA">
          <w:rPr>
            <w:rFonts w:ascii="Arial" w:hAnsi="Arial" w:cs="Arial"/>
            <w:sz w:val="22"/>
            <w:szCs w:val="22"/>
          </w:rPr>
          <w:t xml:space="preserve"> a percepção das relações entre suas características e subcaracterísticas de forma conjunta</w:t>
        </w:r>
        <w:r w:rsidR="008E582C" w:rsidDel="009034CA">
          <w:rPr>
            <w:rFonts w:ascii="Arial" w:hAnsi="Arial" w:cs="Arial"/>
            <w:sz w:val="22"/>
            <w:szCs w:val="22"/>
          </w:rPr>
          <w:t>,</w:t>
        </w:r>
        <w:r w:rsidR="00E177AC" w:rsidRPr="001116C9" w:rsidDel="009034CA">
          <w:rPr>
            <w:rFonts w:ascii="Arial" w:hAnsi="Arial" w:cs="Arial"/>
            <w:sz w:val="22"/>
            <w:szCs w:val="22"/>
          </w:rPr>
          <w:t xml:space="preserve"> simultânea. Portanto, os efeitos das relações</w:t>
        </w:r>
        <w:r w:rsidR="00307BF3" w:rsidDel="009034CA">
          <w:rPr>
            <w:rFonts w:ascii="Arial" w:hAnsi="Arial" w:cs="Arial"/>
            <w:sz w:val="22"/>
            <w:szCs w:val="22"/>
          </w:rPr>
          <w:t xml:space="preserve"> e igualmente </w:t>
        </w:r>
        <w:r w:rsidR="00E177AC" w:rsidRPr="001116C9" w:rsidDel="009034CA">
          <w:rPr>
            <w:rFonts w:ascii="Arial" w:hAnsi="Arial" w:cs="Arial"/>
            <w:sz w:val="22"/>
            <w:szCs w:val="22"/>
          </w:rPr>
          <w:t>os colaterais, são desconhecidos e isso afeta a qualidade. Consequentemente, compromete a tomada de decisão.</w:t>
        </w:r>
      </w:moveFrom>
    </w:p>
    <w:p w14:paraId="67BAAC5A" w14:textId="5B0436ED" w:rsidR="00D96E18" w:rsidRPr="006D37D9" w:rsidRDefault="00E602C9" w:rsidP="008E582C">
      <w:pPr>
        <w:pStyle w:val="Ttulo2"/>
        <w:numPr>
          <w:ilvl w:val="1"/>
          <w:numId w:val="5"/>
        </w:numPr>
        <w:spacing w:before="240" w:line="360" w:lineRule="auto"/>
        <w:ind w:left="578" w:hanging="578"/>
        <w:rPr>
          <w:rFonts w:ascii="Arial" w:hAnsi="Arial" w:cs="Arial"/>
        </w:rPr>
      </w:pPr>
      <w:bookmarkStart w:id="231" w:name="_Toc4160838"/>
      <w:bookmarkStart w:id="232" w:name="_Ref7786977"/>
      <w:bookmarkStart w:id="233" w:name="_Toc8157006"/>
      <w:moveFromRangeEnd w:id="215"/>
      <w:r>
        <w:rPr>
          <w:rFonts w:ascii="Arial" w:hAnsi="Arial" w:cs="Arial"/>
        </w:rPr>
        <w:t xml:space="preserve">Questão </w:t>
      </w:r>
      <w:r w:rsidR="00DF3C76" w:rsidRPr="006D37D9">
        <w:rPr>
          <w:rFonts w:ascii="Arial" w:hAnsi="Arial" w:cs="Arial"/>
        </w:rPr>
        <w:t>d</w:t>
      </w:r>
      <w:r w:rsidR="00EE10B2">
        <w:rPr>
          <w:rFonts w:ascii="Arial" w:hAnsi="Arial" w:cs="Arial"/>
        </w:rPr>
        <w:t>e</w:t>
      </w:r>
      <w:r w:rsidR="00DF3C76" w:rsidRPr="006D37D9">
        <w:rPr>
          <w:rFonts w:ascii="Arial" w:hAnsi="Arial" w:cs="Arial"/>
        </w:rPr>
        <w:t xml:space="preserve"> Pesquisa</w:t>
      </w:r>
      <w:bookmarkEnd w:id="231"/>
      <w:bookmarkEnd w:id="232"/>
      <w:r w:rsidR="00EE10B2">
        <w:rPr>
          <w:rFonts w:ascii="Arial" w:hAnsi="Arial" w:cs="Arial"/>
        </w:rPr>
        <w:t xml:space="preserve"> e </w:t>
      </w:r>
      <w:r w:rsidR="00EE10B2" w:rsidRPr="006D37D9">
        <w:rPr>
          <w:rFonts w:ascii="Arial" w:hAnsi="Arial" w:cs="Arial"/>
        </w:rPr>
        <w:t>Objetivo</w:t>
      </w:r>
      <w:bookmarkEnd w:id="233"/>
    </w:p>
    <w:p w14:paraId="62C0730E" w14:textId="44EF3E44" w:rsidR="00EE10B2" w:rsidRPr="00EE10B2" w:rsidRDefault="00EE10B2" w:rsidP="00EE10B2">
      <w:pPr>
        <w:spacing w:after="120" w:line="360" w:lineRule="auto"/>
        <w:ind w:firstLine="578"/>
        <w:jc w:val="both"/>
        <w:rPr>
          <w:rFonts w:ascii="Arial" w:hAnsi="Arial" w:cs="Arial"/>
          <w:sz w:val="22"/>
          <w:szCs w:val="22"/>
        </w:rPr>
      </w:pPr>
      <w:r w:rsidRPr="00E71C2B">
        <w:rPr>
          <w:rFonts w:ascii="Arial" w:hAnsi="Arial" w:cs="Arial"/>
          <w:sz w:val="22"/>
          <w:szCs w:val="22"/>
        </w:rPr>
        <w:t xml:space="preserve">Tendo em vista que: i) o problema levantado afeta a avaliação da qualidade de projetos e produtos de software e </w:t>
      </w:r>
      <w:proofErr w:type="spellStart"/>
      <w:r w:rsidRPr="00E71C2B">
        <w:rPr>
          <w:rFonts w:ascii="Arial" w:hAnsi="Arial" w:cs="Arial"/>
          <w:sz w:val="22"/>
          <w:szCs w:val="22"/>
        </w:rPr>
        <w:t>ii</w:t>
      </w:r>
      <w:proofErr w:type="spellEnd"/>
      <w:r w:rsidRPr="00E71C2B">
        <w:rPr>
          <w:rFonts w:ascii="Arial" w:hAnsi="Arial" w:cs="Arial"/>
          <w:sz w:val="22"/>
          <w:szCs w:val="22"/>
        </w:rPr>
        <w:t>) organizações que lidam com o desenvolvimento de software necessitam</w:t>
      </w:r>
      <w:r w:rsidRPr="00EE10B2">
        <w:rPr>
          <w:rFonts w:ascii="Arial" w:hAnsi="Arial" w:cs="Arial"/>
          <w:sz w:val="22"/>
          <w:szCs w:val="22"/>
        </w:rPr>
        <w:t xml:space="preserve"> compreender melhor os fatores que afetam a qualidade do produto de software, além de suas relações e influências mútuas, a questão de pesquisa norteadora e ser respondida nesta proposta de tese é:</w:t>
      </w:r>
    </w:p>
    <w:p w14:paraId="664CBBD9" w14:textId="77777777" w:rsidR="009D087A" w:rsidRPr="00586667" w:rsidRDefault="009D087A" w:rsidP="009D087A">
      <w:pPr>
        <w:ind w:firstLine="578"/>
        <w:jc w:val="both"/>
        <w:rPr>
          <w:rFonts w:ascii="Arial" w:hAnsi="Arial" w:cs="Arial"/>
          <w:sz w:val="22"/>
          <w:szCs w:val="22"/>
        </w:rPr>
      </w:pPr>
    </w:p>
    <w:p w14:paraId="28CF7430" w14:textId="1EF25CF1" w:rsidR="009D087A" w:rsidRPr="00C414BA" w:rsidRDefault="009D087A" w:rsidP="000E0C7D">
      <w:pPr>
        <w:spacing w:line="360" w:lineRule="auto"/>
        <w:ind w:right="567" w:firstLine="425"/>
        <w:jc w:val="center"/>
        <w:rPr>
          <w:rFonts w:ascii="Calibri" w:hAnsi="Calibri" w:cs="Calibri"/>
          <w:i/>
        </w:rPr>
      </w:pPr>
      <w:r w:rsidRPr="00C414BA">
        <w:rPr>
          <w:rFonts w:ascii="Calibri" w:hAnsi="Calibri" w:cs="Calibri"/>
          <w:i/>
        </w:rPr>
        <w:t>Como observar a qualidade de produto de software</w:t>
      </w:r>
      <w:r>
        <w:rPr>
          <w:rFonts w:ascii="Calibri" w:hAnsi="Calibri" w:cs="Calibri"/>
          <w:i/>
        </w:rPr>
        <w:t>,</w:t>
      </w:r>
      <w:r w:rsidRPr="00C414BA">
        <w:rPr>
          <w:rFonts w:ascii="Calibri" w:hAnsi="Calibri" w:cs="Calibri"/>
          <w:i/>
        </w:rPr>
        <w:t xml:space="preserve"> de forma multidimensional, </w:t>
      </w:r>
      <w:r w:rsidR="00B64939">
        <w:rPr>
          <w:rFonts w:ascii="Calibri" w:hAnsi="Calibri" w:cs="Calibri"/>
          <w:i/>
        </w:rPr>
        <w:t xml:space="preserve">de modo a indicar </w:t>
      </w:r>
      <w:r w:rsidR="00162D5E">
        <w:rPr>
          <w:rFonts w:ascii="Calibri" w:hAnsi="Calibri" w:cs="Calibri"/>
          <w:i/>
        </w:rPr>
        <w:t>as dimensões</w:t>
      </w:r>
      <w:r w:rsidR="0045696B">
        <w:rPr>
          <w:rFonts w:ascii="Calibri" w:hAnsi="Calibri" w:cs="Calibri"/>
          <w:i/>
        </w:rPr>
        <w:t xml:space="preserve"> e relações</w:t>
      </w:r>
      <w:r w:rsidR="000915DB">
        <w:rPr>
          <w:rFonts w:ascii="Calibri" w:hAnsi="Calibri" w:cs="Calibri"/>
          <w:i/>
        </w:rPr>
        <w:t xml:space="preserve"> </w:t>
      </w:r>
      <w:r w:rsidR="00162D5E">
        <w:rPr>
          <w:rFonts w:ascii="Calibri" w:hAnsi="Calibri" w:cs="Calibri"/>
          <w:i/>
        </w:rPr>
        <w:t>d</w:t>
      </w:r>
      <w:r w:rsidR="0045696B">
        <w:rPr>
          <w:rFonts w:ascii="Calibri" w:hAnsi="Calibri" w:cs="Calibri"/>
          <w:i/>
        </w:rPr>
        <w:t>a</w:t>
      </w:r>
      <w:r w:rsidR="00143F2C">
        <w:rPr>
          <w:rFonts w:ascii="Calibri" w:hAnsi="Calibri" w:cs="Calibri"/>
          <w:i/>
        </w:rPr>
        <w:t xml:space="preserve"> qualidade </w:t>
      </w:r>
      <w:r w:rsidR="003912E8">
        <w:rPr>
          <w:rFonts w:ascii="Calibri" w:hAnsi="Calibri" w:cs="Calibri"/>
          <w:i/>
        </w:rPr>
        <w:t>(</w:t>
      </w:r>
      <w:r w:rsidR="00143F2C">
        <w:rPr>
          <w:rFonts w:ascii="Calibri" w:hAnsi="Calibri" w:cs="Calibri"/>
          <w:i/>
        </w:rPr>
        <w:t xml:space="preserve">interna </w:t>
      </w:r>
      <w:r w:rsidR="00C859C6">
        <w:rPr>
          <w:rFonts w:ascii="Calibri" w:hAnsi="Calibri" w:cs="Calibri"/>
          <w:i/>
        </w:rPr>
        <w:t>e externa</w:t>
      </w:r>
      <w:r w:rsidR="003912E8">
        <w:rPr>
          <w:rFonts w:ascii="Calibri" w:hAnsi="Calibri" w:cs="Calibri"/>
          <w:i/>
        </w:rPr>
        <w:t>)</w:t>
      </w:r>
      <w:r w:rsidR="00BD6FAA">
        <w:rPr>
          <w:rFonts w:ascii="Calibri" w:hAnsi="Calibri" w:cs="Calibri"/>
          <w:i/>
        </w:rPr>
        <w:t xml:space="preserve">, </w:t>
      </w:r>
      <w:r w:rsidR="00B64939">
        <w:rPr>
          <w:rFonts w:ascii="Calibri" w:hAnsi="Calibri" w:cs="Calibri"/>
          <w:i/>
        </w:rPr>
        <w:t xml:space="preserve">para </w:t>
      </w:r>
      <w:r w:rsidR="00B021C6">
        <w:rPr>
          <w:rFonts w:ascii="Calibri" w:hAnsi="Calibri" w:cs="Calibri"/>
          <w:i/>
        </w:rPr>
        <w:t>sustentar</w:t>
      </w:r>
      <w:r w:rsidR="00B64939" w:rsidRPr="00C414BA">
        <w:rPr>
          <w:rFonts w:ascii="Calibri" w:hAnsi="Calibri" w:cs="Calibri"/>
          <w:i/>
        </w:rPr>
        <w:t xml:space="preserve"> a tomada de decisão</w:t>
      </w:r>
      <w:r w:rsidR="00B64939">
        <w:rPr>
          <w:rFonts w:ascii="Calibri" w:hAnsi="Calibri" w:cs="Calibri"/>
          <w:i/>
        </w:rPr>
        <w:t xml:space="preserve"> técnico-gerencial</w:t>
      </w:r>
      <w:r w:rsidRPr="00C414BA">
        <w:rPr>
          <w:rFonts w:ascii="Calibri" w:hAnsi="Calibri" w:cs="Calibri"/>
          <w:i/>
        </w:rPr>
        <w:t>?</w:t>
      </w:r>
    </w:p>
    <w:p w14:paraId="39A90EAF" w14:textId="77777777" w:rsidR="009D087A" w:rsidRDefault="009D087A" w:rsidP="009D087A">
      <w:pPr>
        <w:spacing w:after="120" w:line="360" w:lineRule="auto"/>
        <w:ind w:firstLine="578"/>
        <w:jc w:val="both"/>
        <w:rPr>
          <w:rFonts w:ascii="Arial" w:hAnsi="Arial" w:cs="Arial"/>
          <w:sz w:val="22"/>
          <w:szCs w:val="22"/>
        </w:rPr>
      </w:pPr>
    </w:p>
    <w:p w14:paraId="122E0663" w14:textId="72DD5770" w:rsidR="003E4DB5" w:rsidRDefault="003E4DB5" w:rsidP="00586667">
      <w:pPr>
        <w:spacing w:after="120" w:line="360" w:lineRule="auto"/>
        <w:ind w:firstLine="578"/>
        <w:jc w:val="both"/>
        <w:rPr>
          <w:rFonts w:ascii="Arial" w:hAnsi="Arial" w:cs="Arial"/>
          <w:sz w:val="22"/>
          <w:szCs w:val="22"/>
        </w:rPr>
      </w:pPr>
      <w:r w:rsidRPr="00586667">
        <w:rPr>
          <w:rFonts w:ascii="Arial" w:hAnsi="Arial" w:cs="Arial"/>
          <w:sz w:val="22"/>
          <w:szCs w:val="22"/>
        </w:rPr>
        <w:t>Acreditamos que seja necessário envidar esforços em trazer a observação da qualidade de produto de software para essa nova realidade de mundo, de forma a apoiar a tomada de decisão de aceitação de releases, tanto pelas equipes de desenvolvimento quanto pelos gestores de desenvolvimento de produto, a partir de evidências. Para tanto, definimos o seguinte objetivo:</w:t>
      </w:r>
    </w:p>
    <w:p w14:paraId="787B1C10" w14:textId="77777777" w:rsidR="00C64769" w:rsidRPr="00586667" w:rsidRDefault="00C64769" w:rsidP="00586667">
      <w:pPr>
        <w:spacing w:after="120" w:line="360" w:lineRule="auto"/>
        <w:ind w:firstLine="578"/>
        <w:jc w:val="both"/>
        <w:rPr>
          <w:rFonts w:ascii="Arial" w:hAnsi="Arial" w:cs="Arial"/>
          <w:sz w:val="22"/>
          <w:szCs w:val="22"/>
        </w:rPr>
      </w:pPr>
    </w:p>
    <w:tbl>
      <w:tblPr>
        <w:tblStyle w:val="Tabelacomgrade"/>
        <w:tblW w:w="793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95"/>
      </w:tblGrid>
      <w:tr w:rsidR="0053771D" w14:paraId="43FABC7E" w14:textId="77777777" w:rsidTr="0053771D">
        <w:tc>
          <w:tcPr>
            <w:tcW w:w="1843" w:type="dxa"/>
          </w:tcPr>
          <w:p w14:paraId="508B401C" w14:textId="6A6F91A7" w:rsidR="005F6A0D" w:rsidRPr="00FB4594" w:rsidRDefault="005F6A0D" w:rsidP="00C64769">
            <w:pPr>
              <w:spacing w:after="240"/>
              <w:jc w:val="both"/>
              <w:rPr>
                <w:rFonts w:ascii="Calibri" w:hAnsi="Calibri" w:cs="Calibri"/>
              </w:rPr>
            </w:pPr>
            <w:r w:rsidRPr="00FB4594">
              <w:rPr>
                <w:rFonts w:ascii="Calibri" w:hAnsi="Calibri" w:cs="Calibri"/>
                <w:b/>
                <w:bCs/>
                <w:sz w:val="22"/>
                <w:szCs w:val="22"/>
              </w:rPr>
              <w:t>Analisar</w:t>
            </w:r>
          </w:p>
        </w:tc>
        <w:tc>
          <w:tcPr>
            <w:tcW w:w="6095" w:type="dxa"/>
          </w:tcPr>
          <w:p w14:paraId="09274E7D" w14:textId="22BE5B0C" w:rsidR="005F6A0D" w:rsidRPr="00FB4594" w:rsidRDefault="005F6A0D" w:rsidP="00C64769">
            <w:pPr>
              <w:spacing w:after="240"/>
              <w:jc w:val="both"/>
              <w:rPr>
                <w:rFonts w:ascii="Calibri" w:hAnsi="Calibri" w:cs="Calibri"/>
              </w:rPr>
            </w:pPr>
            <w:r w:rsidRPr="00FB4594">
              <w:rPr>
                <w:rFonts w:ascii="Calibri" w:hAnsi="Calibri" w:cs="Calibri"/>
                <w:sz w:val="22"/>
                <w:szCs w:val="22"/>
              </w:rPr>
              <w:t xml:space="preserve">características </w:t>
            </w:r>
            <w:r w:rsidR="00C64769">
              <w:rPr>
                <w:rFonts w:ascii="Calibri" w:hAnsi="Calibri" w:cs="Calibri"/>
                <w:sz w:val="22"/>
                <w:szCs w:val="22"/>
              </w:rPr>
              <w:t xml:space="preserve">e subcaracterísticas </w:t>
            </w:r>
            <w:r w:rsidRPr="00FB4594">
              <w:rPr>
                <w:rFonts w:ascii="Calibri" w:hAnsi="Calibri" w:cs="Calibri"/>
                <w:sz w:val="22"/>
                <w:szCs w:val="22"/>
              </w:rPr>
              <w:t>d</w:t>
            </w:r>
            <w:r w:rsidR="00F66349" w:rsidRPr="00FB4594">
              <w:rPr>
                <w:rFonts w:ascii="Calibri" w:hAnsi="Calibri" w:cs="Calibri"/>
                <w:sz w:val="22"/>
                <w:szCs w:val="22"/>
              </w:rPr>
              <w:t>e</w:t>
            </w:r>
            <w:r w:rsidRPr="00FB4594">
              <w:rPr>
                <w:rFonts w:ascii="Calibri" w:hAnsi="Calibri" w:cs="Calibri"/>
                <w:sz w:val="22"/>
                <w:szCs w:val="22"/>
              </w:rPr>
              <w:t xml:space="preserve"> qualidade de sistemas de software (produto e uso) </w:t>
            </w:r>
            <w:r w:rsidR="004063D8" w:rsidRPr="00FB4594">
              <w:rPr>
                <w:rFonts w:ascii="Calibri" w:hAnsi="Calibri" w:cs="Calibri"/>
                <w:sz w:val="22"/>
                <w:szCs w:val="22"/>
              </w:rPr>
              <w:t>de forma multidimensional</w:t>
            </w:r>
          </w:p>
        </w:tc>
      </w:tr>
      <w:tr w:rsidR="0053771D" w14:paraId="0D9A5554" w14:textId="77777777" w:rsidTr="0053771D">
        <w:tc>
          <w:tcPr>
            <w:tcW w:w="1843" w:type="dxa"/>
          </w:tcPr>
          <w:p w14:paraId="051E18A0" w14:textId="71939C36" w:rsidR="005F6A0D" w:rsidRPr="00FB4594" w:rsidRDefault="004063D8" w:rsidP="00C64769">
            <w:pPr>
              <w:spacing w:after="240"/>
              <w:jc w:val="both"/>
              <w:rPr>
                <w:rFonts w:ascii="Calibri" w:hAnsi="Calibri" w:cs="Calibri"/>
                <w:sz w:val="22"/>
                <w:szCs w:val="22"/>
              </w:rPr>
            </w:pPr>
            <w:r w:rsidRPr="00FB4594">
              <w:rPr>
                <w:rFonts w:ascii="Calibri" w:hAnsi="Calibri" w:cs="Calibri"/>
                <w:b/>
                <w:bCs/>
                <w:sz w:val="22"/>
                <w:szCs w:val="22"/>
              </w:rPr>
              <w:t>com o propósito</w:t>
            </w:r>
          </w:p>
        </w:tc>
        <w:tc>
          <w:tcPr>
            <w:tcW w:w="6095" w:type="dxa"/>
          </w:tcPr>
          <w:p w14:paraId="6EA36659" w14:textId="37B22DC9" w:rsidR="005F6A0D" w:rsidRPr="00FB4594" w:rsidRDefault="0053771D" w:rsidP="00B445E0">
            <w:pPr>
              <w:spacing w:after="240"/>
              <w:jc w:val="both"/>
              <w:rPr>
                <w:rFonts w:ascii="Calibri" w:hAnsi="Calibri" w:cs="Calibri"/>
              </w:rPr>
            </w:pPr>
            <w:r>
              <w:rPr>
                <w:rFonts w:ascii="Calibri" w:hAnsi="Calibri" w:cs="Calibri"/>
                <w:sz w:val="22"/>
                <w:szCs w:val="22"/>
              </w:rPr>
              <w:t xml:space="preserve">de </w:t>
            </w:r>
            <w:r w:rsidR="00D62806" w:rsidRPr="00FB4594">
              <w:rPr>
                <w:rFonts w:ascii="Calibri" w:hAnsi="Calibri" w:cs="Calibri"/>
                <w:sz w:val="22"/>
                <w:szCs w:val="22"/>
              </w:rPr>
              <w:t>caracterizar fatores</w:t>
            </w:r>
            <w:r w:rsidR="009B5FAD" w:rsidRPr="00FB4594">
              <w:rPr>
                <w:rFonts w:ascii="Calibri" w:hAnsi="Calibri" w:cs="Calibri"/>
                <w:sz w:val="22"/>
                <w:szCs w:val="22"/>
              </w:rPr>
              <w:t>,</w:t>
            </w:r>
            <w:r w:rsidR="00D62806" w:rsidRPr="00FB4594">
              <w:rPr>
                <w:rFonts w:ascii="Calibri" w:hAnsi="Calibri" w:cs="Calibri"/>
                <w:sz w:val="22"/>
                <w:szCs w:val="22"/>
              </w:rPr>
              <w:t xml:space="preserve"> medidas </w:t>
            </w:r>
            <w:r w:rsidR="009B5FAD" w:rsidRPr="00FB4594">
              <w:rPr>
                <w:rFonts w:ascii="Calibri" w:hAnsi="Calibri" w:cs="Calibri"/>
                <w:sz w:val="22"/>
                <w:szCs w:val="22"/>
              </w:rPr>
              <w:t>e</w:t>
            </w:r>
            <w:r w:rsidR="00D62806" w:rsidRPr="00FB4594">
              <w:rPr>
                <w:rFonts w:ascii="Calibri" w:hAnsi="Calibri" w:cs="Calibri"/>
                <w:sz w:val="22"/>
                <w:szCs w:val="22"/>
              </w:rPr>
              <w:t xml:space="preserve"> suas </w:t>
            </w:r>
            <w:r w:rsidR="005E3CF6" w:rsidRPr="00FB4594">
              <w:rPr>
                <w:rFonts w:ascii="Calibri" w:hAnsi="Calibri" w:cs="Calibri"/>
                <w:sz w:val="22"/>
                <w:szCs w:val="22"/>
              </w:rPr>
              <w:t xml:space="preserve">relações, </w:t>
            </w:r>
            <w:r w:rsidR="005E3CF6">
              <w:rPr>
                <w:rFonts w:ascii="Calibri" w:hAnsi="Calibri" w:cs="Calibri"/>
                <w:sz w:val="22"/>
                <w:szCs w:val="22"/>
              </w:rPr>
              <w:t>representadas</w:t>
            </w:r>
            <w:r w:rsidR="00011C8B">
              <w:rPr>
                <w:rFonts w:ascii="Calibri" w:hAnsi="Calibri" w:cs="Calibri"/>
                <w:sz w:val="22"/>
                <w:szCs w:val="22"/>
              </w:rPr>
              <w:t xml:space="preserve"> por um indicador que retrate as dimensões</w:t>
            </w:r>
            <w:r w:rsidR="001F3807">
              <w:rPr>
                <w:rFonts w:ascii="Calibri" w:hAnsi="Calibri" w:cs="Calibri"/>
                <w:sz w:val="22"/>
                <w:szCs w:val="22"/>
              </w:rPr>
              <w:t xml:space="preserve"> e relações</w:t>
            </w:r>
            <w:r w:rsidR="00011C8B">
              <w:rPr>
                <w:rFonts w:ascii="Calibri" w:hAnsi="Calibri" w:cs="Calibri"/>
                <w:sz w:val="22"/>
                <w:szCs w:val="22"/>
              </w:rPr>
              <w:t xml:space="preserve"> d</w:t>
            </w:r>
            <w:r w:rsidR="001F3807">
              <w:rPr>
                <w:rFonts w:ascii="Calibri" w:hAnsi="Calibri" w:cs="Calibri"/>
                <w:sz w:val="22"/>
                <w:szCs w:val="22"/>
              </w:rPr>
              <w:t>a</w:t>
            </w:r>
            <w:r w:rsidR="00011C8B">
              <w:rPr>
                <w:rFonts w:ascii="Calibri" w:hAnsi="Calibri" w:cs="Calibri"/>
                <w:sz w:val="22"/>
                <w:szCs w:val="22"/>
              </w:rPr>
              <w:t xml:space="preserve"> qualidade interna e externa</w:t>
            </w:r>
            <w:r w:rsidR="00B445E0">
              <w:rPr>
                <w:rFonts w:ascii="Calibri" w:hAnsi="Calibri" w:cs="Calibri"/>
                <w:sz w:val="22"/>
                <w:szCs w:val="22"/>
              </w:rPr>
              <w:t xml:space="preserve">, de </w:t>
            </w:r>
            <w:r w:rsidR="009B5FAD" w:rsidRPr="00FB4594">
              <w:rPr>
                <w:rFonts w:ascii="Calibri" w:hAnsi="Calibri" w:cs="Calibri"/>
                <w:sz w:val="22"/>
                <w:szCs w:val="22"/>
              </w:rPr>
              <w:t xml:space="preserve">modo a </w:t>
            </w:r>
            <w:r w:rsidR="00D62806" w:rsidRPr="00FB4594">
              <w:rPr>
                <w:rFonts w:ascii="Calibri" w:hAnsi="Calibri" w:cs="Calibri"/>
                <w:sz w:val="22"/>
                <w:szCs w:val="22"/>
              </w:rPr>
              <w:t>apoia</w:t>
            </w:r>
            <w:r w:rsidR="009B5FAD" w:rsidRPr="00FB4594">
              <w:rPr>
                <w:rFonts w:ascii="Calibri" w:hAnsi="Calibri" w:cs="Calibri"/>
                <w:sz w:val="22"/>
                <w:szCs w:val="22"/>
              </w:rPr>
              <w:t>r</w:t>
            </w:r>
            <w:r w:rsidR="00D62806" w:rsidRPr="00FB4594">
              <w:rPr>
                <w:rFonts w:ascii="Calibri" w:hAnsi="Calibri" w:cs="Calibri"/>
                <w:sz w:val="22"/>
                <w:szCs w:val="22"/>
              </w:rPr>
              <w:t xml:space="preserve"> a tomada de decisão técnico-gerencial</w:t>
            </w:r>
          </w:p>
        </w:tc>
      </w:tr>
      <w:tr w:rsidR="0053771D" w14:paraId="6423A143" w14:textId="77777777" w:rsidTr="0053771D">
        <w:tc>
          <w:tcPr>
            <w:tcW w:w="1843" w:type="dxa"/>
          </w:tcPr>
          <w:p w14:paraId="74C827B1" w14:textId="7CDF6431" w:rsidR="005F6A0D" w:rsidRPr="00FB4594" w:rsidRDefault="003810C2" w:rsidP="00C64769">
            <w:pPr>
              <w:spacing w:after="240"/>
              <w:jc w:val="both"/>
              <w:rPr>
                <w:rFonts w:ascii="Calibri" w:hAnsi="Calibri" w:cs="Calibri"/>
              </w:rPr>
            </w:pPr>
            <w:r w:rsidRPr="00FB4594">
              <w:rPr>
                <w:rFonts w:ascii="Calibri" w:hAnsi="Calibri" w:cs="Calibri"/>
                <w:b/>
                <w:bCs/>
                <w:sz w:val="22"/>
                <w:szCs w:val="22"/>
              </w:rPr>
              <w:t>com respeito à</w:t>
            </w:r>
          </w:p>
        </w:tc>
        <w:tc>
          <w:tcPr>
            <w:tcW w:w="6095" w:type="dxa"/>
          </w:tcPr>
          <w:p w14:paraId="3DA7A9A3" w14:textId="655DDE53" w:rsidR="005F6A0D" w:rsidRPr="00FB4594" w:rsidRDefault="003810C2" w:rsidP="00C64769">
            <w:pPr>
              <w:spacing w:after="240"/>
              <w:jc w:val="both"/>
              <w:rPr>
                <w:rFonts w:ascii="Calibri" w:hAnsi="Calibri" w:cs="Calibri"/>
              </w:rPr>
            </w:pPr>
            <w:r w:rsidRPr="00FB4594">
              <w:rPr>
                <w:rFonts w:ascii="Calibri" w:hAnsi="Calibri" w:cs="Calibri"/>
                <w:sz w:val="22"/>
                <w:szCs w:val="22"/>
              </w:rPr>
              <w:t>eficiência</w:t>
            </w:r>
          </w:p>
        </w:tc>
      </w:tr>
      <w:tr w:rsidR="0053771D" w14:paraId="45E76AAD" w14:textId="77777777" w:rsidTr="0053771D">
        <w:tc>
          <w:tcPr>
            <w:tcW w:w="1843" w:type="dxa"/>
          </w:tcPr>
          <w:p w14:paraId="45EE7961" w14:textId="11016526" w:rsidR="005F6A0D" w:rsidRPr="00FB4594" w:rsidRDefault="003810C2" w:rsidP="00C64769">
            <w:pPr>
              <w:spacing w:after="240"/>
              <w:jc w:val="both"/>
              <w:rPr>
                <w:rFonts w:ascii="Calibri" w:hAnsi="Calibri" w:cs="Calibri"/>
              </w:rPr>
            </w:pPr>
            <w:r w:rsidRPr="00FB4594">
              <w:rPr>
                <w:rFonts w:ascii="Calibri" w:hAnsi="Calibri" w:cs="Calibri"/>
                <w:b/>
                <w:bCs/>
                <w:sz w:val="22"/>
                <w:szCs w:val="22"/>
              </w:rPr>
              <w:t>do ponto de vista</w:t>
            </w:r>
          </w:p>
        </w:tc>
        <w:tc>
          <w:tcPr>
            <w:tcW w:w="6095" w:type="dxa"/>
          </w:tcPr>
          <w:p w14:paraId="68B3699C" w14:textId="5B7DE7C4" w:rsidR="005F6A0D" w:rsidRPr="00FB4594" w:rsidRDefault="008B6837" w:rsidP="00C64769">
            <w:pPr>
              <w:spacing w:after="240"/>
              <w:jc w:val="both"/>
              <w:rPr>
                <w:rFonts w:ascii="Calibri" w:hAnsi="Calibri" w:cs="Calibri"/>
              </w:rPr>
            </w:pPr>
            <w:r w:rsidRPr="00FB4594">
              <w:rPr>
                <w:rFonts w:ascii="Calibri" w:hAnsi="Calibri" w:cs="Calibri"/>
                <w:sz w:val="22"/>
                <w:szCs w:val="22"/>
              </w:rPr>
              <w:t xml:space="preserve">do </w:t>
            </w:r>
            <w:r w:rsidR="003810C2" w:rsidRPr="00FB4594">
              <w:rPr>
                <w:rFonts w:ascii="Calibri" w:hAnsi="Calibri" w:cs="Calibri"/>
                <w:sz w:val="22"/>
                <w:szCs w:val="22"/>
              </w:rPr>
              <w:t>pesquisador</w:t>
            </w:r>
          </w:p>
        </w:tc>
      </w:tr>
      <w:tr w:rsidR="0053771D" w14:paraId="3EB41F5F" w14:textId="77777777" w:rsidTr="0053771D">
        <w:tc>
          <w:tcPr>
            <w:tcW w:w="1843" w:type="dxa"/>
          </w:tcPr>
          <w:p w14:paraId="59F442FE" w14:textId="7DC8B2A3" w:rsidR="005F6A0D" w:rsidRPr="00FB4594" w:rsidRDefault="003810C2" w:rsidP="00C64769">
            <w:pPr>
              <w:spacing w:after="240"/>
              <w:jc w:val="both"/>
              <w:rPr>
                <w:rFonts w:ascii="Calibri" w:hAnsi="Calibri" w:cs="Calibri"/>
              </w:rPr>
            </w:pPr>
            <w:r w:rsidRPr="00FB4594">
              <w:rPr>
                <w:rFonts w:ascii="Calibri" w:hAnsi="Calibri" w:cs="Calibri"/>
                <w:b/>
                <w:bCs/>
                <w:sz w:val="22"/>
                <w:szCs w:val="22"/>
              </w:rPr>
              <w:t>no contexto</w:t>
            </w:r>
            <w:r w:rsidR="00917A14">
              <w:rPr>
                <w:rFonts w:ascii="Calibri" w:hAnsi="Calibri" w:cs="Calibri"/>
                <w:b/>
                <w:bCs/>
                <w:sz w:val="22"/>
                <w:szCs w:val="22"/>
              </w:rPr>
              <w:t xml:space="preserve"> de</w:t>
            </w:r>
          </w:p>
        </w:tc>
        <w:tc>
          <w:tcPr>
            <w:tcW w:w="6095" w:type="dxa"/>
          </w:tcPr>
          <w:p w14:paraId="0ABAE371" w14:textId="2303D29E" w:rsidR="005F6A0D" w:rsidRPr="00FB4594" w:rsidRDefault="003810C2" w:rsidP="00C64769">
            <w:pPr>
              <w:spacing w:after="240"/>
              <w:jc w:val="both"/>
              <w:rPr>
                <w:rFonts w:ascii="Calibri" w:hAnsi="Calibri" w:cs="Calibri"/>
              </w:rPr>
            </w:pPr>
            <w:r w:rsidRPr="00C64769">
              <w:rPr>
                <w:rFonts w:ascii="Calibri" w:hAnsi="Calibri" w:cs="Calibri"/>
                <w:sz w:val="22"/>
                <w:szCs w:val="22"/>
              </w:rPr>
              <w:t xml:space="preserve">projetos de software </w:t>
            </w:r>
            <w:r w:rsidR="00C05947" w:rsidRPr="00C64769">
              <w:rPr>
                <w:rFonts w:ascii="Calibri" w:hAnsi="Calibri" w:cs="Calibri"/>
                <w:sz w:val="22"/>
                <w:szCs w:val="22"/>
              </w:rPr>
              <w:t>software-</w:t>
            </w:r>
            <w:r w:rsidRPr="00C64769">
              <w:rPr>
                <w:rFonts w:ascii="Calibri" w:hAnsi="Calibri" w:cs="Calibri"/>
                <w:sz w:val="22"/>
                <w:szCs w:val="22"/>
              </w:rPr>
              <w:t>livre</w:t>
            </w:r>
            <w:r w:rsidR="00C05947" w:rsidRPr="00C64769">
              <w:rPr>
                <w:rFonts w:ascii="Calibri" w:hAnsi="Calibri" w:cs="Calibri"/>
                <w:sz w:val="22"/>
                <w:szCs w:val="22"/>
              </w:rPr>
              <w:t>, startups e organizações públicas federais brasileiras</w:t>
            </w:r>
            <w:r w:rsidR="00011C8B">
              <w:rPr>
                <w:rFonts w:ascii="Calibri" w:hAnsi="Calibri" w:cs="Calibri"/>
                <w:sz w:val="22"/>
                <w:szCs w:val="22"/>
              </w:rPr>
              <w:t xml:space="preserve">, </w:t>
            </w:r>
            <w:r w:rsidR="005C0F45">
              <w:rPr>
                <w:rFonts w:ascii="Calibri" w:hAnsi="Calibri" w:cs="Calibri"/>
                <w:sz w:val="22"/>
                <w:szCs w:val="22"/>
              </w:rPr>
              <w:t>considerando</w:t>
            </w:r>
            <w:r w:rsidR="00011C8B" w:rsidRPr="00FB4594">
              <w:rPr>
                <w:rFonts w:ascii="Calibri" w:hAnsi="Calibri" w:cs="Calibri"/>
                <w:sz w:val="22"/>
                <w:szCs w:val="22"/>
              </w:rPr>
              <w:t xml:space="preserve"> dados obtidos de </w:t>
            </w:r>
            <w:r w:rsidR="00011C8B" w:rsidRPr="00FB4594">
              <w:rPr>
                <w:rFonts w:ascii="Calibri" w:hAnsi="Calibri" w:cs="Calibri"/>
                <w:sz w:val="22"/>
                <w:szCs w:val="22"/>
              </w:rPr>
              <w:lastRenderedPageBreak/>
              <w:t>versões de produtos</w:t>
            </w:r>
            <w:r w:rsidR="00011C8B">
              <w:rPr>
                <w:rFonts w:ascii="Calibri" w:hAnsi="Calibri" w:cs="Calibri"/>
                <w:sz w:val="22"/>
                <w:szCs w:val="22"/>
              </w:rPr>
              <w:t>.</w:t>
            </w:r>
          </w:p>
        </w:tc>
      </w:tr>
    </w:tbl>
    <w:p w14:paraId="2D8F2D5F" w14:textId="77777777" w:rsidR="00344574" w:rsidRDefault="00344574" w:rsidP="00344574">
      <w:pPr>
        <w:spacing w:after="120" w:line="360" w:lineRule="auto"/>
        <w:ind w:firstLine="578"/>
        <w:jc w:val="both"/>
        <w:rPr>
          <w:ins w:id="234" w:author="G T" w:date="2019-05-08T10:23:00Z"/>
          <w:rFonts w:ascii="Arial" w:hAnsi="Arial" w:cs="Arial"/>
          <w:sz w:val="22"/>
          <w:szCs w:val="22"/>
        </w:rPr>
      </w:pPr>
      <w:bookmarkStart w:id="235" w:name="_Toc8157007"/>
    </w:p>
    <w:p w14:paraId="4D30AD90" w14:textId="77777777" w:rsidR="009034CA" w:rsidRPr="00333F6B" w:rsidRDefault="009034CA" w:rsidP="009034CA">
      <w:pPr>
        <w:spacing w:after="120" w:line="360" w:lineRule="auto"/>
        <w:ind w:firstLine="578"/>
        <w:jc w:val="both"/>
        <w:rPr>
          <w:ins w:id="236" w:author="G T" w:date="2019-05-08T10:24:00Z"/>
          <w:rFonts w:ascii="Arial" w:hAnsi="Arial" w:cs="Arial"/>
          <w:sz w:val="22"/>
          <w:szCs w:val="22"/>
        </w:rPr>
      </w:pPr>
      <w:ins w:id="237" w:author="G T" w:date="2019-05-08T10:24:00Z">
        <w:r w:rsidRPr="00333F6B">
          <w:rPr>
            <w:rFonts w:ascii="Arial" w:hAnsi="Arial" w:cs="Arial"/>
            <w:sz w:val="22"/>
            <w:szCs w:val="22"/>
          </w:rPr>
          <w:t xml:space="preserve">Considerando o exposto, apresentamos </w:t>
        </w:r>
        <w:r>
          <w:rPr>
            <w:rFonts w:ascii="Arial" w:hAnsi="Arial" w:cs="Arial"/>
            <w:sz w:val="22"/>
            <w:szCs w:val="22"/>
          </w:rPr>
          <w:t>a proposição de um modelo multidimensional para observação da qualidade do produto de software, o qual denominaremos</w:t>
        </w:r>
        <w:r w:rsidRPr="00333F6B">
          <w:rPr>
            <w:rFonts w:ascii="Arial" w:hAnsi="Arial" w:cs="Arial"/>
            <w:sz w:val="22"/>
            <w:szCs w:val="22"/>
          </w:rPr>
          <w:t xml:space="preserve"> </w:t>
        </w:r>
        <w:proofErr w:type="spellStart"/>
        <w:r w:rsidRPr="009034CA">
          <w:rPr>
            <w:rFonts w:ascii="Arial" w:hAnsi="Arial" w:cs="Arial"/>
            <w:i/>
            <w:sz w:val="22"/>
            <w:szCs w:val="22"/>
          </w:rPr>
          <w:t>MeasureSoftGram</w:t>
        </w:r>
        <w:proofErr w:type="spellEnd"/>
        <w:r w:rsidRPr="00333F6B">
          <w:rPr>
            <w:rFonts w:ascii="Arial" w:hAnsi="Arial" w:cs="Arial"/>
            <w:sz w:val="22"/>
            <w:szCs w:val="22"/>
          </w:rPr>
          <w:t>.</w:t>
        </w:r>
        <w:r>
          <w:rPr>
            <w:rFonts w:ascii="Arial" w:hAnsi="Arial" w:cs="Arial"/>
            <w:sz w:val="22"/>
            <w:szCs w:val="22"/>
          </w:rPr>
          <w:t xml:space="preserve"> O nome do modelo intenciona capturar essencialmente a metáfora associada ao </w:t>
        </w:r>
        <w:proofErr w:type="spellStart"/>
        <w:r>
          <w:rPr>
            <w:rFonts w:ascii="Arial" w:hAnsi="Arial" w:cs="Arial"/>
            <w:sz w:val="22"/>
            <w:szCs w:val="22"/>
          </w:rPr>
          <w:t>ecocardiograma</w:t>
        </w:r>
        <w:proofErr w:type="spellEnd"/>
        <w:r>
          <w:rPr>
            <w:rFonts w:ascii="Arial" w:hAnsi="Arial" w:cs="Arial"/>
            <w:sz w:val="22"/>
            <w:szCs w:val="22"/>
          </w:rPr>
          <w:t xml:space="preserve">, onde diferentes indicadores biométricos cardíacos são combinados para representar a situação </w:t>
        </w:r>
        <w:proofErr w:type="spellStart"/>
        <w:r>
          <w:rPr>
            <w:rFonts w:ascii="Arial" w:hAnsi="Arial" w:cs="Arial"/>
            <w:sz w:val="22"/>
            <w:szCs w:val="22"/>
          </w:rPr>
          <w:t>clinica</w:t>
        </w:r>
        <w:proofErr w:type="spellEnd"/>
        <w:r>
          <w:rPr>
            <w:rFonts w:ascii="Arial" w:hAnsi="Arial" w:cs="Arial"/>
            <w:sz w:val="22"/>
            <w:szCs w:val="22"/>
          </w:rPr>
          <w:t xml:space="preserve"> (qualidade) do coração. (REFERENCIA</w:t>
        </w:r>
        <w:proofErr w:type="gramStart"/>
        <w:r>
          <w:rPr>
            <w:rFonts w:ascii="Arial" w:hAnsi="Arial" w:cs="Arial"/>
            <w:sz w:val="22"/>
            <w:szCs w:val="22"/>
          </w:rPr>
          <w:t>) Desta</w:t>
        </w:r>
        <w:proofErr w:type="gramEnd"/>
        <w:r>
          <w:rPr>
            <w:rFonts w:ascii="Arial" w:hAnsi="Arial" w:cs="Arial"/>
            <w:sz w:val="22"/>
            <w:szCs w:val="22"/>
          </w:rPr>
          <w:t xml:space="preserve"> forma, a</w:t>
        </w:r>
        <w:r w:rsidRPr="00333F6B">
          <w:rPr>
            <w:rFonts w:ascii="Arial" w:hAnsi="Arial" w:cs="Arial"/>
            <w:sz w:val="22"/>
            <w:szCs w:val="22"/>
          </w:rPr>
          <w:t xml:space="preserve">s contribuições </w:t>
        </w:r>
        <w:r>
          <w:rPr>
            <w:rFonts w:ascii="Arial" w:hAnsi="Arial" w:cs="Arial"/>
            <w:sz w:val="22"/>
            <w:szCs w:val="22"/>
          </w:rPr>
          <w:t>esperadas</w:t>
        </w:r>
        <w:r w:rsidRPr="00333F6B">
          <w:rPr>
            <w:rFonts w:ascii="Arial" w:hAnsi="Arial" w:cs="Arial"/>
            <w:sz w:val="22"/>
            <w:szCs w:val="22"/>
          </w:rPr>
          <w:t xml:space="preserve"> </w:t>
        </w:r>
        <w:r w:rsidRPr="00333F6B">
          <w:rPr>
            <w:rFonts w:ascii="Arial" w:hAnsi="Arial" w:cs="Arial"/>
            <w:sz w:val="22"/>
            <w:szCs w:val="22"/>
          </w:rPr>
          <w:t>dessa proposta</w:t>
        </w:r>
        <w:r>
          <w:rPr>
            <w:rFonts w:ascii="Arial" w:hAnsi="Arial" w:cs="Arial"/>
            <w:sz w:val="22"/>
            <w:szCs w:val="22"/>
          </w:rPr>
          <w:t xml:space="preserve"> de tese de doutorado</w:t>
        </w:r>
        <w:r w:rsidRPr="00333F6B">
          <w:rPr>
            <w:rFonts w:ascii="Arial" w:hAnsi="Arial" w:cs="Arial"/>
            <w:sz w:val="22"/>
            <w:szCs w:val="22"/>
          </w:rPr>
          <w:t xml:space="preserve"> são:</w:t>
        </w:r>
      </w:ins>
    </w:p>
    <w:p w14:paraId="5F7F4E7E" w14:textId="77777777" w:rsidR="009034CA" w:rsidRPr="00252503" w:rsidRDefault="009034CA" w:rsidP="009034CA">
      <w:pPr>
        <w:pStyle w:val="Texto"/>
        <w:numPr>
          <w:ilvl w:val="0"/>
          <w:numId w:val="39"/>
        </w:numPr>
        <w:spacing w:line="360" w:lineRule="auto"/>
        <w:ind w:left="1276"/>
        <w:rPr>
          <w:ins w:id="238" w:author="G T" w:date="2019-05-08T10:24:00Z"/>
          <w:rFonts w:ascii="Arial" w:hAnsi="Arial" w:cs="Arial"/>
          <w:sz w:val="22"/>
          <w:szCs w:val="22"/>
        </w:rPr>
      </w:pPr>
      <w:proofErr w:type="gramStart"/>
      <w:ins w:id="239" w:author="G T" w:date="2019-05-08T10:24:00Z">
        <w:r w:rsidRPr="00252503">
          <w:rPr>
            <w:rFonts w:ascii="Arial" w:hAnsi="Arial" w:cs="Arial"/>
            <w:sz w:val="22"/>
            <w:szCs w:val="22"/>
          </w:rPr>
          <w:t>proposição</w:t>
        </w:r>
        <w:proofErr w:type="gramEnd"/>
        <w:r w:rsidRPr="00252503">
          <w:rPr>
            <w:rFonts w:ascii="Arial" w:hAnsi="Arial" w:cs="Arial"/>
            <w:sz w:val="22"/>
            <w:szCs w:val="22"/>
          </w:rPr>
          <w:t xml:space="preserve"> de um modelo matemático que permite modelar a qualidade de software de forma multivariada e multiespacial, por meio do uso de tensores comparáveis no espaço</w:t>
        </w:r>
        <w:r>
          <w:rPr>
            <w:rFonts w:ascii="Arial" w:hAnsi="Arial" w:cs="Arial"/>
            <w:sz w:val="22"/>
            <w:szCs w:val="22"/>
          </w:rPr>
          <w:t xml:space="preserve">. Por hora, tensores representam a generalização dos conceitos de vetores e escalares. Logo, um tensor é um </w:t>
        </w:r>
        <w:proofErr w:type="spellStart"/>
        <w:r w:rsidRPr="00A41359">
          <w:rPr>
            <w:rFonts w:ascii="Arial" w:hAnsi="Arial" w:cs="Arial"/>
            <w:i/>
            <w:sz w:val="22"/>
            <w:szCs w:val="22"/>
          </w:rPr>
          <w:t>array</w:t>
        </w:r>
        <w:proofErr w:type="spellEnd"/>
        <w:r>
          <w:rPr>
            <w:rFonts w:ascii="Arial" w:hAnsi="Arial" w:cs="Arial"/>
            <w:sz w:val="22"/>
            <w:szCs w:val="22"/>
          </w:rPr>
          <w:t xml:space="preserve"> multidimensional</w:t>
        </w:r>
        <w:r w:rsidRPr="00252503">
          <w:rPr>
            <w:rFonts w:ascii="Arial" w:hAnsi="Arial" w:cs="Arial"/>
            <w:sz w:val="22"/>
            <w:szCs w:val="22"/>
          </w:rPr>
          <w:t>;</w:t>
        </w:r>
      </w:ins>
    </w:p>
    <w:p w14:paraId="31F3282B" w14:textId="77777777" w:rsidR="009034CA" w:rsidRPr="00252503" w:rsidRDefault="009034CA" w:rsidP="009034CA">
      <w:pPr>
        <w:pStyle w:val="Texto"/>
        <w:numPr>
          <w:ilvl w:val="0"/>
          <w:numId w:val="39"/>
        </w:numPr>
        <w:spacing w:line="360" w:lineRule="auto"/>
        <w:ind w:left="1276"/>
        <w:rPr>
          <w:ins w:id="240" w:author="G T" w:date="2019-05-08T10:24:00Z"/>
          <w:rFonts w:ascii="Arial" w:hAnsi="Arial" w:cs="Arial"/>
          <w:sz w:val="22"/>
          <w:szCs w:val="22"/>
        </w:rPr>
      </w:pPr>
      <w:proofErr w:type="gramStart"/>
      <w:ins w:id="241" w:author="G T" w:date="2019-05-08T10:24:00Z">
        <w:r w:rsidRPr="00252503">
          <w:rPr>
            <w:rFonts w:ascii="Arial" w:hAnsi="Arial" w:cs="Arial"/>
            <w:sz w:val="22"/>
            <w:szCs w:val="22"/>
          </w:rPr>
          <w:t>proposição</w:t>
        </w:r>
        <w:proofErr w:type="gramEnd"/>
        <w:r w:rsidRPr="00252503">
          <w:rPr>
            <w:rFonts w:ascii="Arial" w:hAnsi="Arial" w:cs="Arial"/>
            <w:sz w:val="22"/>
            <w:szCs w:val="22"/>
          </w:rPr>
          <w:t xml:space="preserve"> de um conjunto de regras de transformações matemáticas (normalização, po</w:t>
        </w:r>
        <w:r>
          <w:rPr>
            <w:rFonts w:ascii="Arial" w:hAnsi="Arial" w:cs="Arial"/>
            <w:sz w:val="22"/>
            <w:szCs w:val="22"/>
          </w:rPr>
          <w:t>n</w:t>
        </w:r>
        <w:r w:rsidRPr="00252503">
          <w:rPr>
            <w:rFonts w:ascii="Arial" w:hAnsi="Arial" w:cs="Arial"/>
            <w:sz w:val="22"/>
            <w:szCs w:val="22"/>
          </w:rPr>
          <w:t>deração e agregação), em espaços multidimensionais, construído a partir da aplicação de conceitos da álgebra multilinear. Importante ressaltar que esse conjunto de regras é válido para qualquer quantidade de métricas ou medidas. Ou seja, o modelo opera o mesmo conjunto de regras transformações caso possua apenas uma única medida ou, caso possua centenas;</w:t>
        </w:r>
      </w:ins>
    </w:p>
    <w:p w14:paraId="5858BEC7" w14:textId="77777777" w:rsidR="009034CA" w:rsidRPr="00252503" w:rsidRDefault="009034CA" w:rsidP="009034CA">
      <w:pPr>
        <w:pStyle w:val="Texto"/>
        <w:numPr>
          <w:ilvl w:val="0"/>
          <w:numId w:val="39"/>
        </w:numPr>
        <w:spacing w:line="360" w:lineRule="auto"/>
        <w:ind w:left="1276"/>
        <w:rPr>
          <w:ins w:id="242" w:author="G T" w:date="2019-05-08T10:24:00Z"/>
          <w:rFonts w:ascii="Arial" w:hAnsi="Arial" w:cs="Arial"/>
          <w:sz w:val="22"/>
          <w:szCs w:val="22"/>
        </w:rPr>
      </w:pPr>
      <w:proofErr w:type="gramStart"/>
      <w:ins w:id="243" w:author="G T" w:date="2019-05-08T10:24:00Z">
        <w:r w:rsidRPr="00252503">
          <w:rPr>
            <w:rFonts w:ascii="Arial" w:hAnsi="Arial" w:cs="Arial"/>
            <w:sz w:val="22"/>
            <w:szCs w:val="22"/>
          </w:rPr>
          <w:t>um</w:t>
        </w:r>
        <w:proofErr w:type="gramEnd"/>
        <w:r w:rsidRPr="00252503">
          <w:rPr>
            <w:rFonts w:ascii="Arial" w:hAnsi="Arial" w:cs="Arial"/>
            <w:sz w:val="22"/>
            <w:szCs w:val="22"/>
          </w:rPr>
          <w:t xml:space="preserve"> mecanismo, que chamamos de </w:t>
        </w:r>
        <w:r>
          <w:rPr>
            <w:rFonts w:ascii="Arial" w:hAnsi="Arial" w:cs="Arial"/>
            <w:sz w:val="22"/>
            <w:szCs w:val="22"/>
          </w:rPr>
          <w:t>“</w:t>
        </w:r>
        <w:r w:rsidRPr="00252503">
          <w:rPr>
            <w:rFonts w:ascii="Arial" w:hAnsi="Arial" w:cs="Arial"/>
            <w:sz w:val="22"/>
            <w:szCs w:val="22"/>
          </w:rPr>
          <w:t>equalizador da qualidade</w:t>
        </w:r>
        <w:r>
          <w:rPr>
            <w:rFonts w:ascii="Arial" w:hAnsi="Arial" w:cs="Arial"/>
            <w:sz w:val="22"/>
            <w:szCs w:val="22"/>
          </w:rPr>
          <w:t>”</w:t>
        </w:r>
        <w:r w:rsidRPr="00252503">
          <w:rPr>
            <w:rFonts w:ascii="Arial" w:hAnsi="Arial" w:cs="Arial"/>
            <w:sz w:val="22"/>
            <w:szCs w:val="22"/>
          </w:rPr>
          <w:t xml:space="preserve">, para expor </w:t>
        </w:r>
        <w:r>
          <w:rPr>
            <w:rFonts w:ascii="Arial" w:hAnsi="Arial" w:cs="Arial"/>
            <w:sz w:val="22"/>
            <w:szCs w:val="22"/>
          </w:rPr>
          <w:t>e balancear (</w:t>
        </w:r>
        <w:proofErr w:type="spellStart"/>
        <w:r w:rsidRPr="00091F29">
          <w:rPr>
            <w:rFonts w:ascii="Arial" w:hAnsi="Arial" w:cs="Arial"/>
            <w:i/>
            <w:sz w:val="22"/>
            <w:szCs w:val="22"/>
          </w:rPr>
          <w:t>tradeoff</w:t>
        </w:r>
        <w:proofErr w:type="spellEnd"/>
        <w:r>
          <w:rPr>
            <w:rFonts w:ascii="Arial" w:hAnsi="Arial" w:cs="Arial"/>
            <w:sz w:val="22"/>
            <w:szCs w:val="22"/>
          </w:rPr>
          <w:t xml:space="preserve">) </w:t>
        </w:r>
        <w:r w:rsidRPr="00252503">
          <w:rPr>
            <w:rFonts w:ascii="Arial" w:hAnsi="Arial" w:cs="Arial"/>
            <w:sz w:val="22"/>
            <w:szCs w:val="22"/>
          </w:rPr>
          <w:t xml:space="preserve">os relacionamentos entre características e </w:t>
        </w:r>
        <w:proofErr w:type="spellStart"/>
        <w:r w:rsidRPr="00252503">
          <w:rPr>
            <w:rFonts w:ascii="Arial" w:hAnsi="Arial" w:cs="Arial"/>
            <w:sz w:val="22"/>
            <w:szCs w:val="22"/>
          </w:rPr>
          <w:t>subcaracterísticas</w:t>
        </w:r>
        <w:proofErr w:type="spellEnd"/>
        <w:r w:rsidRPr="00252503">
          <w:rPr>
            <w:rFonts w:ascii="Arial" w:hAnsi="Arial" w:cs="Arial"/>
            <w:sz w:val="22"/>
            <w:szCs w:val="22"/>
          </w:rPr>
          <w:t xml:space="preserve"> da qualidade, além de associar a necessidade de informação a objetivos de medição a serem priorizados;</w:t>
        </w:r>
      </w:ins>
    </w:p>
    <w:p w14:paraId="5F9BCB3B" w14:textId="77777777" w:rsidR="009034CA" w:rsidRDefault="009034CA" w:rsidP="009034CA">
      <w:pPr>
        <w:pStyle w:val="Texto"/>
        <w:numPr>
          <w:ilvl w:val="0"/>
          <w:numId w:val="39"/>
        </w:numPr>
        <w:spacing w:after="120" w:line="360" w:lineRule="auto"/>
        <w:ind w:left="1276" w:hanging="357"/>
        <w:rPr>
          <w:ins w:id="244" w:author="G T" w:date="2019-05-08T10:24:00Z"/>
          <w:rFonts w:ascii="Arial" w:hAnsi="Arial" w:cs="Arial"/>
          <w:sz w:val="22"/>
          <w:szCs w:val="22"/>
        </w:rPr>
      </w:pPr>
      <w:proofErr w:type="gramStart"/>
      <w:ins w:id="245" w:author="G T" w:date="2019-05-08T10:24:00Z">
        <w:r w:rsidRPr="00252503">
          <w:rPr>
            <w:rFonts w:ascii="Arial" w:hAnsi="Arial" w:cs="Arial"/>
            <w:sz w:val="22"/>
            <w:szCs w:val="22"/>
          </w:rPr>
          <w:t>um</w:t>
        </w:r>
        <w:proofErr w:type="gramEnd"/>
        <w:r w:rsidRPr="00252503">
          <w:rPr>
            <w:rFonts w:ascii="Arial" w:hAnsi="Arial" w:cs="Arial"/>
            <w:sz w:val="22"/>
            <w:szCs w:val="22"/>
          </w:rPr>
          <w:t xml:space="preserve"> modelo de análise da qualidade construído a partir da aplicação de conceitos trigonométricos, que auxilia a interpretação das transformações </w:t>
        </w:r>
        <w:proofErr w:type="spellStart"/>
        <w:r w:rsidRPr="00252503">
          <w:rPr>
            <w:rFonts w:ascii="Arial" w:hAnsi="Arial" w:cs="Arial"/>
            <w:sz w:val="22"/>
            <w:szCs w:val="22"/>
          </w:rPr>
          <w:t>muldimensionais</w:t>
        </w:r>
        <w:proofErr w:type="spellEnd"/>
        <w:r w:rsidRPr="00252503">
          <w:rPr>
            <w:rFonts w:ascii="Arial" w:hAnsi="Arial" w:cs="Arial"/>
            <w:sz w:val="22"/>
            <w:szCs w:val="22"/>
          </w:rPr>
          <w:t xml:space="preserve"> e viabiliza a comparação entre os tensores de qualidade, no espaço. Por conseguinte, visa apoiar os tomadores de decisão. </w:t>
        </w:r>
      </w:ins>
    </w:p>
    <w:p w14:paraId="76D088B2" w14:textId="77777777" w:rsidR="009034CA" w:rsidRPr="00252503" w:rsidRDefault="009034CA" w:rsidP="009034CA">
      <w:pPr>
        <w:pStyle w:val="Texto"/>
        <w:numPr>
          <w:ilvl w:val="0"/>
          <w:numId w:val="39"/>
        </w:numPr>
        <w:spacing w:after="120" w:line="360" w:lineRule="auto"/>
        <w:ind w:left="1276" w:hanging="357"/>
        <w:rPr>
          <w:ins w:id="246" w:author="G T" w:date="2019-05-08T10:24:00Z"/>
          <w:rFonts w:ascii="Arial" w:hAnsi="Arial" w:cs="Arial"/>
          <w:sz w:val="22"/>
          <w:szCs w:val="22"/>
        </w:rPr>
      </w:pPr>
      <w:proofErr w:type="gramStart"/>
      <w:ins w:id="247" w:author="G T" w:date="2019-05-08T10:24:00Z">
        <w:r>
          <w:rPr>
            <w:rFonts w:ascii="Arial" w:hAnsi="Arial" w:cs="Arial"/>
            <w:sz w:val="22"/>
            <w:szCs w:val="22"/>
          </w:rPr>
          <w:t>5) Um</w:t>
        </w:r>
        <w:proofErr w:type="gramEnd"/>
        <w:r>
          <w:rPr>
            <w:rFonts w:ascii="Arial" w:hAnsi="Arial" w:cs="Arial"/>
            <w:sz w:val="22"/>
            <w:szCs w:val="22"/>
          </w:rPr>
          <w:t xml:space="preserve"> conjunto de facilidades computacionais e visualizadores gráficos que permitirão observar a variação dos indicadores ao longo de versões sucessivas do produto de software.</w:t>
        </w:r>
      </w:ins>
    </w:p>
    <w:p w14:paraId="391914F1" w14:textId="77777777" w:rsidR="009034CA" w:rsidRDefault="009034CA" w:rsidP="009034CA">
      <w:pPr>
        <w:spacing w:after="120" w:line="360" w:lineRule="auto"/>
        <w:ind w:firstLine="578"/>
        <w:jc w:val="both"/>
        <w:rPr>
          <w:ins w:id="248" w:author="G T" w:date="2019-05-08T10:24:00Z"/>
          <w:rFonts w:ascii="Arial" w:hAnsi="Arial" w:cs="Arial"/>
          <w:sz w:val="22"/>
          <w:szCs w:val="22"/>
        </w:rPr>
      </w:pPr>
      <w:ins w:id="249" w:author="G T" w:date="2019-05-08T10:24:00Z">
        <w:r w:rsidRPr="0026495E">
          <w:rPr>
            <w:rFonts w:ascii="Arial" w:hAnsi="Arial" w:cs="Arial"/>
            <w:sz w:val="22"/>
            <w:szCs w:val="22"/>
          </w:rPr>
          <w:t xml:space="preserve">Na </w:t>
        </w:r>
        <w:r w:rsidRPr="0026495E">
          <w:rPr>
            <w:rFonts w:ascii="Arial" w:hAnsi="Arial" w:cs="Arial"/>
            <w:sz w:val="22"/>
            <w:szCs w:val="22"/>
          </w:rPr>
          <w:fldChar w:fldCharType="begin"/>
        </w:r>
        <w:r w:rsidRPr="0026495E">
          <w:rPr>
            <w:rFonts w:ascii="Arial" w:hAnsi="Arial" w:cs="Arial"/>
            <w:sz w:val="22"/>
            <w:szCs w:val="22"/>
          </w:rPr>
          <w:instrText xml:space="preserve"> REF _Ref8150008 \h </w:instrText>
        </w:r>
        <w:r>
          <w:rPr>
            <w:rFonts w:ascii="Arial" w:hAnsi="Arial" w:cs="Arial"/>
            <w:sz w:val="22"/>
            <w:szCs w:val="22"/>
          </w:rPr>
          <w:instrText xml:space="preserve"> \* MERGEFORMAT </w:instrText>
        </w:r>
        <w:r w:rsidRPr="0026495E">
          <w:rPr>
            <w:rFonts w:ascii="Arial" w:hAnsi="Arial" w:cs="Arial"/>
            <w:sz w:val="22"/>
            <w:szCs w:val="22"/>
          </w:rPr>
        </w:r>
        <w:r w:rsidRPr="0026495E">
          <w:rPr>
            <w:rFonts w:ascii="Arial" w:hAnsi="Arial" w:cs="Arial"/>
            <w:sz w:val="22"/>
            <w:szCs w:val="22"/>
          </w:rPr>
          <w:fldChar w:fldCharType="separate"/>
        </w:r>
        <w:r w:rsidRPr="0026495E">
          <w:rPr>
            <w:rFonts w:ascii="Arial" w:hAnsi="Arial" w:cs="Arial"/>
          </w:rPr>
          <w:t xml:space="preserve">Figura </w:t>
        </w:r>
        <w:r w:rsidRPr="0026495E">
          <w:rPr>
            <w:rFonts w:ascii="Arial" w:hAnsi="Arial" w:cs="Arial"/>
            <w:noProof/>
          </w:rPr>
          <w:t>1</w:t>
        </w:r>
        <w:r w:rsidRPr="0026495E">
          <w:rPr>
            <w:rFonts w:ascii="Arial" w:hAnsi="Arial" w:cs="Arial"/>
            <w:sz w:val="22"/>
            <w:szCs w:val="22"/>
          </w:rPr>
          <w:fldChar w:fldCharType="end"/>
        </w:r>
        <w:r w:rsidRPr="0026495E">
          <w:rPr>
            <w:rFonts w:ascii="Arial" w:hAnsi="Arial" w:cs="Arial"/>
            <w:sz w:val="22"/>
            <w:szCs w:val="22"/>
          </w:rPr>
          <w:t xml:space="preserve"> apresentamos a abstração conceitual do </w:t>
        </w:r>
        <w:proofErr w:type="spellStart"/>
        <w:r w:rsidRPr="0026495E">
          <w:rPr>
            <w:rFonts w:ascii="Arial" w:hAnsi="Arial" w:cs="Arial"/>
            <w:sz w:val="22"/>
            <w:szCs w:val="22"/>
          </w:rPr>
          <w:t>MeasureSoftGram</w:t>
        </w:r>
        <w:proofErr w:type="spellEnd"/>
        <w:r w:rsidRPr="0026495E">
          <w:rPr>
            <w:rFonts w:ascii="Arial" w:hAnsi="Arial" w:cs="Arial"/>
            <w:sz w:val="22"/>
            <w:szCs w:val="22"/>
          </w:rPr>
          <w:t>. As demais propriedades e</w:t>
        </w:r>
        <w:r>
          <w:rPr>
            <w:rFonts w:ascii="Arial" w:hAnsi="Arial" w:cs="Arial"/>
            <w:sz w:val="22"/>
            <w:szCs w:val="22"/>
          </w:rPr>
          <w:t xml:space="preserve"> detalhes </w:t>
        </w:r>
        <w:r w:rsidRPr="00950AB1">
          <w:rPr>
            <w:rFonts w:ascii="Arial" w:hAnsi="Arial" w:cs="Arial"/>
            <w:sz w:val="22"/>
            <w:szCs w:val="22"/>
          </w:rPr>
          <w:t xml:space="preserve">do </w:t>
        </w:r>
        <w:r>
          <w:rPr>
            <w:rFonts w:ascii="Arial" w:hAnsi="Arial" w:cs="Arial"/>
            <w:sz w:val="22"/>
            <w:szCs w:val="22"/>
          </w:rPr>
          <w:t>modelo serão tratados no capítulo 3.</w:t>
        </w:r>
      </w:ins>
    </w:p>
    <w:p w14:paraId="12453A32" w14:textId="77777777" w:rsidR="009034CA" w:rsidRDefault="009034CA" w:rsidP="009034CA">
      <w:pPr>
        <w:spacing w:after="120" w:line="360" w:lineRule="auto"/>
        <w:ind w:firstLine="578"/>
        <w:jc w:val="both"/>
        <w:rPr>
          <w:ins w:id="250" w:author="G T" w:date="2019-05-08T10:24:00Z"/>
          <w:rFonts w:ascii="Arial" w:hAnsi="Arial" w:cs="Arial"/>
          <w:sz w:val="22"/>
          <w:szCs w:val="22"/>
        </w:rPr>
      </w:pPr>
    </w:p>
    <w:p w14:paraId="04D63F13" w14:textId="77777777" w:rsidR="009034CA" w:rsidRDefault="009034CA" w:rsidP="009034CA">
      <w:pPr>
        <w:keepNext/>
        <w:spacing w:after="120" w:line="360" w:lineRule="auto"/>
        <w:jc w:val="center"/>
        <w:rPr>
          <w:ins w:id="251" w:author="G T" w:date="2019-05-08T10:24:00Z"/>
        </w:rPr>
      </w:pPr>
      <w:ins w:id="252" w:author="G T" w:date="2019-05-08T10:24:00Z">
        <w:r>
          <w:rPr>
            <w:noProof/>
          </w:rPr>
          <w:drawing>
            <wp:inline distT="0" distB="0" distL="0" distR="0" wp14:anchorId="3694814F" wp14:editId="7A31916E">
              <wp:extent cx="5400040" cy="41040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squema Conceitual MeasureSoftGram.png"/>
                      <pic:cNvPicPr/>
                    </pic:nvPicPr>
                    <pic:blipFill>
                      <a:blip r:embed="rId8"/>
                      <a:stretch>
                        <a:fillRect/>
                      </a:stretch>
                    </pic:blipFill>
                    <pic:spPr>
                      <a:xfrm>
                        <a:off x="0" y="0"/>
                        <a:ext cx="5400040" cy="4104005"/>
                      </a:xfrm>
                      <a:prstGeom prst="rect">
                        <a:avLst/>
                      </a:prstGeom>
                    </pic:spPr>
                  </pic:pic>
                </a:graphicData>
              </a:graphic>
            </wp:inline>
          </w:drawing>
        </w:r>
      </w:ins>
    </w:p>
    <w:p w14:paraId="2A3E6424" w14:textId="77777777" w:rsidR="009034CA" w:rsidRDefault="009034CA" w:rsidP="009034CA">
      <w:pPr>
        <w:pStyle w:val="Legenda"/>
        <w:ind w:left="-993"/>
        <w:jc w:val="center"/>
        <w:rPr>
          <w:ins w:id="253" w:author="G T" w:date="2019-05-08T10:24:00Z"/>
          <w:rFonts w:ascii="Arial" w:hAnsi="Arial" w:cs="Arial"/>
          <w:sz w:val="22"/>
          <w:szCs w:val="22"/>
        </w:rPr>
      </w:pPr>
      <w:ins w:id="254" w:author="G T" w:date="2019-05-08T10:24:00Z">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Esquema conceitual do </w:t>
        </w:r>
        <w:proofErr w:type="spellStart"/>
        <w:r>
          <w:t>MeasureSoftGram</w:t>
        </w:r>
        <w:proofErr w:type="spellEnd"/>
      </w:ins>
    </w:p>
    <w:p w14:paraId="561736B3" w14:textId="77777777" w:rsidR="009034CA" w:rsidRDefault="009034CA" w:rsidP="00344574">
      <w:pPr>
        <w:spacing w:after="120" w:line="360" w:lineRule="auto"/>
        <w:ind w:firstLine="578"/>
        <w:jc w:val="both"/>
        <w:rPr>
          <w:ins w:id="255" w:author="G T" w:date="2019-05-08T10:23:00Z"/>
          <w:rFonts w:ascii="Arial" w:hAnsi="Arial" w:cs="Arial"/>
          <w:sz w:val="22"/>
          <w:szCs w:val="22"/>
        </w:rPr>
      </w:pPr>
    </w:p>
    <w:p w14:paraId="539A4565" w14:textId="719EAFE6" w:rsidR="009034CA" w:rsidRPr="00344574" w:rsidRDefault="009034CA" w:rsidP="00344574">
      <w:pPr>
        <w:spacing w:after="120" w:line="360" w:lineRule="auto"/>
        <w:ind w:firstLine="578"/>
        <w:jc w:val="both"/>
        <w:rPr>
          <w:rFonts w:ascii="Arial" w:hAnsi="Arial" w:cs="Arial"/>
          <w:sz w:val="22"/>
          <w:szCs w:val="22"/>
        </w:rPr>
      </w:pPr>
      <w:ins w:id="256" w:author="G T" w:date="2019-05-08T10:27:00Z">
        <w:r>
          <w:rPr>
            <w:rFonts w:ascii="Arial" w:hAnsi="Arial" w:cs="Arial"/>
            <w:sz w:val="22"/>
            <w:szCs w:val="22"/>
          </w:rPr>
          <w:t>ONDE ESTA O RESUMO DA METODOLOGIA?</w:t>
        </w:r>
      </w:ins>
    </w:p>
    <w:p w14:paraId="5ED5FA05" w14:textId="29333BF0" w:rsidR="00C64769" w:rsidRPr="006D37D9" w:rsidRDefault="00C64769" w:rsidP="00C64769">
      <w:pPr>
        <w:pStyle w:val="Ttulo2"/>
        <w:numPr>
          <w:ilvl w:val="1"/>
          <w:numId w:val="5"/>
        </w:numPr>
        <w:spacing w:before="240" w:line="360" w:lineRule="auto"/>
        <w:ind w:left="578" w:hanging="578"/>
        <w:rPr>
          <w:rFonts w:ascii="Arial" w:hAnsi="Arial" w:cs="Arial"/>
        </w:rPr>
      </w:pPr>
      <w:r>
        <w:rPr>
          <w:rFonts w:ascii="Arial" w:hAnsi="Arial" w:cs="Arial"/>
        </w:rPr>
        <w:t>Organização do documento</w:t>
      </w:r>
      <w:bookmarkStart w:id="257" w:name="_GoBack"/>
      <w:bookmarkEnd w:id="235"/>
      <w:bookmarkEnd w:id="257"/>
    </w:p>
    <w:p w14:paraId="120C581B" w14:textId="77777777" w:rsidR="005E08AC" w:rsidRDefault="00B247A8" w:rsidP="00B247A8">
      <w:pPr>
        <w:spacing w:after="120" w:line="360" w:lineRule="auto"/>
        <w:ind w:firstLine="578"/>
        <w:jc w:val="both"/>
        <w:rPr>
          <w:rFonts w:ascii="Arial" w:hAnsi="Arial" w:cs="Arial"/>
          <w:sz w:val="22"/>
          <w:szCs w:val="22"/>
        </w:rPr>
      </w:pPr>
      <w:r w:rsidRPr="00B247A8">
        <w:rPr>
          <w:rFonts w:ascii="Arial" w:hAnsi="Arial" w:cs="Arial"/>
          <w:sz w:val="22"/>
          <w:szCs w:val="22"/>
        </w:rPr>
        <w:t xml:space="preserve">Este trabalho está organizado em </w:t>
      </w:r>
      <w:r w:rsidR="004C7535">
        <w:rPr>
          <w:rFonts w:ascii="Arial" w:hAnsi="Arial" w:cs="Arial"/>
          <w:sz w:val="22"/>
          <w:szCs w:val="22"/>
        </w:rPr>
        <w:t>cinco</w:t>
      </w:r>
      <w:r w:rsidRPr="00B247A8">
        <w:rPr>
          <w:rFonts w:ascii="Arial" w:hAnsi="Arial" w:cs="Arial"/>
          <w:sz w:val="22"/>
          <w:szCs w:val="22"/>
        </w:rPr>
        <w:t xml:space="preserve"> capítulos. O primeiro</w:t>
      </w:r>
      <w:r w:rsidR="005E08AC">
        <w:rPr>
          <w:rFonts w:ascii="Arial" w:hAnsi="Arial" w:cs="Arial"/>
          <w:sz w:val="22"/>
          <w:szCs w:val="22"/>
        </w:rPr>
        <w:t>,</w:t>
      </w:r>
      <w:r w:rsidRPr="00B247A8">
        <w:rPr>
          <w:rFonts w:ascii="Arial" w:hAnsi="Arial" w:cs="Arial"/>
          <w:sz w:val="22"/>
          <w:szCs w:val="22"/>
        </w:rPr>
        <w:t xml:space="preserve"> compreende esta introdução. </w:t>
      </w:r>
    </w:p>
    <w:p w14:paraId="76F78352" w14:textId="03341A21" w:rsidR="00B247A8" w:rsidRPr="00B247A8" w:rsidRDefault="00344574" w:rsidP="00B81150">
      <w:pPr>
        <w:spacing w:after="120" w:line="360" w:lineRule="auto"/>
        <w:ind w:firstLine="578"/>
        <w:jc w:val="both"/>
        <w:rPr>
          <w:rFonts w:ascii="Arial" w:hAnsi="Arial" w:cs="Arial"/>
          <w:sz w:val="22"/>
          <w:szCs w:val="22"/>
        </w:rPr>
      </w:pPr>
      <w:r>
        <w:rPr>
          <w:rFonts w:ascii="Arial" w:hAnsi="Arial" w:cs="Arial"/>
          <w:sz w:val="22"/>
          <w:szCs w:val="22"/>
        </w:rPr>
        <w:t>No</w:t>
      </w:r>
      <w:r w:rsidR="00B247A8" w:rsidRPr="00B247A8">
        <w:rPr>
          <w:rFonts w:ascii="Arial" w:hAnsi="Arial" w:cs="Arial"/>
          <w:sz w:val="22"/>
          <w:szCs w:val="22"/>
        </w:rPr>
        <w:t xml:space="preserve"> segundo capítulo</w:t>
      </w:r>
      <w:r w:rsidR="002D18FE">
        <w:rPr>
          <w:rFonts w:ascii="Arial" w:hAnsi="Arial" w:cs="Arial"/>
          <w:sz w:val="22"/>
          <w:szCs w:val="22"/>
        </w:rPr>
        <w:t>,</w:t>
      </w:r>
      <w:r w:rsidR="00B247A8" w:rsidRPr="00B247A8">
        <w:rPr>
          <w:rFonts w:ascii="Arial" w:hAnsi="Arial" w:cs="Arial"/>
          <w:sz w:val="22"/>
          <w:szCs w:val="22"/>
        </w:rPr>
        <w:t xml:space="preserve"> apresenta</w:t>
      </w:r>
      <w:r>
        <w:rPr>
          <w:rFonts w:ascii="Arial" w:hAnsi="Arial" w:cs="Arial"/>
          <w:sz w:val="22"/>
          <w:szCs w:val="22"/>
        </w:rPr>
        <w:t>mos</w:t>
      </w:r>
      <w:r w:rsidR="00B247A8" w:rsidRPr="00B247A8">
        <w:rPr>
          <w:rFonts w:ascii="Arial" w:hAnsi="Arial" w:cs="Arial"/>
          <w:sz w:val="22"/>
          <w:szCs w:val="22"/>
        </w:rPr>
        <w:t xml:space="preserve"> </w:t>
      </w:r>
      <w:r>
        <w:rPr>
          <w:rFonts w:ascii="Arial" w:hAnsi="Arial" w:cs="Arial"/>
          <w:sz w:val="22"/>
          <w:szCs w:val="22"/>
        </w:rPr>
        <w:t>a</w:t>
      </w:r>
      <w:r w:rsidR="00B247A8" w:rsidRPr="00B247A8">
        <w:rPr>
          <w:rFonts w:ascii="Arial" w:hAnsi="Arial" w:cs="Arial"/>
          <w:sz w:val="22"/>
          <w:szCs w:val="22"/>
        </w:rPr>
        <w:t xml:space="preserve"> revisão bibliográfica das áreas de conhecimento que </w:t>
      </w:r>
      <w:r w:rsidR="005E08AC">
        <w:rPr>
          <w:rFonts w:ascii="Arial" w:hAnsi="Arial" w:cs="Arial"/>
          <w:sz w:val="22"/>
          <w:szCs w:val="22"/>
        </w:rPr>
        <w:t>sustentam</w:t>
      </w:r>
      <w:r w:rsidR="00B247A8" w:rsidRPr="00B247A8">
        <w:rPr>
          <w:rFonts w:ascii="Arial" w:hAnsi="Arial" w:cs="Arial"/>
          <w:sz w:val="22"/>
          <w:szCs w:val="22"/>
        </w:rPr>
        <w:t xml:space="preserve"> a ideia desta proposta de qualificação</w:t>
      </w:r>
      <w:r>
        <w:rPr>
          <w:rFonts w:ascii="Arial" w:hAnsi="Arial" w:cs="Arial"/>
          <w:sz w:val="22"/>
          <w:szCs w:val="22"/>
        </w:rPr>
        <w:t>, além da metodologia desta pesquisa</w:t>
      </w:r>
      <w:r w:rsidR="00B247A8" w:rsidRPr="00B247A8">
        <w:rPr>
          <w:rFonts w:ascii="Arial" w:hAnsi="Arial" w:cs="Arial"/>
          <w:sz w:val="22"/>
          <w:szCs w:val="22"/>
        </w:rPr>
        <w:t>. Essa revisão aborda os estudos dos modelos de qualidade de produto propostos ao longo do tempo na engenharia de software, bem como estudos que se propuseram a estudar as relações entre os fatores que governam a qualidade de produto. Em seguida</w:t>
      </w:r>
      <w:r w:rsidR="00B81150">
        <w:rPr>
          <w:rFonts w:ascii="Arial" w:hAnsi="Arial" w:cs="Arial"/>
          <w:sz w:val="22"/>
          <w:szCs w:val="22"/>
        </w:rPr>
        <w:t>,</w:t>
      </w:r>
      <w:r w:rsidR="00B247A8" w:rsidRPr="00B247A8">
        <w:rPr>
          <w:rFonts w:ascii="Arial" w:hAnsi="Arial" w:cs="Arial"/>
          <w:sz w:val="22"/>
          <w:szCs w:val="22"/>
        </w:rPr>
        <w:t xml:space="preserve"> são introduzidos conceitos sobre </w:t>
      </w:r>
      <w:r w:rsidR="00B81150">
        <w:rPr>
          <w:rFonts w:ascii="Arial" w:hAnsi="Arial" w:cs="Arial"/>
          <w:sz w:val="22"/>
          <w:szCs w:val="22"/>
        </w:rPr>
        <w:t>uma</w:t>
      </w:r>
      <w:r w:rsidR="00BE3AC0">
        <w:rPr>
          <w:rFonts w:ascii="Arial" w:hAnsi="Arial" w:cs="Arial"/>
          <w:sz w:val="22"/>
          <w:szCs w:val="22"/>
        </w:rPr>
        <w:t xml:space="preserve"> abordagem </w:t>
      </w:r>
      <w:r w:rsidR="00B81150">
        <w:rPr>
          <w:rFonts w:ascii="Arial" w:hAnsi="Arial" w:cs="Arial"/>
          <w:sz w:val="22"/>
          <w:szCs w:val="22"/>
        </w:rPr>
        <w:t xml:space="preserve">de apoio a tomada de decisão, </w:t>
      </w:r>
      <w:r w:rsidR="00B247A8" w:rsidRPr="00B247A8">
        <w:rPr>
          <w:rFonts w:ascii="Arial" w:hAnsi="Arial" w:cs="Arial"/>
          <w:sz w:val="22"/>
          <w:szCs w:val="22"/>
        </w:rPr>
        <w:t xml:space="preserve">em ambientes de desenvolvimento. Também são introduzidos conceitos da engenharia de software contínua, que por sua </w:t>
      </w:r>
      <w:r w:rsidR="00B247A8" w:rsidRPr="00B247A8">
        <w:rPr>
          <w:rFonts w:ascii="Arial" w:hAnsi="Arial" w:cs="Arial"/>
          <w:sz w:val="22"/>
          <w:szCs w:val="22"/>
        </w:rPr>
        <w:lastRenderedPageBreak/>
        <w:t>vez, viabiliza o uso de estratégias de experimentação</w:t>
      </w:r>
      <w:r w:rsidR="004C7535">
        <w:rPr>
          <w:rFonts w:ascii="Arial" w:hAnsi="Arial" w:cs="Arial"/>
          <w:sz w:val="22"/>
          <w:szCs w:val="22"/>
        </w:rPr>
        <w:t xml:space="preserve"> </w:t>
      </w:r>
      <w:r w:rsidR="00B247A8" w:rsidRPr="00B247A8">
        <w:rPr>
          <w:rFonts w:ascii="Arial" w:hAnsi="Arial" w:cs="Arial"/>
          <w:sz w:val="22"/>
          <w:szCs w:val="22"/>
        </w:rPr>
        <w:t xml:space="preserve">em larga escala. Por fim, são apresentados alguns conceitos matemáticos sobre </w:t>
      </w:r>
      <w:r w:rsidR="005D65E9">
        <w:rPr>
          <w:rFonts w:ascii="Arial" w:hAnsi="Arial" w:cs="Arial"/>
          <w:sz w:val="22"/>
          <w:szCs w:val="22"/>
        </w:rPr>
        <w:t xml:space="preserve">espaços </w:t>
      </w:r>
      <w:r w:rsidR="00B247A8" w:rsidRPr="00B247A8">
        <w:rPr>
          <w:rFonts w:ascii="Arial" w:hAnsi="Arial" w:cs="Arial"/>
          <w:sz w:val="22"/>
          <w:szCs w:val="22"/>
        </w:rPr>
        <w:t>tensor</w:t>
      </w:r>
      <w:r w:rsidR="005D65E9">
        <w:rPr>
          <w:rFonts w:ascii="Arial" w:hAnsi="Arial" w:cs="Arial"/>
          <w:sz w:val="22"/>
          <w:szCs w:val="22"/>
        </w:rPr>
        <w:t>iais</w:t>
      </w:r>
      <w:r w:rsidR="00B247A8" w:rsidRPr="00B247A8">
        <w:rPr>
          <w:rFonts w:ascii="Arial" w:hAnsi="Arial" w:cs="Arial"/>
          <w:sz w:val="22"/>
          <w:szCs w:val="22"/>
        </w:rPr>
        <w:t>.</w:t>
      </w:r>
    </w:p>
    <w:p w14:paraId="1075D468" w14:textId="62D14804" w:rsidR="00B247A8" w:rsidRDefault="00D70558" w:rsidP="00B247A8">
      <w:pPr>
        <w:spacing w:after="120" w:line="360" w:lineRule="auto"/>
        <w:ind w:firstLine="578"/>
        <w:jc w:val="both"/>
        <w:rPr>
          <w:rFonts w:ascii="Arial" w:hAnsi="Arial" w:cs="Arial"/>
          <w:sz w:val="22"/>
          <w:szCs w:val="22"/>
        </w:rPr>
      </w:pPr>
      <w:r>
        <w:rPr>
          <w:rFonts w:ascii="Arial" w:hAnsi="Arial" w:cs="Arial"/>
          <w:sz w:val="22"/>
          <w:szCs w:val="22"/>
        </w:rPr>
        <w:t>A</w:t>
      </w:r>
      <w:r w:rsidR="00B247A8" w:rsidRPr="00B247A8">
        <w:rPr>
          <w:rFonts w:ascii="Arial" w:hAnsi="Arial" w:cs="Arial"/>
          <w:sz w:val="22"/>
          <w:szCs w:val="22"/>
        </w:rPr>
        <w:t>presenta</w:t>
      </w:r>
      <w:r w:rsidR="002D18FE">
        <w:rPr>
          <w:rFonts w:ascii="Arial" w:hAnsi="Arial" w:cs="Arial"/>
          <w:sz w:val="22"/>
          <w:szCs w:val="22"/>
        </w:rPr>
        <w:t>mos</w:t>
      </w:r>
      <w:r>
        <w:rPr>
          <w:rFonts w:ascii="Arial" w:hAnsi="Arial" w:cs="Arial"/>
          <w:sz w:val="22"/>
          <w:szCs w:val="22"/>
        </w:rPr>
        <w:t xml:space="preserve"> no terceiro capítulo </w:t>
      </w:r>
      <w:r w:rsidR="00B247A8" w:rsidRPr="00B247A8">
        <w:rPr>
          <w:rFonts w:ascii="Arial" w:hAnsi="Arial" w:cs="Arial"/>
          <w:sz w:val="22"/>
          <w:szCs w:val="22"/>
        </w:rPr>
        <w:t>a proposta d</w:t>
      </w:r>
      <w:r w:rsidR="005D65E9">
        <w:rPr>
          <w:rFonts w:ascii="Arial" w:hAnsi="Arial" w:cs="Arial"/>
          <w:sz w:val="22"/>
          <w:szCs w:val="22"/>
        </w:rPr>
        <w:t>o modelo,</w:t>
      </w:r>
      <w:r w:rsidR="00B247A8" w:rsidRPr="00B247A8">
        <w:rPr>
          <w:rFonts w:ascii="Arial" w:hAnsi="Arial" w:cs="Arial"/>
          <w:sz w:val="22"/>
          <w:szCs w:val="22"/>
        </w:rPr>
        <w:t xml:space="preserve"> onde são descritos os componentes d</w:t>
      </w:r>
      <w:r w:rsidR="003B4F86">
        <w:rPr>
          <w:rFonts w:ascii="Arial" w:hAnsi="Arial" w:cs="Arial"/>
          <w:sz w:val="22"/>
          <w:szCs w:val="22"/>
        </w:rPr>
        <w:t xml:space="preserve">a solução </w:t>
      </w:r>
      <w:r w:rsidR="00B247A8" w:rsidRPr="00B247A8">
        <w:rPr>
          <w:rFonts w:ascii="Arial" w:hAnsi="Arial" w:cs="Arial"/>
          <w:sz w:val="22"/>
          <w:szCs w:val="22"/>
        </w:rPr>
        <w:t>propost</w:t>
      </w:r>
      <w:r w:rsidR="003B4F86">
        <w:rPr>
          <w:rFonts w:ascii="Arial" w:hAnsi="Arial" w:cs="Arial"/>
          <w:sz w:val="22"/>
          <w:szCs w:val="22"/>
        </w:rPr>
        <w:t>a</w:t>
      </w:r>
      <w:r w:rsidR="00B247A8" w:rsidRPr="00B247A8">
        <w:rPr>
          <w:rFonts w:ascii="Arial" w:hAnsi="Arial" w:cs="Arial"/>
          <w:sz w:val="22"/>
          <w:szCs w:val="22"/>
        </w:rPr>
        <w:t xml:space="preserve"> nesta qualificação. Em destaque</w:t>
      </w:r>
      <w:r w:rsidR="003B4F86">
        <w:rPr>
          <w:rFonts w:ascii="Arial" w:hAnsi="Arial" w:cs="Arial"/>
          <w:sz w:val="22"/>
          <w:szCs w:val="22"/>
        </w:rPr>
        <w:t>,</w:t>
      </w:r>
      <w:r w:rsidR="00B247A8" w:rsidRPr="00B247A8">
        <w:rPr>
          <w:rFonts w:ascii="Arial" w:hAnsi="Arial" w:cs="Arial"/>
          <w:sz w:val="22"/>
          <w:szCs w:val="22"/>
        </w:rPr>
        <w:t xml:space="preserve"> a concepção de um modelo matemático e o uso de tensores para modelar e analisar a qualidade de produto de software de forma multidimensional. São abordadas diferentes questões a serem observadas ao lidar com abstrações no campo vetorial, além d</w:t>
      </w:r>
      <w:r w:rsidR="004E253F">
        <w:rPr>
          <w:rFonts w:ascii="Arial" w:hAnsi="Arial" w:cs="Arial"/>
          <w:sz w:val="22"/>
          <w:szCs w:val="22"/>
        </w:rPr>
        <w:t>o</w:t>
      </w:r>
      <w:r w:rsidR="00B247A8" w:rsidRPr="00B247A8">
        <w:rPr>
          <w:rFonts w:ascii="Arial" w:hAnsi="Arial" w:cs="Arial"/>
          <w:sz w:val="22"/>
          <w:szCs w:val="22"/>
        </w:rPr>
        <w:t xml:space="preserve"> tratamento de dados, como: tratamento de escalas e agregação de medidas; observação das mútuas e múltiplas relações entre variáveis que descrevem um sistema de qualidade de produto de software; ponderação da relevância entre medidas; espaços e subespaços vetoriais usados para representar os fatores da qualidade de produto de software; comparações vetoriais para abstrair e viabilizar a aferição da qualidade de versões de produto de software. </w:t>
      </w:r>
    </w:p>
    <w:p w14:paraId="2E2CEEF5" w14:textId="04B2B04E" w:rsidR="004C7535" w:rsidRPr="004E253F" w:rsidRDefault="004C7535" w:rsidP="00B247A8">
      <w:pPr>
        <w:spacing w:after="120" w:line="360" w:lineRule="auto"/>
        <w:ind w:firstLine="578"/>
        <w:jc w:val="both"/>
        <w:rPr>
          <w:rFonts w:ascii="Arial" w:hAnsi="Arial" w:cs="Arial"/>
          <w:sz w:val="22"/>
          <w:szCs w:val="22"/>
        </w:rPr>
      </w:pPr>
      <w:r w:rsidRPr="004E253F">
        <w:rPr>
          <w:rFonts w:ascii="Arial" w:hAnsi="Arial" w:cs="Arial"/>
          <w:sz w:val="22"/>
          <w:szCs w:val="22"/>
        </w:rPr>
        <w:t xml:space="preserve">No </w:t>
      </w:r>
      <w:r w:rsidR="004E253F" w:rsidRPr="004E253F">
        <w:rPr>
          <w:rFonts w:ascii="Arial" w:hAnsi="Arial" w:cs="Arial"/>
          <w:sz w:val="22"/>
          <w:szCs w:val="22"/>
        </w:rPr>
        <w:t>quarto</w:t>
      </w:r>
      <w:r w:rsidR="004E253F" w:rsidRPr="00B247A8">
        <w:rPr>
          <w:rFonts w:ascii="Arial" w:hAnsi="Arial" w:cs="Arial"/>
          <w:sz w:val="22"/>
          <w:szCs w:val="22"/>
        </w:rPr>
        <w:t xml:space="preserve"> </w:t>
      </w:r>
      <w:r w:rsidRPr="004E253F">
        <w:rPr>
          <w:rFonts w:ascii="Arial" w:hAnsi="Arial" w:cs="Arial"/>
          <w:sz w:val="22"/>
          <w:szCs w:val="22"/>
        </w:rPr>
        <w:t xml:space="preserve">capítulo, apresentamos </w:t>
      </w:r>
      <w:r w:rsidR="004E253F">
        <w:rPr>
          <w:rFonts w:ascii="Arial" w:hAnsi="Arial" w:cs="Arial"/>
          <w:sz w:val="22"/>
          <w:szCs w:val="22"/>
        </w:rPr>
        <w:t xml:space="preserve">os resultados de </w:t>
      </w:r>
      <w:r w:rsidR="004E253F" w:rsidRPr="004E253F">
        <w:rPr>
          <w:rFonts w:ascii="Arial" w:hAnsi="Arial" w:cs="Arial"/>
          <w:sz w:val="22"/>
          <w:szCs w:val="22"/>
        </w:rPr>
        <w:t>um estudo observacional utilizado para demonstrar a viabilidade do MeasureSoftGram</w:t>
      </w:r>
      <w:r w:rsidR="004E253F">
        <w:rPr>
          <w:rFonts w:ascii="Arial" w:hAnsi="Arial" w:cs="Arial"/>
          <w:sz w:val="22"/>
          <w:szCs w:val="22"/>
        </w:rPr>
        <w:t xml:space="preserve"> por meio de um protótipo operacional. </w:t>
      </w:r>
    </w:p>
    <w:p w14:paraId="5230F7AC" w14:textId="7C697614" w:rsidR="00C64769" w:rsidRDefault="00B247A8" w:rsidP="00B247A8">
      <w:pPr>
        <w:spacing w:after="120" w:line="360" w:lineRule="auto"/>
        <w:ind w:firstLine="578"/>
        <w:jc w:val="both"/>
        <w:rPr>
          <w:rFonts w:ascii="Arial" w:hAnsi="Arial" w:cs="Arial"/>
          <w:sz w:val="22"/>
          <w:szCs w:val="22"/>
        </w:rPr>
      </w:pPr>
      <w:r w:rsidRPr="004E253F">
        <w:rPr>
          <w:rFonts w:ascii="Arial" w:hAnsi="Arial" w:cs="Arial"/>
          <w:sz w:val="22"/>
          <w:szCs w:val="22"/>
        </w:rPr>
        <w:t>Por fim, o</w:t>
      </w:r>
      <w:r w:rsidR="004E253F">
        <w:rPr>
          <w:rFonts w:ascii="Arial" w:hAnsi="Arial" w:cs="Arial"/>
          <w:sz w:val="22"/>
          <w:szCs w:val="22"/>
        </w:rPr>
        <w:t xml:space="preserve"> </w:t>
      </w:r>
      <w:r w:rsidR="004E253F" w:rsidRPr="004E253F">
        <w:rPr>
          <w:rFonts w:ascii="Arial" w:hAnsi="Arial" w:cs="Arial"/>
          <w:sz w:val="22"/>
          <w:szCs w:val="22"/>
        </w:rPr>
        <w:t>quinto</w:t>
      </w:r>
      <w:r w:rsidRPr="004E253F">
        <w:rPr>
          <w:rFonts w:ascii="Arial" w:hAnsi="Arial" w:cs="Arial"/>
          <w:sz w:val="22"/>
          <w:szCs w:val="22"/>
        </w:rPr>
        <w:t xml:space="preserve"> </w:t>
      </w:r>
      <w:r w:rsidRPr="00B247A8">
        <w:rPr>
          <w:rFonts w:ascii="Arial" w:hAnsi="Arial" w:cs="Arial"/>
          <w:sz w:val="22"/>
          <w:szCs w:val="22"/>
        </w:rPr>
        <w:t>capítulo contém as considerações finais, próximos passos planejados e contribuições esperadas desta pesquisa.</w:t>
      </w:r>
    </w:p>
    <w:p w14:paraId="1F53DA1F" w14:textId="6EE3AA6E" w:rsidR="00D97D2A" w:rsidRDefault="00D97D2A" w:rsidP="006636A5">
      <w:pPr>
        <w:spacing w:after="120" w:line="360" w:lineRule="auto"/>
        <w:ind w:firstLine="578"/>
        <w:jc w:val="both"/>
        <w:rPr>
          <w:rFonts w:ascii="Arial" w:hAnsi="Arial" w:cs="Arial"/>
          <w:sz w:val="22"/>
          <w:szCs w:val="22"/>
        </w:rPr>
      </w:pPr>
    </w:p>
    <w:p w14:paraId="2F0E2FA1" w14:textId="77777777" w:rsidR="00D97D2A" w:rsidRDefault="00D97D2A" w:rsidP="006636A5">
      <w:pPr>
        <w:spacing w:after="120" w:line="360" w:lineRule="auto"/>
        <w:ind w:firstLine="578"/>
        <w:jc w:val="both"/>
        <w:rPr>
          <w:rFonts w:ascii="Arial" w:hAnsi="Arial" w:cs="Arial"/>
          <w:sz w:val="22"/>
          <w:szCs w:val="22"/>
        </w:rPr>
      </w:pPr>
    </w:p>
    <w:p w14:paraId="517CF11A" w14:textId="77777777" w:rsidR="00D97D2A" w:rsidRPr="00AD3A50" w:rsidRDefault="00D97D2A" w:rsidP="006636A5">
      <w:pPr>
        <w:spacing w:after="120" w:line="360" w:lineRule="auto"/>
        <w:ind w:firstLine="578"/>
        <w:jc w:val="both"/>
        <w:rPr>
          <w:rFonts w:ascii="Arial" w:hAnsi="Arial" w:cs="Arial"/>
          <w:sz w:val="22"/>
          <w:szCs w:val="22"/>
        </w:rPr>
      </w:pPr>
    </w:p>
    <w:p w14:paraId="7D3C8292" w14:textId="77777777" w:rsidR="007A3A6D" w:rsidRPr="00F0206E" w:rsidRDefault="007A3A6D" w:rsidP="00F0206E">
      <w:pPr>
        <w:spacing w:after="120" w:line="360" w:lineRule="auto"/>
        <w:jc w:val="center"/>
        <w:rPr>
          <w:rFonts w:ascii="Arial" w:hAnsi="Arial" w:cs="Arial"/>
          <w:sz w:val="22"/>
          <w:szCs w:val="22"/>
        </w:rPr>
      </w:pPr>
      <w:bookmarkStart w:id="258" w:name="_Toc73763839"/>
      <w:r w:rsidRPr="00F0206E">
        <w:rPr>
          <w:rFonts w:ascii="Arial" w:hAnsi="Arial" w:cs="Arial"/>
          <w:sz w:val="22"/>
          <w:szCs w:val="22"/>
        </w:rPr>
        <w:br w:type="page"/>
      </w:r>
    </w:p>
    <w:p w14:paraId="156A1DCB" w14:textId="0467A8BE" w:rsidR="00BA4DA7" w:rsidRPr="006D37D9" w:rsidRDefault="000F2F4A" w:rsidP="00D03756">
      <w:pPr>
        <w:pStyle w:val="Ttulo1"/>
        <w:divId w:val="904071081"/>
        <w:rPr>
          <w:rFonts w:ascii="Arial" w:hAnsi="Arial" w:cs="Arial"/>
          <w:lang w:val="en-US"/>
        </w:rPr>
      </w:pPr>
      <w:bookmarkStart w:id="259" w:name="_Toc4160864"/>
      <w:bookmarkStart w:id="260" w:name="_Toc8157008"/>
      <w:proofErr w:type="spellStart"/>
      <w:r w:rsidRPr="006D37D9">
        <w:rPr>
          <w:rFonts w:ascii="Arial" w:hAnsi="Arial" w:cs="Arial"/>
          <w:lang w:val="en-US"/>
        </w:rPr>
        <w:lastRenderedPageBreak/>
        <w:t>Referências</w:t>
      </w:r>
      <w:proofErr w:type="spellEnd"/>
      <w:r w:rsidRPr="006D37D9">
        <w:rPr>
          <w:rFonts w:ascii="Arial" w:hAnsi="Arial" w:cs="Arial"/>
          <w:lang w:val="en-US"/>
        </w:rPr>
        <w:t xml:space="preserve"> </w:t>
      </w:r>
      <w:proofErr w:type="spellStart"/>
      <w:r w:rsidRPr="006D37D9">
        <w:rPr>
          <w:rFonts w:ascii="Arial" w:hAnsi="Arial" w:cs="Arial"/>
          <w:lang w:val="en-US"/>
        </w:rPr>
        <w:t>Bibliográficas</w:t>
      </w:r>
      <w:bookmarkEnd w:id="259"/>
      <w:bookmarkEnd w:id="260"/>
      <w:proofErr w:type="spellEnd"/>
    </w:p>
    <w:p w14:paraId="3B00C907" w14:textId="097DF72E" w:rsidR="00C47C8B" w:rsidRDefault="003B6E30" w:rsidP="008E13F5">
      <w:pPr>
        <w:spacing w:after="120"/>
        <w:ind w:left="567" w:hanging="567"/>
        <w:jc w:val="both"/>
        <w:divId w:val="904071081"/>
        <w:rPr>
          <w:rStyle w:val="Hyperlink"/>
          <w:rFonts w:ascii="Arial" w:hAnsi="Arial" w:cs="Arial"/>
          <w:sz w:val="22"/>
          <w:szCs w:val="22"/>
        </w:rPr>
      </w:pPr>
      <w:bookmarkStart w:id="261" w:name="ABDELLATIF"/>
      <w:r w:rsidRPr="006D37D9">
        <w:rPr>
          <w:rFonts w:ascii="Arial" w:hAnsi="Arial" w:cs="Arial"/>
          <w:sz w:val="22"/>
          <w:szCs w:val="22"/>
          <w:lang w:val="en-US"/>
        </w:rPr>
        <w:t>ABDELLATIF</w:t>
      </w:r>
      <w:bookmarkEnd w:id="261"/>
      <w:r w:rsidRPr="006D37D9">
        <w:rPr>
          <w:rFonts w:ascii="Arial" w:hAnsi="Arial" w:cs="Arial"/>
          <w:sz w:val="22"/>
          <w:szCs w:val="22"/>
          <w:lang w:val="en-US"/>
        </w:rPr>
        <w:t>, T. M.; CAPRETZ, L. F.; HO, D. Software Analytics to Software</w:t>
      </w:r>
      <w:r w:rsidRPr="006D37D9">
        <w:rPr>
          <w:rFonts w:ascii="Arial" w:hAnsi="Arial" w:cs="Arial"/>
          <w:bCs/>
          <w:sz w:val="22"/>
          <w:szCs w:val="22"/>
          <w:lang w:val="en-US"/>
        </w:rPr>
        <w:t xml:space="preserve"> Practice: A Systematic Literature Review</w:t>
      </w:r>
      <w:r w:rsidRPr="006D37D9">
        <w:rPr>
          <w:rFonts w:ascii="Arial" w:hAnsi="Arial" w:cs="Arial"/>
          <w:sz w:val="22"/>
          <w:szCs w:val="22"/>
          <w:lang w:val="en-US"/>
        </w:rPr>
        <w:t xml:space="preserve">. Proceedings of the First International Workshop on BIG Data Software Engineering. </w:t>
      </w:r>
      <w:r w:rsidRPr="006D37D9">
        <w:rPr>
          <w:rFonts w:ascii="Arial" w:hAnsi="Arial" w:cs="Arial"/>
          <w:bCs/>
          <w:sz w:val="22"/>
          <w:szCs w:val="22"/>
        </w:rPr>
        <w:t>Anais</w:t>
      </w:r>
      <w:r w:rsidRPr="006D37D9">
        <w:rPr>
          <w:rFonts w:ascii="Arial" w:hAnsi="Arial" w:cs="Arial"/>
          <w:sz w:val="22"/>
          <w:szCs w:val="22"/>
        </w:rPr>
        <w:t>...: BIGDSE ’15.Piscataway, NJ, USA: IEEE Press, 2015</w:t>
      </w:r>
      <w:r w:rsidR="00C47C8B" w:rsidRPr="006D37D9">
        <w:rPr>
          <w:rFonts w:ascii="Arial" w:hAnsi="Arial" w:cs="Arial"/>
          <w:sz w:val="22"/>
          <w:szCs w:val="22"/>
        </w:rPr>
        <w:t xml:space="preserve"> </w:t>
      </w:r>
      <w:r w:rsidRPr="006D37D9">
        <w:rPr>
          <w:rFonts w:ascii="Arial" w:hAnsi="Arial" w:cs="Arial"/>
          <w:sz w:val="22"/>
          <w:szCs w:val="22"/>
        </w:rPr>
        <w:t xml:space="preserve">Disponível em: </w:t>
      </w:r>
      <w:hyperlink r:id="rId9" w:history="1">
        <w:r w:rsidR="00C47C8B" w:rsidRPr="006D37D9">
          <w:rPr>
            <w:rStyle w:val="Hyperlink"/>
            <w:rFonts w:ascii="Arial" w:hAnsi="Arial" w:cs="Arial"/>
            <w:sz w:val="22"/>
            <w:szCs w:val="22"/>
          </w:rPr>
          <w:t>http://dl.acm.org/citation.cfm?id=2819289.2819300</w:t>
        </w:r>
      </w:hyperlink>
    </w:p>
    <w:p w14:paraId="3924C42A" w14:textId="7751EBB0" w:rsidR="00683CD8" w:rsidRPr="00683CD8" w:rsidRDefault="00683CD8" w:rsidP="0069711D">
      <w:pPr>
        <w:spacing w:after="120"/>
        <w:ind w:left="567" w:hanging="567"/>
        <w:jc w:val="both"/>
        <w:divId w:val="904071081"/>
        <w:rPr>
          <w:rFonts w:ascii="Arial" w:hAnsi="Arial" w:cs="Arial"/>
          <w:sz w:val="22"/>
          <w:szCs w:val="22"/>
          <w:lang w:val="en-US"/>
        </w:rPr>
      </w:pPr>
      <w:bookmarkStart w:id="262" w:name="ACAR"/>
      <w:bookmarkStart w:id="263" w:name="AGRAWAL"/>
      <w:r w:rsidRPr="00683CD8">
        <w:rPr>
          <w:rFonts w:ascii="Arial" w:hAnsi="Arial" w:cs="Arial"/>
          <w:sz w:val="22"/>
          <w:szCs w:val="22"/>
          <w:lang w:val="en-US"/>
        </w:rPr>
        <w:t>ACAR</w:t>
      </w:r>
      <w:bookmarkEnd w:id="262"/>
      <w:r w:rsidRPr="00683CD8">
        <w:rPr>
          <w:rFonts w:ascii="Arial" w:hAnsi="Arial" w:cs="Arial"/>
          <w:sz w:val="22"/>
          <w:szCs w:val="22"/>
          <w:lang w:val="en-US"/>
        </w:rPr>
        <w:t>, E.</w:t>
      </w:r>
      <w:r w:rsidR="00FE0D98" w:rsidRPr="00FE0D98">
        <w:rPr>
          <w:rFonts w:ascii="Arial" w:hAnsi="Arial" w:cs="Arial"/>
          <w:sz w:val="22"/>
          <w:szCs w:val="22"/>
          <w:lang w:val="en-US"/>
        </w:rPr>
        <w:t>;</w:t>
      </w:r>
      <w:r w:rsidR="004E3564" w:rsidRPr="00FE0D98">
        <w:rPr>
          <w:rFonts w:ascii="Arial" w:hAnsi="Arial" w:cs="Arial"/>
          <w:sz w:val="22"/>
          <w:szCs w:val="22"/>
          <w:lang w:val="en-US"/>
        </w:rPr>
        <w:t xml:space="preserve"> </w:t>
      </w:r>
      <w:proofErr w:type="spellStart"/>
      <w:r w:rsidR="004E3564" w:rsidRPr="00FE0D98">
        <w:rPr>
          <w:rFonts w:ascii="Arial" w:hAnsi="Arial" w:cs="Arial"/>
          <w:sz w:val="22"/>
          <w:szCs w:val="22"/>
          <w:lang w:val="en-US"/>
        </w:rPr>
        <w:t>Canan</w:t>
      </w:r>
      <w:proofErr w:type="spellEnd"/>
      <w:r w:rsidR="00FE0D98" w:rsidRPr="00FE0D98">
        <w:rPr>
          <w:rFonts w:ascii="Arial" w:hAnsi="Arial" w:cs="Arial"/>
          <w:sz w:val="22"/>
          <w:szCs w:val="22"/>
          <w:lang w:val="en-US"/>
        </w:rPr>
        <w:t xml:space="preserve">, A-B; </w:t>
      </w:r>
      <w:proofErr w:type="spellStart"/>
      <w:r w:rsidR="00FE0D98" w:rsidRPr="004E3564">
        <w:rPr>
          <w:rFonts w:ascii="Arial" w:hAnsi="Arial" w:cs="Arial"/>
          <w:sz w:val="22"/>
          <w:szCs w:val="22"/>
          <w:lang w:val="en-US"/>
        </w:rPr>
        <w:t>Haluk</w:t>
      </w:r>
      <w:proofErr w:type="spellEnd"/>
      <w:r w:rsidR="00FE0D98" w:rsidRPr="00FE0D98">
        <w:rPr>
          <w:rFonts w:ascii="Arial" w:hAnsi="Arial" w:cs="Arial"/>
          <w:sz w:val="22"/>
          <w:szCs w:val="22"/>
          <w:lang w:val="en-US"/>
        </w:rPr>
        <w:t xml:space="preserve">, B.; </w:t>
      </w:r>
      <w:r w:rsidR="00FE0D98" w:rsidRPr="004E3564">
        <w:rPr>
          <w:rFonts w:ascii="Arial" w:hAnsi="Arial" w:cs="Arial"/>
          <w:sz w:val="22"/>
          <w:szCs w:val="22"/>
          <w:lang w:val="en-US"/>
        </w:rPr>
        <w:t>Rasmus</w:t>
      </w:r>
      <w:r w:rsidR="00FE0D98" w:rsidRPr="00FE0D98">
        <w:rPr>
          <w:rFonts w:ascii="Arial" w:hAnsi="Arial" w:cs="Arial"/>
          <w:sz w:val="22"/>
          <w:szCs w:val="22"/>
          <w:lang w:val="en-US"/>
        </w:rPr>
        <w:t xml:space="preserve">, B., </w:t>
      </w:r>
      <w:proofErr w:type="spellStart"/>
      <w:r w:rsidR="00FE0D98" w:rsidRPr="00FE0D98">
        <w:rPr>
          <w:rFonts w:ascii="Arial" w:hAnsi="Arial" w:cs="Arial"/>
          <w:sz w:val="22"/>
          <w:szCs w:val="22"/>
          <w:lang w:val="en-US"/>
        </w:rPr>
        <w:t>Bülent</w:t>
      </w:r>
      <w:proofErr w:type="spellEnd"/>
      <w:r w:rsidR="00FE0D98">
        <w:rPr>
          <w:rFonts w:ascii="Arial" w:hAnsi="Arial" w:cs="Arial"/>
          <w:sz w:val="22"/>
          <w:szCs w:val="22"/>
          <w:lang w:val="en-US"/>
        </w:rPr>
        <w:t xml:space="preserve">, Y. </w:t>
      </w:r>
      <w:r w:rsidRPr="00683CD8">
        <w:rPr>
          <w:rFonts w:ascii="Arial" w:hAnsi="Arial" w:cs="Arial"/>
          <w:bCs/>
          <w:sz w:val="22"/>
          <w:szCs w:val="22"/>
          <w:lang w:val="en-US"/>
        </w:rPr>
        <w:t>Multiway analysis of epilepsy tensors</w:t>
      </w:r>
      <w:r w:rsidRPr="00683CD8">
        <w:rPr>
          <w:rFonts w:ascii="Arial" w:hAnsi="Arial" w:cs="Arial"/>
          <w:sz w:val="22"/>
          <w:szCs w:val="22"/>
          <w:lang w:val="en-US"/>
        </w:rPr>
        <w:t xml:space="preserve">. Proceedings 15th International Conference on Intelligent Systems for Molecular Biology {(ISMB)} &amp; 6th European Conference on Computational Biology (ECCB), Vienna, Austria, July 21-25, 2007. </w:t>
      </w:r>
      <w:proofErr w:type="spellStart"/>
      <w:r w:rsidRPr="00683CD8">
        <w:rPr>
          <w:rFonts w:ascii="Arial" w:hAnsi="Arial" w:cs="Arial"/>
          <w:sz w:val="22"/>
          <w:szCs w:val="22"/>
          <w:lang w:val="en-US"/>
        </w:rPr>
        <w:t>Disponível</w:t>
      </w:r>
      <w:proofErr w:type="spellEnd"/>
      <w:r w:rsidRPr="00683CD8">
        <w:rPr>
          <w:rFonts w:ascii="Arial" w:hAnsi="Arial" w:cs="Arial"/>
          <w:sz w:val="22"/>
          <w:szCs w:val="22"/>
          <w:lang w:val="en-US"/>
        </w:rPr>
        <w:t xml:space="preserve"> </w:t>
      </w:r>
      <w:proofErr w:type="spellStart"/>
      <w:r w:rsidRPr="00683CD8">
        <w:rPr>
          <w:rFonts w:ascii="Arial" w:hAnsi="Arial" w:cs="Arial"/>
          <w:sz w:val="22"/>
          <w:szCs w:val="22"/>
          <w:lang w:val="en-US"/>
        </w:rPr>
        <w:t>em</w:t>
      </w:r>
      <w:proofErr w:type="spellEnd"/>
      <w:r w:rsidRPr="00683CD8">
        <w:rPr>
          <w:rFonts w:ascii="Arial" w:hAnsi="Arial" w:cs="Arial"/>
          <w:sz w:val="22"/>
          <w:szCs w:val="22"/>
          <w:lang w:val="en-US"/>
        </w:rPr>
        <w:t>: &lt;https://doi.org/10.1093/bioinformatics/btm210&gt;</w:t>
      </w:r>
    </w:p>
    <w:p w14:paraId="43B5F017" w14:textId="19A98680" w:rsidR="00D46993" w:rsidRPr="00D46993" w:rsidRDefault="00D46993" w:rsidP="00D46993">
      <w:pPr>
        <w:spacing w:after="120"/>
        <w:ind w:left="567" w:hanging="567"/>
        <w:jc w:val="both"/>
        <w:divId w:val="904071081"/>
        <w:rPr>
          <w:rFonts w:ascii="Arial" w:hAnsi="Arial" w:cs="Arial"/>
          <w:sz w:val="22"/>
          <w:szCs w:val="22"/>
          <w:lang w:val="en-US"/>
        </w:rPr>
      </w:pPr>
      <w:r w:rsidRPr="00D46993">
        <w:rPr>
          <w:rFonts w:ascii="Arial" w:hAnsi="Arial" w:cs="Arial"/>
          <w:sz w:val="22"/>
          <w:szCs w:val="22"/>
          <w:lang w:val="en-US"/>
        </w:rPr>
        <w:t>AGRAWAL</w:t>
      </w:r>
      <w:bookmarkEnd w:id="263"/>
      <w:r w:rsidRPr="00D46993">
        <w:rPr>
          <w:rFonts w:ascii="Arial" w:hAnsi="Arial" w:cs="Arial"/>
          <w:sz w:val="22"/>
          <w:szCs w:val="22"/>
          <w:lang w:val="en-US"/>
        </w:rPr>
        <w:t xml:space="preserve">, R.; GOLSHAN, B.; PAPALEXAKIS, E. </w:t>
      </w:r>
      <w:r w:rsidRPr="00D46993">
        <w:rPr>
          <w:rFonts w:ascii="Arial" w:hAnsi="Arial" w:cs="Arial"/>
          <w:bCs/>
          <w:sz w:val="22"/>
          <w:szCs w:val="22"/>
          <w:lang w:val="en-US"/>
        </w:rPr>
        <w:t>A Study of Distinctiveness in Web Results of Two Search Engines</w:t>
      </w:r>
      <w:r w:rsidRPr="00D46993">
        <w:rPr>
          <w:rFonts w:ascii="Arial" w:hAnsi="Arial" w:cs="Arial"/>
          <w:sz w:val="22"/>
          <w:szCs w:val="22"/>
          <w:lang w:val="en-US"/>
        </w:rPr>
        <w:t>. Proceedings of the 24th International Conference on World Wide Web</w:t>
      </w:r>
      <w:r>
        <w:rPr>
          <w:rFonts w:ascii="Arial" w:hAnsi="Arial" w:cs="Arial"/>
          <w:sz w:val="22"/>
          <w:szCs w:val="22"/>
          <w:lang w:val="en-US"/>
        </w:rPr>
        <w:t>-</w:t>
      </w:r>
      <w:r w:rsidRPr="00D46993">
        <w:rPr>
          <w:rFonts w:ascii="Arial" w:hAnsi="Arial" w:cs="Arial"/>
          <w:sz w:val="22"/>
          <w:szCs w:val="22"/>
          <w:lang w:val="en-US"/>
        </w:rPr>
        <w:t xml:space="preserve">WWW ’15 </w:t>
      </w:r>
      <w:proofErr w:type="spellStart"/>
      <w:r w:rsidRPr="00D46993">
        <w:rPr>
          <w:rFonts w:ascii="Arial" w:hAnsi="Arial" w:cs="Arial"/>
          <w:sz w:val="22"/>
          <w:szCs w:val="22"/>
          <w:lang w:val="en-US"/>
        </w:rPr>
        <w:t>Companion.New</w:t>
      </w:r>
      <w:proofErr w:type="spellEnd"/>
      <w:r w:rsidRPr="00D46993">
        <w:rPr>
          <w:rFonts w:ascii="Arial" w:hAnsi="Arial" w:cs="Arial"/>
          <w:sz w:val="22"/>
          <w:szCs w:val="22"/>
          <w:lang w:val="en-US"/>
        </w:rPr>
        <w:t xml:space="preserve"> York, NY, USA: ACM, 2015 </w:t>
      </w:r>
      <w:proofErr w:type="spellStart"/>
      <w:r w:rsidRPr="00D46993">
        <w:rPr>
          <w:rFonts w:ascii="Arial" w:hAnsi="Arial" w:cs="Arial"/>
          <w:sz w:val="22"/>
          <w:szCs w:val="22"/>
          <w:lang w:val="en-US"/>
        </w:rPr>
        <w:t>Disponível</w:t>
      </w:r>
      <w:proofErr w:type="spellEnd"/>
      <w:r w:rsidRPr="00D46993">
        <w:rPr>
          <w:rFonts w:ascii="Arial" w:hAnsi="Arial" w:cs="Arial"/>
          <w:sz w:val="22"/>
          <w:szCs w:val="22"/>
          <w:lang w:val="en-US"/>
        </w:rPr>
        <w:t xml:space="preserve"> </w:t>
      </w:r>
      <w:proofErr w:type="spellStart"/>
      <w:r w:rsidRPr="00D46993">
        <w:rPr>
          <w:rFonts w:ascii="Arial" w:hAnsi="Arial" w:cs="Arial"/>
          <w:sz w:val="22"/>
          <w:szCs w:val="22"/>
          <w:lang w:val="en-US"/>
        </w:rPr>
        <w:t>em</w:t>
      </w:r>
      <w:proofErr w:type="spellEnd"/>
      <w:r w:rsidRPr="00D46993">
        <w:rPr>
          <w:rFonts w:ascii="Arial" w:hAnsi="Arial" w:cs="Arial"/>
          <w:sz w:val="22"/>
          <w:szCs w:val="22"/>
          <w:lang w:val="en-US"/>
        </w:rPr>
        <w:t>: &lt;http://doi.acm.org/10.1145/2740908.2743060&gt;</w:t>
      </w:r>
    </w:p>
    <w:p w14:paraId="70B9F0E5" w14:textId="2A4AA465" w:rsidR="00C47C8B" w:rsidRPr="006D37D9" w:rsidRDefault="003B6E30" w:rsidP="008E13F5">
      <w:pPr>
        <w:spacing w:after="120"/>
        <w:ind w:left="567" w:hanging="567"/>
        <w:jc w:val="both"/>
        <w:divId w:val="904071081"/>
        <w:rPr>
          <w:rFonts w:ascii="Arial" w:hAnsi="Arial" w:cs="Arial"/>
          <w:sz w:val="22"/>
          <w:szCs w:val="22"/>
          <w:lang w:val="en-US"/>
        </w:rPr>
      </w:pPr>
      <w:bookmarkStart w:id="264" w:name="ALDAAJEH"/>
      <w:r w:rsidRPr="006D37D9">
        <w:rPr>
          <w:rFonts w:ascii="Arial" w:hAnsi="Arial" w:cs="Arial"/>
          <w:sz w:val="22"/>
          <w:szCs w:val="22"/>
          <w:lang w:val="en-US"/>
        </w:rPr>
        <w:t>ALDAAJEH</w:t>
      </w:r>
      <w:bookmarkEnd w:id="264"/>
      <w:r w:rsidRPr="006D37D9">
        <w:rPr>
          <w:rFonts w:ascii="Arial" w:hAnsi="Arial" w:cs="Arial"/>
          <w:sz w:val="22"/>
          <w:szCs w:val="22"/>
          <w:lang w:val="en-US"/>
        </w:rPr>
        <w:t xml:space="preserve">, S. H.; AL-QUTAISH, R. E.; AL-QIREM, F. A tactic-based framework to evaluate the relationships between the software product quality attributes. </w:t>
      </w:r>
      <w:r w:rsidRPr="006D37D9">
        <w:rPr>
          <w:rFonts w:ascii="Arial" w:hAnsi="Arial" w:cs="Arial"/>
          <w:bCs/>
          <w:sz w:val="22"/>
          <w:szCs w:val="22"/>
          <w:lang w:val="en-US"/>
        </w:rPr>
        <w:t>International Journal of Software Engineering</w:t>
      </w:r>
      <w:r w:rsidRPr="006D37D9">
        <w:rPr>
          <w:rFonts w:ascii="Arial" w:hAnsi="Arial" w:cs="Arial"/>
          <w:sz w:val="22"/>
          <w:szCs w:val="22"/>
          <w:lang w:val="en-US"/>
        </w:rPr>
        <w:t>, v. 5, n. 1, p. 5–26, 2012.</w:t>
      </w:r>
    </w:p>
    <w:p w14:paraId="17A65539" w14:textId="1E7FEE19" w:rsidR="00C47C8B" w:rsidRPr="006D37D9" w:rsidRDefault="003B6E30" w:rsidP="008E13F5">
      <w:pPr>
        <w:spacing w:after="120"/>
        <w:ind w:left="567" w:hanging="567"/>
        <w:jc w:val="both"/>
        <w:divId w:val="904071081"/>
        <w:rPr>
          <w:rFonts w:ascii="Arial" w:hAnsi="Arial" w:cs="Arial"/>
          <w:sz w:val="22"/>
          <w:szCs w:val="22"/>
          <w:lang w:val="en-US"/>
        </w:rPr>
      </w:pPr>
      <w:bookmarkStart w:id="265" w:name="ALDAAJEH_communing"/>
      <w:r w:rsidRPr="006D37D9">
        <w:rPr>
          <w:rFonts w:ascii="Arial" w:hAnsi="Arial" w:cs="Arial"/>
          <w:sz w:val="22"/>
          <w:szCs w:val="22"/>
          <w:lang w:val="en-US"/>
        </w:rPr>
        <w:t>ALDAAJEH</w:t>
      </w:r>
      <w:bookmarkEnd w:id="265"/>
      <w:r w:rsidRPr="006D37D9">
        <w:rPr>
          <w:rFonts w:ascii="Arial" w:hAnsi="Arial" w:cs="Arial"/>
          <w:sz w:val="22"/>
          <w:szCs w:val="22"/>
          <w:lang w:val="en-US"/>
        </w:rPr>
        <w:t xml:space="preserve">, S. et al. Communing Different Views on Quality Attributes Relationships’ Nature. </w:t>
      </w:r>
      <w:r w:rsidRPr="006D37D9">
        <w:rPr>
          <w:rFonts w:ascii="Arial" w:hAnsi="Arial" w:cs="Arial"/>
          <w:bCs/>
          <w:sz w:val="22"/>
          <w:szCs w:val="22"/>
          <w:lang w:val="en-US"/>
        </w:rPr>
        <w:t>European Journal of Scientific Research</w:t>
      </w:r>
      <w:r w:rsidRPr="006D37D9">
        <w:rPr>
          <w:rFonts w:ascii="Arial" w:hAnsi="Arial" w:cs="Arial"/>
          <w:sz w:val="22"/>
          <w:szCs w:val="22"/>
          <w:lang w:val="en-US"/>
        </w:rPr>
        <w:t xml:space="preserve">, v. 68, n. 1, p. 101–109, 2012. </w:t>
      </w:r>
    </w:p>
    <w:p w14:paraId="54F6F034" w14:textId="69C8E9EC" w:rsidR="003344A8" w:rsidRPr="006D37D9" w:rsidRDefault="003344A8" w:rsidP="003344A8">
      <w:pPr>
        <w:spacing w:after="120"/>
        <w:ind w:left="567" w:hanging="567"/>
        <w:jc w:val="both"/>
        <w:divId w:val="904071081"/>
        <w:rPr>
          <w:rFonts w:ascii="Arial" w:hAnsi="Arial" w:cs="Arial"/>
          <w:sz w:val="22"/>
          <w:szCs w:val="22"/>
          <w:lang w:val="en-US"/>
        </w:rPr>
      </w:pPr>
      <w:bookmarkStart w:id="266" w:name="AKIYAMA"/>
      <w:r w:rsidRPr="006D37D9">
        <w:rPr>
          <w:rFonts w:ascii="Arial" w:hAnsi="Arial" w:cs="Arial"/>
          <w:sz w:val="22"/>
          <w:szCs w:val="22"/>
          <w:lang w:val="en-US"/>
        </w:rPr>
        <w:t>AKIYAMA</w:t>
      </w:r>
      <w:bookmarkEnd w:id="266"/>
      <w:r w:rsidRPr="006D37D9">
        <w:rPr>
          <w:rFonts w:ascii="Arial" w:hAnsi="Arial" w:cs="Arial"/>
          <w:sz w:val="22"/>
          <w:szCs w:val="22"/>
          <w:lang w:val="en-US"/>
        </w:rPr>
        <w:t xml:space="preserve">, F. </w:t>
      </w:r>
      <w:r w:rsidRPr="006D37D9">
        <w:rPr>
          <w:rFonts w:ascii="Arial" w:hAnsi="Arial" w:cs="Arial"/>
          <w:bCs/>
          <w:sz w:val="22"/>
          <w:szCs w:val="22"/>
          <w:lang w:val="en-US"/>
        </w:rPr>
        <w:t>An Example of Software System Debugging</w:t>
      </w:r>
      <w:r w:rsidRPr="006D37D9">
        <w:rPr>
          <w:rFonts w:ascii="Arial" w:hAnsi="Arial" w:cs="Arial"/>
          <w:sz w:val="22"/>
          <w:szCs w:val="22"/>
          <w:lang w:val="en-US"/>
        </w:rPr>
        <w:t xml:space="preserve">. Inform Process Congress. </w:t>
      </w:r>
      <w:r w:rsidRPr="006D37D9">
        <w:rPr>
          <w:rFonts w:ascii="Arial" w:hAnsi="Arial" w:cs="Arial"/>
          <w:bCs/>
          <w:sz w:val="22"/>
          <w:szCs w:val="22"/>
          <w:lang w:val="en-US"/>
        </w:rPr>
        <w:t xml:space="preserve">p. 353-359, </w:t>
      </w:r>
      <w:r w:rsidRPr="006D37D9">
        <w:rPr>
          <w:rFonts w:ascii="Arial" w:hAnsi="Arial" w:cs="Arial"/>
          <w:sz w:val="22"/>
          <w:szCs w:val="22"/>
          <w:lang w:val="en-US"/>
        </w:rPr>
        <w:t>1971</w:t>
      </w:r>
    </w:p>
    <w:p w14:paraId="625BFF9D" w14:textId="08A71EDA" w:rsidR="00C47C8B" w:rsidRPr="006D37D9" w:rsidRDefault="003B6E30" w:rsidP="008E13F5">
      <w:pPr>
        <w:spacing w:after="120"/>
        <w:ind w:left="567" w:hanging="567"/>
        <w:jc w:val="both"/>
        <w:divId w:val="904071081"/>
        <w:rPr>
          <w:rFonts w:ascii="Arial" w:hAnsi="Arial" w:cs="Arial"/>
          <w:sz w:val="22"/>
          <w:szCs w:val="22"/>
        </w:rPr>
      </w:pPr>
      <w:bookmarkStart w:id="267" w:name="BAKSHY"/>
      <w:r w:rsidRPr="006D37D9">
        <w:rPr>
          <w:rFonts w:ascii="Arial" w:hAnsi="Arial" w:cs="Arial"/>
          <w:sz w:val="22"/>
          <w:szCs w:val="22"/>
          <w:lang w:val="en-US"/>
        </w:rPr>
        <w:t>BAKSHY</w:t>
      </w:r>
      <w:bookmarkEnd w:id="267"/>
      <w:r w:rsidRPr="006D37D9">
        <w:rPr>
          <w:rFonts w:ascii="Arial" w:hAnsi="Arial" w:cs="Arial"/>
          <w:sz w:val="22"/>
          <w:szCs w:val="22"/>
          <w:lang w:val="en-US"/>
        </w:rPr>
        <w:t xml:space="preserve">, E.; ECKLES, D.; BERNSTEIN, M. S. </w:t>
      </w:r>
      <w:r w:rsidRPr="006D37D9">
        <w:rPr>
          <w:rFonts w:ascii="Arial" w:hAnsi="Arial" w:cs="Arial"/>
          <w:bCs/>
          <w:sz w:val="22"/>
          <w:szCs w:val="22"/>
          <w:lang w:val="en-US"/>
        </w:rPr>
        <w:t>Designing and Deploying Online Field Experiments</w:t>
      </w:r>
      <w:r w:rsidRPr="006D37D9">
        <w:rPr>
          <w:rFonts w:ascii="Arial" w:hAnsi="Arial" w:cs="Arial"/>
          <w:sz w:val="22"/>
          <w:szCs w:val="22"/>
          <w:lang w:val="en-US"/>
        </w:rPr>
        <w:t xml:space="preserve">. Proceedings of the 23rd ACM conference on the World Wide Web. </w:t>
      </w:r>
      <w:r w:rsidRPr="006D37D9">
        <w:rPr>
          <w:rFonts w:ascii="Arial" w:hAnsi="Arial" w:cs="Arial"/>
          <w:bCs/>
          <w:sz w:val="22"/>
          <w:szCs w:val="22"/>
        </w:rPr>
        <w:t>Anais</w:t>
      </w:r>
      <w:r w:rsidRPr="006D37D9">
        <w:rPr>
          <w:rFonts w:ascii="Arial" w:hAnsi="Arial" w:cs="Arial"/>
          <w:sz w:val="22"/>
          <w:szCs w:val="22"/>
        </w:rPr>
        <w:t>...2014</w:t>
      </w:r>
    </w:p>
    <w:p w14:paraId="02F23305" w14:textId="77777777" w:rsidR="008939AC" w:rsidRPr="006D37D9" w:rsidRDefault="008939AC" w:rsidP="008939AC">
      <w:pPr>
        <w:spacing w:after="120"/>
        <w:ind w:left="567" w:hanging="567"/>
        <w:jc w:val="both"/>
        <w:divId w:val="904071081"/>
        <w:rPr>
          <w:rFonts w:ascii="Arial" w:hAnsi="Arial" w:cs="Arial"/>
          <w:sz w:val="22"/>
          <w:szCs w:val="22"/>
        </w:rPr>
      </w:pPr>
      <w:bookmarkStart w:id="268" w:name="BARRETO"/>
      <w:r w:rsidRPr="006D37D9">
        <w:rPr>
          <w:rFonts w:ascii="Arial" w:hAnsi="Arial" w:cs="Arial"/>
          <w:sz w:val="22"/>
          <w:szCs w:val="22"/>
        </w:rPr>
        <w:t>BARRETO</w:t>
      </w:r>
      <w:bookmarkEnd w:id="268"/>
      <w:r w:rsidRPr="006D37D9">
        <w:rPr>
          <w:rFonts w:ascii="Arial" w:hAnsi="Arial" w:cs="Arial"/>
          <w:sz w:val="22"/>
          <w:szCs w:val="22"/>
        </w:rPr>
        <w:t xml:space="preserve">, E. L. </w:t>
      </w:r>
      <w:r w:rsidRPr="006D37D9">
        <w:rPr>
          <w:rFonts w:ascii="Arial" w:hAnsi="Arial" w:cs="Arial"/>
          <w:bCs/>
          <w:sz w:val="22"/>
          <w:szCs w:val="22"/>
        </w:rPr>
        <w:t>Cálculo tensorial</w:t>
      </w:r>
      <w:r w:rsidRPr="006D37D9">
        <w:rPr>
          <w:rFonts w:ascii="Arial" w:hAnsi="Arial" w:cs="Arial"/>
          <w:sz w:val="22"/>
          <w:szCs w:val="22"/>
        </w:rPr>
        <w:t>. [</w:t>
      </w:r>
      <w:proofErr w:type="spellStart"/>
      <w:r w:rsidRPr="006D37D9">
        <w:rPr>
          <w:rFonts w:ascii="Arial" w:hAnsi="Arial" w:cs="Arial"/>
          <w:sz w:val="22"/>
          <w:szCs w:val="22"/>
        </w:rPr>
        <w:t>s.l</w:t>
      </w:r>
      <w:proofErr w:type="spellEnd"/>
      <w:r w:rsidRPr="006D37D9">
        <w:rPr>
          <w:rFonts w:ascii="Arial" w:hAnsi="Arial" w:cs="Arial"/>
          <w:sz w:val="22"/>
          <w:szCs w:val="22"/>
        </w:rPr>
        <w:t xml:space="preserve">.] Instituto de Matemática Pura e Aplicada do Conselho Nacional de Pesquisas, 1965. </w:t>
      </w:r>
    </w:p>
    <w:p w14:paraId="7EC8D12C" w14:textId="616F8383" w:rsidR="008E13F5" w:rsidRPr="006D37D9" w:rsidRDefault="003B6E30" w:rsidP="008E13F5">
      <w:pPr>
        <w:spacing w:after="120"/>
        <w:ind w:left="567" w:hanging="567"/>
        <w:jc w:val="both"/>
        <w:divId w:val="904071081"/>
        <w:rPr>
          <w:rFonts w:ascii="Arial" w:hAnsi="Arial" w:cs="Arial"/>
          <w:sz w:val="22"/>
          <w:szCs w:val="22"/>
          <w:lang w:val="en-US"/>
        </w:rPr>
      </w:pPr>
      <w:bookmarkStart w:id="269" w:name="BASILI"/>
      <w:r w:rsidRPr="006D37D9">
        <w:rPr>
          <w:rFonts w:ascii="Arial" w:hAnsi="Arial" w:cs="Arial"/>
          <w:sz w:val="22"/>
          <w:szCs w:val="22"/>
          <w:lang w:val="en-US"/>
        </w:rPr>
        <w:t>BASILI</w:t>
      </w:r>
      <w:bookmarkEnd w:id="269"/>
      <w:r w:rsidRPr="006D37D9">
        <w:rPr>
          <w:rFonts w:ascii="Arial" w:hAnsi="Arial" w:cs="Arial"/>
          <w:sz w:val="22"/>
          <w:szCs w:val="22"/>
          <w:lang w:val="en-US"/>
        </w:rPr>
        <w:t xml:space="preserve">, V. R. A Personal Perspective on the Evolution of Empirical Software Engineering. In: </w:t>
      </w:r>
      <w:r w:rsidRPr="006D37D9">
        <w:rPr>
          <w:rFonts w:ascii="Arial" w:hAnsi="Arial" w:cs="Arial"/>
          <w:bCs/>
          <w:sz w:val="22"/>
          <w:szCs w:val="22"/>
          <w:lang w:val="en-US"/>
        </w:rPr>
        <w:t>Perspectives on the Future of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Berlin Heidelberg, 2013. p. 255–273.</w:t>
      </w:r>
    </w:p>
    <w:p w14:paraId="5CB848DF" w14:textId="77777777" w:rsidR="005A2BCC" w:rsidRPr="006D37D9" w:rsidRDefault="005A2BCC" w:rsidP="005A2BCC">
      <w:pPr>
        <w:spacing w:after="120"/>
        <w:ind w:left="567" w:hanging="567"/>
        <w:jc w:val="both"/>
        <w:divId w:val="904071081"/>
        <w:rPr>
          <w:rFonts w:ascii="Arial" w:hAnsi="Arial" w:cs="Arial"/>
          <w:sz w:val="22"/>
          <w:szCs w:val="22"/>
          <w:lang w:val="en-US"/>
        </w:rPr>
      </w:pPr>
      <w:bookmarkStart w:id="270" w:name="BECK"/>
      <w:r w:rsidRPr="006D37D9">
        <w:rPr>
          <w:rFonts w:ascii="Arial" w:hAnsi="Arial" w:cs="Arial"/>
          <w:sz w:val="22"/>
          <w:szCs w:val="22"/>
          <w:lang w:val="en-US"/>
        </w:rPr>
        <w:t>BECK</w:t>
      </w:r>
      <w:bookmarkEnd w:id="270"/>
      <w:r w:rsidRPr="006D37D9">
        <w:rPr>
          <w:rFonts w:ascii="Arial" w:hAnsi="Arial" w:cs="Arial"/>
          <w:sz w:val="22"/>
          <w:szCs w:val="22"/>
          <w:lang w:val="en-US"/>
        </w:rPr>
        <w:t xml:space="preserve">, K. et al. Manifesto for Agile Software </w:t>
      </w:r>
      <w:proofErr w:type="spellStart"/>
      <w:r w:rsidRPr="006D37D9">
        <w:rPr>
          <w:rFonts w:ascii="Arial" w:hAnsi="Arial" w:cs="Arial"/>
          <w:sz w:val="22"/>
          <w:szCs w:val="22"/>
          <w:lang w:val="en-US"/>
        </w:rPr>
        <w:t>DevelopmentManifesto</w:t>
      </w:r>
      <w:proofErr w:type="spellEnd"/>
      <w:r w:rsidRPr="006D37D9">
        <w:rPr>
          <w:rFonts w:ascii="Arial" w:hAnsi="Arial" w:cs="Arial"/>
          <w:sz w:val="22"/>
          <w:szCs w:val="22"/>
          <w:lang w:val="en-US"/>
        </w:rPr>
        <w:t xml:space="preserve"> for Agile Software Development, 2001.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&lt;http://www.agilemanifesto.org/&gt;</w:t>
      </w:r>
    </w:p>
    <w:p w14:paraId="177ECB65"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271" w:name="BIRD"/>
      <w:r w:rsidRPr="006D37D9">
        <w:rPr>
          <w:rFonts w:ascii="Arial" w:hAnsi="Arial" w:cs="Arial"/>
          <w:sz w:val="22"/>
          <w:szCs w:val="22"/>
          <w:lang w:val="en-US"/>
        </w:rPr>
        <w:t>BIRD</w:t>
      </w:r>
      <w:bookmarkEnd w:id="271"/>
      <w:r w:rsidRPr="006D37D9">
        <w:rPr>
          <w:rFonts w:ascii="Arial" w:hAnsi="Arial" w:cs="Arial"/>
          <w:sz w:val="22"/>
          <w:szCs w:val="22"/>
          <w:lang w:val="en-US"/>
        </w:rPr>
        <w:t xml:space="preserve">, C.; MENZIES, T.; ZIMMERMANN, T. </w:t>
      </w:r>
      <w:r w:rsidRPr="006D37D9">
        <w:rPr>
          <w:rFonts w:ascii="Arial" w:hAnsi="Arial" w:cs="Arial"/>
          <w:bCs/>
          <w:sz w:val="22"/>
          <w:szCs w:val="22"/>
          <w:lang w:val="en-US"/>
        </w:rPr>
        <w:t>The Art and Science of Analyzing Software Data</w:t>
      </w:r>
      <w:r w:rsidRPr="006D37D9">
        <w:rPr>
          <w:rFonts w:ascii="Arial" w:hAnsi="Arial" w:cs="Arial"/>
          <w:sz w:val="22"/>
          <w:szCs w:val="22"/>
          <w:lang w:val="en-US"/>
        </w:rPr>
        <w:t>. 1st. ed. San Francisco, CA, USA: Morgan Kaufmann Publishers Inc., 2015.</w:t>
      </w:r>
    </w:p>
    <w:p w14:paraId="189CED17" w14:textId="368E19B1" w:rsidR="008E13F5" w:rsidRPr="006D37D9" w:rsidRDefault="003B6E30" w:rsidP="008E13F5">
      <w:pPr>
        <w:spacing w:after="120"/>
        <w:ind w:left="567" w:hanging="567"/>
        <w:jc w:val="both"/>
        <w:divId w:val="904071081"/>
        <w:rPr>
          <w:rFonts w:ascii="Arial" w:hAnsi="Arial" w:cs="Arial"/>
          <w:sz w:val="22"/>
          <w:szCs w:val="22"/>
          <w:lang w:val="en-US"/>
        </w:rPr>
      </w:pPr>
      <w:bookmarkStart w:id="272" w:name="BOEHM_caracteristis"/>
      <w:r w:rsidRPr="006D37D9">
        <w:rPr>
          <w:rFonts w:ascii="Arial" w:hAnsi="Arial" w:cs="Arial"/>
          <w:sz w:val="22"/>
          <w:szCs w:val="22"/>
          <w:lang w:val="en-US"/>
        </w:rPr>
        <w:t>BOEHM</w:t>
      </w:r>
      <w:bookmarkEnd w:id="272"/>
      <w:r w:rsidRPr="006D37D9">
        <w:rPr>
          <w:rFonts w:ascii="Arial" w:hAnsi="Arial" w:cs="Arial"/>
          <w:sz w:val="22"/>
          <w:szCs w:val="22"/>
          <w:lang w:val="en-US"/>
        </w:rPr>
        <w:t xml:space="preserve">, B. W. </w:t>
      </w:r>
      <w:r w:rsidRPr="006D37D9">
        <w:rPr>
          <w:rFonts w:ascii="Arial" w:hAnsi="Arial" w:cs="Arial"/>
          <w:bCs/>
          <w:sz w:val="22"/>
          <w:szCs w:val="22"/>
          <w:lang w:val="en-US"/>
        </w:rPr>
        <w:t>Characteristics of Software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North-Holland, 1978.</w:t>
      </w:r>
    </w:p>
    <w:p w14:paraId="586C2F64" w14:textId="4B311F64" w:rsidR="008E13F5" w:rsidRPr="006D37D9" w:rsidRDefault="003B6E30" w:rsidP="008E13F5">
      <w:pPr>
        <w:spacing w:after="120"/>
        <w:ind w:left="567" w:hanging="567"/>
        <w:jc w:val="both"/>
        <w:divId w:val="904071081"/>
        <w:rPr>
          <w:rFonts w:ascii="Arial" w:hAnsi="Arial" w:cs="Arial"/>
          <w:sz w:val="22"/>
          <w:szCs w:val="22"/>
          <w:lang w:val="en-US"/>
        </w:rPr>
      </w:pPr>
      <w:bookmarkStart w:id="273" w:name="BOEHM"/>
      <w:bookmarkStart w:id="274" w:name="BOEHM_quantitative"/>
      <w:r w:rsidRPr="006D37D9">
        <w:rPr>
          <w:rFonts w:ascii="Arial" w:hAnsi="Arial" w:cs="Arial"/>
          <w:sz w:val="22"/>
          <w:szCs w:val="22"/>
          <w:lang w:val="en-US"/>
        </w:rPr>
        <w:t>BOEHM</w:t>
      </w:r>
      <w:bookmarkEnd w:id="273"/>
      <w:bookmarkEnd w:id="274"/>
      <w:r w:rsidRPr="006D37D9">
        <w:rPr>
          <w:rFonts w:ascii="Arial" w:hAnsi="Arial" w:cs="Arial"/>
          <w:sz w:val="22"/>
          <w:szCs w:val="22"/>
          <w:lang w:val="en-US"/>
        </w:rPr>
        <w:t xml:space="preserve">, B. W.; BROWN, J. R.; LIPOW, M. </w:t>
      </w:r>
      <w:r w:rsidRPr="006D37D9">
        <w:rPr>
          <w:rFonts w:ascii="Arial" w:hAnsi="Arial" w:cs="Arial"/>
          <w:bCs/>
          <w:sz w:val="22"/>
          <w:szCs w:val="22"/>
          <w:lang w:val="en-US"/>
        </w:rPr>
        <w:t>Quantitative Evaluation of Software Quality</w:t>
      </w:r>
      <w:r w:rsidRPr="006D37D9">
        <w:rPr>
          <w:rFonts w:ascii="Arial" w:hAnsi="Arial" w:cs="Arial"/>
          <w:sz w:val="22"/>
          <w:szCs w:val="22"/>
          <w:lang w:val="en-US"/>
        </w:rPr>
        <w:t xml:space="preserve">. Proceedings of the 2Nd International Conference on Software Engineering. </w:t>
      </w:r>
      <w:r w:rsidRPr="006D37D9">
        <w:rPr>
          <w:rFonts w:ascii="Arial" w:hAnsi="Arial" w:cs="Arial"/>
          <w:bCs/>
          <w:sz w:val="22"/>
          <w:szCs w:val="22"/>
          <w:lang w:val="en-US"/>
        </w:rPr>
        <w:t>Anais</w:t>
      </w:r>
      <w:r w:rsidRPr="006D37D9">
        <w:rPr>
          <w:rFonts w:ascii="Arial" w:hAnsi="Arial" w:cs="Arial"/>
          <w:sz w:val="22"/>
          <w:szCs w:val="22"/>
          <w:lang w:val="en-US"/>
        </w:rPr>
        <w:t xml:space="preserve">...: ICSE ’76.Los Alamitos, CA, USA: IEEE Computer Society Press, 1976Disponível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0" w:history="1">
        <w:r w:rsidR="008E13F5" w:rsidRPr="006D37D9">
          <w:rPr>
            <w:rStyle w:val="Hyperlink"/>
            <w:rFonts w:ascii="Arial" w:hAnsi="Arial" w:cs="Arial"/>
            <w:sz w:val="22"/>
            <w:szCs w:val="22"/>
            <w:lang w:val="en-US"/>
          </w:rPr>
          <w:t>http://dl.acm.org/citation.cfm?id=800253.807736</w:t>
        </w:r>
      </w:hyperlink>
    </w:p>
    <w:p w14:paraId="00700BE9" w14:textId="77777777" w:rsidR="008E13F5" w:rsidRPr="006D37D9" w:rsidRDefault="003B6E30" w:rsidP="008E13F5">
      <w:pPr>
        <w:spacing w:after="120"/>
        <w:ind w:left="567" w:hanging="567"/>
        <w:jc w:val="both"/>
        <w:divId w:val="904071081"/>
        <w:rPr>
          <w:rFonts w:ascii="Arial" w:hAnsi="Arial" w:cs="Arial"/>
          <w:sz w:val="22"/>
          <w:szCs w:val="22"/>
          <w:lang w:val="en-US"/>
        </w:rPr>
      </w:pPr>
      <w:bookmarkStart w:id="275" w:name="BOSCH_building"/>
      <w:r w:rsidRPr="006D37D9">
        <w:rPr>
          <w:rFonts w:ascii="Arial" w:hAnsi="Arial" w:cs="Arial"/>
          <w:sz w:val="22"/>
          <w:szCs w:val="22"/>
          <w:lang w:val="en-US"/>
        </w:rPr>
        <w:t>BOSCH</w:t>
      </w:r>
      <w:bookmarkEnd w:id="275"/>
      <w:r w:rsidRPr="006D37D9">
        <w:rPr>
          <w:rFonts w:ascii="Arial" w:hAnsi="Arial" w:cs="Arial"/>
          <w:sz w:val="22"/>
          <w:szCs w:val="22"/>
          <w:lang w:val="en-US"/>
        </w:rPr>
        <w:t xml:space="preserve">, J. </w:t>
      </w:r>
      <w:r w:rsidRPr="006D37D9">
        <w:rPr>
          <w:rFonts w:ascii="Arial" w:hAnsi="Arial" w:cs="Arial"/>
          <w:bCs/>
          <w:sz w:val="22"/>
          <w:szCs w:val="22"/>
          <w:lang w:val="en-US"/>
        </w:rPr>
        <w:t>Building Products as Innovation Experiment Systems</w:t>
      </w:r>
      <w:r w:rsidRPr="006D37D9">
        <w:rPr>
          <w:rFonts w:ascii="Arial" w:hAnsi="Arial" w:cs="Arial"/>
          <w:sz w:val="22"/>
          <w:szCs w:val="22"/>
          <w:lang w:val="en-US"/>
        </w:rPr>
        <w:t xml:space="preserve">. (M. A. Cusumano, B. </w:t>
      </w:r>
      <w:proofErr w:type="spellStart"/>
      <w:r w:rsidRPr="006D37D9">
        <w:rPr>
          <w:rFonts w:ascii="Arial" w:hAnsi="Arial" w:cs="Arial"/>
          <w:sz w:val="22"/>
          <w:szCs w:val="22"/>
          <w:lang w:val="en-US"/>
        </w:rPr>
        <w:t>Iyer</w:t>
      </w:r>
      <w:proofErr w:type="spellEnd"/>
      <w:r w:rsidRPr="006D37D9">
        <w:rPr>
          <w:rFonts w:ascii="Arial" w:hAnsi="Arial" w:cs="Arial"/>
          <w:sz w:val="22"/>
          <w:szCs w:val="22"/>
          <w:lang w:val="en-US"/>
        </w:rPr>
        <w:t xml:space="preserve">, N. Venkatraman, Eds.)Software Business.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2012</w:t>
      </w:r>
    </w:p>
    <w:p w14:paraId="68A62164" w14:textId="77777777" w:rsidR="0030461B" w:rsidRPr="006D37D9" w:rsidRDefault="003B6E30" w:rsidP="008E13F5">
      <w:pPr>
        <w:spacing w:after="120"/>
        <w:ind w:left="567" w:hanging="567"/>
        <w:jc w:val="both"/>
        <w:divId w:val="904071081"/>
        <w:rPr>
          <w:rFonts w:ascii="Arial" w:hAnsi="Arial" w:cs="Arial"/>
          <w:sz w:val="22"/>
          <w:szCs w:val="22"/>
          <w:lang w:val="en-US"/>
        </w:rPr>
      </w:pPr>
      <w:bookmarkStart w:id="276" w:name="BOSCH_the_early"/>
      <w:r w:rsidRPr="006D37D9">
        <w:rPr>
          <w:rFonts w:ascii="Arial" w:hAnsi="Arial" w:cs="Arial"/>
          <w:sz w:val="22"/>
          <w:szCs w:val="22"/>
          <w:lang w:val="en-US"/>
        </w:rPr>
        <w:t>BOSCH</w:t>
      </w:r>
      <w:bookmarkEnd w:id="276"/>
      <w:r w:rsidRPr="006D37D9">
        <w:rPr>
          <w:rFonts w:ascii="Arial" w:hAnsi="Arial" w:cs="Arial"/>
          <w:sz w:val="22"/>
          <w:szCs w:val="22"/>
          <w:lang w:val="en-US"/>
        </w:rPr>
        <w:t xml:space="preserve">, J. et al. </w:t>
      </w:r>
      <w:r w:rsidRPr="006D37D9">
        <w:rPr>
          <w:rFonts w:ascii="Arial" w:hAnsi="Arial" w:cs="Arial"/>
          <w:bCs/>
          <w:sz w:val="22"/>
          <w:szCs w:val="22"/>
          <w:lang w:val="en-US"/>
        </w:rPr>
        <w:t>The Early Stage Software Startup Development Model: A Framework for Operationalizing Lean Principles in Software Startups</w:t>
      </w:r>
      <w:r w:rsidRPr="006D37D9">
        <w:rPr>
          <w:rFonts w:ascii="Arial" w:hAnsi="Arial" w:cs="Arial"/>
          <w:sz w:val="22"/>
          <w:szCs w:val="22"/>
          <w:lang w:val="en-US"/>
        </w:rPr>
        <w:t xml:space="preserve">. (B. Fitzgerald et al., Eds.)Lean Enterprise Software and Systems. </w:t>
      </w:r>
      <w:r w:rsidRPr="006D37D9">
        <w:rPr>
          <w:rFonts w:ascii="Arial" w:hAnsi="Arial" w:cs="Arial"/>
          <w:bCs/>
          <w:sz w:val="22"/>
          <w:szCs w:val="22"/>
          <w:lang w:val="en-US"/>
        </w:rPr>
        <w:t>Anais</w:t>
      </w:r>
      <w:r w:rsidRPr="006D37D9">
        <w:rPr>
          <w:rFonts w:ascii="Arial" w:hAnsi="Arial" w:cs="Arial"/>
          <w:sz w:val="22"/>
          <w:szCs w:val="22"/>
          <w:lang w:val="en-US"/>
        </w:rPr>
        <w:t>...Berlin, Heidelberg: Springer Berlin Heidelberg, 2013</w:t>
      </w:r>
    </w:p>
    <w:p w14:paraId="06F75C54" w14:textId="08DB023F" w:rsidR="0030461B" w:rsidRPr="00DC30C1" w:rsidRDefault="003B6E30" w:rsidP="008E13F5">
      <w:pPr>
        <w:spacing w:after="120"/>
        <w:ind w:left="567" w:hanging="567"/>
        <w:jc w:val="both"/>
        <w:divId w:val="904071081"/>
        <w:rPr>
          <w:rFonts w:ascii="Arial" w:hAnsi="Arial" w:cs="Arial"/>
          <w:sz w:val="22"/>
          <w:szCs w:val="22"/>
          <w:lang w:val="en-US"/>
        </w:rPr>
      </w:pPr>
      <w:bookmarkStart w:id="277" w:name="BUSE_information"/>
      <w:r w:rsidRPr="006D37D9">
        <w:rPr>
          <w:rFonts w:ascii="Arial" w:hAnsi="Arial" w:cs="Arial"/>
          <w:sz w:val="22"/>
          <w:szCs w:val="22"/>
          <w:lang w:val="en-US"/>
        </w:rPr>
        <w:lastRenderedPageBreak/>
        <w:t>BUSE</w:t>
      </w:r>
      <w:bookmarkEnd w:id="277"/>
      <w:r w:rsidRPr="006D37D9">
        <w:rPr>
          <w:rFonts w:ascii="Arial" w:hAnsi="Arial" w:cs="Arial"/>
          <w:sz w:val="22"/>
          <w:szCs w:val="22"/>
          <w:lang w:val="en-US"/>
        </w:rPr>
        <w:t xml:space="preserve">, R. P. L.; ZIMMERMANN, T. </w:t>
      </w:r>
      <w:r w:rsidRPr="006D37D9">
        <w:rPr>
          <w:rFonts w:ascii="Arial" w:hAnsi="Arial" w:cs="Arial"/>
          <w:bCs/>
          <w:sz w:val="22"/>
          <w:szCs w:val="22"/>
          <w:lang w:val="en-US"/>
        </w:rPr>
        <w:t>Information needs for software development analytics</w:t>
      </w:r>
      <w:r w:rsidRPr="006D37D9">
        <w:rPr>
          <w:rFonts w:ascii="Arial" w:hAnsi="Arial" w:cs="Arial"/>
          <w:sz w:val="22"/>
          <w:szCs w:val="22"/>
          <w:lang w:val="en-US"/>
        </w:rPr>
        <w:t>. Proceedings - International Conference on Software Engineering</w:t>
      </w:r>
      <w:r w:rsidR="00DC30C1">
        <w:rPr>
          <w:rFonts w:ascii="Arial" w:hAnsi="Arial" w:cs="Arial"/>
          <w:sz w:val="22"/>
          <w:szCs w:val="22"/>
          <w:lang w:val="en-US"/>
        </w:rPr>
        <w:t xml:space="preserve">-ICSE. </w:t>
      </w:r>
      <w:r w:rsidRPr="00DC30C1">
        <w:rPr>
          <w:rFonts w:ascii="Arial" w:hAnsi="Arial" w:cs="Arial"/>
          <w:sz w:val="22"/>
          <w:szCs w:val="22"/>
          <w:lang w:val="en-US"/>
        </w:rPr>
        <w:t>2012</w:t>
      </w:r>
      <w:r w:rsidR="0069249E" w:rsidRPr="00DC30C1">
        <w:rPr>
          <w:rFonts w:ascii="Arial" w:hAnsi="Arial" w:cs="Arial"/>
          <w:sz w:val="22"/>
          <w:szCs w:val="22"/>
          <w:lang w:val="en-US"/>
        </w:rPr>
        <w:t xml:space="preserve"> </w:t>
      </w:r>
      <w:proofErr w:type="spellStart"/>
      <w:r w:rsidRPr="00DC30C1">
        <w:rPr>
          <w:rFonts w:ascii="Arial" w:hAnsi="Arial" w:cs="Arial"/>
          <w:sz w:val="22"/>
          <w:szCs w:val="22"/>
          <w:lang w:val="en-US"/>
        </w:rPr>
        <w:t>Disponível</w:t>
      </w:r>
      <w:proofErr w:type="spellEnd"/>
      <w:r w:rsidRPr="00DC30C1">
        <w:rPr>
          <w:rFonts w:ascii="Arial" w:hAnsi="Arial" w:cs="Arial"/>
          <w:sz w:val="22"/>
          <w:szCs w:val="22"/>
          <w:lang w:val="en-US"/>
        </w:rPr>
        <w:t xml:space="preserve"> </w:t>
      </w:r>
      <w:proofErr w:type="spellStart"/>
      <w:r w:rsidRPr="00DC30C1">
        <w:rPr>
          <w:rFonts w:ascii="Arial" w:hAnsi="Arial" w:cs="Arial"/>
          <w:sz w:val="22"/>
          <w:szCs w:val="22"/>
          <w:lang w:val="en-US"/>
        </w:rPr>
        <w:t>em</w:t>
      </w:r>
      <w:proofErr w:type="spellEnd"/>
      <w:r w:rsidRPr="00DC30C1">
        <w:rPr>
          <w:rFonts w:ascii="Arial" w:hAnsi="Arial" w:cs="Arial"/>
          <w:sz w:val="22"/>
          <w:szCs w:val="22"/>
          <w:lang w:val="en-US"/>
        </w:rPr>
        <w:t xml:space="preserve">: </w:t>
      </w:r>
      <w:hyperlink r:id="rId11" w:history="1">
        <w:r w:rsidR="0030461B" w:rsidRPr="00DC30C1">
          <w:rPr>
            <w:rStyle w:val="Hyperlink"/>
            <w:rFonts w:ascii="Arial" w:hAnsi="Arial" w:cs="Arial"/>
            <w:sz w:val="22"/>
            <w:szCs w:val="22"/>
            <w:lang w:val="en-US"/>
          </w:rPr>
          <w:t>http://www.scopus.com/inward/record.url?eid=2-s2.0-84864194945&amp;partnerID=40&amp;md5=c3501a80b7d9cdd917a665867484ee78</w:t>
        </w:r>
      </w:hyperlink>
    </w:p>
    <w:p w14:paraId="23067DD0" w14:textId="37CA3DAE" w:rsidR="001815FB" w:rsidRDefault="003B6E30" w:rsidP="008E13F5">
      <w:pPr>
        <w:spacing w:after="120"/>
        <w:ind w:left="567" w:hanging="567"/>
        <w:jc w:val="both"/>
        <w:divId w:val="904071081"/>
        <w:rPr>
          <w:rStyle w:val="Hyperlink"/>
          <w:rFonts w:ascii="Arial" w:hAnsi="Arial" w:cs="Arial"/>
          <w:sz w:val="22"/>
          <w:szCs w:val="22"/>
        </w:rPr>
      </w:pPr>
      <w:bookmarkStart w:id="278" w:name="BUSE_analytics"/>
      <w:r w:rsidRPr="006D37D9">
        <w:rPr>
          <w:rFonts w:ascii="Arial" w:hAnsi="Arial" w:cs="Arial"/>
          <w:sz w:val="22"/>
          <w:szCs w:val="22"/>
          <w:lang w:val="en-US"/>
        </w:rPr>
        <w:t>BUSE</w:t>
      </w:r>
      <w:bookmarkEnd w:id="278"/>
      <w:r w:rsidRPr="006D37D9">
        <w:rPr>
          <w:rFonts w:ascii="Arial" w:hAnsi="Arial" w:cs="Arial"/>
          <w:sz w:val="22"/>
          <w:szCs w:val="22"/>
          <w:lang w:val="en-US"/>
        </w:rPr>
        <w:t xml:space="preserve">, R. P. L.; ZIMMERMANN, T. </w:t>
      </w:r>
      <w:r w:rsidRPr="006D37D9">
        <w:rPr>
          <w:rFonts w:ascii="Arial" w:hAnsi="Arial" w:cs="Arial"/>
          <w:bCs/>
          <w:sz w:val="22"/>
          <w:szCs w:val="22"/>
          <w:lang w:val="en-US"/>
        </w:rPr>
        <w:t>Analytics for Software Development</w:t>
      </w:r>
      <w:r w:rsidRPr="006D37D9">
        <w:rPr>
          <w:rFonts w:ascii="Arial" w:hAnsi="Arial" w:cs="Arial"/>
          <w:sz w:val="22"/>
          <w:szCs w:val="22"/>
          <w:lang w:val="en-US"/>
        </w:rPr>
        <w:t xml:space="preserve">. Proceedings of the FSE/SDP Workshop on Future of Software Engineering Research. </w:t>
      </w:r>
      <w:r w:rsidRPr="006D37D9">
        <w:rPr>
          <w:rFonts w:ascii="Arial" w:hAnsi="Arial" w:cs="Arial"/>
          <w:bCs/>
          <w:sz w:val="22"/>
          <w:szCs w:val="22"/>
        </w:rPr>
        <w:t>Anais</w:t>
      </w:r>
      <w:r w:rsidRPr="006D37D9">
        <w:rPr>
          <w:rFonts w:ascii="Arial" w:hAnsi="Arial" w:cs="Arial"/>
          <w:sz w:val="22"/>
          <w:szCs w:val="22"/>
        </w:rPr>
        <w:t xml:space="preserve">...: </w:t>
      </w:r>
      <w:proofErr w:type="spellStart"/>
      <w:r w:rsidRPr="006D37D9">
        <w:rPr>
          <w:rFonts w:ascii="Arial" w:hAnsi="Arial" w:cs="Arial"/>
          <w:sz w:val="22"/>
          <w:szCs w:val="22"/>
        </w:rPr>
        <w:t>FoSER</w:t>
      </w:r>
      <w:proofErr w:type="spellEnd"/>
      <w:r w:rsidRPr="006D37D9">
        <w:rPr>
          <w:rFonts w:ascii="Arial" w:hAnsi="Arial" w:cs="Arial"/>
          <w:sz w:val="22"/>
          <w:szCs w:val="22"/>
        </w:rPr>
        <w:t xml:space="preserve"> ’10.New York, NY, USA: ACM, 2010</w:t>
      </w:r>
      <w:r w:rsidR="00DC30C1">
        <w:rPr>
          <w:rFonts w:ascii="Arial" w:hAnsi="Arial" w:cs="Arial"/>
          <w:sz w:val="22"/>
          <w:szCs w:val="22"/>
        </w:rPr>
        <w:t xml:space="preserve"> </w:t>
      </w:r>
      <w:r w:rsidRPr="006D37D9">
        <w:rPr>
          <w:rFonts w:ascii="Arial" w:hAnsi="Arial" w:cs="Arial"/>
          <w:sz w:val="22"/>
          <w:szCs w:val="22"/>
        </w:rPr>
        <w:t xml:space="preserve">Disponível em: </w:t>
      </w:r>
      <w:hyperlink r:id="rId12" w:history="1">
        <w:r w:rsidR="001815FB" w:rsidRPr="006D37D9">
          <w:rPr>
            <w:rStyle w:val="Hyperlink"/>
            <w:rFonts w:ascii="Arial" w:hAnsi="Arial" w:cs="Arial"/>
            <w:sz w:val="22"/>
            <w:szCs w:val="22"/>
          </w:rPr>
          <w:t>http://doi.acm.org/10.1145/1882362.1882379</w:t>
        </w:r>
      </w:hyperlink>
    </w:p>
    <w:p w14:paraId="48226321" w14:textId="76A67C81" w:rsidR="00ED0A6F" w:rsidRPr="00ED0A6F" w:rsidRDefault="00ED0A6F" w:rsidP="00ED0A6F">
      <w:pPr>
        <w:spacing w:after="120"/>
        <w:ind w:left="567" w:hanging="567"/>
        <w:jc w:val="both"/>
        <w:divId w:val="904071081"/>
        <w:rPr>
          <w:rFonts w:ascii="Arial" w:hAnsi="Arial" w:cs="Arial"/>
          <w:sz w:val="22"/>
          <w:szCs w:val="22"/>
          <w:lang w:val="en-US"/>
        </w:rPr>
      </w:pPr>
      <w:bookmarkStart w:id="279" w:name="CHOMA"/>
      <w:r w:rsidRPr="00ED0A6F">
        <w:rPr>
          <w:rFonts w:ascii="Arial" w:hAnsi="Arial" w:cs="Arial"/>
          <w:sz w:val="22"/>
          <w:szCs w:val="22"/>
          <w:lang w:val="en-US"/>
        </w:rPr>
        <w:t>CHOMA</w:t>
      </w:r>
      <w:bookmarkEnd w:id="279"/>
      <w:r w:rsidRPr="00ED0A6F">
        <w:rPr>
          <w:rFonts w:ascii="Arial" w:hAnsi="Arial" w:cs="Arial"/>
          <w:sz w:val="22"/>
          <w:szCs w:val="22"/>
          <w:lang w:val="en-US"/>
        </w:rPr>
        <w:t xml:space="preserve">, J.; GUERRA, E. M.; DA SILVA, T. S. </w:t>
      </w:r>
      <w:r w:rsidRPr="00ED0A6F">
        <w:rPr>
          <w:rFonts w:ascii="Arial" w:hAnsi="Arial" w:cs="Arial"/>
          <w:bCs/>
          <w:sz w:val="22"/>
          <w:szCs w:val="22"/>
          <w:lang w:val="en-US"/>
        </w:rPr>
        <w:t>Patterns for Implementing Software Analytics in Development Teams</w:t>
      </w:r>
      <w:r w:rsidRPr="00ED0A6F">
        <w:rPr>
          <w:rFonts w:ascii="Arial" w:hAnsi="Arial" w:cs="Arial"/>
          <w:sz w:val="22"/>
          <w:szCs w:val="22"/>
          <w:lang w:val="en-US"/>
        </w:rPr>
        <w:t>. Proceedings of the 24th Conference on Pattern Languages of Programs</w:t>
      </w:r>
      <w:r>
        <w:rPr>
          <w:rFonts w:ascii="Arial" w:hAnsi="Arial" w:cs="Arial"/>
          <w:sz w:val="22"/>
          <w:szCs w:val="22"/>
          <w:lang w:val="en-US"/>
        </w:rPr>
        <w:t>-</w:t>
      </w:r>
      <w:proofErr w:type="spellStart"/>
      <w:r w:rsidRPr="00ED0A6F">
        <w:rPr>
          <w:rFonts w:ascii="Arial" w:hAnsi="Arial" w:cs="Arial"/>
          <w:sz w:val="22"/>
          <w:szCs w:val="22"/>
          <w:lang w:val="en-US"/>
        </w:rPr>
        <w:t>PLoP</w:t>
      </w:r>
      <w:proofErr w:type="spellEnd"/>
      <w:r w:rsidRPr="00ED0A6F">
        <w:rPr>
          <w:rFonts w:ascii="Arial" w:hAnsi="Arial" w:cs="Arial"/>
          <w:sz w:val="22"/>
          <w:szCs w:val="22"/>
          <w:lang w:val="en-US"/>
        </w:rPr>
        <w:t xml:space="preserve"> ’17.USA: The Hillside Group, 2017 </w:t>
      </w:r>
      <w:proofErr w:type="spellStart"/>
      <w:r w:rsidRPr="00ED0A6F">
        <w:rPr>
          <w:rFonts w:ascii="Arial" w:hAnsi="Arial" w:cs="Arial"/>
          <w:sz w:val="22"/>
          <w:szCs w:val="22"/>
          <w:lang w:val="en-US"/>
        </w:rPr>
        <w:t>Disponível</w:t>
      </w:r>
      <w:proofErr w:type="spellEnd"/>
      <w:r w:rsidRPr="00ED0A6F">
        <w:rPr>
          <w:rFonts w:ascii="Arial" w:hAnsi="Arial" w:cs="Arial"/>
          <w:sz w:val="22"/>
          <w:szCs w:val="22"/>
          <w:lang w:val="en-US"/>
        </w:rPr>
        <w:t xml:space="preserve"> </w:t>
      </w:r>
      <w:proofErr w:type="spellStart"/>
      <w:r w:rsidRPr="00ED0A6F">
        <w:rPr>
          <w:rFonts w:ascii="Arial" w:hAnsi="Arial" w:cs="Arial"/>
          <w:sz w:val="22"/>
          <w:szCs w:val="22"/>
          <w:lang w:val="en-US"/>
        </w:rPr>
        <w:t>em</w:t>
      </w:r>
      <w:proofErr w:type="spellEnd"/>
      <w:r w:rsidRPr="00ED0A6F">
        <w:rPr>
          <w:rFonts w:ascii="Arial" w:hAnsi="Arial" w:cs="Arial"/>
          <w:sz w:val="22"/>
          <w:szCs w:val="22"/>
          <w:lang w:val="en-US"/>
        </w:rPr>
        <w:t>: &lt;http://dl.acm.org/citation.cfm?id=3290281.3290308&gt;</w:t>
      </w:r>
    </w:p>
    <w:p w14:paraId="34D806C3" w14:textId="404CDAE2" w:rsidR="00C03023" w:rsidRPr="006D37D9" w:rsidRDefault="00C03023" w:rsidP="008E13F5">
      <w:pPr>
        <w:spacing w:after="120"/>
        <w:ind w:left="567" w:hanging="567"/>
        <w:jc w:val="both"/>
        <w:divId w:val="904071081"/>
        <w:rPr>
          <w:rFonts w:ascii="Arial" w:hAnsi="Arial" w:cs="Arial"/>
          <w:sz w:val="22"/>
          <w:szCs w:val="22"/>
          <w:lang w:val="en-US"/>
        </w:rPr>
      </w:pPr>
      <w:bookmarkStart w:id="280" w:name="CZERWONKA"/>
      <w:r w:rsidRPr="006D37D9">
        <w:rPr>
          <w:rFonts w:ascii="Arial" w:hAnsi="Arial" w:cs="Arial"/>
          <w:sz w:val="22"/>
          <w:szCs w:val="22"/>
          <w:lang w:val="en-US"/>
        </w:rPr>
        <w:t>CZERWONKA</w:t>
      </w:r>
      <w:bookmarkEnd w:id="280"/>
      <w:r w:rsidRPr="006D37D9">
        <w:rPr>
          <w:rFonts w:ascii="Arial" w:hAnsi="Arial" w:cs="Arial"/>
          <w:sz w:val="22"/>
          <w:szCs w:val="22"/>
          <w:lang w:val="en-US"/>
        </w:rPr>
        <w:t>, J. et al. CODEMINE: Building a Software Development Data Analytics Platform at Microsoft.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IEEE Computer Society. July 2013</w:t>
      </w:r>
    </w:p>
    <w:p w14:paraId="628C1EDE" w14:textId="0CE1377E" w:rsidR="00C63EA3" w:rsidRPr="006D37D9" w:rsidRDefault="003B6E30" w:rsidP="008E13F5">
      <w:pPr>
        <w:spacing w:after="120"/>
        <w:ind w:left="567" w:hanging="567"/>
        <w:jc w:val="both"/>
        <w:divId w:val="904071081"/>
        <w:rPr>
          <w:rStyle w:val="Hyperlink"/>
          <w:rFonts w:ascii="Arial" w:hAnsi="Arial" w:cs="Arial"/>
          <w:sz w:val="22"/>
          <w:szCs w:val="22"/>
          <w:lang w:val="en-US"/>
        </w:rPr>
      </w:pPr>
      <w:bookmarkStart w:id="281" w:name="DE_FRANÇA"/>
      <w:r w:rsidRPr="006D37D9">
        <w:rPr>
          <w:rFonts w:ascii="Arial" w:hAnsi="Arial" w:cs="Arial"/>
          <w:sz w:val="22"/>
          <w:szCs w:val="22"/>
          <w:lang w:val="en-US"/>
        </w:rPr>
        <w:t>DE FRANÇA</w:t>
      </w:r>
      <w:bookmarkEnd w:id="281"/>
      <w:r w:rsidRPr="006D37D9">
        <w:rPr>
          <w:rFonts w:ascii="Arial" w:hAnsi="Arial" w:cs="Arial"/>
          <w:sz w:val="22"/>
          <w:szCs w:val="22"/>
          <w:lang w:val="en-US"/>
        </w:rPr>
        <w:t xml:space="preserve">, B. B. N.; JERONIMO JUNIOR, H.; TRAVASSOS, G. H. </w:t>
      </w:r>
      <w:r w:rsidRPr="006D37D9">
        <w:rPr>
          <w:rFonts w:ascii="Arial" w:hAnsi="Arial" w:cs="Arial"/>
          <w:bCs/>
          <w:sz w:val="22"/>
          <w:szCs w:val="22"/>
          <w:lang w:val="en-US"/>
        </w:rPr>
        <w:t>Characterizing DevOps by Hearing Multiple Voices</w:t>
      </w:r>
      <w:r w:rsidRPr="006D37D9">
        <w:rPr>
          <w:rFonts w:ascii="Arial" w:hAnsi="Arial" w:cs="Arial"/>
          <w:sz w:val="22"/>
          <w:szCs w:val="22"/>
          <w:lang w:val="en-US"/>
        </w:rPr>
        <w:t xml:space="preserve">. Proceedings of the 30th Brazilian Symposium on Software Engineering. </w:t>
      </w:r>
      <w:r w:rsidRPr="006D37D9">
        <w:rPr>
          <w:rFonts w:ascii="Arial" w:hAnsi="Arial" w:cs="Arial"/>
          <w:bCs/>
          <w:sz w:val="22"/>
          <w:szCs w:val="22"/>
          <w:lang w:val="en-US"/>
        </w:rPr>
        <w:t>Anais</w:t>
      </w:r>
      <w:r w:rsidRPr="006D37D9">
        <w:rPr>
          <w:rFonts w:ascii="Arial" w:hAnsi="Arial" w:cs="Arial"/>
          <w:sz w:val="22"/>
          <w:szCs w:val="22"/>
          <w:lang w:val="en-US"/>
        </w:rPr>
        <w:t xml:space="preserve">...: SBES ’16.New York, NY, USA: ACM, 2016Disponível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13" w:history="1">
        <w:r w:rsidR="00C63EA3" w:rsidRPr="006D37D9">
          <w:rPr>
            <w:rStyle w:val="Hyperlink"/>
            <w:rFonts w:ascii="Arial" w:hAnsi="Arial" w:cs="Arial"/>
            <w:sz w:val="22"/>
            <w:szCs w:val="22"/>
            <w:lang w:val="en-US"/>
          </w:rPr>
          <w:t>http://doi.acm.org/10.1145/2973839.2973845</w:t>
        </w:r>
      </w:hyperlink>
    </w:p>
    <w:p w14:paraId="16D376D6" w14:textId="42194DAC" w:rsidR="002672B8" w:rsidRPr="006D37D9" w:rsidRDefault="002672B8" w:rsidP="002672B8">
      <w:pPr>
        <w:spacing w:after="120"/>
        <w:ind w:left="567" w:hanging="567"/>
        <w:jc w:val="both"/>
        <w:divId w:val="904071081"/>
        <w:rPr>
          <w:rFonts w:ascii="Arial" w:hAnsi="Arial" w:cs="Arial"/>
          <w:sz w:val="22"/>
          <w:szCs w:val="22"/>
          <w:lang w:val="en-US"/>
        </w:rPr>
      </w:pPr>
      <w:bookmarkStart w:id="282" w:name="DE_MENDONCA"/>
      <w:r w:rsidRPr="00C32963">
        <w:rPr>
          <w:rFonts w:ascii="Arial" w:hAnsi="Arial" w:cs="Arial"/>
          <w:sz w:val="22"/>
          <w:szCs w:val="22"/>
          <w:lang w:val="es-ES"/>
        </w:rPr>
        <w:t>DE MENDONCA</w:t>
      </w:r>
      <w:bookmarkEnd w:id="282"/>
      <w:r w:rsidRPr="00C32963">
        <w:rPr>
          <w:rFonts w:ascii="Arial" w:hAnsi="Arial" w:cs="Arial"/>
          <w:sz w:val="22"/>
          <w:szCs w:val="22"/>
          <w:lang w:val="es-ES"/>
        </w:rPr>
        <w:t xml:space="preserve">, </w:t>
      </w:r>
      <w:proofErr w:type="spellStart"/>
      <w:r w:rsidRPr="00C32963">
        <w:rPr>
          <w:rFonts w:ascii="Arial" w:hAnsi="Arial" w:cs="Arial"/>
          <w:sz w:val="22"/>
          <w:szCs w:val="22"/>
          <w:lang w:val="es-ES"/>
        </w:rPr>
        <w:t>Vinicius</w:t>
      </w:r>
      <w:proofErr w:type="spellEnd"/>
      <w:r w:rsidRPr="00C32963">
        <w:rPr>
          <w:rFonts w:ascii="Arial" w:hAnsi="Arial" w:cs="Arial"/>
          <w:sz w:val="22"/>
          <w:szCs w:val="22"/>
          <w:lang w:val="es-ES"/>
        </w:rPr>
        <w:t xml:space="preserve"> Rafael Lobo et al. </w:t>
      </w:r>
      <w:r w:rsidRPr="006D37D9">
        <w:rPr>
          <w:rFonts w:ascii="Arial" w:hAnsi="Arial" w:cs="Arial"/>
          <w:sz w:val="22"/>
          <w:szCs w:val="22"/>
          <w:lang w:val="en-US"/>
        </w:rPr>
        <w:t>Static analysis techniques and tools: A systematic mapping study.</w:t>
      </w:r>
      <w:r w:rsidR="009B58FC" w:rsidRPr="006D37D9">
        <w:rPr>
          <w:rFonts w:ascii="Arial" w:hAnsi="Arial" w:cs="Arial"/>
          <w:sz w:val="22"/>
          <w:szCs w:val="22"/>
          <w:lang w:val="en-US"/>
        </w:rPr>
        <w:t xml:space="preserve"> 8</w:t>
      </w:r>
      <w:r w:rsidR="009B58FC" w:rsidRPr="006D37D9">
        <w:rPr>
          <w:rFonts w:ascii="Arial" w:hAnsi="Arial" w:cs="Arial"/>
          <w:sz w:val="22"/>
          <w:szCs w:val="22"/>
          <w:vertAlign w:val="superscript"/>
          <w:lang w:val="en-US"/>
        </w:rPr>
        <w:t>th</w:t>
      </w:r>
      <w:r w:rsidR="009B58FC" w:rsidRPr="006D37D9">
        <w:rPr>
          <w:rFonts w:ascii="Arial" w:hAnsi="Arial" w:cs="Arial"/>
          <w:sz w:val="22"/>
          <w:szCs w:val="22"/>
          <w:lang w:val="en-US"/>
        </w:rPr>
        <w:t xml:space="preserve"> </w:t>
      </w:r>
      <w:r w:rsidR="009B58FC" w:rsidRPr="006D37D9">
        <w:rPr>
          <w:rFonts w:ascii="Arial" w:hAnsi="Arial" w:cs="Arial"/>
          <w:bCs/>
          <w:sz w:val="22"/>
          <w:szCs w:val="22"/>
          <w:lang w:val="en-US"/>
        </w:rPr>
        <w:t>International Conference on Software Engineering Advances-ICSEA</w:t>
      </w:r>
      <w:r w:rsidRPr="006D37D9">
        <w:rPr>
          <w:rFonts w:ascii="Arial" w:hAnsi="Arial" w:cs="Arial"/>
          <w:sz w:val="22"/>
          <w:szCs w:val="22"/>
          <w:lang w:val="en-US"/>
        </w:rPr>
        <w:t>, 2013.</w:t>
      </w:r>
    </w:p>
    <w:p w14:paraId="5203E513" w14:textId="635E0128" w:rsidR="00C63EA3" w:rsidRPr="006D37D9" w:rsidRDefault="003B6E30" w:rsidP="008E13F5">
      <w:pPr>
        <w:spacing w:after="120"/>
        <w:ind w:left="567" w:hanging="567"/>
        <w:jc w:val="both"/>
        <w:divId w:val="904071081"/>
        <w:rPr>
          <w:rFonts w:ascii="Arial" w:hAnsi="Arial" w:cs="Arial"/>
          <w:sz w:val="22"/>
          <w:szCs w:val="22"/>
          <w:lang w:val="en-US"/>
        </w:rPr>
      </w:pPr>
      <w:bookmarkStart w:id="283" w:name="DEBOIS"/>
      <w:r w:rsidRPr="006D37D9">
        <w:rPr>
          <w:rFonts w:ascii="Arial" w:hAnsi="Arial" w:cs="Arial"/>
          <w:sz w:val="22"/>
          <w:szCs w:val="22"/>
          <w:lang w:val="en-US"/>
        </w:rPr>
        <w:t>DEBOIS</w:t>
      </w:r>
      <w:bookmarkEnd w:id="283"/>
      <w:r w:rsidRPr="006D37D9">
        <w:rPr>
          <w:rFonts w:ascii="Arial" w:hAnsi="Arial" w:cs="Arial"/>
          <w:sz w:val="22"/>
          <w:szCs w:val="22"/>
          <w:lang w:val="en-US"/>
        </w:rPr>
        <w:t xml:space="preserve">, P. </w:t>
      </w:r>
      <w:proofErr w:type="spellStart"/>
      <w:r w:rsidRPr="006D37D9">
        <w:rPr>
          <w:rFonts w:ascii="Arial" w:hAnsi="Arial" w:cs="Arial"/>
          <w:sz w:val="22"/>
          <w:szCs w:val="22"/>
          <w:lang w:val="en-US"/>
        </w:rPr>
        <w:t>Devops</w:t>
      </w:r>
      <w:proofErr w:type="spellEnd"/>
      <w:r w:rsidRPr="006D37D9">
        <w:rPr>
          <w:rFonts w:ascii="Arial" w:hAnsi="Arial" w:cs="Arial"/>
          <w:sz w:val="22"/>
          <w:szCs w:val="22"/>
          <w:lang w:val="en-US"/>
        </w:rPr>
        <w:t xml:space="preserve">: A software revolution in the making. </w:t>
      </w:r>
      <w:r w:rsidRPr="006D37D9">
        <w:rPr>
          <w:rFonts w:ascii="Arial" w:hAnsi="Arial" w:cs="Arial"/>
          <w:bCs/>
          <w:sz w:val="22"/>
          <w:szCs w:val="22"/>
          <w:lang w:val="en-US"/>
        </w:rPr>
        <w:t>The Journal of Information Technology Management</w:t>
      </w:r>
      <w:r w:rsidRPr="006D37D9">
        <w:rPr>
          <w:rFonts w:ascii="Arial" w:hAnsi="Arial" w:cs="Arial"/>
          <w:sz w:val="22"/>
          <w:szCs w:val="22"/>
          <w:lang w:val="en-US"/>
        </w:rPr>
        <w:t>, v. 24, p. 3–5, 2011.</w:t>
      </w:r>
    </w:p>
    <w:p w14:paraId="285F4734" w14:textId="47217027" w:rsidR="004D3FA5" w:rsidRPr="006D37D9" w:rsidRDefault="004D3FA5" w:rsidP="008E13F5">
      <w:pPr>
        <w:spacing w:after="120"/>
        <w:ind w:left="567" w:hanging="567"/>
        <w:jc w:val="both"/>
        <w:divId w:val="904071081"/>
        <w:rPr>
          <w:rFonts w:ascii="Arial" w:hAnsi="Arial" w:cs="Arial"/>
          <w:sz w:val="22"/>
          <w:szCs w:val="22"/>
          <w:lang w:val="en-US"/>
        </w:rPr>
      </w:pPr>
      <w:bookmarkStart w:id="284" w:name="Dimitri"/>
      <w:r w:rsidRPr="00C32963">
        <w:rPr>
          <w:rFonts w:ascii="Arial" w:hAnsi="Arial" w:cs="Arial"/>
          <w:sz w:val="22"/>
          <w:szCs w:val="22"/>
          <w:lang w:val="en-US"/>
        </w:rPr>
        <w:t xml:space="preserve">DIMITRI </w:t>
      </w:r>
      <w:bookmarkEnd w:id="284"/>
      <w:r w:rsidRPr="00C32963">
        <w:rPr>
          <w:rFonts w:ascii="Arial" w:hAnsi="Arial" w:cs="Arial"/>
          <w:sz w:val="22"/>
          <w:szCs w:val="22"/>
          <w:lang w:val="en-US"/>
        </w:rPr>
        <w:t xml:space="preserve">N., </w:t>
      </w:r>
      <w:proofErr w:type="spellStart"/>
      <w:r w:rsidRPr="00C32963">
        <w:rPr>
          <w:rFonts w:ascii="Arial" w:hAnsi="Arial" w:cs="Arial"/>
          <w:sz w:val="22"/>
          <w:szCs w:val="22"/>
          <w:lang w:val="en-US"/>
        </w:rPr>
        <w:t>Kleanthis</w:t>
      </w:r>
      <w:proofErr w:type="spellEnd"/>
      <w:r w:rsidRPr="00C32963">
        <w:rPr>
          <w:rFonts w:ascii="Arial" w:hAnsi="Arial" w:cs="Arial"/>
          <w:sz w:val="22"/>
          <w:szCs w:val="22"/>
          <w:lang w:val="en-US"/>
        </w:rPr>
        <w:t xml:space="preserve"> N. </w:t>
      </w:r>
      <w:proofErr w:type="spellStart"/>
      <w:r w:rsidRPr="00C32963">
        <w:rPr>
          <w:rFonts w:ascii="Arial" w:hAnsi="Arial" w:cs="Arial"/>
          <w:sz w:val="22"/>
          <w:szCs w:val="22"/>
          <w:lang w:val="en-US"/>
        </w:rPr>
        <w:t>Mokios</w:t>
      </w:r>
      <w:proofErr w:type="spellEnd"/>
      <w:r w:rsidRPr="00C32963">
        <w:rPr>
          <w:rFonts w:ascii="Arial" w:hAnsi="Arial" w:cs="Arial"/>
          <w:sz w:val="22"/>
          <w:szCs w:val="22"/>
          <w:lang w:val="en-US"/>
        </w:rPr>
        <w:t xml:space="preserve">, Nicholas D. </w:t>
      </w:r>
      <w:proofErr w:type="spellStart"/>
      <w:r w:rsidRPr="00C32963">
        <w:rPr>
          <w:rFonts w:ascii="Arial" w:hAnsi="Arial" w:cs="Arial"/>
          <w:sz w:val="22"/>
          <w:szCs w:val="22"/>
          <w:lang w:val="en-US"/>
        </w:rPr>
        <w:t>Sidiropoulos</w:t>
      </w:r>
      <w:proofErr w:type="spellEnd"/>
      <w:r w:rsidRPr="00C32963">
        <w:rPr>
          <w:rFonts w:ascii="Arial" w:hAnsi="Arial" w:cs="Arial"/>
          <w:sz w:val="22"/>
          <w:szCs w:val="22"/>
          <w:lang w:val="en-US"/>
        </w:rPr>
        <w:t xml:space="preserve">, and Alexandros Potamianos. </w:t>
      </w:r>
      <w:r w:rsidRPr="006D37D9">
        <w:rPr>
          <w:rFonts w:ascii="Arial" w:hAnsi="Arial" w:cs="Arial"/>
          <w:sz w:val="22"/>
          <w:szCs w:val="22"/>
          <w:lang w:val="en-US"/>
        </w:rPr>
        <w:t>2010. Batch and adaptive PARAFAC-based blind separation of convolutive speech mixtures. IEEE Transactions on Audio, Speech, and Language Processing, 18, 6 (2010), 1193–1207. DOI: http://dx.doi.org/10.1109/tasl.2009.2031694</w:t>
      </w:r>
    </w:p>
    <w:p w14:paraId="64042638" w14:textId="33F47D23" w:rsidR="00C63EA3" w:rsidRPr="006D37D9" w:rsidRDefault="003B6E30" w:rsidP="008E13F5">
      <w:pPr>
        <w:spacing w:after="120"/>
        <w:ind w:left="567" w:hanging="567"/>
        <w:jc w:val="both"/>
        <w:divId w:val="904071081"/>
        <w:rPr>
          <w:rStyle w:val="Hyperlink"/>
          <w:rFonts w:ascii="Arial" w:hAnsi="Arial" w:cs="Arial"/>
          <w:sz w:val="22"/>
          <w:szCs w:val="22"/>
        </w:rPr>
      </w:pPr>
      <w:bookmarkStart w:id="285" w:name="DINGSØYR"/>
      <w:r w:rsidRPr="006D37D9">
        <w:rPr>
          <w:rFonts w:ascii="Arial" w:hAnsi="Arial" w:cs="Arial"/>
          <w:sz w:val="22"/>
          <w:szCs w:val="22"/>
          <w:lang w:val="en-US"/>
        </w:rPr>
        <w:t>DINGSØYR</w:t>
      </w:r>
      <w:bookmarkEnd w:id="285"/>
      <w:r w:rsidRPr="006D37D9">
        <w:rPr>
          <w:rFonts w:ascii="Arial" w:hAnsi="Arial" w:cs="Arial"/>
          <w:sz w:val="22"/>
          <w:szCs w:val="22"/>
          <w:lang w:val="en-US"/>
        </w:rPr>
        <w:t xml:space="preserve">, T. D. T. </w:t>
      </w:r>
      <w:r w:rsidRPr="006D37D9">
        <w:rPr>
          <w:rFonts w:ascii="Arial" w:hAnsi="Arial" w:cs="Arial"/>
          <w:bCs/>
          <w:sz w:val="22"/>
          <w:szCs w:val="22"/>
          <w:lang w:val="en-US"/>
        </w:rPr>
        <w:t>Agile Project Management: From Self-Managing Teams to Large-Scale Development</w:t>
      </w:r>
      <w:r w:rsidRPr="006D37D9">
        <w:rPr>
          <w:rFonts w:ascii="Arial" w:hAnsi="Arial" w:cs="Arial"/>
          <w:sz w:val="22"/>
          <w:szCs w:val="22"/>
          <w:lang w:val="en-US"/>
        </w:rPr>
        <w:t xml:space="preserve">. 37th IEEE/ACM International Conference on Software Engineering, {ICSE} 2015, Florence, Italy, May 16-24, 2015, Volume 2. </w:t>
      </w:r>
      <w:r w:rsidRPr="006D37D9">
        <w:rPr>
          <w:rFonts w:ascii="Arial" w:hAnsi="Arial" w:cs="Arial"/>
          <w:bCs/>
          <w:sz w:val="22"/>
          <w:szCs w:val="22"/>
        </w:rPr>
        <w:t>Anais</w:t>
      </w:r>
      <w:r w:rsidRPr="006D37D9">
        <w:rPr>
          <w:rFonts w:ascii="Arial" w:hAnsi="Arial" w:cs="Arial"/>
          <w:sz w:val="22"/>
          <w:szCs w:val="22"/>
        </w:rPr>
        <w:t xml:space="preserve">...2015Disponível em: </w:t>
      </w:r>
      <w:hyperlink r:id="rId14" w:history="1">
        <w:r w:rsidR="00C63EA3" w:rsidRPr="006D37D9">
          <w:rPr>
            <w:rStyle w:val="Hyperlink"/>
            <w:rFonts w:ascii="Arial" w:hAnsi="Arial" w:cs="Arial"/>
            <w:sz w:val="22"/>
            <w:szCs w:val="22"/>
          </w:rPr>
          <w:t>https://doi.org/10.1109/ICSE.2015.299</w:t>
        </w:r>
      </w:hyperlink>
    </w:p>
    <w:p w14:paraId="690A3DFF" w14:textId="6139DB7A" w:rsidR="008640D7" w:rsidRPr="006D37D9" w:rsidRDefault="008640D7" w:rsidP="008E13F5">
      <w:pPr>
        <w:spacing w:after="120"/>
        <w:ind w:left="567" w:hanging="567"/>
        <w:jc w:val="both"/>
        <w:divId w:val="904071081"/>
        <w:rPr>
          <w:rFonts w:ascii="Arial" w:hAnsi="Arial" w:cs="Arial"/>
          <w:sz w:val="22"/>
          <w:szCs w:val="22"/>
          <w:lang w:val="en-US"/>
        </w:rPr>
      </w:pPr>
      <w:bookmarkStart w:id="286" w:name="DROMEY"/>
      <w:r w:rsidRPr="006D37D9">
        <w:rPr>
          <w:rFonts w:ascii="Arial" w:hAnsi="Arial" w:cs="Arial"/>
          <w:sz w:val="22"/>
          <w:szCs w:val="22"/>
        </w:rPr>
        <w:t>DROMEY</w:t>
      </w:r>
      <w:bookmarkEnd w:id="286"/>
      <w:r w:rsidRPr="006D37D9">
        <w:rPr>
          <w:rFonts w:ascii="Arial" w:hAnsi="Arial" w:cs="Arial"/>
          <w:sz w:val="22"/>
          <w:szCs w:val="22"/>
        </w:rPr>
        <w:t xml:space="preserve">, R. G. (1995). </w:t>
      </w:r>
      <w:r w:rsidRPr="006D37D9">
        <w:rPr>
          <w:rFonts w:ascii="Arial" w:hAnsi="Arial" w:cs="Arial"/>
          <w:sz w:val="22"/>
          <w:szCs w:val="22"/>
          <w:lang w:val="en-US"/>
        </w:rPr>
        <w:t>A model for software product quality. IEEE Transactions on Software Engineering, 21(2), 146–162. doi:10.1109/32.345830.</w:t>
      </w:r>
    </w:p>
    <w:p w14:paraId="490F77D3" w14:textId="1AE6DD35" w:rsidR="00C63EA3" w:rsidRPr="006D37D9" w:rsidRDefault="003B6E30" w:rsidP="008E13F5">
      <w:pPr>
        <w:spacing w:after="120"/>
        <w:ind w:left="567" w:hanging="567"/>
        <w:jc w:val="both"/>
        <w:divId w:val="904071081"/>
        <w:rPr>
          <w:rFonts w:ascii="Arial" w:hAnsi="Arial" w:cs="Arial"/>
          <w:sz w:val="22"/>
          <w:szCs w:val="22"/>
          <w:lang w:val="en-US"/>
        </w:rPr>
      </w:pPr>
      <w:bookmarkStart w:id="287" w:name="EASTERBROOK"/>
      <w:r w:rsidRPr="006D37D9">
        <w:rPr>
          <w:rFonts w:ascii="Arial" w:hAnsi="Arial" w:cs="Arial"/>
          <w:sz w:val="22"/>
          <w:szCs w:val="22"/>
          <w:lang w:val="en-US"/>
        </w:rPr>
        <w:t>EASTERBROOK</w:t>
      </w:r>
      <w:bookmarkEnd w:id="287"/>
      <w:r w:rsidRPr="006D37D9">
        <w:rPr>
          <w:rFonts w:ascii="Arial" w:hAnsi="Arial" w:cs="Arial"/>
          <w:sz w:val="22"/>
          <w:szCs w:val="22"/>
          <w:lang w:val="en-US"/>
        </w:rPr>
        <w:t xml:space="preserve">, S. et al. </w:t>
      </w:r>
      <w:r w:rsidRPr="006D37D9">
        <w:rPr>
          <w:rFonts w:ascii="Arial" w:hAnsi="Arial" w:cs="Arial"/>
          <w:bCs/>
          <w:sz w:val="22"/>
          <w:szCs w:val="22"/>
          <w:lang w:val="en-US"/>
        </w:rPr>
        <w:t>Selecting Empirical Methods for Software Engineering Research</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2007.</w:t>
      </w:r>
    </w:p>
    <w:p w14:paraId="73333FAC" w14:textId="77777777" w:rsidR="001F112A" w:rsidRPr="006D37D9" w:rsidRDefault="001F112A" w:rsidP="001F112A">
      <w:pPr>
        <w:spacing w:after="120"/>
        <w:ind w:left="567" w:hanging="567"/>
        <w:jc w:val="both"/>
        <w:divId w:val="904071081"/>
        <w:rPr>
          <w:rFonts w:ascii="Arial" w:hAnsi="Arial" w:cs="Arial"/>
          <w:sz w:val="22"/>
          <w:szCs w:val="22"/>
          <w:lang w:val="en-US"/>
        </w:rPr>
      </w:pPr>
      <w:bookmarkStart w:id="288" w:name="ELBERZHAGER"/>
      <w:r w:rsidRPr="006D37D9">
        <w:rPr>
          <w:rFonts w:ascii="Arial" w:hAnsi="Arial" w:cs="Arial"/>
          <w:sz w:val="22"/>
          <w:szCs w:val="22"/>
          <w:lang w:val="en-US"/>
        </w:rPr>
        <w:t>ELBERZHAGER</w:t>
      </w:r>
      <w:bookmarkEnd w:id="288"/>
      <w:r w:rsidRPr="006D37D9">
        <w:rPr>
          <w:rFonts w:ascii="Arial" w:hAnsi="Arial" w:cs="Arial"/>
          <w:sz w:val="22"/>
          <w:szCs w:val="22"/>
          <w:lang w:val="en-US"/>
        </w:rPr>
        <w:t>, Frank; MÜNCH, Jürgen; NHA, Vi Tran Ngoc. A systematic mapping study on the combination of static and dynamic quality assurance techniques. </w:t>
      </w:r>
      <w:r w:rsidRPr="006D37D9">
        <w:rPr>
          <w:rFonts w:ascii="Arial" w:hAnsi="Arial" w:cs="Arial"/>
          <w:bCs/>
          <w:sz w:val="22"/>
          <w:szCs w:val="22"/>
          <w:lang w:val="en-US"/>
        </w:rPr>
        <w:t>Information and software technology</w:t>
      </w:r>
      <w:r w:rsidRPr="006D37D9">
        <w:rPr>
          <w:rFonts w:ascii="Arial" w:hAnsi="Arial" w:cs="Arial"/>
          <w:sz w:val="22"/>
          <w:szCs w:val="22"/>
          <w:lang w:val="en-US"/>
        </w:rPr>
        <w:t>, v. 54, n. 1, p. 1-15, 2012.</w:t>
      </w:r>
    </w:p>
    <w:p w14:paraId="0D4BB084" w14:textId="73D21DCB" w:rsidR="009B41F0" w:rsidRPr="006D37D9" w:rsidRDefault="009B41F0" w:rsidP="008E13F5">
      <w:pPr>
        <w:spacing w:after="120"/>
        <w:ind w:left="567" w:hanging="567"/>
        <w:jc w:val="both"/>
        <w:divId w:val="904071081"/>
        <w:rPr>
          <w:rFonts w:ascii="Arial" w:hAnsi="Arial" w:cs="Arial"/>
          <w:sz w:val="22"/>
          <w:szCs w:val="22"/>
          <w:lang w:val="en-US"/>
        </w:rPr>
      </w:pPr>
      <w:r w:rsidRPr="00C32963">
        <w:rPr>
          <w:rFonts w:ascii="Arial" w:hAnsi="Arial" w:cs="Arial"/>
          <w:sz w:val="22"/>
          <w:szCs w:val="22"/>
          <w:lang w:val="en-US"/>
        </w:rPr>
        <w:t xml:space="preserve">EVANGELIA </w:t>
      </w:r>
      <w:proofErr w:type="spellStart"/>
      <w:r w:rsidRPr="00C32963">
        <w:rPr>
          <w:rFonts w:ascii="Arial" w:hAnsi="Arial" w:cs="Arial"/>
          <w:sz w:val="22"/>
          <w:szCs w:val="22"/>
          <w:lang w:val="en-US"/>
        </w:rPr>
        <w:t>Pantraki</w:t>
      </w:r>
      <w:proofErr w:type="spellEnd"/>
      <w:r w:rsidRPr="00C32963">
        <w:rPr>
          <w:rFonts w:ascii="Arial" w:hAnsi="Arial" w:cs="Arial"/>
          <w:sz w:val="22"/>
          <w:szCs w:val="22"/>
          <w:lang w:val="en-US"/>
        </w:rPr>
        <w:t xml:space="preserve"> and Constantine </w:t>
      </w:r>
      <w:proofErr w:type="spellStart"/>
      <w:r w:rsidRPr="00C32963">
        <w:rPr>
          <w:rFonts w:ascii="Arial" w:hAnsi="Arial" w:cs="Arial"/>
          <w:sz w:val="22"/>
          <w:szCs w:val="22"/>
          <w:lang w:val="en-US"/>
        </w:rPr>
        <w:t>Kotropoulos</w:t>
      </w:r>
      <w:proofErr w:type="spellEnd"/>
      <w:r w:rsidRPr="00C32963">
        <w:rPr>
          <w:rFonts w:ascii="Arial" w:hAnsi="Arial" w:cs="Arial"/>
          <w:sz w:val="22"/>
          <w:szCs w:val="22"/>
          <w:lang w:val="en-US"/>
        </w:rPr>
        <w:t xml:space="preserve">. </w:t>
      </w:r>
      <w:r w:rsidRPr="006D37D9">
        <w:rPr>
          <w:rFonts w:ascii="Arial" w:hAnsi="Arial" w:cs="Arial"/>
          <w:sz w:val="22"/>
          <w:szCs w:val="22"/>
          <w:lang w:val="en-US"/>
        </w:rPr>
        <w:t xml:space="preserve">2015. Automatic image tagging and recommendation via PARAFAC2. In 2015 IEEE 25th International Workshop on Machine Learning for Signal Processing (MLSP’15). IEEE, 1–6.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://dx.doi.org/10.1109/mlsp.2015.7324363</w:t>
      </w:r>
    </w:p>
    <w:p w14:paraId="5ECDF94B" w14:textId="12BF5721" w:rsidR="003E5A25" w:rsidRPr="006D37D9" w:rsidRDefault="003E5A25"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A</w:t>
      </w:r>
      <w:r w:rsidR="000100C1" w:rsidRPr="006D37D9">
        <w:rPr>
          <w:rFonts w:ascii="Arial" w:hAnsi="Arial" w:cs="Arial"/>
          <w:sz w:val="22"/>
          <w:szCs w:val="22"/>
          <w:lang w:val="en-US"/>
        </w:rPr>
        <w:t>CAR E.</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Canan</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Aykut-Bingol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Haluk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Bingol</w:t>
      </w:r>
      <w:proofErr w:type="spellEnd"/>
      <w:r w:rsidRPr="006D37D9">
        <w:rPr>
          <w:rFonts w:ascii="Arial" w:hAnsi="Arial" w:cs="Arial"/>
          <w:sz w:val="22"/>
          <w:szCs w:val="22"/>
          <w:lang w:val="en-US"/>
        </w:rPr>
        <w:t xml:space="preserve">, Rasmus Bro, and Bu ̈lent </w:t>
      </w:r>
      <w:proofErr w:type="spellStart"/>
      <w:r w:rsidRPr="006D37D9">
        <w:rPr>
          <w:rFonts w:ascii="Arial" w:hAnsi="Arial" w:cs="Arial"/>
          <w:sz w:val="22"/>
          <w:szCs w:val="22"/>
          <w:lang w:val="en-US"/>
        </w:rPr>
        <w:t>Yener</w:t>
      </w:r>
      <w:proofErr w:type="spellEnd"/>
      <w:r w:rsidRPr="006D37D9">
        <w:rPr>
          <w:rFonts w:ascii="Arial" w:hAnsi="Arial" w:cs="Arial"/>
          <w:sz w:val="22"/>
          <w:szCs w:val="22"/>
          <w:lang w:val="en-US"/>
        </w:rPr>
        <w:t xml:space="preserve">. 2007. Multiway analysis of epilepsy tensors. Bioinformatics 23, 13 (2007), i10–i18.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://dx.doi.org/10.1093/ bioinformatics/btm210</w:t>
      </w:r>
    </w:p>
    <w:p w14:paraId="46CD91BD" w14:textId="77777777" w:rsidR="00C63EA3" w:rsidRPr="006D37D9" w:rsidRDefault="003B6E30" w:rsidP="008E13F5">
      <w:pPr>
        <w:spacing w:after="120"/>
        <w:ind w:left="567" w:hanging="567"/>
        <w:jc w:val="both"/>
        <w:divId w:val="904071081"/>
        <w:rPr>
          <w:rFonts w:ascii="Arial" w:hAnsi="Arial" w:cs="Arial"/>
          <w:sz w:val="22"/>
          <w:szCs w:val="22"/>
          <w:lang w:val="en-US"/>
        </w:rPr>
      </w:pPr>
      <w:bookmarkStart w:id="289" w:name="FAGERHOLM"/>
      <w:r w:rsidRPr="006D37D9">
        <w:rPr>
          <w:rFonts w:ascii="Arial" w:hAnsi="Arial" w:cs="Arial"/>
          <w:sz w:val="22"/>
          <w:szCs w:val="22"/>
          <w:lang w:val="en-US"/>
        </w:rPr>
        <w:lastRenderedPageBreak/>
        <w:t>FAGERHOLM</w:t>
      </w:r>
      <w:bookmarkEnd w:id="289"/>
      <w:r w:rsidR="00C63EA3" w:rsidRPr="006D37D9">
        <w:rPr>
          <w:rFonts w:ascii="Arial" w:hAnsi="Arial" w:cs="Arial"/>
          <w:sz w:val="22"/>
          <w:szCs w:val="22"/>
          <w:lang w:val="en-US"/>
        </w:rPr>
        <w:t>, F.;</w:t>
      </w:r>
      <w:r w:rsidRPr="006D37D9">
        <w:rPr>
          <w:rFonts w:ascii="Arial" w:hAnsi="Arial" w:cs="Arial"/>
          <w:sz w:val="22"/>
          <w:szCs w:val="22"/>
          <w:lang w:val="en-US"/>
        </w:rPr>
        <w:t xml:space="preserve"> GUINEA,</w:t>
      </w:r>
      <w:r w:rsidR="00C63EA3" w:rsidRPr="006D37D9">
        <w:rPr>
          <w:rFonts w:ascii="Arial" w:hAnsi="Arial" w:cs="Arial"/>
          <w:sz w:val="22"/>
          <w:szCs w:val="22"/>
          <w:lang w:val="en-US"/>
        </w:rPr>
        <w:t xml:space="preserve"> A.S.; </w:t>
      </w:r>
      <w:proofErr w:type="spellStart"/>
      <w:r w:rsidR="00C63EA3" w:rsidRPr="006D37D9">
        <w:rPr>
          <w:rFonts w:ascii="Arial" w:hAnsi="Arial" w:cs="Arial"/>
          <w:sz w:val="22"/>
          <w:szCs w:val="22"/>
          <w:lang w:val="en-US"/>
        </w:rPr>
        <w:t>Mäenpää</w:t>
      </w:r>
      <w:proofErr w:type="spellEnd"/>
      <w:r w:rsidR="00C63EA3" w:rsidRPr="006D37D9">
        <w:rPr>
          <w:rFonts w:ascii="Arial" w:hAnsi="Arial" w:cs="Arial"/>
          <w:sz w:val="22"/>
          <w:szCs w:val="22"/>
          <w:lang w:val="en-US"/>
        </w:rPr>
        <w:t>,</w:t>
      </w:r>
      <w:r w:rsidRPr="006D37D9">
        <w:rPr>
          <w:rFonts w:ascii="Arial" w:hAnsi="Arial" w:cs="Arial"/>
          <w:sz w:val="22"/>
          <w:szCs w:val="22"/>
          <w:lang w:val="en-US"/>
        </w:rPr>
        <w:t xml:space="preserve"> H.</w:t>
      </w:r>
      <w:r w:rsidR="00C63EA3" w:rsidRPr="006D37D9">
        <w:rPr>
          <w:rFonts w:ascii="Arial" w:hAnsi="Arial" w:cs="Arial"/>
          <w:sz w:val="22"/>
          <w:szCs w:val="22"/>
          <w:lang w:val="en-US"/>
        </w:rPr>
        <w:t>;</w:t>
      </w:r>
      <w:r w:rsidRPr="006D37D9">
        <w:rPr>
          <w:rFonts w:ascii="Arial" w:hAnsi="Arial" w:cs="Arial"/>
          <w:sz w:val="22"/>
          <w:szCs w:val="22"/>
          <w:lang w:val="en-US"/>
        </w:rPr>
        <w:t xml:space="preserve"> </w:t>
      </w:r>
      <w:r w:rsidR="00C63EA3" w:rsidRPr="006D37D9">
        <w:rPr>
          <w:rFonts w:ascii="Arial" w:hAnsi="Arial" w:cs="Arial"/>
          <w:sz w:val="22"/>
          <w:szCs w:val="22"/>
          <w:lang w:val="en-US"/>
        </w:rPr>
        <w:t xml:space="preserve">Munch </w:t>
      </w:r>
      <w:r w:rsidRPr="006D37D9">
        <w:rPr>
          <w:rFonts w:ascii="Arial" w:hAnsi="Arial" w:cs="Arial"/>
          <w:sz w:val="22"/>
          <w:szCs w:val="22"/>
          <w:lang w:val="en-US"/>
        </w:rPr>
        <w:t xml:space="preserve">J. The RIGHT Model for Continuous Experimentation.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123, p. 292–305, </w:t>
      </w:r>
      <w:proofErr w:type="spellStart"/>
      <w:r w:rsidRPr="006D37D9">
        <w:rPr>
          <w:rFonts w:ascii="Arial" w:hAnsi="Arial" w:cs="Arial"/>
          <w:sz w:val="22"/>
          <w:szCs w:val="22"/>
          <w:lang w:val="en-US"/>
        </w:rPr>
        <w:t>jan.</w:t>
      </w:r>
      <w:proofErr w:type="spellEnd"/>
      <w:r w:rsidRPr="006D37D9">
        <w:rPr>
          <w:rFonts w:ascii="Arial" w:hAnsi="Arial" w:cs="Arial"/>
          <w:sz w:val="22"/>
          <w:szCs w:val="22"/>
          <w:lang w:val="en-US"/>
        </w:rPr>
        <w:t xml:space="preserve"> 2017.</w:t>
      </w:r>
    </w:p>
    <w:p w14:paraId="089A25D1" w14:textId="6F558824" w:rsidR="002B4D09" w:rsidRPr="00333F6B" w:rsidRDefault="003B6E30" w:rsidP="00B81901">
      <w:pPr>
        <w:spacing w:after="120"/>
        <w:ind w:left="567" w:hanging="567"/>
        <w:divId w:val="904071081"/>
        <w:rPr>
          <w:rStyle w:val="Hyperlink"/>
          <w:rFonts w:ascii="Arial" w:hAnsi="Arial" w:cs="Arial"/>
          <w:sz w:val="22"/>
          <w:szCs w:val="22"/>
          <w:lang w:val="en-US"/>
        </w:rPr>
      </w:pPr>
      <w:bookmarkStart w:id="290" w:name="FABIJAN"/>
      <w:r w:rsidRPr="006D37D9">
        <w:rPr>
          <w:rFonts w:ascii="Arial" w:hAnsi="Arial" w:cs="Arial"/>
          <w:sz w:val="22"/>
          <w:szCs w:val="22"/>
          <w:lang w:val="en-US"/>
        </w:rPr>
        <w:t>FABIJAN</w:t>
      </w:r>
      <w:bookmarkEnd w:id="290"/>
      <w:r w:rsidRPr="006D37D9">
        <w:rPr>
          <w:rFonts w:ascii="Arial" w:hAnsi="Arial" w:cs="Arial"/>
          <w:sz w:val="22"/>
          <w:szCs w:val="22"/>
          <w:lang w:val="en-US"/>
        </w:rPr>
        <w:t>,</w:t>
      </w:r>
      <w:r w:rsidR="00B81901" w:rsidRPr="006D37D9">
        <w:rPr>
          <w:rFonts w:ascii="Arial" w:hAnsi="Arial" w:cs="Arial"/>
          <w:sz w:val="22"/>
          <w:szCs w:val="22"/>
          <w:lang w:val="en-US"/>
        </w:rPr>
        <w:t xml:space="preserve"> A.; </w:t>
      </w:r>
      <w:r w:rsidR="00B81901" w:rsidRPr="006D37D9">
        <w:rPr>
          <w:rFonts w:ascii="Arial" w:hAnsi="Arial" w:cs="Arial"/>
          <w:lang w:val="en-US"/>
        </w:rPr>
        <w:t xml:space="preserve">Pavel D.; </w:t>
      </w:r>
      <w:r w:rsidR="00B81901" w:rsidRPr="006D37D9">
        <w:rPr>
          <w:rFonts w:ascii="Arial" w:hAnsi="Arial" w:cs="Arial"/>
          <w:sz w:val="22"/>
          <w:szCs w:val="22"/>
          <w:lang w:val="en-US"/>
        </w:rPr>
        <w:t>Olsson, H. H.; Bosch, J</w:t>
      </w:r>
      <w:r w:rsidRPr="006D37D9">
        <w:rPr>
          <w:rFonts w:ascii="Arial" w:hAnsi="Arial" w:cs="Arial"/>
          <w:sz w:val="22"/>
          <w:szCs w:val="22"/>
          <w:lang w:val="en-US"/>
        </w:rPr>
        <w:t>.</w:t>
      </w:r>
      <w:r w:rsidR="00B81901" w:rsidRPr="006D37D9">
        <w:rPr>
          <w:rFonts w:ascii="Arial" w:hAnsi="Arial" w:cs="Arial"/>
          <w:sz w:val="22"/>
          <w:szCs w:val="22"/>
          <w:lang w:val="en-US"/>
        </w:rPr>
        <w:t>,</w:t>
      </w:r>
      <w:r w:rsidRPr="006D37D9">
        <w:rPr>
          <w:rFonts w:ascii="Arial" w:hAnsi="Arial" w:cs="Arial"/>
          <w:sz w:val="22"/>
          <w:szCs w:val="22"/>
          <w:lang w:val="en-US"/>
        </w:rPr>
        <w:t xml:space="preserve"> </w:t>
      </w:r>
      <w:r w:rsidRPr="006D37D9">
        <w:rPr>
          <w:rFonts w:ascii="Arial" w:hAnsi="Arial" w:cs="Arial"/>
          <w:bCs/>
          <w:sz w:val="22"/>
          <w:szCs w:val="22"/>
          <w:lang w:val="en-US"/>
        </w:rPr>
        <w:t>The Evolution of Continuous Experimentation in Software Product Development: From Data to a Data-driven Organization at Scale</w:t>
      </w:r>
      <w:r w:rsidRPr="006D37D9">
        <w:rPr>
          <w:rFonts w:ascii="Arial" w:hAnsi="Arial" w:cs="Arial"/>
          <w:sz w:val="22"/>
          <w:szCs w:val="22"/>
          <w:lang w:val="en-US"/>
        </w:rPr>
        <w:t xml:space="preserve">. Proceedings of the 39th International Conference on Software Engineering. </w:t>
      </w:r>
      <w:r w:rsidRPr="00333F6B">
        <w:rPr>
          <w:rFonts w:ascii="Arial" w:hAnsi="Arial" w:cs="Arial"/>
          <w:bCs/>
          <w:sz w:val="22"/>
          <w:szCs w:val="22"/>
          <w:lang w:val="en-US"/>
        </w:rPr>
        <w:t>Anais</w:t>
      </w:r>
      <w:r w:rsidRPr="00333F6B">
        <w:rPr>
          <w:rFonts w:ascii="Arial" w:hAnsi="Arial" w:cs="Arial"/>
          <w:sz w:val="22"/>
          <w:szCs w:val="22"/>
          <w:lang w:val="en-US"/>
        </w:rPr>
        <w:t>...: ICSE ’17.Piscataway, NJ, USA: IEEE Press, 2017</w:t>
      </w:r>
      <w:r w:rsidR="00B81901" w:rsidRPr="00333F6B">
        <w:rPr>
          <w:rFonts w:ascii="Arial" w:hAnsi="Arial" w:cs="Arial"/>
          <w:sz w:val="22"/>
          <w:szCs w:val="22"/>
          <w:lang w:val="en-US"/>
        </w:rPr>
        <w:t xml:space="preserve"> </w:t>
      </w:r>
      <w:proofErr w:type="spellStart"/>
      <w:r w:rsidRPr="00333F6B">
        <w:rPr>
          <w:rFonts w:ascii="Arial" w:hAnsi="Arial" w:cs="Arial"/>
          <w:sz w:val="22"/>
          <w:szCs w:val="22"/>
          <w:lang w:val="en-US"/>
        </w:rPr>
        <w:t>Disponível</w:t>
      </w:r>
      <w:proofErr w:type="spellEnd"/>
      <w:r w:rsidRPr="00333F6B">
        <w:rPr>
          <w:rFonts w:ascii="Arial" w:hAnsi="Arial" w:cs="Arial"/>
          <w:sz w:val="22"/>
          <w:szCs w:val="22"/>
          <w:lang w:val="en-US"/>
        </w:rPr>
        <w:t xml:space="preserve"> </w:t>
      </w:r>
      <w:proofErr w:type="spellStart"/>
      <w:r w:rsidRPr="00333F6B">
        <w:rPr>
          <w:rFonts w:ascii="Arial" w:hAnsi="Arial" w:cs="Arial"/>
          <w:sz w:val="22"/>
          <w:szCs w:val="22"/>
          <w:lang w:val="en-US"/>
        </w:rPr>
        <w:t>em</w:t>
      </w:r>
      <w:proofErr w:type="spellEnd"/>
      <w:r w:rsidRPr="00333F6B">
        <w:rPr>
          <w:rFonts w:ascii="Arial" w:hAnsi="Arial" w:cs="Arial"/>
          <w:sz w:val="22"/>
          <w:szCs w:val="22"/>
          <w:lang w:val="en-US"/>
        </w:rPr>
        <w:t xml:space="preserve">: </w:t>
      </w:r>
      <w:hyperlink r:id="rId15" w:history="1">
        <w:r w:rsidR="002B4D09" w:rsidRPr="00333F6B">
          <w:rPr>
            <w:rStyle w:val="Hyperlink"/>
            <w:rFonts w:ascii="Arial" w:hAnsi="Arial" w:cs="Arial"/>
            <w:sz w:val="22"/>
            <w:szCs w:val="22"/>
            <w:lang w:val="en-US"/>
          </w:rPr>
          <w:t>https://doi.org/10.1109/ICSE.2017.76</w:t>
        </w:r>
      </w:hyperlink>
    </w:p>
    <w:p w14:paraId="47EA24AF" w14:textId="1CB6088C" w:rsidR="009405E4" w:rsidRPr="006D37D9" w:rsidRDefault="009405E4" w:rsidP="009405E4">
      <w:pPr>
        <w:spacing w:after="120"/>
        <w:ind w:left="567" w:hanging="567"/>
        <w:jc w:val="both"/>
        <w:divId w:val="904071081"/>
        <w:rPr>
          <w:rFonts w:ascii="Arial" w:hAnsi="Arial" w:cs="Arial"/>
          <w:sz w:val="22"/>
          <w:szCs w:val="22"/>
        </w:rPr>
      </w:pPr>
      <w:bookmarkStart w:id="291" w:name="FELDERER"/>
      <w:r w:rsidRPr="006D37D9">
        <w:rPr>
          <w:rFonts w:ascii="Arial" w:hAnsi="Arial" w:cs="Arial"/>
          <w:sz w:val="22"/>
          <w:szCs w:val="22"/>
          <w:lang w:val="en-US"/>
        </w:rPr>
        <w:t>FELDERER</w:t>
      </w:r>
      <w:bookmarkEnd w:id="291"/>
      <w:r w:rsidRPr="006D37D9">
        <w:rPr>
          <w:rFonts w:ascii="Arial" w:hAnsi="Arial" w:cs="Arial"/>
          <w:sz w:val="22"/>
          <w:szCs w:val="22"/>
          <w:lang w:val="en-US"/>
        </w:rPr>
        <w:t xml:space="preserve">, M. et al. </w:t>
      </w:r>
      <w:r w:rsidRPr="006D37D9">
        <w:rPr>
          <w:rFonts w:ascii="Arial" w:hAnsi="Arial" w:cs="Arial"/>
          <w:bCs/>
          <w:sz w:val="22"/>
          <w:szCs w:val="22"/>
          <w:lang w:val="en-US"/>
        </w:rPr>
        <w:t>Industrial Evaluation of the Impact of Quality-driven Release Planning</w:t>
      </w:r>
      <w:r w:rsidRPr="006D37D9">
        <w:rPr>
          <w:rFonts w:ascii="Arial" w:hAnsi="Arial" w:cs="Arial"/>
          <w:sz w:val="22"/>
          <w:szCs w:val="22"/>
          <w:lang w:val="en-US"/>
        </w:rPr>
        <w:t xml:space="preserve">. Proceedings of the 8th ACM/IEEE International Symposium on Empirical Software Engineering and Measurement. </w:t>
      </w:r>
      <w:r w:rsidRPr="006D37D9">
        <w:rPr>
          <w:rFonts w:ascii="Arial" w:hAnsi="Arial" w:cs="Arial"/>
          <w:sz w:val="22"/>
          <w:szCs w:val="22"/>
        </w:rPr>
        <w:t>ESEM</w:t>
      </w:r>
      <w:r w:rsidR="0032618E" w:rsidRPr="006D37D9">
        <w:rPr>
          <w:rFonts w:ascii="Arial" w:hAnsi="Arial" w:cs="Arial"/>
          <w:sz w:val="22"/>
          <w:szCs w:val="22"/>
        </w:rPr>
        <w:t xml:space="preserve">, </w:t>
      </w:r>
      <w:r w:rsidRPr="006D37D9">
        <w:rPr>
          <w:rFonts w:ascii="Arial" w:hAnsi="Arial" w:cs="Arial"/>
          <w:sz w:val="22"/>
          <w:szCs w:val="22"/>
        </w:rPr>
        <w:t>New York, USA, 2014</w:t>
      </w:r>
      <w:r w:rsidR="0032618E" w:rsidRPr="006D37D9">
        <w:rPr>
          <w:rFonts w:ascii="Arial" w:hAnsi="Arial" w:cs="Arial"/>
          <w:sz w:val="22"/>
          <w:szCs w:val="22"/>
        </w:rPr>
        <w:t xml:space="preserve">, </w:t>
      </w:r>
      <w:r w:rsidRPr="006D37D9">
        <w:rPr>
          <w:rFonts w:ascii="Arial" w:hAnsi="Arial" w:cs="Arial"/>
          <w:sz w:val="22"/>
          <w:szCs w:val="22"/>
        </w:rPr>
        <w:t>Disponível em: &lt;http://doi.acm.org/10.1145/2652524.2652579&gt;</w:t>
      </w:r>
    </w:p>
    <w:p w14:paraId="2CE4BB43" w14:textId="77777777" w:rsidR="002B4D09" w:rsidRPr="006D37D9" w:rsidRDefault="003B6E30" w:rsidP="008E13F5">
      <w:pPr>
        <w:spacing w:after="120"/>
        <w:ind w:left="567" w:hanging="567"/>
        <w:jc w:val="both"/>
        <w:divId w:val="904071081"/>
        <w:rPr>
          <w:rFonts w:ascii="Arial" w:hAnsi="Arial" w:cs="Arial"/>
          <w:sz w:val="22"/>
          <w:szCs w:val="22"/>
          <w:lang w:val="en-US"/>
        </w:rPr>
      </w:pPr>
      <w:bookmarkStart w:id="292" w:name="FENTON"/>
      <w:r w:rsidRPr="006D37D9">
        <w:rPr>
          <w:rFonts w:ascii="Arial" w:hAnsi="Arial" w:cs="Arial"/>
          <w:sz w:val="22"/>
          <w:szCs w:val="22"/>
          <w:lang w:val="en-US"/>
        </w:rPr>
        <w:t>FENTON</w:t>
      </w:r>
      <w:bookmarkEnd w:id="292"/>
      <w:r w:rsidRPr="006D37D9">
        <w:rPr>
          <w:rFonts w:ascii="Arial" w:hAnsi="Arial" w:cs="Arial"/>
          <w:sz w:val="22"/>
          <w:szCs w:val="22"/>
          <w:lang w:val="en-US"/>
        </w:rPr>
        <w:t xml:space="preserve">, N. &amp; B. J. </w:t>
      </w:r>
      <w:r w:rsidRPr="006D37D9">
        <w:rPr>
          <w:rFonts w:ascii="Arial" w:hAnsi="Arial" w:cs="Arial"/>
          <w:bCs/>
          <w:sz w:val="22"/>
          <w:szCs w:val="22"/>
          <w:lang w:val="en-US"/>
        </w:rPr>
        <w:t>Software Metrics-A Rigorous and Practical Approach, Third Edition</w:t>
      </w:r>
      <w:r w:rsidRPr="006D37D9">
        <w:rPr>
          <w:rFonts w:ascii="Arial" w:hAnsi="Arial" w:cs="Arial"/>
          <w:sz w:val="22"/>
          <w:szCs w:val="22"/>
          <w:lang w:val="en-US"/>
        </w:rPr>
        <w:t>. Third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s.n</w:t>
      </w:r>
      <w:proofErr w:type="spellEnd"/>
      <w:r w:rsidRPr="006D37D9">
        <w:rPr>
          <w:rFonts w:ascii="Arial" w:hAnsi="Arial" w:cs="Arial"/>
          <w:sz w:val="22"/>
          <w:szCs w:val="22"/>
          <w:lang w:val="en-US"/>
        </w:rPr>
        <w:t>.].</w:t>
      </w:r>
    </w:p>
    <w:p w14:paraId="793050E8" w14:textId="6E687DF4" w:rsidR="002B4D09" w:rsidRDefault="003B6E30" w:rsidP="008E13F5">
      <w:pPr>
        <w:spacing w:after="120"/>
        <w:ind w:left="567" w:hanging="567"/>
        <w:jc w:val="both"/>
        <w:divId w:val="904071081"/>
        <w:rPr>
          <w:rFonts w:ascii="Arial" w:hAnsi="Arial" w:cs="Arial"/>
          <w:sz w:val="22"/>
          <w:szCs w:val="22"/>
          <w:lang w:val="en-US"/>
        </w:rPr>
      </w:pPr>
      <w:bookmarkStart w:id="293" w:name="FITZGERALD"/>
      <w:r w:rsidRPr="006D37D9">
        <w:rPr>
          <w:rFonts w:ascii="Arial" w:hAnsi="Arial" w:cs="Arial"/>
          <w:sz w:val="22"/>
          <w:szCs w:val="22"/>
          <w:lang w:val="en-US"/>
        </w:rPr>
        <w:t>FITZGERALD</w:t>
      </w:r>
      <w:bookmarkEnd w:id="293"/>
      <w:r w:rsidRPr="006D37D9">
        <w:rPr>
          <w:rFonts w:ascii="Arial" w:hAnsi="Arial" w:cs="Arial"/>
          <w:sz w:val="22"/>
          <w:szCs w:val="22"/>
          <w:lang w:val="en-US"/>
        </w:rPr>
        <w:t xml:space="preserve">, B.; STOL, K.-J. Continuous software engineering: A roadmap and agenda. </w:t>
      </w:r>
      <w:r w:rsidRPr="006D37D9">
        <w:rPr>
          <w:rFonts w:ascii="Arial" w:hAnsi="Arial" w:cs="Arial"/>
          <w:bCs/>
          <w:sz w:val="22"/>
          <w:szCs w:val="22"/>
          <w:lang w:val="en-US"/>
        </w:rPr>
        <w:t>The Journal of Systems &amp; Software</w:t>
      </w:r>
      <w:r w:rsidRPr="006D37D9">
        <w:rPr>
          <w:rFonts w:ascii="Arial" w:hAnsi="Arial" w:cs="Arial"/>
          <w:sz w:val="22"/>
          <w:szCs w:val="22"/>
          <w:lang w:val="en-US"/>
        </w:rPr>
        <w:t xml:space="preserve">, v. 123, n. Complete, p. 176–189, 2017. </w:t>
      </w:r>
    </w:p>
    <w:p w14:paraId="52406F30" w14:textId="77777777" w:rsidR="005C6F8B" w:rsidRPr="005C6F8B" w:rsidRDefault="005C6F8B" w:rsidP="005C6F8B">
      <w:pPr>
        <w:spacing w:after="120"/>
        <w:ind w:left="567" w:hanging="567"/>
        <w:jc w:val="both"/>
        <w:divId w:val="904071081"/>
        <w:rPr>
          <w:rFonts w:ascii="Arial" w:hAnsi="Arial" w:cs="Arial"/>
          <w:sz w:val="22"/>
          <w:szCs w:val="22"/>
          <w:lang w:val="en-US"/>
        </w:rPr>
      </w:pPr>
      <w:bookmarkStart w:id="294" w:name="HANSEN"/>
      <w:r w:rsidRPr="005C6F8B">
        <w:rPr>
          <w:rFonts w:ascii="Arial" w:hAnsi="Arial" w:cs="Arial"/>
          <w:sz w:val="22"/>
          <w:szCs w:val="22"/>
          <w:lang w:val="en-US"/>
        </w:rPr>
        <w:t>HANSEN</w:t>
      </w:r>
      <w:bookmarkEnd w:id="294"/>
      <w:r w:rsidRPr="005C6F8B">
        <w:rPr>
          <w:rFonts w:ascii="Arial" w:hAnsi="Arial" w:cs="Arial"/>
          <w:sz w:val="22"/>
          <w:szCs w:val="22"/>
          <w:lang w:val="en-US"/>
        </w:rPr>
        <w:t xml:space="preserve">, S.; PLANTENGA, T. D.; KOLDA, T. G. Newton-based optimization for </w:t>
      </w:r>
      <w:proofErr w:type="spellStart"/>
      <w:r w:rsidRPr="005C6F8B">
        <w:rPr>
          <w:rFonts w:ascii="Arial" w:hAnsi="Arial" w:cs="Arial"/>
          <w:sz w:val="22"/>
          <w:szCs w:val="22"/>
          <w:lang w:val="en-US"/>
        </w:rPr>
        <w:t>Kullback-Leibler</w:t>
      </w:r>
      <w:proofErr w:type="spellEnd"/>
      <w:r w:rsidRPr="005C6F8B">
        <w:rPr>
          <w:rFonts w:ascii="Arial" w:hAnsi="Arial" w:cs="Arial"/>
          <w:sz w:val="22"/>
          <w:szCs w:val="22"/>
          <w:lang w:val="en-US"/>
        </w:rPr>
        <w:t xml:space="preserve"> nonnegative tensor factorizations. </w:t>
      </w:r>
      <w:r w:rsidRPr="005C6F8B">
        <w:rPr>
          <w:rFonts w:ascii="Arial" w:hAnsi="Arial" w:cs="Arial"/>
          <w:bCs/>
          <w:sz w:val="22"/>
          <w:szCs w:val="22"/>
          <w:lang w:val="en-US"/>
        </w:rPr>
        <w:t>Optimization Methods and Software</w:t>
      </w:r>
      <w:r w:rsidRPr="005C6F8B">
        <w:rPr>
          <w:rFonts w:ascii="Arial" w:hAnsi="Arial" w:cs="Arial"/>
          <w:sz w:val="22"/>
          <w:szCs w:val="22"/>
          <w:lang w:val="en-US"/>
        </w:rPr>
        <w:t xml:space="preserve">, v. 30, n. 5, p. 1002–1029, 2015. </w:t>
      </w:r>
    </w:p>
    <w:p w14:paraId="1E94F386" w14:textId="77777777" w:rsidR="00CD668A" w:rsidRPr="006D37D9" w:rsidRDefault="003B6E30" w:rsidP="008E13F5">
      <w:pPr>
        <w:spacing w:after="120"/>
        <w:ind w:left="567" w:hanging="567"/>
        <w:jc w:val="both"/>
        <w:divId w:val="904071081"/>
        <w:rPr>
          <w:rFonts w:ascii="Arial" w:hAnsi="Arial" w:cs="Arial"/>
          <w:sz w:val="22"/>
          <w:szCs w:val="22"/>
          <w:lang w:val="en-US"/>
        </w:rPr>
      </w:pPr>
      <w:bookmarkStart w:id="295" w:name="HAOUES"/>
      <w:r w:rsidRPr="006D37D9">
        <w:rPr>
          <w:rFonts w:ascii="Arial" w:hAnsi="Arial" w:cs="Arial"/>
          <w:sz w:val="22"/>
          <w:szCs w:val="22"/>
          <w:lang w:val="en-US"/>
        </w:rPr>
        <w:t>HAOUES</w:t>
      </w:r>
      <w:bookmarkEnd w:id="295"/>
      <w:r w:rsidRPr="006D37D9">
        <w:rPr>
          <w:rFonts w:ascii="Arial" w:hAnsi="Arial" w:cs="Arial"/>
          <w:sz w:val="22"/>
          <w:szCs w:val="22"/>
          <w:lang w:val="en-US"/>
        </w:rPr>
        <w:t xml:space="preserve">, M. et al. A guideline for software architecture selection based on ISO 25010 quality related characteristics. </w:t>
      </w:r>
      <w:r w:rsidRPr="006D37D9">
        <w:rPr>
          <w:rFonts w:ascii="Arial" w:hAnsi="Arial" w:cs="Arial"/>
          <w:bCs/>
          <w:sz w:val="22"/>
          <w:szCs w:val="22"/>
          <w:lang w:val="en-US"/>
        </w:rPr>
        <w:t>International Journal of System Assurance Engineering and Management</w:t>
      </w:r>
      <w:r w:rsidRPr="006D37D9">
        <w:rPr>
          <w:rFonts w:ascii="Arial" w:hAnsi="Arial" w:cs="Arial"/>
          <w:sz w:val="22"/>
          <w:szCs w:val="22"/>
          <w:lang w:val="en-US"/>
        </w:rPr>
        <w:t>, v. 8, n. 2, p. 886–909, 2017.</w:t>
      </w:r>
    </w:p>
    <w:p w14:paraId="224FA97C" w14:textId="3814E43D" w:rsidR="00EE4B01" w:rsidRPr="006D37D9" w:rsidRDefault="003B6E30" w:rsidP="008E13F5">
      <w:pPr>
        <w:spacing w:after="120"/>
        <w:ind w:left="567" w:hanging="567"/>
        <w:jc w:val="both"/>
        <w:divId w:val="904071081"/>
        <w:rPr>
          <w:rFonts w:ascii="Arial" w:hAnsi="Arial" w:cs="Arial"/>
          <w:sz w:val="22"/>
          <w:szCs w:val="22"/>
          <w:lang w:val="en-US"/>
        </w:rPr>
      </w:pPr>
      <w:bookmarkStart w:id="296" w:name="HENNINGSSON"/>
      <w:r w:rsidRPr="006D37D9">
        <w:rPr>
          <w:rFonts w:ascii="Arial" w:hAnsi="Arial" w:cs="Arial"/>
          <w:sz w:val="22"/>
          <w:szCs w:val="22"/>
          <w:lang w:val="en-US"/>
        </w:rPr>
        <w:t>HENNINGSSON</w:t>
      </w:r>
      <w:bookmarkEnd w:id="296"/>
      <w:r w:rsidRPr="006D37D9">
        <w:rPr>
          <w:rFonts w:ascii="Arial" w:hAnsi="Arial" w:cs="Arial"/>
          <w:sz w:val="22"/>
          <w:szCs w:val="22"/>
          <w:lang w:val="en-US"/>
        </w:rPr>
        <w:t xml:space="preserve">, K.; WOHLIN, C. </w:t>
      </w:r>
      <w:r w:rsidRPr="006D37D9">
        <w:rPr>
          <w:rFonts w:ascii="Arial" w:hAnsi="Arial" w:cs="Arial"/>
          <w:bCs/>
          <w:sz w:val="22"/>
          <w:szCs w:val="22"/>
          <w:lang w:val="en-US"/>
        </w:rPr>
        <w:t>Understanding the Relations Between Software Quality Attributes - A Survey Approach,</w:t>
      </w:r>
      <w:r w:rsidRPr="006D37D9">
        <w:rPr>
          <w:rFonts w:ascii="Arial" w:hAnsi="Arial" w:cs="Arial"/>
          <w:sz w:val="22"/>
          <w:szCs w:val="22"/>
          <w:lang w:val="en-US"/>
        </w:rPr>
        <w:t xml:space="preserve"> 12th International Conference on Software Quality</w:t>
      </w:r>
    </w:p>
    <w:p w14:paraId="786CB717" w14:textId="0DFAA950" w:rsidR="002D7D7E" w:rsidRPr="006D37D9" w:rsidRDefault="002D7D7E" w:rsidP="008E13F5">
      <w:pPr>
        <w:spacing w:after="120"/>
        <w:ind w:left="567" w:hanging="567"/>
        <w:jc w:val="both"/>
        <w:divId w:val="904071081"/>
        <w:rPr>
          <w:rFonts w:ascii="Arial" w:hAnsi="Arial" w:cs="Arial"/>
          <w:sz w:val="22"/>
          <w:szCs w:val="22"/>
        </w:rPr>
      </w:pPr>
      <w:bookmarkStart w:id="297" w:name="HOOVER"/>
      <w:r w:rsidRPr="006D37D9">
        <w:rPr>
          <w:rFonts w:ascii="Arial" w:hAnsi="Arial" w:cs="Arial"/>
          <w:sz w:val="22"/>
          <w:szCs w:val="22"/>
          <w:lang w:val="en-US"/>
        </w:rPr>
        <w:t>HOOVER</w:t>
      </w:r>
      <w:bookmarkEnd w:id="297"/>
      <w:r w:rsidRPr="006D37D9">
        <w:rPr>
          <w:rFonts w:ascii="Arial" w:hAnsi="Arial" w:cs="Arial"/>
          <w:sz w:val="22"/>
          <w:szCs w:val="22"/>
          <w:lang w:val="en-US"/>
        </w:rPr>
        <w:t xml:space="preserve">, C. L.; ROSSO-LLOPART, M.; TARAN, G. Evaluating Project Decisions: Case Studies in Software Engineering. </w:t>
      </w:r>
      <w:r w:rsidRPr="006D37D9">
        <w:rPr>
          <w:rFonts w:ascii="Arial" w:hAnsi="Arial" w:cs="Arial"/>
          <w:sz w:val="22"/>
          <w:szCs w:val="22"/>
        </w:rPr>
        <w:t>[</w:t>
      </w:r>
      <w:proofErr w:type="spellStart"/>
      <w:r w:rsidRPr="006D37D9">
        <w:rPr>
          <w:rFonts w:ascii="Arial" w:hAnsi="Arial" w:cs="Arial"/>
          <w:sz w:val="22"/>
          <w:szCs w:val="22"/>
        </w:rPr>
        <w:t>s.l</w:t>
      </w:r>
      <w:proofErr w:type="spellEnd"/>
      <w:r w:rsidRPr="006D37D9">
        <w:rPr>
          <w:rFonts w:ascii="Arial" w:hAnsi="Arial" w:cs="Arial"/>
          <w:sz w:val="22"/>
          <w:szCs w:val="22"/>
        </w:rPr>
        <w:t xml:space="preserve">.] </w:t>
      </w:r>
      <w:proofErr w:type="spellStart"/>
      <w:r w:rsidRPr="006D37D9">
        <w:rPr>
          <w:rFonts w:ascii="Arial" w:hAnsi="Arial" w:cs="Arial"/>
          <w:sz w:val="22"/>
          <w:szCs w:val="22"/>
        </w:rPr>
        <w:t>Addison</w:t>
      </w:r>
      <w:proofErr w:type="spellEnd"/>
      <w:r w:rsidRPr="006D37D9">
        <w:rPr>
          <w:rFonts w:ascii="Arial" w:hAnsi="Arial" w:cs="Arial"/>
          <w:sz w:val="22"/>
          <w:szCs w:val="22"/>
        </w:rPr>
        <w:t>-Wesley, 2010.</w:t>
      </w:r>
    </w:p>
    <w:p w14:paraId="1BCF2279" w14:textId="2CD7D6E3" w:rsidR="00153C8C" w:rsidRPr="006D37D9" w:rsidRDefault="00153C8C" w:rsidP="00153C8C">
      <w:pPr>
        <w:spacing w:after="120"/>
        <w:ind w:left="567" w:hanging="567"/>
        <w:jc w:val="both"/>
        <w:divId w:val="904071081"/>
        <w:rPr>
          <w:rFonts w:ascii="Arial" w:hAnsi="Arial" w:cs="Arial"/>
          <w:sz w:val="22"/>
          <w:szCs w:val="22"/>
          <w:lang w:val="en-US"/>
        </w:rPr>
      </w:pPr>
      <w:bookmarkStart w:id="298" w:name="PMI"/>
      <w:bookmarkStart w:id="299" w:name="ISO25010"/>
      <w:r w:rsidRPr="006D37D9">
        <w:rPr>
          <w:rFonts w:ascii="Arial" w:hAnsi="Arial" w:cs="Arial"/>
          <w:sz w:val="22"/>
          <w:szCs w:val="22"/>
        </w:rPr>
        <w:t>INSTITUTE</w:t>
      </w:r>
      <w:bookmarkEnd w:id="298"/>
      <w:r w:rsidRPr="006D37D9">
        <w:rPr>
          <w:rFonts w:ascii="Arial" w:hAnsi="Arial" w:cs="Arial"/>
          <w:sz w:val="22"/>
          <w:szCs w:val="22"/>
        </w:rPr>
        <w:t xml:space="preserve">, P. M. Um Guia do Conhecimento em Gerenciamento de Projetos (Guia PMBOK). </w:t>
      </w:r>
      <w:r w:rsidRPr="006D37D9">
        <w:rPr>
          <w:rFonts w:ascii="Arial" w:hAnsi="Arial" w:cs="Arial"/>
          <w:sz w:val="22"/>
          <w:szCs w:val="22"/>
          <w:lang w:val="en-US"/>
        </w:rPr>
        <w:t>Pennsylvania, 2014.</w:t>
      </w:r>
    </w:p>
    <w:p w14:paraId="09DE9F00" w14:textId="0CF1301B" w:rsidR="00EE4B01" w:rsidRPr="006D37D9"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ISO/IEC</w:t>
      </w:r>
      <w:r w:rsidR="00EE4B01" w:rsidRPr="006D37D9">
        <w:rPr>
          <w:rFonts w:ascii="Arial" w:hAnsi="Arial" w:cs="Arial"/>
          <w:sz w:val="22"/>
          <w:szCs w:val="22"/>
          <w:lang w:val="en-US"/>
        </w:rPr>
        <w:t xml:space="preserve"> 25010</w:t>
      </w:r>
      <w:bookmarkEnd w:id="299"/>
      <w:r w:rsidR="00A71C2F" w:rsidRPr="006D37D9">
        <w:rPr>
          <w:rFonts w:ascii="Arial" w:hAnsi="Arial" w:cs="Arial"/>
          <w:sz w:val="22"/>
          <w:szCs w:val="22"/>
          <w:lang w:val="en-US"/>
        </w:rPr>
        <w:t xml:space="preserve"> </w:t>
      </w:r>
      <w:r w:rsidRPr="006D37D9">
        <w:rPr>
          <w:rFonts w:ascii="Arial" w:hAnsi="Arial" w:cs="Arial"/>
          <w:bCs/>
          <w:sz w:val="22"/>
          <w:szCs w:val="22"/>
          <w:lang w:val="en-US"/>
        </w:rPr>
        <w:t>System and software quality models</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w:t>
      </w:r>
      <w:r w:rsidR="00EE4B01" w:rsidRPr="006D37D9">
        <w:rPr>
          <w:rFonts w:ascii="Arial" w:hAnsi="Arial" w:cs="Arial"/>
          <w:sz w:val="22"/>
          <w:szCs w:val="22"/>
          <w:lang w:val="en-US"/>
        </w:rPr>
        <w:t>2010</w:t>
      </w:r>
    </w:p>
    <w:p w14:paraId="69A6B20C" w14:textId="77777777" w:rsidR="00153C8C" w:rsidRPr="006D37D9" w:rsidRDefault="003B6E30" w:rsidP="008E13F5">
      <w:pPr>
        <w:spacing w:after="120"/>
        <w:ind w:left="567" w:hanging="567"/>
        <w:jc w:val="both"/>
        <w:divId w:val="904071081"/>
        <w:rPr>
          <w:rFonts w:ascii="Arial" w:hAnsi="Arial" w:cs="Arial"/>
          <w:sz w:val="22"/>
          <w:szCs w:val="22"/>
          <w:lang w:val="en-US"/>
        </w:rPr>
      </w:pPr>
      <w:bookmarkStart w:id="300" w:name="ISO9126"/>
      <w:r w:rsidRPr="006D37D9">
        <w:rPr>
          <w:rFonts w:ascii="Arial" w:hAnsi="Arial" w:cs="Arial"/>
          <w:sz w:val="22"/>
          <w:szCs w:val="22"/>
          <w:lang w:val="en-US"/>
        </w:rPr>
        <w:t xml:space="preserve">ISO/IEC </w:t>
      </w:r>
      <w:r w:rsidR="00EE4B01" w:rsidRPr="006D37D9">
        <w:rPr>
          <w:rFonts w:ascii="Arial" w:hAnsi="Arial" w:cs="Arial"/>
          <w:sz w:val="22"/>
          <w:szCs w:val="22"/>
          <w:lang w:val="en-US"/>
        </w:rPr>
        <w:t>9126</w:t>
      </w:r>
      <w:r w:rsidRPr="006D37D9">
        <w:rPr>
          <w:rFonts w:ascii="Arial" w:hAnsi="Arial" w:cs="Arial"/>
          <w:sz w:val="22"/>
          <w:szCs w:val="22"/>
          <w:lang w:val="en-US"/>
        </w:rPr>
        <w:t xml:space="preserve"> </w:t>
      </w:r>
      <w:bookmarkEnd w:id="300"/>
      <w:r w:rsidRPr="006D37D9">
        <w:rPr>
          <w:rFonts w:ascii="Arial" w:hAnsi="Arial" w:cs="Arial"/>
          <w:bCs/>
          <w:sz w:val="22"/>
          <w:szCs w:val="22"/>
          <w:lang w:val="en-US"/>
        </w:rPr>
        <w:t>Software engineering -- Product quality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ISO/IEC, 2001.</w:t>
      </w:r>
    </w:p>
    <w:p w14:paraId="7383D616" w14:textId="53FB7FDD" w:rsidR="00153C8C" w:rsidRPr="006D37D9" w:rsidRDefault="00153C8C" w:rsidP="00153C8C">
      <w:pPr>
        <w:spacing w:after="120"/>
        <w:ind w:left="567" w:hanging="567"/>
        <w:jc w:val="both"/>
        <w:divId w:val="904071081"/>
        <w:rPr>
          <w:rFonts w:ascii="Arial" w:hAnsi="Arial" w:cs="Arial"/>
          <w:sz w:val="22"/>
          <w:szCs w:val="22"/>
          <w:lang w:val="en-US"/>
        </w:rPr>
      </w:pPr>
      <w:bookmarkStart w:id="301" w:name="ISOIEC_15939"/>
      <w:r w:rsidRPr="006D37D9">
        <w:rPr>
          <w:rFonts w:ascii="Arial" w:hAnsi="Arial" w:cs="Arial"/>
          <w:noProof/>
          <w:sz w:val="22"/>
          <w:szCs w:val="22"/>
          <w:lang w:val="en-US"/>
        </w:rPr>
        <w:t>ISO/IEC:15939</w:t>
      </w:r>
      <w:bookmarkEnd w:id="301"/>
      <w:r w:rsidRPr="006D37D9">
        <w:rPr>
          <w:rFonts w:ascii="Arial" w:hAnsi="Arial" w:cs="Arial"/>
          <w:noProof/>
          <w:sz w:val="22"/>
          <w:szCs w:val="22"/>
          <w:lang w:val="en-US"/>
        </w:rPr>
        <w:t xml:space="preserve"> </w:t>
      </w:r>
      <w:r w:rsidRPr="006D37D9">
        <w:rPr>
          <w:rFonts w:ascii="Arial" w:hAnsi="Arial" w:cs="Arial"/>
          <w:bCs/>
          <w:noProof/>
          <w:sz w:val="22"/>
          <w:szCs w:val="22"/>
          <w:lang w:val="en-US"/>
        </w:rPr>
        <w:t xml:space="preserve"> Software Engineering - Software Measurement Process</w:t>
      </w:r>
      <w:r w:rsidRPr="006D37D9">
        <w:rPr>
          <w:rFonts w:ascii="Arial" w:hAnsi="Arial" w:cs="Arial"/>
          <w:noProof/>
          <w:sz w:val="22"/>
          <w:szCs w:val="22"/>
          <w:lang w:val="en-US"/>
        </w:rPr>
        <w:t>. International Organization for Standardization and International Electrotechnical Commission. [S.l.]. 2002</w:t>
      </w:r>
    </w:p>
    <w:p w14:paraId="53654EC6" w14:textId="370277DE" w:rsidR="00C66977" w:rsidRPr="006D37D9" w:rsidRDefault="003B6E30" w:rsidP="008E13F5">
      <w:pPr>
        <w:spacing w:after="120"/>
        <w:ind w:left="567" w:hanging="567"/>
        <w:jc w:val="both"/>
        <w:divId w:val="904071081"/>
        <w:rPr>
          <w:rFonts w:ascii="Arial" w:hAnsi="Arial" w:cs="Arial"/>
          <w:sz w:val="22"/>
          <w:szCs w:val="22"/>
          <w:lang w:val="en-US"/>
        </w:rPr>
      </w:pPr>
      <w:bookmarkStart w:id="302" w:name="JURISTO"/>
      <w:r w:rsidRPr="006D37D9">
        <w:rPr>
          <w:rFonts w:ascii="Arial" w:hAnsi="Arial" w:cs="Arial"/>
          <w:sz w:val="22"/>
          <w:szCs w:val="22"/>
          <w:lang w:val="en-US"/>
        </w:rPr>
        <w:t>JURISTO</w:t>
      </w:r>
      <w:bookmarkEnd w:id="302"/>
      <w:r w:rsidRPr="006D37D9">
        <w:rPr>
          <w:rFonts w:ascii="Arial" w:hAnsi="Arial" w:cs="Arial"/>
          <w:sz w:val="22"/>
          <w:szCs w:val="22"/>
          <w:lang w:val="en-US"/>
        </w:rPr>
        <w:t xml:space="preserve">, N.; MORENO, A. M. </w:t>
      </w:r>
      <w:r w:rsidRPr="006D37D9">
        <w:rPr>
          <w:rFonts w:ascii="Arial" w:hAnsi="Arial" w:cs="Arial"/>
          <w:bCs/>
          <w:sz w:val="22"/>
          <w:szCs w:val="22"/>
          <w:lang w:val="en-US"/>
        </w:rPr>
        <w:t>Basics of Software Engineering Experimentation</w:t>
      </w:r>
      <w:r w:rsidRPr="006D37D9">
        <w:rPr>
          <w:rFonts w:ascii="Arial" w:hAnsi="Arial" w:cs="Arial"/>
          <w:sz w:val="22"/>
          <w:szCs w:val="22"/>
          <w:lang w:val="en-US"/>
        </w:rPr>
        <w:t>. 1st. ed.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2010.</w:t>
      </w:r>
    </w:p>
    <w:p w14:paraId="2FE7A6E2" w14:textId="5C0A1C3E" w:rsidR="002F4318" w:rsidRPr="006D37D9" w:rsidRDefault="002F4318" w:rsidP="008E13F5">
      <w:pPr>
        <w:spacing w:after="120"/>
        <w:ind w:left="567" w:hanging="567"/>
        <w:jc w:val="both"/>
        <w:divId w:val="904071081"/>
        <w:rPr>
          <w:rFonts w:ascii="Arial" w:hAnsi="Arial" w:cs="Arial"/>
          <w:sz w:val="22"/>
          <w:szCs w:val="22"/>
          <w:lang w:val="en-US"/>
        </w:rPr>
      </w:pPr>
      <w:bookmarkStart w:id="303" w:name="KaiWei"/>
      <w:r w:rsidRPr="006D37D9">
        <w:rPr>
          <w:rFonts w:ascii="Arial" w:hAnsi="Arial" w:cs="Arial"/>
          <w:sz w:val="22"/>
          <w:szCs w:val="22"/>
          <w:lang w:val="en-US"/>
        </w:rPr>
        <w:t>KAI-W</w:t>
      </w:r>
      <w:bookmarkEnd w:id="303"/>
      <w:r w:rsidRPr="006D37D9">
        <w:rPr>
          <w:rFonts w:ascii="Arial" w:hAnsi="Arial" w:cs="Arial"/>
          <w:sz w:val="22"/>
          <w:szCs w:val="22"/>
          <w:lang w:val="en-US"/>
        </w:rPr>
        <w:t xml:space="preserve">EI Chang, Wen-tau </w:t>
      </w:r>
      <w:proofErr w:type="spellStart"/>
      <w:r w:rsidRPr="006D37D9">
        <w:rPr>
          <w:rFonts w:ascii="Arial" w:hAnsi="Arial" w:cs="Arial"/>
          <w:sz w:val="22"/>
          <w:szCs w:val="22"/>
          <w:lang w:val="en-US"/>
        </w:rPr>
        <w:t>Yih</w:t>
      </w:r>
      <w:proofErr w:type="spellEnd"/>
      <w:r w:rsidRPr="006D37D9">
        <w:rPr>
          <w:rFonts w:ascii="Arial" w:hAnsi="Arial" w:cs="Arial"/>
          <w:sz w:val="22"/>
          <w:szCs w:val="22"/>
          <w:lang w:val="en-US"/>
        </w:rPr>
        <w:t>, and Christopher Meek. 2013. Multi-relational latent semantic analysis. In Proceedings of the 2013 Conference on Empirical Methods in Natural Language Processing (EMNLP’13). 1602–1612</w:t>
      </w:r>
    </w:p>
    <w:p w14:paraId="3B616CB8" w14:textId="4A6DF859" w:rsidR="005B3C55" w:rsidRPr="005B3C55" w:rsidRDefault="005B3C55" w:rsidP="00420198">
      <w:pPr>
        <w:spacing w:after="120"/>
        <w:ind w:left="567" w:hanging="567"/>
        <w:divId w:val="904071081"/>
        <w:rPr>
          <w:rFonts w:ascii="Arial" w:hAnsi="Arial" w:cs="Arial"/>
          <w:sz w:val="22"/>
          <w:szCs w:val="22"/>
          <w:lang w:val="en-US"/>
        </w:rPr>
      </w:pPr>
      <w:bookmarkStart w:id="304" w:name="KEVIC"/>
      <w:r w:rsidRPr="005B3C55">
        <w:rPr>
          <w:rFonts w:ascii="Arial" w:hAnsi="Arial" w:cs="Arial"/>
          <w:sz w:val="22"/>
          <w:szCs w:val="22"/>
          <w:lang w:val="en-US"/>
        </w:rPr>
        <w:t>KEVIC</w:t>
      </w:r>
      <w:bookmarkEnd w:id="304"/>
      <w:r w:rsidRPr="005B3C55">
        <w:rPr>
          <w:rFonts w:ascii="Arial" w:hAnsi="Arial" w:cs="Arial"/>
          <w:sz w:val="22"/>
          <w:szCs w:val="22"/>
          <w:lang w:val="en-US"/>
        </w:rPr>
        <w:t>, K.</w:t>
      </w:r>
      <w:r w:rsidR="00420198" w:rsidRPr="006D37D9">
        <w:rPr>
          <w:rFonts w:ascii="Arial" w:hAnsi="Arial" w:cs="Arial"/>
          <w:sz w:val="22"/>
          <w:szCs w:val="22"/>
          <w:lang w:val="en-US"/>
        </w:rPr>
        <w:t>;</w:t>
      </w:r>
      <w:r w:rsidRPr="005B3C55">
        <w:rPr>
          <w:rFonts w:ascii="Arial" w:hAnsi="Arial" w:cs="Arial"/>
          <w:sz w:val="22"/>
          <w:szCs w:val="22"/>
          <w:lang w:val="en-US"/>
        </w:rPr>
        <w:t xml:space="preserve"> </w:t>
      </w:r>
      <w:proofErr w:type="spellStart"/>
      <w:r w:rsidR="005C4E9F" w:rsidRPr="006D37D9">
        <w:rPr>
          <w:rFonts w:ascii="Arial" w:hAnsi="Arial" w:cs="Arial"/>
          <w:lang w:val="en-US"/>
        </w:rPr>
        <w:t>Kevic</w:t>
      </w:r>
      <w:proofErr w:type="spellEnd"/>
      <w:r w:rsidR="005C4E9F" w:rsidRPr="006D37D9">
        <w:rPr>
          <w:rFonts w:ascii="Arial" w:hAnsi="Arial" w:cs="Arial"/>
          <w:lang w:val="en-US"/>
        </w:rPr>
        <w:t>, K</w:t>
      </w:r>
      <w:r w:rsidR="00420198" w:rsidRPr="006D37D9">
        <w:rPr>
          <w:rFonts w:ascii="Arial" w:hAnsi="Arial" w:cs="Arial"/>
          <w:lang w:val="en-US"/>
        </w:rPr>
        <w:t xml:space="preserve">.; </w:t>
      </w:r>
      <w:r w:rsidR="005C4E9F" w:rsidRPr="005C4E9F">
        <w:rPr>
          <w:rFonts w:ascii="Arial" w:hAnsi="Arial" w:cs="Arial"/>
          <w:sz w:val="22"/>
          <w:szCs w:val="22"/>
          <w:lang w:val="en-US"/>
        </w:rPr>
        <w:t>Murphy, B</w:t>
      </w:r>
      <w:r w:rsidR="00420198" w:rsidRPr="006D37D9">
        <w:rPr>
          <w:rFonts w:ascii="Arial" w:hAnsi="Arial" w:cs="Arial"/>
          <w:sz w:val="22"/>
          <w:szCs w:val="22"/>
          <w:lang w:val="en-US"/>
        </w:rPr>
        <w:t xml:space="preserve">.; </w:t>
      </w:r>
      <w:r w:rsidR="005C4E9F" w:rsidRPr="005C4E9F">
        <w:rPr>
          <w:rFonts w:ascii="Arial" w:hAnsi="Arial" w:cs="Arial"/>
          <w:sz w:val="22"/>
          <w:szCs w:val="22"/>
          <w:lang w:val="en-US"/>
        </w:rPr>
        <w:t>Williams, L</w:t>
      </w:r>
      <w:r w:rsidR="00420198" w:rsidRPr="006D37D9">
        <w:rPr>
          <w:rFonts w:ascii="Arial" w:hAnsi="Arial" w:cs="Arial"/>
          <w:sz w:val="22"/>
          <w:szCs w:val="22"/>
          <w:lang w:val="en-US"/>
        </w:rPr>
        <w:t xml:space="preserve">.; </w:t>
      </w:r>
      <w:r w:rsidR="005C4E9F" w:rsidRPr="006D37D9">
        <w:rPr>
          <w:rFonts w:ascii="Arial" w:hAnsi="Arial" w:cs="Arial"/>
          <w:sz w:val="22"/>
          <w:szCs w:val="22"/>
          <w:lang w:val="en-US"/>
        </w:rPr>
        <w:t>Beckmann, J</w:t>
      </w:r>
      <w:r w:rsidRPr="005B3C55">
        <w:rPr>
          <w:rFonts w:ascii="Arial" w:hAnsi="Arial" w:cs="Arial"/>
          <w:sz w:val="22"/>
          <w:szCs w:val="22"/>
          <w:lang w:val="en-US"/>
        </w:rPr>
        <w:t>.</w:t>
      </w:r>
      <w:r w:rsidR="00420198" w:rsidRPr="006D37D9">
        <w:rPr>
          <w:rFonts w:ascii="Arial" w:hAnsi="Arial" w:cs="Arial"/>
          <w:sz w:val="22"/>
          <w:szCs w:val="22"/>
          <w:lang w:val="en-US"/>
        </w:rPr>
        <w:t>;</w:t>
      </w:r>
      <w:r w:rsidRPr="005B3C55">
        <w:rPr>
          <w:rFonts w:ascii="Arial" w:hAnsi="Arial" w:cs="Arial"/>
          <w:sz w:val="22"/>
          <w:szCs w:val="22"/>
          <w:lang w:val="en-US"/>
        </w:rPr>
        <w:t xml:space="preserve"> </w:t>
      </w:r>
      <w:r w:rsidRPr="005B3C55">
        <w:rPr>
          <w:rFonts w:ascii="Arial" w:hAnsi="Arial" w:cs="Arial"/>
          <w:bCs/>
          <w:sz w:val="22"/>
          <w:szCs w:val="22"/>
          <w:lang w:val="en-US"/>
        </w:rPr>
        <w:t>Characterizing Experimentation in Continuous Deployment: A Case Study on Bing</w:t>
      </w:r>
      <w:r w:rsidRPr="005B3C55">
        <w:rPr>
          <w:rFonts w:ascii="Arial" w:hAnsi="Arial" w:cs="Arial"/>
          <w:sz w:val="22"/>
          <w:szCs w:val="22"/>
          <w:lang w:val="en-US"/>
        </w:rPr>
        <w:t>. Proceedings of the 39th International Conference on Software Engineering: Software Engineering in Practice Track</w:t>
      </w:r>
      <w:r w:rsidRPr="006D37D9">
        <w:rPr>
          <w:rFonts w:ascii="Arial" w:hAnsi="Arial" w:cs="Arial"/>
          <w:sz w:val="22"/>
          <w:szCs w:val="22"/>
          <w:lang w:val="en-US"/>
        </w:rPr>
        <w:t>-</w:t>
      </w:r>
      <w:r w:rsidRPr="005B3C55">
        <w:rPr>
          <w:rFonts w:ascii="Arial" w:hAnsi="Arial" w:cs="Arial"/>
          <w:sz w:val="22"/>
          <w:szCs w:val="22"/>
          <w:lang w:val="en-US"/>
        </w:rPr>
        <w:t>ICSE-SEIP ’17.Piscataway, NJ, USA: IEEE Press, 2017</w:t>
      </w:r>
      <w:r w:rsidRPr="006D37D9">
        <w:rPr>
          <w:rFonts w:ascii="Arial" w:hAnsi="Arial" w:cs="Arial"/>
          <w:sz w:val="22"/>
          <w:szCs w:val="22"/>
          <w:lang w:val="en-US"/>
        </w:rPr>
        <w:t xml:space="preserve"> </w:t>
      </w:r>
      <w:proofErr w:type="spellStart"/>
      <w:r w:rsidRPr="005B3C55">
        <w:rPr>
          <w:rFonts w:ascii="Arial" w:hAnsi="Arial" w:cs="Arial"/>
          <w:sz w:val="22"/>
          <w:szCs w:val="22"/>
          <w:lang w:val="en-US"/>
        </w:rPr>
        <w:t>Disponível</w:t>
      </w:r>
      <w:proofErr w:type="spellEnd"/>
      <w:r w:rsidRPr="005B3C55">
        <w:rPr>
          <w:rFonts w:ascii="Arial" w:hAnsi="Arial" w:cs="Arial"/>
          <w:sz w:val="22"/>
          <w:szCs w:val="22"/>
          <w:lang w:val="en-US"/>
        </w:rPr>
        <w:t xml:space="preserve"> </w:t>
      </w:r>
      <w:proofErr w:type="spellStart"/>
      <w:r w:rsidRPr="005B3C55">
        <w:rPr>
          <w:rFonts w:ascii="Arial" w:hAnsi="Arial" w:cs="Arial"/>
          <w:sz w:val="22"/>
          <w:szCs w:val="22"/>
          <w:lang w:val="en-US"/>
        </w:rPr>
        <w:t>em</w:t>
      </w:r>
      <w:proofErr w:type="spellEnd"/>
      <w:r w:rsidRPr="005B3C55">
        <w:rPr>
          <w:rFonts w:ascii="Arial" w:hAnsi="Arial" w:cs="Arial"/>
          <w:sz w:val="22"/>
          <w:szCs w:val="22"/>
          <w:lang w:val="en-US"/>
        </w:rPr>
        <w:t>: &lt;https://doi.org/10.1109/ICSE-SEIP.2017.19&gt;</w:t>
      </w:r>
    </w:p>
    <w:p w14:paraId="3F7030B8"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305" w:name="KITCHENHAM"/>
      <w:r w:rsidRPr="006D37D9">
        <w:rPr>
          <w:rFonts w:ascii="Arial" w:hAnsi="Arial" w:cs="Arial"/>
          <w:sz w:val="22"/>
          <w:szCs w:val="22"/>
          <w:lang w:val="en-US"/>
        </w:rPr>
        <w:t>KITCHENHAM</w:t>
      </w:r>
      <w:bookmarkEnd w:id="305"/>
      <w:r w:rsidRPr="006D37D9">
        <w:rPr>
          <w:rFonts w:ascii="Arial" w:hAnsi="Arial" w:cs="Arial"/>
          <w:sz w:val="22"/>
          <w:szCs w:val="22"/>
          <w:lang w:val="en-US"/>
        </w:rPr>
        <w:t xml:space="preserve">, B. </w:t>
      </w:r>
      <w:proofErr w:type="gramStart"/>
      <w:r w:rsidRPr="006D37D9">
        <w:rPr>
          <w:rFonts w:ascii="Arial" w:hAnsi="Arial" w:cs="Arial"/>
          <w:sz w:val="22"/>
          <w:szCs w:val="22"/>
          <w:lang w:val="en-US"/>
        </w:rPr>
        <w:t>What’s</w:t>
      </w:r>
      <w:proofErr w:type="gramEnd"/>
      <w:r w:rsidRPr="006D37D9">
        <w:rPr>
          <w:rFonts w:ascii="Arial" w:hAnsi="Arial" w:cs="Arial"/>
          <w:sz w:val="22"/>
          <w:szCs w:val="22"/>
          <w:lang w:val="en-US"/>
        </w:rPr>
        <w:t xml:space="preserve"> up with software metrics?--A preliminary mapping study. </w:t>
      </w:r>
      <w:r w:rsidRPr="006D37D9">
        <w:rPr>
          <w:rFonts w:ascii="Arial" w:hAnsi="Arial" w:cs="Arial"/>
          <w:bCs/>
          <w:sz w:val="22"/>
          <w:szCs w:val="22"/>
          <w:lang w:val="en-US"/>
        </w:rPr>
        <w:t>Journal of systems and software</w:t>
      </w:r>
      <w:r w:rsidRPr="006D37D9">
        <w:rPr>
          <w:rFonts w:ascii="Arial" w:hAnsi="Arial" w:cs="Arial"/>
          <w:sz w:val="22"/>
          <w:szCs w:val="22"/>
          <w:lang w:val="en-US"/>
        </w:rPr>
        <w:t xml:space="preserve">, v. 83, n. 1, p. 37–51, 2010. </w:t>
      </w:r>
    </w:p>
    <w:p w14:paraId="683C3B96" w14:textId="77777777" w:rsidR="00C66977" w:rsidRPr="006D37D9" w:rsidRDefault="003B6E30" w:rsidP="008E13F5">
      <w:pPr>
        <w:spacing w:after="120"/>
        <w:ind w:left="567" w:hanging="567"/>
        <w:jc w:val="both"/>
        <w:divId w:val="904071081"/>
        <w:rPr>
          <w:rFonts w:ascii="Arial" w:hAnsi="Arial" w:cs="Arial"/>
          <w:sz w:val="22"/>
          <w:szCs w:val="22"/>
          <w:lang w:val="en-US"/>
        </w:rPr>
      </w:pPr>
      <w:bookmarkStart w:id="306" w:name="KOHAVI_controlled"/>
      <w:r w:rsidRPr="006D37D9">
        <w:rPr>
          <w:rFonts w:ascii="Arial" w:hAnsi="Arial" w:cs="Arial"/>
          <w:sz w:val="22"/>
          <w:szCs w:val="22"/>
          <w:lang w:val="en-US"/>
        </w:rPr>
        <w:lastRenderedPageBreak/>
        <w:t>KOHAVI</w:t>
      </w:r>
      <w:bookmarkEnd w:id="306"/>
      <w:r w:rsidRPr="006D37D9">
        <w:rPr>
          <w:rFonts w:ascii="Arial" w:hAnsi="Arial" w:cs="Arial"/>
          <w:sz w:val="22"/>
          <w:szCs w:val="22"/>
          <w:lang w:val="en-US"/>
        </w:rPr>
        <w:t xml:space="preserve">, R. et al. Controlled Experiments on the Web: Survey and Practical Guide. </w:t>
      </w:r>
      <w:r w:rsidRPr="006D37D9">
        <w:rPr>
          <w:rFonts w:ascii="Arial" w:hAnsi="Arial" w:cs="Arial"/>
          <w:bCs/>
          <w:sz w:val="22"/>
          <w:szCs w:val="22"/>
          <w:lang w:val="en-US"/>
        </w:rPr>
        <w:t xml:space="preserve">Data Min. </w:t>
      </w:r>
      <w:proofErr w:type="spellStart"/>
      <w:r w:rsidRPr="006D37D9">
        <w:rPr>
          <w:rFonts w:ascii="Arial" w:hAnsi="Arial" w:cs="Arial"/>
          <w:bCs/>
          <w:sz w:val="22"/>
          <w:szCs w:val="22"/>
          <w:lang w:val="en-US"/>
        </w:rPr>
        <w:t>Knowl</w:t>
      </w:r>
      <w:proofErr w:type="spellEnd"/>
      <w:r w:rsidRPr="006D37D9">
        <w:rPr>
          <w:rFonts w:ascii="Arial" w:hAnsi="Arial" w:cs="Arial"/>
          <w:bCs/>
          <w:sz w:val="22"/>
          <w:szCs w:val="22"/>
          <w:lang w:val="en-US"/>
        </w:rPr>
        <w:t xml:space="preserve">. </w:t>
      </w:r>
      <w:proofErr w:type="spellStart"/>
      <w:r w:rsidRPr="006D37D9">
        <w:rPr>
          <w:rFonts w:ascii="Arial" w:hAnsi="Arial" w:cs="Arial"/>
          <w:bCs/>
          <w:sz w:val="22"/>
          <w:szCs w:val="22"/>
          <w:lang w:val="en-US"/>
        </w:rPr>
        <w:t>Discov</w:t>
      </w:r>
      <w:proofErr w:type="spellEnd"/>
      <w:r w:rsidRPr="006D37D9">
        <w:rPr>
          <w:rFonts w:ascii="Arial" w:hAnsi="Arial" w:cs="Arial"/>
          <w:bCs/>
          <w:sz w:val="22"/>
          <w:szCs w:val="22"/>
          <w:lang w:val="en-US"/>
        </w:rPr>
        <w:t>.</w:t>
      </w:r>
      <w:r w:rsidRPr="006D37D9">
        <w:rPr>
          <w:rFonts w:ascii="Arial" w:hAnsi="Arial" w:cs="Arial"/>
          <w:sz w:val="22"/>
          <w:szCs w:val="22"/>
          <w:lang w:val="en-US"/>
        </w:rPr>
        <w:t xml:space="preserve">, v. 18, n. 1, p. 140–181, </w:t>
      </w:r>
      <w:proofErr w:type="spellStart"/>
      <w:r w:rsidRPr="006D37D9">
        <w:rPr>
          <w:rFonts w:ascii="Arial" w:hAnsi="Arial" w:cs="Arial"/>
          <w:sz w:val="22"/>
          <w:szCs w:val="22"/>
          <w:lang w:val="en-US"/>
        </w:rPr>
        <w:t>fev</w:t>
      </w:r>
      <w:proofErr w:type="spellEnd"/>
      <w:r w:rsidRPr="006D37D9">
        <w:rPr>
          <w:rFonts w:ascii="Arial" w:hAnsi="Arial" w:cs="Arial"/>
          <w:sz w:val="22"/>
          <w:szCs w:val="22"/>
          <w:lang w:val="en-US"/>
        </w:rPr>
        <w:t>. 2009.</w:t>
      </w:r>
    </w:p>
    <w:p w14:paraId="5CFF7BE1" w14:textId="7219FA0C" w:rsidR="00C66977" w:rsidRPr="006D37D9" w:rsidRDefault="003B6E30" w:rsidP="008E13F5">
      <w:pPr>
        <w:spacing w:after="120"/>
        <w:ind w:left="567" w:hanging="567"/>
        <w:jc w:val="both"/>
        <w:divId w:val="904071081"/>
        <w:rPr>
          <w:rFonts w:ascii="Arial" w:hAnsi="Arial" w:cs="Arial"/>
          <w:sz w:val="22"/>
          <w:szCs w:val="22"/>
          <w:lang w:val="en-US"/>
        </w:rPr>
      </w:pPr>
      <w:bookmarkStart w:id="307" w:name="KOHAVI_online"/>
      <w:r w:rsidRPr="006D37D9">
        <w:rPr>
          <w:rFonts w:ascii="Arial" w:hAnsi="Arial" w:cs="Arial"/>
          <w:sz w:val="22"/>
          <w:szCs w:val="22"/>
          <w:lang w:val="en-US"/>
        </w:rPr>
        <w:t>KOHAVI</w:t>
      </w:r>
      <w:bookmarkEnd w:id="307"/>
      <w:r w:rsidRPr="006D37D9">
        <w:rPr>
          <w:rFonts w:ascii="Arial" w:hAnsi="Arial" w:cs="Arial"/>
          <w:sz w:val="22"/>
          <w:szCs w:val="22"/>
          <w:lang w:val="en-US"/>
        </w:rPr>
        <w:t xml:space="preserve">, R.; LONGBOTHAM, R.; WALKER, T. Online Experiments: Practical Lessons. </w:t>
      </w:r>
      <w:r w:rsidRPr="006D37D9">
        <w:rPr>
          <w:rFonts w:ascii="Arial" w:hAnsi="Arial" w:cs="Arial"/>
          <w:bCs/>
          <w:sz w:val="22"/>
          <w:szCs w:val="22"/>
          <w:lang w:val="en-US"/>
        </w:rPr>
        <w:t>IEEE Computer</w:t>
      </w:r>
      <w:r w:rsidRPr="006D37D9">
        <w:rPr>
          <w:rFonts w:ascii="Arial" w:hAnsi="Arial" w:cs="Arial"/>
          <w:sz w:val="22"/>
          <w:szCs w:val="22"/>
          <w:lang w:val="en-US"/>
        </w:rPr>
        <w:t xml:space="preserve">, v. 43, p. 82–85, 2010. </w:t>
      </w:r>
    </w:p>
    <w:p w14:paraId="68BEFFC9" w14:textId="0DF4924C" w:rsidR="00825EF5" w:rsidRPr="00825EF5" w:rsidRDefault="00825EF5" w:rsidP="00825EF5">
      <w:pPr>
        <w:spacing w:after="120"/>
        <w:ind w:left="567" w:hanging="567"/>
        <w:jc w:val="both"/>
        <w:divId w:val="904071081"/>
        <w:rPr>
          <w:rFonts w:ascii="Arial" w:hAnsi="Arial" w:cs="Arial"/>
          <w:sz w:val="22"/>
          <w:szCs w:val="22"/>
          <w:lang w:val="en-US"/>
        </w:rPr>
      </w:pPr>
      <w:bookmarkStart w:id="308" w:name="KOHAVI_large_scale"/>
      <w:r w:rsidRPr="00825EF5">
        <w:rPr>
          <w:rFonts w:ascii="Arial" w:hAnsi="Arial" w:cs="Arial"/>
          <w:sz w:val="22"/>
          <w:szCs w:val="22"/>
          <w:lang w:val="en-US"/>
        </w:rPr>
        <w:t>KOHAVI</w:t>
      </w:r>
      <w:bookmarkEnd w:id="308"/>
      <w:r w:rsidRPr="00825EF5">
        <w:rPr>
          <w:rFonts w:ascii="Arial" w:hAnsi="Arial" w:cs="Arial"/>
          <w:sz w:val="22"/>
          <w:szCs w:val="22"/>
          <w:lang w:val="en-US"/>
        </w:rPr>
        <w:t xml:space="preserve">, R. et al. </w:t>
      </w:r>
      <w:r w:rsidRPr="00825EF5">
        <w:rPr>
          <w:rFonts w:ascii="Arial" w:hAnsi="Arial" w:cs="Arial"/>
          <w:bCs/>
          <w:sz w:val="22"/>
          <w:szCs w:val="22"/>
          <w:lang w:val="en-US"/>
        </w:rPr>
        <w:t>Online Controlled Experiments at Large Scale</w:t>
      </w:r>
      <w:r w:rsidRPr="00825EF5">
        <w:rPr>
          <w:rFonts w:ascii="Arial" w:hAnsi="Arial" w:cs="Arial"/>
          <w:sz w:val="22"/>
          <w:szCs w:val="22"/>
          <w:lang w:val="en-US"/>
        </w:rPr>
        <w:t>. Proceedings of the 19th ACM SIGKDD International Conference on Knowledge Discovery and Data Mining</w:t>
      </w:r>
      <w:r w:rsidRPr="006D37D9">
        <w:rPr>
          <w:rFonts w:ascii="Arial" w:hAnsi="Arial" w:cs="Arial"/>
          <w:sz w:val="22"/>
          <w:szCs w:val="22"/>
          <w:lang w:val="en-US"/>
        </w:rPr>
        <w:t>-</w:t>
      </w:r>
      <w:r w:rsidRPr="00825EF5">
        <w:rPr>
          <w:rFonts w:ascii="Arial" w:hAnsi="Arial" w:cs="Arial"/>
          <w:sz w:val="22"/>
          <w:szCs w:val="22"/>
          <w:lang w:val="en-US"/>
        </w:rPr>
        <w:t>KDD</w:t>
      </w:r>
      <w:r w:rsidRPr="006D37D9">
        <w:rPr>
          <w:rFonts w:ascii="Arial" w:hAnsi="Arial" w:cs="Arial"/>
          <w:sz w:val="22"/>
          <w:szCs w:val="22"/>
          <w:lang w:val="en-US"/>
        </w:rPr>
        <w:t>,</w:t>
      </w:r>
      <w:r w:rsidRPr="00825EF5">
        <w:rPr>
          <w:rFonts w:ascii="Arial" w:hAnsi="Arial" w:cs="Arial"/>
          <w:sz w:val="22"/>
          <w:szCs w:val="22"/>
          <w:lang w:val="en-US"/>
        </w:rPr>
        <w:t xml:space="preserve"> New York, NY, USA: ACM, 2013</w:t>
      </w:r>
      <w:r w:rsidRPr="006D37D9">
        <w:rPr>
          <w:rFonts w:ascii="Arial" w:hAnsi="Arial" w:cs="Arial"/>
          <w:sz w:val="22"/>
          <w:szCs w:val="22"/>
          <w:lang w:val="en-US"/>
        </w:rPr>
        <w:t xml:space="preserve"> </w:t>
      </w:r>
      <w:proofErr w:type="spellStart"/>
      <w:r w:rsidRPr="00825EF5">
        <w:rPr>
          <w:rFonts w:ascii="Arial" w:hAnsi="Arial" w:cs="Arial"/>
          <w:sz w:val="22"/>
          <w:szCs w:val="22"/>
          <w:lang w:val="en-US"/>
        </w:rPr>
        <w:t>Disponível</w:t>
      </w:r>
      <w:proofErr w:type="spellEnd"/>
      <w:r w:rsidRPr="00825EF5">
        <w:rPr>
          <w:rFonts w:ascii="Arial" w:hAnsi="Arial" w:cs="Arial"/>
          <w:sz w:val="22"/>
          <w:szCs w:val="22"/>
          <w:lang w:val="en-US"/>
        </w:rPr>
        <w:t xml:space="preserve"> </w:t>
      </w:r>
      <w:proofErr w:type="spellStart"/>
      <w:r w:rsidRPr="00825EF5">
        <w:rPr>
          <w:rFonts w:ascii="Arial" w:hAnsi="Arial" w:cs="Arial"/>
          <w:sz w:val="22"/>
          <w:szCs w:val="22"/>
          <w:lang w:val="en-US"/>
        </w:rPr>
        <w:t>em</w:t>
      </w:r>
      <w:proofErr w:type="spellEnd"/>
      <w:r w:rsidRPr="00825EF5">
        <w:rPr>
          <w:rFonts w:ascii="Arial" w:hAnsi="Arial" w:cs="Arial"/>
          <w:sz w:val="22"/>
          <w:szCs w:val="22"/>
          <w:lang w:val="en-US"/>
        </w:rPr>
        <w:t>: &lt;http://doi.acm.org/10.1145/2487575.2488217&gt;</w:t>
      </w:r>
    </w:p>
    <w:p w14:paraId="4F3BD9EF" w14:textId="3521155D" w:rsidR="00C66977" w:rsidRDefault="003B6E30" w:rsidP="008E13F5">
      <w:pPr>
        <w:spacing w:after="120"/>
        <w:ind w:left="567" w:hanging="567"/>
        <w:jc w:val="both"/>
        <w:divId w:val="904071081"/>
        <w:rPr>
          <w:rStyle w:val="Hyperlink"/>
          <w:rFonts w:ascii="Arial" w:hAnsi="Arial" w:cs="Arial"/>
          <w:sz w:val="22"/>
          <w:szCs w:val="22"/>
        </w:rPr>
      </w:pPr>
      <w:bookmarkStart w:id="309" w:name="LAVAZZA"/>
      <w:r w:rsidRPr="006D37D9">
        <w:rPr>
          <w:rFonts w:ascii="Arial" w:hAnsi="Arial" w:cs="Arial"/>
          <w:sz w:val="22"/>
          <w:szCs w:val="22"/>
          <w:lang w:val="en-US"/>
        </w:rPr>
        <w:t>LAVAZZA</w:t>
      </w:r>
      <w:bookmarkEnd w:id="309"/>
      <w:r w:rsidRPr="006D37D9">
        <w:rPr>
          <w:rFonts w:ascii="Arial" w:hAnsi="Arial" w:cs="Arial"/>
          <w:sz w:val="22"/>
          <w:szCs w:val="22"/>
          <w:lang w:val="en-US"/>
        </w:rPr>
        <w:t xml:space="preserve">, L.; MORASCA, S. </w:t>
      </w:r>
      <w:r w:rsidRPr="006D37D9">
        <w:rPr>
          <w:rFonts w:ascii="Arial" w:hAnsi="Arial" w:cs="Arial"/>
          <w:bCs/>
          <w:sz w:val="22"/>
          <w:szCs w:val="22"/>
          <w:lang w:val="en-US"/>
        </w:rPr>
        <w:t>An Empirical Evaluation of Distribution-based Thresholds for Internal Software Measures</w:t>
      </w:r>
      <w:r w:rsidRPr="006D37D9">
        <w:rPr>
          <w:rFonts w:ascii="Arial" w:hAnsi="Arial" w:cs="Arial"/>
          <w:sz w:val="22"/>
          <w:szCs w:val="22"/>
          <w:lang w:val="en-US"/>
        </w:rPr>
        <w:t xml:space="preserve">. Proceedings of the </w:t>
      </w:r>
      <w:proofErr w:type="spellStart"/>
      <w:proofErr w:type="gramStart"/>
      <w:r w:rsidRPr="006D37D9">
        <w:rPr>
          <w:rFonts w:ascii="Arial" w:hAnsi="Arial" w:cs="Arial"/>
          <w:sz w:val="22"/>
          <w:szCs w:val="22"/>
          <w:lang w:val="en-US"/>
        </w:rPr>
        <w:t>The</w:t>
      </w:r>
      <w:proofErr w:type="spellEnd"/>
      <w:proofErr w:type="gramEnd"/>
      <w:r w:rsidRPr="006D37D9">
        <w:rPr>
          <w:rFonts w:ascii="Arial" w:hAnsi="Arial" w:cs="Arial"/>
          <w:sz w:val="22"/>
          <w:szCs w:val="22"/>
          <w:lang w:val="en-US"/>
        </w:rPr>
        <w:t xml:space="preserve"> 12th International Conference on Predictive Models and Data Analytics in Software Engineering. </w:t>
      </w:r>
      <w:r w:rsidRPr="006D37D9">
        <w:rPr>
          <w:rFonts w:ascii="Arial" w:hAnsi="Arial" w:cs="Arial"/>
          <w:bCs/>
          <w:sz w:val="22"/>
          <w:szCs w:val="22"/>
        </w:rPr>
        <w:t>Anais</w:t>
      </w:r>
      <w:r w:rsidRPr="006D37D9">
        <w:rPr>
          <w:rFonts w:ascii="Arial" w:hAnsi="Arial" w:cs="Arial"/>
          <w:sz w:val="22"/>
          <w:szCs w:val="22"/>
        </w:rPr>
        <w:t xml:space="preserve">...: PROMISE 2016.New York, NY, USA: ACM, 2016Disponível em: </w:t>
      </w:r>
      <w:hyperlink r:id="rId16" w:history="1">
        <w:r w:rsidR="00C66977" w:rsidRPr="006D37D9">
          <w:rPr>
            <w:rStyle w:val="Hyperlink"/>
            <w:rFonts w:ascii="Arial" w:hAnsi="Arial" w:cs="Arial"/>
            <w:sz w:val="22"/>
            <w:szCs w:val="22"/>
          </w:rPr>
          <w:t>http://doi.acm.org/10.1145/2972958.2972965</w:t>
        </w:r>
      </w:hyperlink>
    </w:p>
    <w:p w14:paraId="69315CC7" w14:textId="77777777" w:rsidR="00140126" w:rsidRPr="00140126" w:rsidRDefault="00140126" w:rsidP="00140126">
      <w:pPr>
        <w:spacing w:after="120"/>
        <w:ind w:left="567" w:hanging="567"/>
        <w:jc w:val="both"/>
        <w:divId w:val="904071081"/>
        <w:rPr>
          <w:rFonts w:ascii="Arial" w:hAnsi="Arial" w:cs="Arial"/>
          <w:sz w:val="22"/>
          <w:szCs w:val="22"/>
          <w:lang w:val="en-US"/>
        </w:rPr>
      </w:pPr>
      <w:bookmarkStart w:id="310" w:name="LIMA"/>
      <w:r w:rsidRPr="00140126">
        <w:rPr>
          <w:rFonts w:ascii="Arial" w:hAnsi="Arial" w:cs="Arial"/>
          <w:sz w:val="22"/>
          <w:szCs w:val="22"/>
          <w:lang w:val="en-US"/>
        </w:rPr>
        <w:t>LIMA</w:t>
      </w:r>
      <w:bookmarkEnd w:id="310"/>
      <w:r w:rsidRPr="00140126">
        <w:rPr>
          <w:rFonts w:ascii="Arial" w:hAnsi="Arial" w:cs="Arial"/>
          <w:sz w:val="22"/>
          <w:szCs w:val="22"/>
          <w:lang w:val="en-US"/>
        </w:rPr>
        <w:t xml:space="preserve">, P. et al. A Metrics Suite for code annotation assessment. </w:t>
      </w:r>
      <w:r w:rsidRPr="00140126">
        <w:rPr>
          <w:rFonts w:ascii="Arial" w:hAnsi="Arial" w:cs="Arial"/>
          <w:bCs/>
          <w:sz w:val="22"/>
          <w:szCs w:val="22"/>
          <w:lang w:val="en-US"/>
        </w:rPr>
        <w:t>Journal of Systems and Software</w:t>
      </w:r>
      <w:r w:rsidRPr="00140126">
        <w:rPr>
          <w:rFonts w:ascii="Arial" w:hAnsi="Arial" w:cs="Arial"/>
          <w:sz w:val="22"/>
          <w:szCs w:val="22"/>
          <w:lang w:val="en-US"/>
        </w:rPr>
        <w:t xml:space="preserve">, v. 137, p. 163–183, 2018. </w:t>
      </w:r>
    </w:p>
    <w:p w14:paraId="3C223561" w14:textId="69AC0E25" w:rsidR="006D5CCE" w:rsidRPr="006D37D9" w:rsidRDefault="008939AC" w:rsidP="008E13F5">
      <w:pPr>
        <w:spacing w:after="120"/>
        <w:ind w:left="567" w:hanging="567"/>
        <w:jc w:val="both"/>
        <w:divId w:val="904071081"/>
        <w:rPr>
          <w:rFonts w:ascii="Arial" w:hAnsi="Arial" w:cs="Arial"/>
          <w:sz w:val="22"/>
          <w:szCs w:val="22"/>
          <w:lang w:val="en-US"/>
        </w:rPr>
      </w:pPr>
      <w:bookmarkStart w:id="311" w:name="LINDGREN"/>
      <w:r w:rsidRPr="006D37D9">
        <w:rPr>
          <w:rFonts w:ascii="Arial" w:hAnsi="Arial" w:cs="Arial"/>
          <w:sz w:val="22"/>
          <w:szCs w:val="22"/>
          <w:lang w:val="en-US"/>
        </w:rPr>
        <w:t>LINDGREN</w:t>
      </w:r>
      <w:bookmarkEnd w:id="311"/>
      <w:r w:rsidRPr="006D37D9">
        <w:rPr>
          <w:rFonts w:ascii="Arial" w:hAnsi="Arial" w:cs="Arial"/>
          <w:sz w:val="22"/>
          <w:szCs w:val="22"/>
          <w:lang w:val="en-US"/>
        </w:rPr>
        <w:t>, E.; MÜNCH, J. Software Development as an Experiment System: A Qualitative Survey on the State of the Practice. Lecture Notes in Business Information Processing. Anais...2015</w:t>
      </w:r>
    </w:p>
    <w:p w14:paraId="08A78433" w14:textId="165EA374" w:rsidR="0096426C" w:rsidRPr="006D37D9" w:rsidRDefault="0096426C" w:rsidP="008E13F5">
      <w:pPr>
        <w:spacing w:after="120"/>
        <w:ind w:left="567" w:hanging="567"/>
        <w:jc w:val="both"/>
        <w:divId w:val="904071081"/>
        <w:rPr>
          <w:rFonts w:ascii="Arial" w:hAnsi="Arial" w:cs="Arial"/>
          <w:sz w:val="22"/>
          <w:szCs w:val="22"/>
          <w:lang w:val="en-US"/>
        </w:rPr>
      </w:pPr>
      <w:bookmarkStart w:id="312" w:name="LÓPEZ"/>
      <w:r w:rsidRPr="006D37D9">
        <w:rPr>
          <w:rFonts w:ascii="Arial" w:hAnsi="Arial" w:cs="Arial"/>
          <w:sz w:val="22"/>
          <w:szCs w:val="22"/>
          <w:lang w:val="en-US"/>
        </w:rPr>
        <w:t>LÓPEZ</w:t>
      </w:r>
      <w:bookmarkEnd w:id="312"/>
      <w:r w:rsidRPr="006D37D9">
        <w:rPr>
          <w:rFonts w:ascii="Arial" w:hAnsi="Arial" w:cs="Arial"/>
          <w:sz w:val="22"/>
          <w:szCs w:val="22"/>
          <w:lang w:val="en-US"/>
        </w:rPr>
        <w:t xml:space="preserve">, L. et al. Q-Rapids Tool Prototype: Supporting Decision-Makers in Managing Quality in Rapid Software Development. </w:t>
      </w:r>
      <w:proofErr w:type="spellStart"/>
      <w:r w:rsidRPr="006D37D9">
        <w:rPr>
          <w:rFonts w:ascii="Arial" w:hAnsi="Arial" w:cs="Arial"/>
          <w:sz w:val="22"/>
          <w:szCs w:val="22"/>
          <w:lang w:val="en-US"/>
        </w:rPr>
        <w:t>CAiSE</w:t>
      </w:r>
      <w:proofErr w:type="spellEnd"/>
      <w:r w:rsidRPr="006D37D9">
        <w:rPr>
          <w:rFonts w:ascii="Arial" w:hAnsi="Arial" w:cs="Arial"/>
          <w:sz w:val="22"/>
          <w:szCs w:val="22"/>
          <w:lang w:val="en-US"/>
        </w:rPr>
        <w:t xml:space="preserve"> Forum. Anais...: Lecture Notes in Business Information </w:t>
      </w:r>
      <w:proofErr w:type="spellStart"/>
      <w:r w:rsidRPr="006D37D9">
        <w:rPr>
          <w:rFonts w:ascii="Arial" w:hAnsi="Arial" w:cs="Arial"/>
          <w:sz w:val="22"/>
          <w:szCs w:val="22"/>
          <w:lang w:val="en-US"/>
        </w:rPr>
        <w:t>Processing.Springer</w:t>
      </w:r>
      <w:proofErr w:type="spellEnd"/>
      <w:r w:rsidRPr="006D37D9">
        <w:rPr>
          <w:rFonts w:ascii="Arial" w:hAnsi="Arial" w:cs="Arial"/>
          <w:sz w:val="22"/>
          <w:szCs w:val="22"/>
          <w:lang w:val="en-US"/>
        </w:rPr>
        <w:t>, 2018</w:t>
      </w:r>
    </w:p>
    <w:p w14:paraId="68B77C4C" w14:textId="77777777" w:rsidR="00441172" w:rsidRPr="006D37D9" w:rsidRDefault="00441172" w:rsidP="00441172">
      <w:pPr>
        <w:spacing w:after="120"/>
        <w:ind w:left="567" w:hanging="567"/>
        <w:jc w:val="both"/>
        <w:divId w:val="904071081"/>
        <w:rPr>
          <w:rFonts w:ascii="Arial" w:hAnsi="Arial" w:cs="Arial"/>
          <w:sz w:val="22"/>
          <w:szCs w:val="22"/>
          <w:lang w:val="en-US"/>
        </w:rPr>
      </w:pPr>
      <w:bookmarkStart w:id="313" w:name="LUZ"/>
      <w:r w:rsidRPr="006D37D9">
        <w:rPr>
          <w:rFonts w:ascii="Arial" w:hAnsi="Arial" w:cs="Arial"/>
          <w:sz w:val="22"/>
          <w:szCs w:val="22"/>
          <w:lang w:val="en-US"/>
        </w:rPr>
        <w:t>LUZ</w:t>
      </w:r>
      <w:bookmarkEnd w:id="313"/>
      <w:r w:rsidRPr="006D37D9">
        <w:rPr>
          <w:rFonts w:ascii="Arial" w:hAnsi="Arial" w:cs="Arial"/>
          <w:sz w:val="22"/>
          <w:szCs w:val="22"/>
          <w:lang w:val="en-US"/>
        </w:rPr>
        <w:t xml:space="preserve">, W. P.; PINTO, G.; BONIFÁCIO, R. </w:t>
      </w:r>
      <w:r w:rsidRPr="006D37D9">
        <w:rPr>
          <w:rFonts w:ascii="Arial" w:hAnsi="Arial" w:cs="Arial"/>
          <w:bCs/>
          <w:sz w:val="22"/>
          <w:szCs w:val="22"/>
          <w:lang w:val="en-US"/>
        </w:rPr>
        <w:t xml:space="preserve">Building a Collaborative Culture: A Grounded Theory of Well Succeeded </w:t>
      </w:r>
      <w:proofErr w:type="spellStart"/>
      <w:r w:rsidRPr="006D37D9">
        <w:rPr>
          <w:rFonts w:ascii="Arial" w:hAnsi="Arial" w:cs="Arial"/>
          <w:bCs/>
          <w:sz w:val="22"/>
          <w:szCs w:val="22"/>
          <w:lang w:val="en-US"/>
        </w:rPr>
        <w:t>Devops</w:t>
      </w:r>
      <w:proofErr w:type="spellEnd"/>
      <w:r w:rsidRPr="006D37D9">
        <w:rPr>
          <w:rFonts w:ascii="Arial" w:hAnsi="Arial" w:cs="Arial"/>
          <w:bCs/>
          <w:sz w:val="22"/>
          <w:szCs w:val="22"/>
          <w:lang w:val="en-US"/>
        </w:rPr>
        <w:t xml:space="preserve"> Adoption in Practice</w:t>
      </w:r>
      <w:r w:rsidRPr="006D37D9">
        <w:rPr>
          <w:rFonts w:ascii="Arial" w:hAnsi="Arial" w:cs="Arial"/>
          <w:sz w:val="22"/>
          <w:szCs w:val="22"/>
          <w:lang w:val="en-US"/>
        </w:rPr>
        <w:t xml:space="preserve">. Proceedings of the 12th ACM/IEEE International Symposium on Empirical Software Engineering and Measurement-ESEM, New York, NY, USA: ACM, 2018 </w:t>
      </w:r>
      <w:proofErr w:type="spellStart"/>
      <w:r w:rsidRPr="006D37D9">
        <w:rPr>
          <w:rFonts w:ascii="Arial" w:hAnsi="Arial" w:cs="Arial"/>
          <w:sz w:val="22"/>
          <w:szCs w:val="22"/>
          <w:lang w:val="en-US"/>
        </w:rPr>
        <w:t>Disponível</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&lt;http://doi.acm.org/10.1145/3239235.3240299&gt;</w:t>
      </w:r>
    </w:p>
    <w:p w14:paraId="7D957B60" w14:textId="43F836F8" w:rsidR="00C66977" w:rsidRPr="006D37D9" w:rsidRDefault="003B6E30" w:rsidP="008E13F5">
      <w:pPr>
        <w:spacing w:after="120"/>
        <w:ind w:left="567" w:hanging="567"/>
        <w:jc w:val="both"/>
        <w:divId w:val="904071081"/>
        <w:rPr>
          <w:rFonts w:ascii="Arial" w:hAnsi="Arial" w:cs="Arial"/>
          <w:sz w:val="22"/>
          <w:szCs w:val="22"/>
        </w:rPr>
      </w:pPr>
      <w:bookmarkStart w:id="314" w:name="MARINHEIRO"/>
      <w:r w:rsidRPr="006D37D9">
        <w:rPr>
          <w:rFonts w:ascii="Arial" w:hAnsi="Arial" w:cs="Arial"/>
          <w:sz w:val="22"/>
          <w:szCs w:val="22"/>
          <w:lang w:val="en-US"/>
        </w:rPr>
        <w:t>MARINHEIRO</w:t>
      </w:r>
      <w:bookmarkEnd w:id="314"/>
      <w:r w:rsidRPr="006D37D9">
        <w:rPr>
          <w:rFonts w:ascii="Arial" w:hAnsi="Arial" w:cs="Arial"/>
          <w:sz w:val="22"/>
          <w:szCs w:val="22"/>
          <w:lang w:val="en-US"/>
        </w:rPr>
        <w:t xml:space="preserve">, A.; BERNARDINO, J. </w:t>
      </w:r>
      <w:proofErr w:type="spellStart"/>
      <w:r w:rsidRPr="006D37D9">
        <w:rPr>
          <w:rFonts w:ascii="Arial" w:hAnsi="Arial" w:cs="Arial"/>
          <w:bCs/>
          <w:sz w:val="22"/>
          <w:szCs w:val="22"/>
          <w:lang w:val="en-US"/>
        </w:rPr>
        <w:t>OpenBRR</w:t>
      </w:r>
      <w:proofErr w:type="spellEnd"/>
      <w:r w:rsidRPr="006D37D9">
        <w:rPr>
          <w:rFonts w:ascii="Arial" w:hAnsi="Arial" w:cs="Arial"/>
          <w:bCs/>
          <w:sz w:val="22"/>
          <w:szCs w:val="22"/>
          <w:lang w:val="en-US"/>
        </w:rPr>
        <w:t xml:space="preserve"> Evaluation of an Open Source BI Suite</w:t>
      </w:r>
      <w:r w:rsidRPr="006D37D9">
        <w:rPr>
          <w:rFonts w:ascii="Arial" w:hAnsi="Arial" w:cs="Arial"/>
          <w:sz w:val="22"/>
          <w:szCs w:val="22"/>
          <w:lang w:val="en-US"/>
        </w:rPr>
        <w:t xml:space="preserve">. Proceedings of the International C* Conference on Computer Science and Software Engineering. </w:t>
      </w:r>
      <w:r w:rsidRPr="006D37D9">
        <w:rPr>
          <w:rFonts w:ascii="Arial" w:hAnsi="Arial" w:cs="Arial"/>
          <w:bCs/>
          <w:sz w:val="22"/>
          <w:szCs w:val="22"/>
        </w:rPr>
        <w:t>Anais</w:t>
      </w:r>
      <w:r w:rsidRPr="006D37D9">
        <w:rPr>
          <w:rFonts w:ascii="Arial" w:hAnsi="Arial" w:cs="Arial"/>
          <w:sz w:val="22"/>
          <w:szCs w:val="22"/>
        </w:rPr>
        <w:t xml:space="preserve">...: C3S2E ’13.New York, NY, USA: ACM, 2013Disponível em: </w:t>
      </w:r>
      <w:hyperlink r:id="rId17" w:history="1">
        <w:r w:rsidR="00C66977" w:rsidRPr="006D37D9">
          <w:rPr>
            <w:rStyle w:val="Hyperlink"/>
            <w:rFonts w:ascii="Arial" w:hAnsi="Arial" w:cs="Arial"/>
            <w:sz w:val="22"/>
            <w:szCs w:val="22"/>
          </w:rPr>
          <w:t>http://doi.acm.org/10.1145/2494444.2494463</w:t>
        </w:r>
      </w:hyperlink>
    </w:p>
    <w:p w14:paraId="5D5D57BF" w14:textId="77777777" w:rsidR="003344A8" w:rsidRPr="006D37D9" w:rsidRDefault="003344A8" w:rsidP="003344A8">
      <w:pPr>
        <w:spacing w:after="120"/>
        <w:ind w:left="567" w:hanging="567"/>
        <w:jc w:val="both"/>
        <w:divId w:val="904071081"/>
        <w:rPr>
          <w:rFonts w:ascii="Arial" w:hAnsi="Arial" w:cs="Arial"/>
          <w:sz w:val="22"/>
          <w:szCs w:val="22"/>
          <w:lang w:val="en-US"/>
        </w:rPr>
      </w:pPr>
      <w:bookmarkStart w:id="315" w:name="MCCABE"/>
      <w:bookmarkStart w:id="316" w:name="MCCALL"/>
      <w:r w:rsidRPr="006D37D9">
        <w:rPr>
          <w:rFonts w:ascii="Arial" w:hAnsi="Arial" w:cs="Arial"/>
          <w:sz w:val="22"/>
          <w:szCs w:val="22"/>
          <w:lang w:val="en-US"/>
        </w:rPr>
        <w:t>MCCABE</w:t>
      </w:r>
      <w:bookmarkEnd w:id="315"/>
      <w:r w:rsidRPr="006D37D9">
        <w:rPr>
          <w:rFonts w:ascii="Arial" w:hAnsi="Arial" w:cs="Arial"/>
          <w:sz w:val="22"/>
          <w:szCs w:val="22"/>
          <w:lang w:val="en-US"/>
        </w:rPr>
        <w:t xml:space="preserve">, T. J. A Complexity Measure. </w:t>
      </w:r>
      <w:r w:rsidRPr="006D37D9">
        <w:rPr>
          <w:rFonts w:ascii="Arial" w:hAnsi="Arial" w:cs="Arial"/>
          <w:bCs/>
          <w:sz w:val="22"/>
          <w:szCs w:val="22"/>
          <w:lang w:val="en-US"/>
        </w:rPr>
        <w:t xml:space="preserve">IEEE Trans. </w:t>
      </w:r>
      <w:proofErr w:type="spellStart"/>
      <w:r w:rsidRPr="006D37D9">
        <w:rPr>
          <w:rFonts w:ascii="Arial" w:hAnsi="Arial" w:cs="Arial"/>
          <w:bCs/>
          <w:sz w:val="22"/>
          <w:szCs w:val="22"/>
          <w:lang w:val="en-US"/>
        </w:rPr>
        <w:t>Softw</w:t>
      </w:r>
      <w:proofErr w:type="spellEnd"/>
      <w:r w:rsidRPr="006D37D9">
        <w:rPr>
          <w:rFonts w:ascii="Arial" w:hAnsi="Arial" w:cs="Arial"/>
          <w:bCs/>
          <w:sz w:val="22"/>
          <w:szCs w:val="22"/>
          <w:lang w:val="en-US"/>
        </w:rPr>
        <w:t>. Eng.</w:t>
      </w:r>
      <w:r w:rsidRPr="006D37D9">
        <w:rPr>
          <w:rFonts w:ascii="Arial" w:hAnsi="Arial" w:cs="Arial"/>
          <w:sz w:val="22"/>
          <w:szCs w:val="22"/>
          <w:lang w:val="en-US"/>
        </w:rPr>
        <w:t xml:space="preserve">, v. 2, n. 4, p. 308–320,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1976. </w:t>
      </w:r>
    </w:p>
    <w:p w14:paraId="4E1E5B8F" w14:textId="275A07C7" w:rsidR="00C66977" w:rsidRDefault="003B6E30" w:rsidP="008E13F5">
      <w:pPr>
        <w:spacing w:after="120"/>
        <w:ind w:left="567" w:hanging="567"/>
        <w:jc w:val="both"/>
        <w:divId w:val="904071081"/>
        <w:rPr>
          <w:rFonts w:ascii="Arial" w:hAnsi="Arial" w:cs="Arial"/>
          <w:sz w:val="22"/>
          <w:szCs w:val="22"/>
          <w:lang w:val="en-US"/>
        </w:rPr>
      </w:pPr>
      <w:r w:rsidRPr="006D37D9">
        <w:rPr>
          <w:rFonts w:ascii="Arial" w:hAnsi="Arial" w:cs="Arial"/>
          <w:sz w:val="22"/>
          <w:szCs w:val="22"/>
          <w:lang w:val="en-US"/>
        </w:rPr>
        <w:t>MCCALL</w:t>
      </w:r>
      <w:bookmarkEnd w:id="316"/>
      <w:r w:rsidRPr="006D37D9">
        <w:rPr>
          <w:rFonts w:ascii="Arial" w:hAnsi="Arial" w:cs="Arial"/>
          <w:sz w:val="22"/>
          <w:szCs w:val="22"/>
          <w:lang w:val="en-US"/>
        </w:rPr>
        <w:t xml:space="preserve">, J.; K. RICHARDS, P.; F. WALTERS, G. Factors in Software Quality. Volume I, II and III. Concepts and Definitions of Software Quality. </w:t>
      </w:r>
      <w:r w:rsidRPr="006D37D9">
        <w:rPr>
          <w:rFonts w:ascii="Arial" w:hAnsi="Arial" w:cs="Arial"/>
          <w:bCs/>
          <w:sz w:val="22"/>
          <w:szCs w:val="22"/>
          <w:lang w:val="en-US"/>
        </w:rPr>
        <w:t>US Rome Air Development Center Reports, US Department of Commerce, USA</w:t>
      </w:r>
      <w:r w:rsidRPr="006D37D9">
        <w:rPr>
          <w:rFonts w:ascii="Arial" w:hAnsi="Arial" w:cs="Arial"/>
          <w:sz w:val="22"/>
          <w:szCs w:val="22"/>
          <w:lang w:val="en-US"/>
        </w:rPr>
        <w:t>, p. 168, 1977.</w:t>
      </w:r>
    </w:p>
    <w:p w14:paraId="43E92825" w14:textId="17CF0438" w:rsidR="00745859" w:rsidRPr="00631AB6" w:rsidRDefault="00745859" w:rsidP="00745859">
      <w:pPr>
        <w:spacing w:after="120"/>
        <w:ind w:left="567" w:hanging="567"/>
        <w:jc w:val="both"/>
        <w:divId w:val="904071081"/>
        <w:rPr>
          <w:rFonts w:ascii="Arial" w:hAnsi="Arial" w:cs="Arial"/>
          <w:sz w:val="22"/>
          <w:szCs w:val="22"/>
          <w:lang w:val="en-US"/>
        </w:rPr>
      </w:pPr>
      <w:bookmarkStart w:id="317" w:name="MENEELY"/>
      <w:r w:rsidRPr="00745859">
        <w:rPr>
          <w:rFonts w:ascii="Arial" w:hAnsi="Arial" w:cs="Arial"/>
          <w:sz w:val="22"/>
          <w:szCs w:val="22"/>
          <w:lang w:val="en-US"/>
        </w:rPr>
        <w:t>MENEELY</w:t>
      </w:r>
      <w:bookmarkEnd w:id="317"/>
      <w:r w:rsidRPr="00745859">
        <w:rPr>
          <w:rFonts w:ascii="Arial" w:hAnsi="Arial" w:cs="Arial"/>
          <w:sz w:val="22"/>
          <w:szCs w:val="22"/>
          <w:lang w:val="en-US"/>
        </w:rPr>
        <w:t xml:space="preserve">, A.; SMITH, B.; WILLIAMS, L. Validating Software Metrics: A Spectrum of Philosophies. </w:t>
      </w:r>
      <w:r w:rsidRPr="00631AB6">
        <w:rPr>
          <w:rFonts w:ascii="Arial" w:hAnsi="Arial" w:cs="Arial"/>
          <w:bCs/>
          <w:sz w:val="22"/>
          <w:szCs w:val="22"/>
          <w:lang w:val="en-US"/>
        </w:rPr>
        <w:t>ACM Transactions on Software Engineering and Methodology (TOSEM)</w:t>
      </w:r>
      <w:r w:rsidRPr="00745859">
        <w:rPr>
          <w:rFonts w:ascii="Arial" w:hAnsi="Arial" w:cs="Arial"/>
          <w:bCs/>
          <w:sz w:val="22"/>
          <w:szCs w:val="22"/>
          <w:lang w:val="en-US"/>
        </w:rPr>
        <w:t>.</w:t>
      </w:r>
      <w:r w:rsidRPr="00745859">
        <w:rPr>
          <w:rFonts w:ascii="Arial" w:hAnsi="Arial" w:cs="Arial"/>
          <w:sz w:val="22"/>
          <w:szCs w:val="22"/>
          <w:lang w:val="en-US"/>
        </w:rPr>
        <w:t xml:space="preserve">, v. 21, n. 4, p. 24:1--24:28, </w:t>
      </w:r>
      <w:proofErr w:type="spellStart"/>
      <w:r w:rsidRPr="00745859">
        <w:rPr>
          <w:rFonts w:ascii="Arial" w:hAnsi="Arial" w:cs="Arial"/>
          <w:sz w:val="22"/>
          <w:szCs w:val="22"/>
          <w:lang w:val="en-US"/>
        </w:rPr>
        <w:t>fev</w:t>
      </w:r>
      <w:proofErr w:type="spellEnd"/>
      <w:r w:rsidRPr="00745859">
        <w:rPr>
          <w:rFonts w:ascii="Arial" w:hAnsi="Arial" w:cs="Arial"/>
          <w:sz w:val="22"/>
          <w:szCs w:val="22"/>
          <w:lang w:val="en-US"/>
        </w:rPr>
        <w:t>. 2013.</w:t>
      </w:r>
    </w:p>
    <w:p w14:paraId="0467291F" w14:textId="77777777" w:rsidR="009F7091" w:rsidRPr="006D37D9" w:rsidRDefault="003B6E30" w:rsidP="008E13F5">
      <w:pPr>
        <w:spacing w:after="120"/>
        <w:ind w:left="567" w:hanging="567"/>
        <w:jc w:val="both"/>
        <w:divId w:val="904071081"/>
        <w:rPr>
          <w:rFonts w:ascii="Arial" w:hAnsi="Arial" w:cs="Arial"/>
          <w:sz w:val="22"/>
          <w:szCs w:val="22"/>
          <w:lang w:val="en-US"/>
        </w:rPr>
      </w:pPr>
      <w:bookmarkStart w:id="318" w:name="MENZIES_sharing"/>
      <w:r w:rsidRPr="006D37D9">
        <w:rPr>
          <w:rFonts w:ascii="Arial" w:hAnsi="Arial" w:cs="Arial"/>
          <w:sz w:val="22"/>
          <w:szCs w:val="22"/>
          <w:lang w:val="en-US"/>
        </w:rPr>
        <w:t>MENZIES</w:t>
      </w:r>
      <w:bookmarkEnd w:id="318"/>
      <w:r w:rsidRPr="006D37D9">
        <w:rPr>
          <w:rFonts w:ascii="Arial" w:hAnsi="Arial" w:cs="Arial"/>
          <w:sz w:val="22"/>
          <w:szCs w:val="22"/>
          <w:lang w:val="en-US"/>
        </w:rPr>
        <w:t xml:space="preserve">, T. et al. </w:t>
      </w:r>
      <w:r w:rsidRPr="006D37D9">
        <w:rPr>
          <w:rFonts w:ascii="Arial" w:hAnsi="Arial" w:cs="Arial"/>
          <w:bCs/>
          <w:sz w:val="22"/>
          <w:szCs w:val="22"/>
          <w:lang w:val="en-US"/>
        </w:rPr>
        <w:t>Sharing Data and Models in Software Engineering</w:t>
      </w:r>
      <w:r w:rsidRPr="006D37D9">
        <w:rPr>
          <w:rFonts w:ascii="Arial" w:hAnsi="Arial" w:cs="Arial"/>
          <w:sz w:val="22"/>
          <w:szCs w:val="22"/>
          <w:lang w:val="en-US"/>
        </w:rPr>
        <w:t xml:space="preserve">. San Francisco, CA, USA: Morgan Kaufmann Publishers Inc., 2015. </w:t>
      </w:r>
    </w:p>
    <w:p w14:paraId="7E8A9416"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319" w:name="MENZIES_software"/>
      <w:r w:rsidRPr="006D37D9">
        <w:rPr>
          <w:rFonts w:ascii="Arial" w:hAnsi="Arial" w:cs="Arial"/>
          <w:sz w:val="22"/>
          <w:szCs w:val="22"/>
          <w:lang w:val="en-US"/>
        </w:rPr>
        <w:t>MENZIES</w:t>
      </w:r>
      <w:bookmarkEnd w:id="319"/>
      <w:r w:rsidRPr="006D37D9">
        <w:rPr>
          <w:rFonts w:ascii="Arial" w:hAnsi="Arial" w:cs="Arial"/>
          <w:sz w:val="22"/>
          <w:szCs w:val="22"/>
          <w:lang w:val="en-US"/>
        </w:rPr>
        <w:t xml:space="preserve">, T.; ZIMMERMANN, T. Software Analytics: So What? </w:t>
      </w:r>
      <w:r w:rsidRPr="006D37D9">
        <w:rPr>
          <w:rFonts w:ascii="Arial" w:hAnsi="Arial" w:cs="Arial"/>
          <w:bCs/>
          <w:sz w:val="22"/>
          <w:szCs w:val="22"/>
          <w:lang w:val="en-US"/>
        </w:rPr>
        <w:t>{IEEE} Software</w:t>
      </w:r>
      <w:r w:rsidRPr="006D37D9">
        <w:rPr>
          <w:rFonts w:ascii="Arial" w:hAnsi="Arial" w:cs="Arial"/>
          <w:sz w:val="22"/>
          <w:szCs w:val="22"/>
          <w:lang w:val="en-US"/>
        </w:rPr>
        <w:t xml:space="preserve">, v. 30, n. 4, p. 31–37, 2013. </w:t>
      </w:r>
    </w:p>
    <w:p w14:paraId="7328EB03" w14:textId="0D88506B" w:rsidR="00DE2428" w:rsidRPr="006D37D9" w:rsidRDefault="003B6E30" w:rsidP="008E13F5">
      <w:pPr>
        <w:spacing w:after="120"/>
        <w:ind w:left="567" w:hanging="567"/>
        <w:jc w:val="both"/>
        <w:divId w:val="904071081"/>
        <w:rPr>
          <w:rFonts w:ascii="Arial" w:hAnsi="Arial" w:cs="Arial"/>
          <w:sz w:val="22"/>
          <w:szCs w:val="22"/>
          <w:lang w:val="en-US"/>
        </w:rPr>
      </w:pPr>
      <w:bookmarkStart w:id="320" w:name="MIGUEL"/>
      <w:r w:rsidRPr="006D37D9">
        <w:rPr>
          <w:rFonts w:ascii="Arial" w:hAnsi="Arial" w:cs="Arial"/>
          <w:sz w:val="22"/>
          <w:szCs w:val="22"/>
          <w:lang w:val="en-US"/>
        </w:rPr>
        <w:t>MIGUEL</w:t>
      </w:r>
      <w:bookmarkEnd w:id="320"/>
      <w:r w:rsidRPr="006D37D9">
        <w:rPr>
          <w:rFonts w:ascii="Arial" w:hAnsi="Arial" w:cs="Arial"/>
          <w:sz w:val="22"/>
          <w:szCs w:val="22"/>
          <w:lang w:val="en-US"/>
        </w:rPr>
        <w:t xml:space="preserve">, J. P.; MAURICIO, D.; RODRIGUEZ, G. A Review of Software Quality Models for the Evaluation of Software Products. </w:t>
      </w:r>
      <w:proofErr w:type="spellStart"/>
      <w:r w:rsidRPr="006D37D9">
        <w:rPr>
          <w:rFonts w:ascii="Arial" w:hAnsi="Arial" w:cs="Arial"/>
          <w:bCs/>
          <w:sz w:val="22"/>
          <w:szCs w:val="22"/>
          <w:lang w:val="en-US"/>
        </w:rPr>
        <w:t>CoRR</w:t>
      </w:r>
      <w:proofErr w:type="spellEnd"/>
      <w:r w:rsidRPr="006D37D9">
        <w:rPr>
          <w:rFonts w:ascii="Arial" w:hAnsi="Arial" w:cs="Arial"/>
          <w:sz w:val="22"/>
          <w:szCs w:val="22"/>
          <w:lang w:val="en-US"/>
        </w:rPr>
        <w:t xml:space="preserve">, v. abs/1412.2977, 2014. </w:t>
      </w:r>
    </w:p>
    <w:p w14:paraId="4181D9D6" w14:textId="54939113" w:rsidR="00843810" w:rsidRPr="006D37D9" w:rsidRDefault="00843810" w:rsidP="008E13F5">
      <w:pPr>
        <w:spacing w:after="120"/>
        <w:ind w:left="567" w:hanging="567"/>
        <w:jc w:val="both"/>
        <w:divId w:val="904071081"/>
        <w:rPr>
          <w:rFonts w:ascii="Arial" w:hAnsi="Arial" w:cs="Arial"/>
          <w:sz w:val="22"/>
          <w:szCs w:val="22"/>
          <w:lang w:val="en-US"/>
        </w:rPr>
      </w:pPr>
      <w:bookmarkStart w:id="321" w:name="MORDAL"/>
      <w:r w:rsidRPr="00C32963">
        <w:rPr>
          <w:rFonts w:ascii="Arial" w:hAnsi="Arial" w:cs="Arial"/>
          <w:sz w:val="22"/>
          <w:szCs w:val="22"/>
          <w:lang w:val="es-ES"/>
        </w:rPr>
        <w:t>MORDAL</w:t>
      </w:r>
      <w:bookmarkEnd w:id="321"/>
      <w:r w:rsidRPr="00C32963">
        <w:rPr>
          <w:rFonts w:ascii="Arial" w:hAnsi="Arial" w:cs="Arial"/>
          <w:sz w:val="22"/>
          <w:szCs w:val="22"/>
          <w:lang w:val="es-ES"/>
        </w:rPr>
        <w:t xml:space="preserve">-MANET, K. et al. </w:t>
      </w:r>
      <w:r w:rsidRPr="006D37D9">
        <w:rPr>
          <w:rFonts w:ascii="Arial" w:hAnsi="Arial" w:cs="Arial"/>
          <w:sz w:val="22"/>
          <w:szCs w:val="22"/>
          <w:lang w:val="en-US"/>
        </w:rPr>
        <w:t xml:space="preserve">The </w:t>
      </w:r>
      <w:proofErr w:type="spellStart"/>
      <w:r w:rsidRPr="006D37D9">
        <w:rPr>
          <w:rFonts w:ascii="Arial" w:hAnsi="Arial" w:cs="Arial"/>
          <w:sz w:val="22"/>
          <w:szCs w:val="22"/>
          <w:lang w:val="en-US"/>
        </w:rPr>
        <w:t>squale</w:t>
      </w:r>
      <w:proofErr w:type="spellEnd"/>
      <w:r w:rsidRPr="006D37D9">
        <w:rPr>
          <w:rFonts w:ascii="Arial" w:hAnsi="Arial" w:cs="Arial"/>
          <w:sz w:val="22"/>
          <w:szCs w:val="22"/>
          <w:lang w:val="en-US"/>
        </w:rPr>
        <w:t xml:space="preserve"> model - {A} practice-based industrial quality model. ICSM. Anais</w:t>
      </w:r>
      <w:proofErr w:type="gramStart"/>
      <w:r w:rsidRPr="006D37D9">
        <w:rPr>
          <w:rFonts w:ascii="Arial" w:hAnsi="Arial" w:cs="Arial"/>
          <w:sz w:val="22"/>
          <w:szCs w:val="22"/>
          <w:lang w:val="en-US"/>
        </w:rPr>
        <w:t>...{</w:t>
      </w:r>
      <w:proofErr w:type="gramEnd"/>
      <w:r w:rsidRPr="006D37D9">
        <w:rPr>
          <w:rFonts w:ascii="Arial" w:hAnsi="Arial" w:cs="Arial"/>
          <w:sz w:val="22"/>
          <w:szCs w:val="22"/>
          <w:lang w:val="en-US"/>
        </w:rPr>
        <w:t>IEEE} Computer Society, 2009</w:t>
      </w:r>
    </w:p>
    <w:p w14:paraId="61E90D5F" w14:textId="77777777" w:rsidR="00DE2428" w:rsidRPr="006D37D9" w:rsidRDefault="003B6E30" w:rsidP="008E13F5">
      <w:pPr>
        <w:spacing w:after="120"/>
        <w:ind w:left="567" w:hanging="567"/>
        <w:jc w:val="both"/>
        <w:divId w:val="904071081"/>
        <w:rPr>
          <w:rFonts w:ascii="Arial" w:hAnsi="Arial" w:cs="Arial"/>
          <w:sz w:val="22"/>
          <w:szCs w:val="22"/>
          <w:lang w:val="en-US"/>
        </w:rPr>
      </w:pPr>
      <w:bookmarkStart w:id="322" w:name="MORGAN"/>
      <w:r w:rsidRPr="006D37D9">
        <w:rPr>
          <w:rFonts w:ascii="Arial" w:hAnsi="Arial" w:cs="Arial"/>
          <w:sz w:val="22"/>
          <w:szCs w:val="22"/>
          <w:lang w:val="en-US"/>
        </w:rPr>
        <w:lastRenderedPageBreak/>
        <w:t>MORGAN</w:t>
      </w:r>
      <w:bookmarkEnd w:id="322"/>
      <w:r w:rsidRPr="006D37D9">
        <w:rPr>
          <w:rFonts w:ascii="Arial" w:hAnsi="Arial" w:cs="Arial"/>
          <w:sz w:val="22"/>
          <w:szCs w:val="22"/>
          <w:lang w:val="en-US"/>
        </w:rPr>
        <w:t xml:space="preserve">, J.; LIKER, J. K. </w:t>
      </w:r>
      <w:r w:rsidRPr="006D37D9">
        <w:rPr>
          <w:rFonts w:ascii="Arial" w:hAnsi="Arial" w:cs="Arial"/>
          <w:bCs/>
          <w:sz w:val="22"/>
          <w:szCs w:val="22"/>
          <w:lang w:val="en-US"/>
        </w:rPr>
        <w:t>The Toyota Product Development System: Integrating People, Process, and Technology</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xml:space="preserve">] Taylor &amp; Francis, 2006. </w:t>
      </w:r>
    </w:p>
    <w:p w14:paraId="1C089304" w14:textId="1C71E908" w:rsidR="00DE2428" w:rsidRPr="006D37D9" w:rsidRDefault="003B6E30" w:rsidP="008E13F5">
      <w:pPr>
        <w:spacing w:after="120"/>
        <w:ind w:left="567" w:hanging="567"/>
        <w:jc w:val="both"/>
        <w:divId w:val="904071081"/>
        <w:rPr>
          <w:rFonts w:ascii="Arial" w:hAnsi="Arial" w:cs="Arial"/>
          <w:sz w:val="22"/>
          <w:szCs w:val="22"/>
        </w:rPr>
      </w:pPr>
      <w:bookmarkStart w:id="323" w:name="NEELY"/>
      <w:r w:rsidRPr="006D37D9">
        <w:rPr>
          <w:rFonts w:ascii="Arial" w:hAnsi="Arial" w:cs="Arial"/>
          <w:sz w:val="22"/>
          <w:szCs w:val="22"/>
          <w:lang w:val="en-US"/>
        </w:rPr>
        <w:t>NEELY</w:t>
      </w:r>
      <w:bookmarkEnd w:id="323"/>
      <w:r w:rsidRPr="006D37D9">
        <w:rPr>
          <w:rFonts w:ascii="Arial" w:hAnsi="Arial" w:cs="Arial"/>
          <w:sz w:val="22"/>
          <w:szCs w:val="22"/>
          <w:lang w:val="en-US"/>
        </w:rPr>
        <w:t xml:space="preserve">, S.; STOLT, S. </w:t>
      </w:r>
      <w:r w:rsidRPr="006D37D9">
        <w:rPr>
          <w:rFonts w:ascii="Arial" w:hAnsi="Arial" w:cs="Arial"/>
          <w:bCs/>
          <w:sz w:val="22"/>
          <w:szCs w:val="22"/>
          <w:lang w:val="en-US"/>
        </w:rPr>
        <w:t>Continuous Delivery? Easy! Just Change Everything (Well, Maybe It Is Not That Easy)</w:t>
      </w:r>
      <w:r w:rsidRPr="006D37D9">
        <w:rPr>
          <w:rFonts w:ascii="Arial" w:hAnsi="Arial" w:cs="Arial"/>
          <w:sz w:val="22"/>
          <w:szCs w:val="22"/>
          <w:lang w:val="en-US"/>
        </w:rPr>
        <w:t xml:space="preserve">. </w:t>
      </w:r>
      <w:r w:rsidRPr="006D37D9">
        <w:rPr>
          <w:rFonts w:ascii="Arial" w:hAnsi="Arial" w:cs="Arial"/>
          <w:sz w:val="22"/>
          <w:szCs w:val="22"/>
        </w:rPr>
        <w:t xml:space="preserve">2013 </w:t>
      </w:r>
      <w:proofErr w:type="spellStart"/>
      <w:r w:rsidRPr="006D37D9">
        <w:rPr>
          <w:rFonts w:ascii="Arial" w:hAnsi="Arial" w:cs="Arial"/>
          <w:sz w:val="22"/>
          <w:szCs w:val="22"/>
        </w:rPr>
        <w:t>Agile</w:t>
      </w:r>
      <w:proofErr w:type="spellEnd"/>
      <w:r w:rsidRPr="006D37D9">
        <w:rPr>
          <w:rFonts w:ascii="Arial" w:hAnsi="Arial" w:cs="Arial"/>
          <w:sz w:val="22"/>
          <w:szCs w:val="22"/>
        </w:rPr>
        <w:t xml:space="preserve"> </w:t>
      </w:r>
      <w:proofErr w:type="spellStart"/>
      <w:r w:rsidRPr="006D37D9">
        <w:rPr>
          <w:rFonts w:ascii="Arial" w:hAnsi="Arial" w:cs="Arial"/>
          <w:sz w:val="22"/>
          <w:szCs w:val="22"/>
        </w:rPr>
        <w:t>Conference</w:t>
      </w:r>
      <w:proofErr w:type="spellEnd"/>
      <w:r w:rsidRPr="006D37D9">
        <w:rPr>
          <w:rFonts w:ascii="Arial" w:hAnsi="Arial" w:cs="Arial"/>
          <w:sz w:val="22"/>
          <w:szCs w:val="22"/>
        </w:rPr>
        <w:t xml:space="preserve">, {AGILE} 2013, Nashville, TN, USA, August 5-9, 2013. </w:t>
      </w:r>
      <w:r w:rsidRPr="006D37D9">
        <w:rPr>
          <w:rFonts w:ascii="Arial" w:hAnsi="Arial" w:cs="Arial"/>
          <w:bCs/>
          <w:sz w:val="22"/>
          <w:szCs w:val="22"/>
        </w:rPr>
        <w:t>Anais</w:t>
      </w:r>
      <w:r w:rsidRPr="006D37D9">
        <w:rPr>
          <w:rFonts w:ascii="Arial" w:hAnsi="Arial" w:cs="Arial"/>
          <w:sz w:val="22"/>
          <w:szCs w:val="22"/>
        </w:rPr>
        <w:t xml:space="preserve">...2013Disponível em: </w:t>
      </w:r>
      <w:hyperlink r:id="rId18" w:history="1">
        <w:r w:rsidR="00DE2428" w:rsidRPr="006D37D9">
          <w:rPr>
            <w:rStyle w:val="Hyperlink"/>
            <w:rFonts w:ascii="Arial" w:hAnsi="Arial" w:cs="Arial"/>
            <w:sz w:val="22"/>
            <w:szCs w:val="22"/>
          </w:rPr>
          <w:t>https://doi.org/10.1109/AGILE.2013.17</w:t>
        </w:r>
      </w:hyperlink>
    </w:p>
    <w:p w14:paraId="48A95345" w14:textId="49DA8EC4" w:rsidR="00DE2428" w:rsidRPr="006D37D9" w:rsidRDefault="003B6E30" w:rsidP="008E13F5">
      <w:pPr>
        <w:spacing w:after="120"/>
        <w:ind w:left="567" w:hanging="567"/>
        <w:jc w:val="both"/>
        <w:divId w:val="904071081"/>
        <w:rPr>
          <w:rFonts w:ascii="Arial" w:hAnsi="Arial" w:cs="Arial"/>
          <w:sz w:val="22"/>
          <w:szCs w:val="22"/>
        </w:rPr>
      </w:pPr>
      <w:bookmarkStart w:id="324" w:name="OLSSON"/>
      <w:r w:rsidRPr="006D37D9">
        <w:rPr>
          <w:rFonts w:ascii="Arial" w:hAnsi="Arial" w:cs="Arial"/>
          <w:sz w:val="22"/>
          <w:szCs w:val="22"/>
          <w:lang w:val="en-US"/>
        </w:rPr>
        <w:t>OLSSON</w:t>
      </w:r>
      <w:bookmarkEnd w:id="324"/>
      <w:r w:rsidRPr="006D37D9">
        <w:rPr>
          <w:rFonts w:ascii="Arial" w:hAnsi="Arial" w:cs="Arial"/>
          <w:sz w:val="22"/>
          <w:szCs w:val="22"/>
          <w:lang w:val="en-US"/>
        </w:rPr>
        <w:t xml:space="preserve">, H. H.; ALLAHYARI, H.; BOSCH, J. </w:t>
      </w:r>
      <w:r w:rsidRPr="006D37D9">
        <w:rPr>
          <w:rFonts w:ascii="Arial" w:hAnsi="Arial" w:cs="Arial"/>
          <w:bCs/>
          <w:sz w:val="22"/>
          <w:szCs w:val="22"/>
          <w:lang w:val="en-US"/>
        </w:rPr>
        <w:t xml:space="preserve">Climbing the “Stairway to Heaven” - A </w:t>
      </w:r>
      <w:proofErr w:type="spellStart"/>
      <w:r w:rsidRPr="006D37D9">
        <w:rPr>
          <w:rFonts w:ascii="Arial" w:hAnsi="Arial" w:cs="Arial"/>
          <w:bCs/>
          <w:sz w:val="22"/>
          <w:szCs w:val="22"/>
          <w:lang w:val="en-US"/>
        </w:rPr>
        <w:t>Mulitiple</w:t>
      </w:r>
      <w:proofErr w:type="spellEnd"/>
      <w:r w:rsidRPr="006D37D9">
        <w:rPr>
          <w:rFonts w:ascii="Arial" w:hAnsi="Arial" w:cs="Arial"/>
          <w:bCs/>
          <w:sz w:val="22"/>
          <w:szCs w:val="22"/>
          <w:lang w:val="en-US"/>
        </w:rPr>
        <w:t>-Case Study Exploring Barriers in the Transition from Agile Development towards Continuous Deployment of Software.</w:t>
      </w:r>
      <w:r w:rsidRPr="006D37D9">
        <w:rPr>
          <w:rFonts w:ascii="Arial" w:hAnsi="Arial" w:cs="Arial"/>
          <w:sz w:val="22"/>
          <w:szCs w:val="22"/>
          <w:lang w:val="en-US"/>
        </w:rPr>
        <w:t xml:space="preserve"> </w:t>
      </w:r>
      <w:r w:rsidRPr="006D37D9">
        <w:rPr>
          <w:rFonts w:ascii="Arial" w:hAnsi="Arial" w:cs="Arial"/>
          <w:sz w:val="22"/>
          <w:szCs w:val="22"/>
        </w:rPr>
        <w:t xml:space="preserve">(V. </w:t>
      </w:r>
      <w:proofErr w:type="spellStart"/>
      <w:r w:rsidRPr="006D37D9">
        <w:rPr>
          <w:rFonts w:ascii="Arial" w:hAnsi="Arial" w:cs="Arial"/>
          <w:sz w:val="22"/>
          <w:szCs w:val="22"/>
        </w:rPr>
        <w:t>Cortellessa</w:t>
      </w:r>
      <w:proofErr w:type="spellEnd"/>
      <w:r w:rsidRPr="006D37D9">
        <w:rPr>
          <w:rFonts w:ascii="Arial" w:hAnsi="Arial" w:cs="Arial"/>
          <w:sz w:val="22"/>
          <w:szCs w:val="22"/>
        </w:rPr>
        <w:t xml:space="preserve">, H. </w:t>
      </w:r>
      <w:proofErr w:type="spellStart"/>
      <w:r w:rsidRPr="006D37D9">
        <w:rPr>
          <w:rFonts w:ascii="Arial" w:hAnsi="Arial" w:cs="Arial"/>
          <w:sz w:val="22"/>
          <w:szCs w:val="22"/>
        </w:rPr>
        <w:t>Muccini</w:t>
      </w:r>
      <w:proofErr w:type="spellEnd"/>
      <w:r w:rsidRPr="006D37D9">
        <w:rPr>
          <w:rFonts w:ascii="Arial" w:hAnsi="Arial" w:cs="Arial"/>
          <w:sz w:val="22"/>
          <w:szCs w:val="22"/>
        </w:rPr>
        <w:t xml:space="preserve">, O. </w:t>
      </w:r>
      <w:proofErr w:type="spellStart"/>
      <w:r w:rsidRPr="006D37D9">
        <w:rPr>
          <w:rFonts w:ascii="Arial" w:hAnsi="Arial" w:cs="Arial"/>
          <w:sz w:val="22"/>
          <w:szCs w:val="22"/>
        </w:rPr>
        <w:t>Demirörs</w:t>
      </w:r>
      <w:proofErr w:type="spellEnd"/>
      <w:r w:rsidRPr="006D37D9">
        <w:rPr>
          <w:rFonts w:ascii="Arial" w:hAnsi="Arial" w:cs="Arial"/>
          <w:sz w:val="22"/>
          <w:szCs w:val="22"/>
        </w:rPr>
        <w:t xml:space="preserve">, </w:t>
      </w:r>
      <w:proofErr w:type="gramStart"/>
      <w:r w:rsidRPr="006D37D9">
        <w:rPr>
          <w:rFonts w:ascii="Arial" w:hAnsi="Arial" w:cs="Arial"/>
          <w:sz w:val="22"/>
          <w:szCs w:val="22"/>
        </w:rPr>
        <w:t>Eds.)EUROMICRO</w:t>
      </w:r>
      <w:proofErr w:type="gramEnd"/>
      <w:r w:rsidRPr="006D37D9">
        <w:rPr>
          <w:rFonts w:ascii="Arial" w:hAnsi="Arial" w:cs="Arial"/>
          <w:sz w:val="22"/>
          <w:szCs w:val="22"/>
        </w:rPr>
        <w:t xml:space="preserve">-SEAA. </w:t>
      </w:r>
      <w:r w:rsidRPr="006D37D9">
        <w:rPr>
          <w:rFonts w:ascii="Arial" w:hAnsi="Arial" w:cs="Arial"/>
          <w:bCs/>
          <w:sz w:val="22"/>
          <w:szCs w:val="22"/>
        </w:rPr>
        <w:t>Anais</w:t>
      </w:r>
      <w:r w:rsidRPr="006D37D9">
        <w:rPr>
          <w:rFonts w:ascii="Arial" w:hAnsi="Arial" w:cs="Arial"/>
          <w:sz w:val="22"/>
          <w:szCs w:val="22"/>
        </w:rPr>
        <w:t xml:space="preserve">...IEEE Computer </w:t>
      </w:r>
      <w:proofErr w:type="spellStart"/>
      <w:r w:rsidRPr="006D37D9">
        <w:rPr>
          <w:rFonts w:ascii="Arial" w:hAnsi="Arial" w:cs="Arial"/>
          <w:sz w:val="22"/>
          <w:szCs w:val="22"/>
        </w:rPr>
        <w:t>Society</w:t>
      </w:r>
      <w:proofErr w:type="spellEnd"/>
      <w:r w:rsidRPr="006D37D9">
        <w:rPr>
          <w:rFonts w:ascii="Arial" w:hAnsi="Arial" w:cs="Arial"/>
          <w:sz w:val="22"/>
          <w:szCs w:val="22"/>
        </w:rPr>
        <w:t>, 2012Disponível em: &lt;http://dblp.uni-trier.de/db/conf/euromicro/euromicro2012.html#OlssonAB12&gt;POPPENDIECK</w:t>
      </w:r>
    </w:p>
    <w:p w14:paraId="60A3C287" w14:textId="7DC1013D" w:rsidR="0058202C" w:rsidRDefault="0058202C" w:rsidP="008E13F5">
      <w:pPr>
        <w:spacing w:after="120"/>
        <w:ind w:left="567" w:hanging="567"/>
        <w:jc w:val="both"/>
        <w:divId w:val="904071081"/>
        <w:rPr>
          <w:rFonts w:ascii="Arial" w:hAnsi="Arial" w:cs="Arial"/>
          <w:sz w:val="22"/>
          <w:szCs w:val="22"/>
          <w:lang w:val="en-US"/>
        </w:rPr>
      </w:pPr>
      <w:bookmarkStart w:id="325" w:name="OUHBI"/>
      <w:r w:rsidRPr="006D37D9">
        <w:rPr>
          <w:rFonts w:ascii="Arial" w:hAnsi="Arial" w:cs="Arial"/>
          <w:sz w:val="22"/>
          <w:szCs w:val="22"/>
          <w:lang w:val="en-US"/>
        </w:rPr>
        <w:t>OUHBI</w:t>
      </w:r>
      <w:bookmarkEnd w:id="325"/>
      <w:r w:rsidRPr="006D37D9">
        <w:rPr>
          <w:rFonts w:ascii="Arial" w:hAnsi="Arial" w:cs="Arial"/>
          <w:sz w:val="22"/>
          <w:szCs w:val="22"/>
          <w:lang w:val="en-US"/>
        </w:rPr>
        <w:t>, S. et al. Evaluating Software Product Quality: A Systematic Mapping Study. 2014 Joint Conference of the International Workshop on Software Measurement and the International Conference on Software Process and Product Measurement. Anais...out. 2014</w:t>
      </w:r>
    </w:p>
    <w:p w14:paraId="79E4DE5B" w14:textId="31E5A5C3" w:rsidR="006A016A" w:rsidRPr="006A016A" w:rsidRDefault="006A016A" w:rsidP="006A016A">
      <w:pPr>
        <w:spacing w:after="120"/>
        <w:ind w:left="567" w:hanging="567"/>
        <w:divId w:val="904071081"/>
        <w:rPr>
          <w:rFonts w:ascii="Arial" w:hAnsi="Arial" w:cs="Arial"/>
          <w:sz w:val="22"/>
          <w:szCs w:val="22"/>
        </w:rPr>
      </w:pPr>
      <w:bookmarkStart w:id="326" w:name="PAGE"/>
      <w:r w:rsidRPr="006A016A">
        <w:rPr>
          <w:rFonts w:ascii="Arial" w:hAnsi="Arial" w:cs="Arial"/>
          <w:sz w:val="22"/>
          <w:szCs w:val="22"/>
          <w:lang w:val="en-US"/>
        </w:rPr>
        <w:t>PAGE</w:t>
      </w:r>
      <w:bookmarkEnd w:id="326"/>
      <w:r w:rsidRPr="006A016A">
        <w:rPr>
          <w:rFonts w:ascii="Arial" w:hAnsi="Arial" w:cs="Arial"/>
          <w:sz w:val="22"/>
          <w:szCs w:val="22"/>
          <w:lang w:val="en-US"/>
        </w:rPr>
        <w:t>, L.</w:t>
      </w:r>
      <w:r>
        <w:rPr>
          <w:rFonts w:ascii="Arial" w:hAnsi="Arial" w:cs="Arial"/>
          <w:sz w:val="22"/>
          <w:szCs w:val="22"/>
          <w:lang w:val="en-US"/>
        </w:rPr>
        <w:t xml:space="preserve">; </w:t>
      </w:r>
      <w:proofErr w:type="spellStart"/>
      <w:r w:rsidRPr="006A016A">
        <w:rPr>
          <w:rFonts w:ascii="Arial" w:hAnsi="Arial" w:cs="Arial"/>
          <w:sz w:val="22"/>
          <w:szCs w:val="22"/>
          <w:lang w:val="en-US"/>
        </w:rPr>
        <w:t>Brin</w:t>
      </w:r>
      <w:proofErr w:type="spellEnd"/>
      <w:r w:rsidRPr="006A016A">
        <w:rPr>
          <w:rFonts w:ascii="Arial" w:hAnsi="Arial" w:cs="Arial"/>
          <w:sz w:val="22"/>
          <w:szCs w:val="22"/>
          <w:lang w:val="en-US"/>
        </w:rPr>
        <w:t>, S.</w:t>
      </w:r>
      <w:r>
        <w:rPr>
          <w:rFonts w:ascii="Arial" w:hAnsi="Arial" w:cs="Arial"/>
          <w:sz w:val="22"/>
          <w:szCs w:val="22"/>
          <w:lang w:val="en-US"/>
        </w:rPr>
        <w:t xml:space="preserve">; </w:t>
      </w:r>
      <w:proofErr w:type="spellStart"/>
      <w:r w:rsidRPr="006A016A">
        <w:rPr>
          <w:rFonts w:ascii="Arial" w:hAnsi="Arial" w:cs="Arial"/>
          <w:sz w:val="22"/>
          <w:szCs w:val="22"/>
          <w:lang w:val="en-US"/>
        </w:rPr>
        <w:t>Motwani</w:t>
      </w:r>
      <w:proofErr w:type="spellEnd"/>
      <w:r w:rsidRPr="006A016A">
        <w:rPr>
          <w:rFonts w:ascii="Arial" w:hAnsi="Arial" w:cs="Arial"/>
          <w:sz w:val="22"/>
          <w:szCs w:val="22"/>
          <w:lang w:val="en-US"/>
        </w:rPr>
        <w:t>, R</w:t>
      </w:r>
      <w:r>
        <w:rPr>
          <w:rFonts w:ascii="Arial" w:hAnsi="Arial" w:cs="Arial"/>
          <w:sz w:val="22"/>
          <w:szCs w:val="22"/>
          <w:lang w:val="en-US"/>
        </w:rPr>
        <w:t xml:space="preserve">.; </w:t>
      </w:r>
      <w:r w:rsidRPr="006A016A">
        <w:rPr>
          <w:rFonts w:ascii="Arial" w:hAnsi="Arial" w:cs="Arial"/>
          <w:sz w:val="22"/>
          <w:szCs w:val="22"/>
          <w:lang w:val="en-US"/>
        </w:rPr>
        <w:t xml:space="preserve">Winograd, T. </w:t>
      </w:r>
      <w:r w:rsidRPr="006A016A">
        <w:rPr>
          <w:rFonts w:ascii="Arial" w:hAnsi="Arial" w:cs="Arial"/>
          <w:bCs/>
          <w:sz w:val="22"/>
          <w:szCs w:val="22"/>
          <w:lang w:val="en-US"/>
        </w:rPr>
        <w:t>The PageRank Citation Ranking: Bringing Order to the Web</w:t>
      </w:r>
      <w:r w:rsidRPr="006A016A">
        <w:rPr>
          <w:rFonts w:ascii="Arial" w:hAnsi="Arial" w:cs="Arial"/>
          <w:b/>
          <w:bCs/>
          <w:sz w:val="22"/>
          <w:szCs w:val="22"/>
          <w:lang w:val="en-US"/>
        </w:rPr>
        <w:t>.</w:t>
      </w:r>
      <w:r w:rsidRPr="006A016A">
        <w:rPr>
          <w:rFonts w:ascii="Arial" w:hAnsi="Arial" w:cs="Arial"/>
          <w:sz w:val="22"/>
          <w:szCs w:val="22"/>
          <w:lang w:val="en-US"/>
        </w:rPr>
        <w:t xml:space="preserve"> </w:t>
      </w:r>
      <w:r w:rsidRPr="006A016A">
        <w:rPr>
          <w:rFonts w:ascii="Arial" w:hAnsi="Arial" w:cs="Arial"/>
          <w:sz w:val="22"/>
          <w:szCs w:val="22"/>
        </w:rPr>
        <w:t>[</w:t>
      </w:r>
      <w:proofErr w:type="spellStart"/>
      <w:r w:rsidRPr="006A016A">
        <w:rPr>
          <w:rFonts w:ascii="Arial" w:hAnsi="Arial" w:cs="Arial"/>
          <w:sz w:val="22"/>
          <w:szCs w:val="22"/>
        </w:rPr>
        <w:t>s.l</w:t>
      </w:r>
      <w:proofErr w:type="spellEnd"/>
      <w:r w:rsidRPr="006A016A">
        <w:rPr>
          <w:rFonts w:ascii="Arial" w:hAnsi="Arial" w:cs="Arial"/>
          <w:sz w:val="22"/>
          <w:szCs w:val="22"/>
        </w:rPr>
        <w:t xml:space="preserve">.] Stanford </w:t>
      </w:r>
      <w:proofErr w:type="spellStart"/>
      <w:r w:rsidRPr="006A016A">
        <w:rPr>
          <w:rFonts w:ascii="Arial" w:hAnsi="Arial" w:cs="Arial"/>
          <w:sz w:val="22"/>
          <w:szCs w:val="22"/>
        </w:rPr>
        <w:t>InfoLab</w:t>
      </w:r>
      <w:proofErr w:type="spellEnd"/>
      <w:r w:rsidRPr="006A016A">
        <w:rPr>
          <w:rFonts w:ascii="Arial" w:hAnsi="Arial" w:cs="Arial"/>
          <w:sz w:val="22"/>
          <w:szCs w:val="22"/>
        </w:rPr>
        <w:t>, nov. 1999. Disponível em: &lt;http://ilpubs.stanford.edu:8090/422/&gt;.</w:t>
      </w:r>
    </w:p>
    <w:p w14:paraId="111709EB" w14:textId="1DA9E958" w:rsidR="00644491" w:rsidRPr="00644491" w:rsidRDefault="00644491" w:rsidP="00644491">
      <w:pPr>
        <w:spacing w:after="120"/>
        <w:ind w:left="567" w:hanging="567"/>
        <w:jc w:val="both"/>
        <w:divId w:val="904071081"/>
        <w:rPr>
          <w:rFonts w:ascii="Arial" w:hAnsi="Arial" w:cs="Arial"/>
          <w:sz w:val="22"/>
          <w:szCs w:val="22"/>
          <w:lang w:val="en-US"/>
        </w:rPr>
      </w:pPr>
      <w:bookmarkStart w:id="327" w:name="PANTRAKI"/>
      <w:r w:rsidRPr="00644491">
        <w:rPr>
          <w:rFonts w:ascii="Arial" w:hAnsi="Arial" w:cs="Arial"/>
          <w:sz w:val="22"/>
          <w:szCs w:val="22"/>
          <w:lang w:val="en-US"/>
        </w:rPr>
        <w:t>PANTRAKI</w:t>
      </w:r>
      <w:bookmarkEnd w:id="327"/>
      <w:r w:rsidRPr="00644491">
        <w:rPr>
          <w:rFonts w:ascii="Arial" w:hAnsi="Arial" w:cs="Arial"/>
          <w:sz w:val="22"/>
          <w:szCs w:val="22"/>
          <w:lang w:val="en-US"/>
        </w:rPr>
        <w:t xml:space="preserve">, E.; KOTROPOULOS, C. </w:t>
      </w:r>
      <w:r w:rsidRPr="00644491">
        <w:rPr>
          <w:rFonts w:ascii="Arial" w:hAnsi="Arial" w:cs="Arial"/>
          <w:bCs/>
          <w:sz w:val="22"/>
          <w:szCs w:val="22"/>
          <w:lang w:val="en-US"/>
        </w:rPr>
        <w:t>Automatic image tagging and recommendation via PARAFAC2</w:t>
      </w:r>
      <w:r w:rsidRPr="00644491">
        <w:rPr>
          <w:rFonts w:ascii="Arial" w:hAnsi="Arial" w:cs="Arial"/>
          <w:sz w:val="22"/>
          <w:szCs w:val="22"/>
          <w:lang w:val="en-US"/>
        </w:rPr>
        <w:t xml:space="preserve">. 25th {IEEE} International Workshop on Machine Learning for Signal Processing, {MLSP} 2015, Boston, MA, USA, September 17-20, 2015. </w:t>
      </w:r>
      <w:proofErr w:type="spellStart"/>
      <w:r w:rsidRPr="00644491">
        <w:rPr>
          <w:rFonts w:ascii="Arial" w:hAnsi="Arial" w:cs="Arial"/>
          <w:sz w:val="22"/>
          <w:szCs w:val="22"/>
          <w:lang w:val="en-US"/>
        </w:rPr>
        <w:t>Disponível</w:t>
      </w:r>
      <w:proofErr w:type="spellEnd"/>
      <w:r w:rsidRPr="00644491">
        <w:rPr>
          <w:rFonts w:ascii="Arial" w:hAnsi="Arial" w:cs="Arial"/>
          <w:sz w:val="22"/>
          <w:szCs w:val="22"/>
          <w:lang w:val="en-US"/>
        </w:rPr>
        <w:t xml:space="preserve"> </w:t>
      </w:r>
      <w:proofErr w:type="spellStart"/>
      <w:r w:rsidRPr="00644491">
        <w:rPr>
          <w:rFonts w:ascii="Arial" w:hAnsi="Arial" w:cs="Arial"/>
          <w:sz w:val="22"/>
          <w:szCs w:val="22"/>
          <w:lang w:val="en-US"/>
        </w:rPr>
        <w:t>em</w:t>
      </w:r>
      <w:proofErr w:type="spellEnd"/>
      <w:r w:rsidRPr="00644491">
        <w:rPr>
          <w:rFonts w:ascii="Arial" w:hAnsi="Arial" w:cs="Arial"/>
          <w:sz w:val="22"/>
          <w:szCs w:val="22"/>
          <w:lang w:val="en-US"/>
        </w:rPr>
        <w:t>: &lt;https://doi.org/10.1109/MLSP.2015.7324363&gt;</w:t>
      </w:r>
    </w:p>
    <w:p w14:paraId="173CBA45" w14:textId="4DFAF294" w:rsidR="00125787" w:rsidRPr="006D37D9" w:rsidRDefault="00125787" w:rsidP="008E13F5">
      <w:pPr>
        <w:spacing w:after="120"/>
        <w:ind w:left="567" w:hanging="567"/>
        <w:jc w:val="both"/>
        <w:divId w:val="904071081"/>
        <w:rPr>
          <w:rFonts w:ascii="Arial" w:hAnsi="Arial" w:cs="Arial"/>
          <w:sz w:val="22"/>
          <w:szCs w:val="22"/>
          <w:lang w:val="en-US"/>
        </w:rPr>
      </w:pPr>
      <w:bookmarkStart w:id="328" w:name="PAPALEXAKIS"/>
      <w:r w:rsidRPr="006D37D9">
        <w:rPr>
          <w:rFonts w:ascii="Arial" w:hAnsi="Arial" w:cs="Arial"/>
          <w:sz w:val="22"/>
          <w:szCs w:val="22"/>
          <w:lang w:val="en-US"/>
        </w:rPr>
        <w:t>PAPALEXAKIS</w:t>
      </w:r>
      <w:bookmarkEnd w:id="328"/>
      <w:r w:rsidRPr="006D37D9">
        <w:rPr>
          <w:rFonts w:ascii="Arial" w:hAnsi="Arial" w:cs="Arial"/>
          <w:sz w:val="22"/>
          <w:szCs w:val="22"/>
          <w:lang w:val="en-US"/>
        </w:rPr>
        <w:t xml:space="preserve">, E. E.; FALOUTSOS, C.; SIDIROPOULOS, N. D. Tensors for Data Mining and Data Fusion: Models, Applications, and Scalable Algorithms. ACM Trans. </w:t>
      </w:r>
      <w:proofErr w:type="spellStart"/>
      <w:r w:rsidRPr="006D37D9">
        <w:rPr>
          <w:rFonts w:ascii="Arial" w:hAnsi="Arial" w:cs="Arial"/>
          <w:sz w:val="22"/>
          <w:szCs w:val="22"/>
          <w:lang w:val="en-US"/>
        </w:rPr>
        <w:t>Intell</w:t>
      </w:r>
      <w:proofErr w:type="spellEnd"/>
      <w:r w:rsidRPr="006D37D9">
        <w:rPr>
          <w:rFonts w:ascii="Arial" w:hAnsi="Arial" w:cs="Arial"/>
          <w:sz w:val="22"/>
          <w:szCs w:val="22"/>
          <w:lang w:val="en-US"/>
        </w:rPr>
        <w:t>. Syst. Technol., v. 8, n. 2, p. 16:1--16:44, out. 2016.</w:t>
      </w:r>
    </w:p>
    <w:p w14:paraId="62700CC2" w14:textId="1DD9FD17" w:rsidR="009E6761" w:rsidRPr="006D37D9" w:rsidRDefault="00DE2428" w:rsidP="00153C8C">
      <w:pPr>
        <w:spacing w:after="120"/>
        <w:ind w:left="567" w:hanging="567"/>
        <w:jc w:val="both"/>
        <w:divId w:val="904071081"/>
        <w:rPr>
          <w:rFonts w:ascii="Arial" w:hAnsi="Arial" w:cs="Arial"/>
          <w:sz w:val="22"/>
          <w:szCs w:val="22"/>
          <w:lang w:val="en-US"/>
        </w:rPr>
      </w:pPr>
      <w:bookmarkStart w:id="329" w:name="POPPENDIECK"/>
      <w:r w:rsidRPr="006D37D9">
        <w:rPr>
          <w:rFonts w:ascii="Arial" w:hAnsi="Arial" w:cs="Arial"/>
          <w:sz w:val="22"/>
          <w:szCs w:val="22"/>
          <w:lang w:val="en-US"/>
        </w:rPr>
        <w:t>POPPENDIECK</w:t>
      </w:r>
      <w:bookmarkEnd w:id="329"/>
      <w:r w:rsidRPr="006D37D9">
        <w:rPr>
          <w:rFonts w:ascii="Arial" w:hAnsi="Arial" w:cs="Arial"/>
          <w:sz w:val="22"/>
          <w:szCs w:val="22"/>
          <w:lang w:val="en-US"/>
        </w:rPr>
        <w:t xml:space="preserve">, </w:t>
      </w:r>
      <w:r w:rsidR="003B6E30" w:rsidRPr="006D37D9">
        <w:rPr>
          <w:rFonts w:ascii="Arial" w:hAnsi="Arial" w:cs="Arial"/>
          <w:sz w:val="22"/>
          <w:szCs w:val="22"/>
          <w:lang w:val="en-US"/>
        </w:rPr>
        <w:t xml:space="preserve">M.; POPPENDIECK, T. </w:t>
      </w:r>
      <w:r w:rsidR="003B6E30" w:rsidRPr="006D37D9">
        <w:rPr>
          <w:rFonts w:ascii="Arial" w:hAnsi="Arial" w:cs="Arial"/>
          <w:bCs/>
          <w:sz w:val="22"/>
          <w:szCs w:val="22"/>
          <w:lang w:val="en-US"/>
        </w:rPr>
        <w:t>Implementing Lean Software Development: From Concept to Cash (The Addison-Wesley Signature Series)</w:t>
      </w:r>
      <w:r w:rsidR="003B6E30" w:rsidRPr="006D37D9">
        <w:rPr>
          <w:rFonts w:ascii="Arial" w:hAnsi="Arial" w:cs="Arial"/>
          <w:sz w:val="22"/>
          <w:szCs w:val="22"/>
          <w:lang w:val="en-US"/>
        </w:rPr>
        <w:t>. [</w:t>
      </w:r>
      <w:proofErr w:type="spellStart"/>
      <w:r w:rsidR="003B6E30" w:rsidRPr="006D37D9">
        <w:rPr>
          <w:rFonts w:ascii="Arial" w:hAnsi="Arial" w:cs="Arial"/>
          <w:sz w:val="22"/>
          <w:szCs w:val="22"/>
          <w:lang w:val="en-US"/>
        </w:rPr>
        <w:t>s.l.</w:t>
      </w:r>
      <w:proofErr w:type="spellEnd"/>
      <w:r w:rsidR="003B6E30" w:rsidRPr="006D37D9">
        <w:rPr>
          <w:rFonts w:ascii="Arial" w:hAnsi="Arial" w:cs="Arial"/>
          <w:sz w:val="22"/>
          <w:szCs w:val="22"/>
          <w:lang w:val="en-US"/>
        </w:rPr>
        <w:t xml:space="preserve">] Addison-Wesley Professional, 2006. </w:t>
      </w:r>
    </w:p>
    <w:p w14:paraId="4ECF1D84" w14:textId="3677FC5A" w:rsidR="00A66C3A" w:rsidRPr="006D37D9" w:rsidRDefault="00A66C3A" w:rsidP="00153C8C">
      <w:pPr>
        <w:spacing w:after="120"/>
        <w:ind w:left="567" w:hanging="567"/>
        <w:jc w:val="both"/>
        <w:divId w:val="904071081"/>
        <w:rPr>
          <w:rFonts w:ascii="Arial" w:hAnsi="Arial" w:cs="Arial"/>
          <w:sz w:val="22"/>
          <w:szCs w:val="22"/>
        </w:rPr>
      </w:pPr>
      <w:r w:rsidRPr="006D37D9">
        <w:rPr>
          <w:rFonts w:ascii="Arial" w:hAnsi="Arial" w:cs="Arial"/>
          <w:sz w:val="22"/>
          <w:szCs w:val="22"/>
          <w:lang w:val="en-US"/>
        </w:rPr>
        <w:t xml:space="preserve">Rakesh Agrawal, </w:t>
      </w:r>
      <w:proofErr w:type="spellStart"/>
      <w:r w:rsidRPr="006D37D9">
        <w:rPr>
          <w:rFonts w:ascii="Arial" w:hAnsi="Arial" w:cs="Arial"/>
          <w:sz w:val="22"/>
          <w:szCs w:val="22"/>
          <w:lang w:val="en-US"/>
        </w:rPr>
        <w:t>Behzad</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Golshan</w:t>
      </w:r>
      <w:proofErr w:type="spellEnd"/>
      <w:r w:rsidRPr="006D37D9">
        <w:rPr>
          <w:rFonts w:ascii="Arial" w:hAnsi="Arial" w:cs="Arial"/>
          <w:sz w:val="22"/>
          <w:szCs w:val="22"/>
          <w:lang w:val="en-US"/>
        </w:rPr>
        <w:t xml:space="preserve">, and </w:t>
      </w:r>
      <w:proofErr w:type="spellStart"/>
      <w:r w:rsidRPr="006D37D9">
        <w:rPr>
          <w:rFonts w:ascii="Arial" w:hAnsi="Arial" w:cs="Arial"/>
          <w:sz w:val="22"/>
          <w:szCs w:val="22"/>
          <w:lang w:val="en-US"/>
        </w:rPr>
        <w:t>Evangelos</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Papalexakis</w:t>
      </w:r>
      <w:proofErr w:type="spellEnd"/>
      <w:r w:rsidRPr="006D37D9">
        <w:rPr>
          <w:rFonts w:ascii="Arial" w:hAnsi="Arial" w:cs="Arial"/>
          <w:sz w:val="22"/>
          <w:szCs w:val="22"/>
          <w:lang w:val="en-US"/>
        </w:rPr>
        <w:t xml:space="preserve">. 2015. A study of distinctiveness in web results of two search engines. In 24th International Conference on World Wide Web, Web Science Track. </w:t>
      </w:r>
      <w:r w:rsidRPr="006D37D9">
        <w:rPr>
          <w:rFonts w:ascii="Arial" w:hAnsi="Arial" w:cs="Arial"/>
          <w:sz w:val="22"/>
          <w:szCs w:val="22"/>
        </w:rPr>
        <w:t xml:space="preserve">ACM. </w:t>
      </w:r>
      <w:proofErr w:type="spellStart"/>
      <w:r w:rsidRPr="006D37D9">
        <w:rPr>
          <w:rFonts w:ascii="Arial" w:hAnsi="Arial" w:cs="Arial"/>
          <w:sz w:val="22"/>
          <w:szCs w:val="22"/>
        </w:rPr>
        <w:t>DOI:http</w:t>
      </w:r>
      <w:proofErr w:type="spellEnd"/>
      <w:r w:rsidRPr="006D37D9">
        <w:rPr>
          <w:rFonts w:ascii="Arial" w:hAnsi="Arial" w:cs="Arial"/>
          <w:sz w:val="22"/>
          <w:szCs w:val="22"/>
        </w:rPr>
        <w:t>://dx.doi.org/10.1145/2740908.2743060</w:t>
      </w:r>
    </w:p>
    <w:p w14:paraId="59BD17F6" w14:textId="3370B13E" w:rsidR="00961F6B" w:rsidRPr="006D37D9" w:rsidRDefault="003B6E30" w:rsidP="008E13F5">
      <w:pPr>
        <w:spacing w:after="120"/>
        <w:ind w:left="567" w:hanging="567"/>
        <w:jc w:val="both"/>
        <w:divId w:val="904071081"/>
        <w:rPr>
          <w:rFonts w:ascii="Arial" w:hAnsi="Arial" w:cs="Arial"/>
          <w:sz w:val="22"/>
          <w:szCs w:val="22"/>
        </w:rPr>
      </w:pPr>
      <w:bookmarkStart w:id="330" w:name="PRESIDENCIA_REPÚBLICA"/>
      <w:r w:rsidRPr="006D37D9">
        <w:rPr>
          <w:rFonts w:ascii="Arial" w:hAnsi="Arial" w:cs="Arial"/>
          <w:sz w:val="22"/>
          <w:szCs w:val="22"/>
        </w:rPr>
        <w:t>REPÚBLICA</w:t>
      </w:r>
      <w:bookmarkEnd w:id="330"/>
      <w:r w:rsidRPr="006D37D9">
        <w:rPr>
          <w:rFonts w:ascii="Arial" w:hAnsi="Arial" w:cs="Arial"/>
          <w:sz w:val="22"/>
          <w:szCs w:val="22"/>
        </w:rPr>
        <w:t xml:space="preserve">, P. </w:t>
      </w:r>
      <w:r w:rsidRPr="006D37D9">
        <w:rPr>
          <w:rFonts w:ascii="Arial" w:hAnsi="Arial" w:cs="Arial"/>
          <w:bCs/>
          <w:sz w:val="22"/>
          <w:szCs w:val="22"/>
        </w:rPr>
        <w:t>Lei n</w:t>
      </w:r>
      <w:r w:rsidRPr="006D37D9">
        <w:rPr>
          <w:rFonts w:ascii="Arial" w:hAnsi="Arial" w:cs="Arial"/>
          <w:bCs/>
          <w:sz w:val="22"/>
          <w:szCs w:val="22"/>
          <w:vertAlign w:val="superscript"/>
        </w:rPr>
        <w:t>a</w:t>
      </w:r>
      <w:r w:rsidRPr="006D37D9">
        <w:rPr>
          <w:rFonts w:ascii="Arial" w:hAnsi="Arial" w:cs="Arial"/>
          <w:bCs/>
          <w:sz w:val="22"/>
          <w:szCs w:val="22"/>
        </w:rPr>
        <w:t xml:space="preserve"> 8.666/93, de 21 de </w:t>
      </w:r>
      <w:proofErr w:type="gramStart"/>
      <w:r w:rsidRPr="006D37D9">
        <w:rPr>
          <w:rFonts w:ascii="Arial" w:hAnsi="Arial" w:cs="Arial"/>
          <w:bCs/>
          <w:sz w:val="22"/>
          <w:szCs w:val="22"/>
        </w:rPr>
        <w:t>Junho</w:t>
      </w:r>
      <w:proofErr w:type="gramEnd"/>
      <w:r w:rsidRPr="006D37D9">
        <w:rPr>
          <w:rFonts w:ascii="Arial" w:hAnsi="Arial" w:cs="Arial"/>
          <w:bCs/>
          <w:sz w:val="22"/>
          <w:szCs w:val="22"/>
        </w:rPr>
        <w:t xml:space="preserve"> de 1993</w:t>
      </w:r>
      <w:r w:rsidRPr="006D37D9">
        <w:rPr>
          <w:rFonts w:ascii="Arial" w:hAnsi="Arial" w:cs="Arial"/>
          <w:sz w:val="22"/>
          <w:szCs w:val="22"/>
        </w:rPr>
        <w:t xml:space="preserve">, 1993. Disponível em: </w:t>
      </w:r>
      <w:hyperlink r:id="rId19" w:history="1">
        <w:r w:rsidR="00961F6B" w:rsidRPr="006D37D9">
          <w:rPr>
            <w:rStyle w:val="Hyperlink"/>
            <w:rFonts w:ascii="Arial" w:hAnsi="Arial" w:cs="Arial"/>
            <w:sz w:val="22"/>
            <w:szCs w:val="22"/>
          </w:rPr>
          <w:t>http://www.planalto.gov.br/ccivil_03/leis/L8666cons.htm</w:t>
        </w:r>
      </w:hyperlink>
    </w:p>
    <w:p w14:paraId="054C5B30" w14:textId="295546E2" w:rsidR="00A66C3A" w:rsidRPr="006D37D9" w:rsidRDefault="00A66C3A" w:rsidP="008E13F5">
      <w:pPr>
        <w:spacing w:after="120"/>
        <w:ind w:left="567" w:hanging="567"/>
        <w:jc w:val="both"/>
        <w:divId w:val="904071081"/>
        <w:rPr>
          <w:rFonts w:ascii="Arial" w:hAnsi="Arial" w:cs="Arial"/>
          <w:sz w:val="22"/>
          <w:szCs w:val="22"/>
          <w:lang w:val="en-US"/>
        </w:rPr>
      </w:pPr>
      <w:r w:rsidRPr="00C32963">
        <w:rPr>
          <w:rFonts w:ascii="Arial" w:hAnsi="Arial" w:cs="Arial"/>
          <w:caps/>
          <w:sz w:val="22"/>
          <w:szCs w:val="22"/>
          <w:lang w:val="es-ES"/>
        </w:rPr>
        <w:t>Samantha</w:t>
      </w:r>
      <w:r w:rsidRPr="00C32963">
        <w:rPr>
          <w:rFonts w:ascii="Arial" w:hAnsi="Arial" w:cs="Arial"/>
          <w:sz w:val="22"/>
          <w:szCs w:val="22"/>
          <w:lang w:val="es-ES"/>
        </w:rPr>
        <w:t xml:space="preserve"> Hansen, </w:t>
      </w:r>
      <w:proofErr w:type="spellStart"/>
      <w:r w:rsidRPr="00C32963">
        <w:rPr>
          <w:rFonts w:ascii="Arial" w:hAnsi="Arial" w:cs="Arial"/>
          <w:sz w:val="22"/>
          <w:szCs w:val="22"/>
          <w:lang w:val="es-ES"/>
        </w:rPr>
        <w:t>Todd</w:t>
      </w:r>
      <w:proofErr w:type="spellEnd"/>
      <w:r w:rsidRPr="00C32963">
        <w:rPr>
          <w:rFonts w:ascii="Arial" w:hAnsi="Arial" w:cs="Arial"/>
          <w:sz w:val="22"/>
          <w:szCs w:val="22"/>
          <w:lang w:val="es-ES"/>
        </w:rPr>
        <w:t xml:space="preserve"> </w:t>
      </w:r>
      <w:proofErr w:type="spellStart"/>
      <w:r w:rsidRPr="00C32963">
        <w:rPr>
          <w:rFonts w:ascii="Arial" w:hAnsi="Arial" w:cs="Arial"/>
          <w:sz w:val="22"/>
          <w:szCs w:val="22"/>
          <w:lang w:val="es-ES"/>
        </w:rPr>
        <w:t>Plantenga</w:t>
      </w:r>
      <w:proofErr w:type="spellEnd"/>
      <w:r w:rsidRPr="00C32963">
        <w:rPr>
          <w:rFonts w:ascii="Arial" w:hAnsi="Arial" w:cs="Arial"/>
          <w:sz w:val="22"/>
          <w:szCs w:val="22"/>
          <w:lang w:val="es-ES"/>
        </w:rPr>
        <w:t xml:space="preserve">, and Tamara G. </w:t>
      </w:r>
      <w:proofErr w:type="spellStart"/>
      <w:r w:rsidRPr="00C32963">
        <w:rPr>
          <w:rFonts w:ascii="Arial" w:hAnsi="Arial" w:cs="Arial"/>
          <w:sz w:val="22"/>
          <w:szCs w:val="22"/>
          <w:lang w:val="es-ES"/>
        </w:rPr>
        <w:t>Kolda</w:t>
      </w:r>
      <w:proofErr w:type="spellEnd"/>
      <w:r w:rsidRPr="00C32963">
        <w:rPr>
          <w:rFonts w:ascii="Arial" w:hAnsi="Arial" w:cs="Arial"/>
          <w:sz w:val="22"/>
          <w:szCs w:val="22"/>
          <w:lang w:val="es-ES"/>
        </w:rPr>
        <w:t xml:space="preserve">. </w:t>
      </w:r>
      <w:r w:rsidRPr="006D37D9">
        <w:rPr>
          <w:rFonts w:ascii="Arial" w:hAnsi="Arial" w:cs="Arial"/>
          <w:sz w:val="22"/>
          <w:szCs w:val="22"/>
          <w:lang w:val="en-US"/>
        </w:rPr>
        <w:t xml:space="preserve">2015. Newton-based optimization for </w:t>
      </w:r>
      <w:proofErr w:type="spellStart"/>
      <w:r w:rsidRPr="006D37D9">
        <w:rPr>
          <w:rFonts w:ascii="Arial" w:hAnsi="Arial" w:cs="Arial"/>
          <w:sz w:val="22"/>
          <w:szCs w:val="22"/>
          <w:lang w:val="en-US"/>
        </w:rPr>
        <w:t>Kullback</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Leibler</w:t>
      </w:r>
      <w:proofErr w:type="spellEnd"/>
      <w:r w:rsidRPr="006D37D9">
        <w:rPr>
          <w:rFonts w:ascii="Arial" w:hAnsi="Arial" w:cs="Arial"/>
          <w:sz w:val="22"/>
          <w:szCs w:val="22"/>
          <w:lang w:val="en-US"/>
        </w:rPr>
        <w:t xml:space="preserve"> nonnegative tensor factorizations. Optimization Methods and Software 30, 5 (April 2015), 1002– 1029.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://dx.doi.org/10.1080/10556788.2015.1009977</w:t>
      </w:r>
    </w:p>
    <w:p w14:paraId="5735AAAC" w14:textId="5F99D1E9" w:rsidR="005A12AC" w:rsidRPr="006D37D9" w:rsidRDefault="005A12AC" w:rsidP="008E13F5">
      <w:pPr>
        <w:spacing w:after="120"/>
        <w:ind w:left="567" w:hanging="567"/>
        <w:jc w:val="both"/>
        <w:divId w:val="904071081"/>
        <w:rPr>
          <w:rFonts w:ascii="Arial" w:hAnsi="Arial" w:cs="Arial"/>
          <w:sz w:val="22"/>
          <w:szCs w:val="22"/>
          <w:lang w:val="en-US"/>
        </w:rPr>
      </w:pPr>
      <w:bookmarkStart w:id="331" w:name="SAMOLADAS"/>
      <w:r w:rsidRPr="006D37D9">
        <w:rPr>
          <w:rFonts w:ascii="Arial" w:hAnsi="Arial" w:cs="Arial"/>
          <w:sz w:val="22"/>
          <w:szCs w:val="22"/>
          <w:lang w:val="en-US"/>
        </w:rPr>
        <w:t>SAMOLADAS</w:t>
      </w:r>
      <w:bookmarkEnd w:id="331"/>
      <w:r w:rsidRPr="006D37D9">
        <w:rPr>
          <w:rFonts w:ascii="Arial" w:hAnsi="Arial" w:cs="Arial"/>
          <w:sz w:val="22"/>
          <w:szCs w:val="22"/>
          <w:lang w:val="en-US"/>
        </w:rPr>
        <w:t>, I. et al. The SQO-OSS quality model: measurement based open source software evaluation. Open source development, communities and quality. Anais...2008</w:t>
      </w:r>
    </w:p>
    <w:p w14:paraId="71FADA4D" w14:textId="77777777" w:rsidR="00D17BBF" w:rsidRPr="006D37D9" w:rsidRDefault="003B6E30" w:rsidP="008E13F5">
      <w:pPr>
        <w:spacing w:after="120"/>
        <w:ind w:left="567" w:hanging="567"/>
        <w:jc w:val="both"/>
        <w:divId w:val="904071081"/>
        <w:rPr>
          <w:rFonts w:ascii="Arial" w:hAnsi="Arial" w:cs="Arial"/>
          <w:sz w:val="22"/>
          <w:szCs w:val="22"/>
          <w:lang w:val="en-US"/>
        </w:rPr>
      </w:pPr>
      <w:bookmarkStart w:id="332" w:name="SCHERMANN"/>
      <w:r w:rsidRPr="006D37D9">
        <w:rPr>
          <w:rFonts w:ascii="Arial" w:hAnsi="Arial" w:cs="Arial"/>
          <w:sz w:val="22"/>
          <w:szCs w:val="22"/>
          <w:lang w:val="en-US"/>
        </w:rPr>
        <w:t>SCHERMANN</w:t>
      </w:r>
      <w:bookmarkEnd w:id="332"/>
      <w:r w:rsidRPr="006D37D9">
        <w:rPr>
          <w:rFonts w:ascii="Arial" w:hAnsi="Arial" w:cs="Arial"/>
          <w:sz w:val="22"/>
          <w:szCs w:val="22"/>
          <w:lang w:val="en-US"/>
        </w:rPr>
        <w:t xml:space="preserve">, G. et al. We’re doing it live: A multi-method empirical study on continuous experimentation. </w:t>
      </w:r>
      <w:r w:rsidRPr="006D37D9">
        <w:rPr>
          <w:rFonts w:ascii="Arial" w:hAnsi="Arial" w:cs="Arial"/>
          <w:bCs/>
          <w:sz w:val="22"/>
          <w:szCs w:val="22"/>
          <w:lang w:val="en-US"/>
        </w:rPr>
        <w:t>Information and Software Technology</w:t>
      </w:r>
      <w:r w:rsidRPr="006D37D9">
        <w:rPr>
          <w:rFonts w:ascii="Arial" w:hAnsi="Arial" w:cs="Arial"/>
          <w:sz w:val="22"/>
          <w:szCs w:val="22"/>
          <w:lang w:val="en-US"/>
        </w:rPr>
        <w:t xml:space="preserve">, v. 99, p. 41–57, </w:t>
      </w:r>
      <w:proofErr w:type="spellStart"/>
      <w:r w:rsidRPr="006D37D9">
        <w:rPr>
          <w:rFonts w:ascii="Arial" w:hAnsi="Arial" w:cs="Arial"/>
          <w:sz w:val="22"/>
          <w:szCs w:val="22"/>
          <w:lang w:val="en-US"/>
        </w:rPr>
        <w:t>jul.</w:t>
      </w:r>
      <w:proofErr w:type="spellEnd"/>
      <w:r w:rsidRPr="006D37D9">
        <w:rPr>
          <w:rFonts w:ascii="Arial" w:hAnsi="Arial" w:cs="Arial"/>
          <w:sz w:val="22"/>
          <w:szCs w:val="22"/>
          <w:lang w:val="en-US"/>
        </w:rPr>
        <w:t xml:space="preserve"> 2018. </w:t>
      </w:r>
    </w:p>
    <w:p w14:paraId="6BA65B71" w14:textId="58766FC0" w:rsidR="00D17BBF" w:rsidRPr="006D37D9" w:rsidRDefault="003B6E30" w:rsidP="008E13F5">
      <w:pPr>
        <w:spacing w:after="120"/>
        <w:ind w:left="567" w:hanging="567"/>
        <w:jc w:val="both"/>
        <w:divId w:val="904071081"/>
        <w:rPr>
          <w:rFonts w:ascii="Arial" w:hAnsi="Arial" w:cs="Arial"/>
          <w:sz w:val="22"/>
          <w:szCs w:val="22"/>
          <w:lang w:val="en-US"/>
        </w:rPr>
      </w:pPr>
      <w:bookmarkStart w:id="333" w:name="SJØBERG"/>
      <w:r w:rsidRPr="006D37D9">
        <w:rPr>
          <w:rFonts w:ascii="Arial" w:hAnsi="Arial" w:cs="Arial"/>
          <w:sz w:val="22"/>
          <w:szCs w:val="22"/>
          <w:lang w:val="en-US"/>
        </w:rPr>
        <w:t>SJØBERG</w:t>
      </w:r>
      <w:bookmarkEnd w:id="333"/>
      <w:r w:rsidRPr="006D37D9">
        <w:rPr>
          <w:rFonts w:ascii="Arial" w:hAnsi="Arial" w:cs="Arial"/>
          <w:sz w:val="22"/>
          <w:szCs w:val="22"/>
          <w:lang w:val="en-US"/>
        </w:rPr>
        <w:t xml:space="preserve">, T. D. D. I. K.; CRUZES, D. S. </w:t>
      </w:r>
      <w:r w:rsidRPr="006D37D9">
        <w:rPr>
          <w:rFonts w:ascii="Arial" w:hAnsi="Arial" w:cs="Arial"/>
          <w:bCs/>
          <w:sz w:val="22"/>
          <w:szCs w:val="22"/>
          <w:lang w:val="en-US"/>
        </w:rPr>
        <w:t>What works for whom, where, when, and why</w:t>
      </w:r>
      <w:proofErr w:type="gramStart"/>
      <w:r w:rsidRPr="006D37D9">
        <w:rPr>
          <w:rFonts w:ascii="Arial" w:hAnsi="Arial" w:cs="Arial"/>
          <w:bCs/>
          <w:sz w:val="22"/>
          <w:szCs w:val="22"/>
          <w:lang w:val="en-US"/>
        </w:rPr>
        <w:t>?:</w:t>
      </w:r>
      <w:proofErr w:type="gramEnd"/>
      <w:r w:rsidRPr="006D37D9">
        <w:rPr>
          <w:rFonts w:ascii="Arial" w:hAnsi="Arial" w:cs="Arial"/>
          <w:bCs/>
          <w:sz w:val="22"/>
          <w:szCs w:val="22"/>
          <w:lang w:val="en-US"/>
        </w:rPr>
        <w:t xml:space="preserve"> on the role of context in empirical software engineering</w:t>
      </w:r>
      <w:r w:rsidRPr="006D37D9">
        <w:rPr>
          <w:rFonts w:ascii="Arial" w:hAnsi="Arial" w:cs="Arial"/>
          <w:sz w:val="22"/>
          <w:szCs w:val="22"/>
          <w:lang w:val="en-US"/>
        </w:rPr>
        <w:t xml:space="preserve">. 2012 {ACM-IEEE} International Symposium on Empirical Software Engineering and Measurement, </w:t>
      </w:r>
      <w:r w:rsidRPr="006D37D9">
        <w:rPr>
          <w:rFonts w:ascii="Arial" w:hAnsi="Arial" w:cs="Arial"/>
          <w:sz w:val="22"/>
          <w:szCs w:val="22"/>
          <w:lang w:val="en-US"/>
        </w:rPr>
        <w:lastRenderedPageBreak/>
        <w:t xml:space="preserve">{ESEM} ’12, Lund, Sweden - September 19 - 20, 2012. </w:t>
      </w:r>
      <w:r w:rsidRPr="006D37D9">
        <w:rPr>
          <w:rFonts w:ascii="Arial" w:hAnsi="Arial" w:cs="Arial"/>
          <w:bCs/>
          <w:sz w:val="22"/>
          <w:szCs w:val="22"/>
          <w:lang w:val="en-US"/>
        </w:rPr>
        <w:t>Anais</w:t>
      </w:r>
      <w:r w:rsidRPr="006D37D9">
        <w:rPr>
          <w:rFonts w:ascii="Arial" w:hAnsi="Arial" w:cs="Arial"/>
          <w:sz w:val="22"/>
          <w:szCs w:val="22"/>
          <w:lang w:val="en-US"/>
        </w:rPr>
        <w:t xml:space="preserve">...2012Disponível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xml:space="preserve">: </w:t>
      </w:r>
      <w:hyperlink r:id="rId20" w:history="1">
        <w:r w:rsidR="00D17BBF" w:rsidRPr="006D37D9">
          <w:rPr>
            <w:rStyle w:val="Hyperlink"/>
            <w:rFonts w:ascii="Arial" w:hAnsi="Arial" w:cs="Arial"/>
            <w:sz w:val="22"/>
            <w:szCs w:val="22"/>
            <w:lang w:val="en-US"/>
          </w:rPr>
          <w:t>http://doi.acm.org/10.1145/2372251.2372256</w:t>
        </w:r>
      </w:hyperlink>
    </w:p>
    <w:p w14:paraId="52A9ECDB" w14:textId="04E048F1" w:rsidR="00CE7BB0" w:rsidRPr="006D37D9" w:rsidRDefault="00CE7BB0" w:rsidP="008E13F5">
      <w:pPr>
        <w:spacing w:after="120"/>
        <w:ind w:left="567" w:hanging="567"/>
        <w:jc w:val="both"/>
        <w:divId w:val="904071081"/>
        <w:rPr>
          <w:rFonts w:ascii="Arial" w:hAnsi="Arial" w:cs="Arial"/>
          <w:sz w:val="22"/>
          <w:szCs w:val="22"/>
        </w:rPr>
      </w:pPr>
      <w:bookmarkStart w:id="334" w:name="SIAVVAS"/>
      <w:r w:rsidRPr="006D37D9">
        <w:rPr>
          <w:rFonts w:ascii="Arial" w:hAnsi="Arial" w:cs="Arial"/>
          <w:sz w:val="22"/>
          <w:szCs w:val="22"/>
          <w:lang w:val="en-US"/>
        </w:rPr>
        <w:t>SIAVVAS</w:t>
      </w:r>
      <w:bookmarkEnd w:id="334"/>
      <w:r w:rsidRPr="006D37D9">
        <w:rPr>
          <w:rFonts w:ascii="Arial" w:hAnsi="Arial" w:cs="Arial"/>
          <w:sz w:val="22"/>
          <w:szCs w:val="22"/>
          <w:lang w:val="en-US"/>
        </w:rPr>
        <w:t xml:space="preserve">, M. G.; CHATZIDIMITRIOU, K. C.; SYMEONIDIS, A. L. {QATCH} - An adaptive framework for software product quality assessment. </w:t>
      </w:r>
      <w:r w:rsidRPr="006D37D9">
        <w:rPr>
          <w:rFonts w:ascii="Arial" w:hAnsi="Arial" w:cs="Arial"/>
          <w:sz w:val="22"/>
          <w:szCs w:val="22"/>
        </w:rPr>
        <w:t xml:space="preserve">Expert </w:t>
      </w:r>
      <w:proofErr w:type="spellStart"/>
      <w:r w:rsidRPr="006D37D9">
        <w:rPr>
          <w:rFonts w:ascii="Arial" w:hAnsi="Arial" w:cs="Arial"/>
          <w:sz w:val="22"/>
          <w:szCs w:val="22"/>
        </w:rPr>
        <w:t>Syst</w:t>
      </w:r>
      <w:proofErr w:type="spellEnd"/>
      <w:r w:rsidRPr="006D37D9">
        <w:rPr>
          <w:rFonts w:ascii="Arial" w:hAnsi="Arial" w:cs="Arial"/>
          <w:sz w:val="22"/>
          <w:szCs w:val="22"/>
        </w:rPr>
        <w:t xml:space="preserve">. </w:t>
      </w:r>
      <w:proofErr w:type="spellStart"/>
      <w:r w:rsidRPr="006D37D9">
        <w:rPr>
          <w:rFonts w:ascii="Arial" w:hAnsi="Arial" w:cs="Arial"/>
          <w:sz w:val="22"/>
          <w:szCs w:val="22"/>
        </w:rPr>
        <w:t>Appl</w:t>
      </w:r>
      <w:proofErr w:type="spellEnd"/>
      <w:r w:rsidRPr="006D37D9">
        <w:rPr>
          <w:rFonts w:ascii="Arial" w:hAnsi="Arial" w:cs="Arial"/>
          <w:sz w:val="22"/>
          <w:szCs w:val="22"/>
        </w:rPr>
        <w:t>., v. 86, p. 350–366, 2017.</w:t>
      </w:r>
    </w:p>
    <w:p w14:paraId="03930DC6" w14:textId="437084FC" w:rsidR="00D17BBF" w:rsidRPr="006D37D9" w:rsidRDefault="003B6E30" w:rsidP="008E13F5">
      <w:pPr>
        <w:spacing w:after="120"/>
        <w:ind w:left="567" w:hanging="567"/>
        <w:jc w:val="both"/>
        <w:divId w:val="904071081"/>
        <w:rPr>
          <w:rFonts w:ascii="Arial" w:hAnsi="Arial" w:cs="Arial"/>
          <w:sz w:val="22"/>
          <w:szCs w:val="22"/>
        </w:rPr>
      </w:pPr>
      <w:bookmarkStart w:id="335" w:name="SLTI_MP"/>
      <w:r w:rsidRPr="006D37D9">
        <w:rPr>
          <w:rFonts w:ascii="Arial" w:hAnsi="Arial" w:cs="Arial"/>
          <w:sz w:val="22"/>
          <w:szCs w:val="22"/>
        </w:rPr>
        <w:t>SLTI/MP</w:t>
      </w:r>
      <w:bookmarkEnd w:id="335"/>
      <w:r w:rsidRPr="006D37D9">
        <w:rPr>
          <w:rFonts w:ascii="Arial" w:hAnsi="Arial" w:cs="Arial"/>
          <w:sz w:val="22"/>
          <w:szCs w:val="22"/>
        </w:rPr>
        <w:t xml:space="preserve">. </w:t>
      </w:r>
      <w:r w:rsidRPr="006D37D9">
        <w:rPr>
          <w:rFonts w:ascii="Arial" w:hAnsi="Arial" w:cs="Arial"/>
          <w:bCs/>
          <w:sz w:val="22"/>
          <w:szCs w:val="22"/>
        </w:rPr>
        <w:t>Instrução Normativa N</w:t>
      </w:r>
      <w:r w:rsidRPr="006D37D9">
        <w:rPr>
          <w:rFonts w:ascii="Arial" w:hAnsi="Arial" w:cs="Arial"/>
          <w:bCs/>
          <w:sz w:val="22"/>
          <w:szCs w:val="22"/>
          <w:vertAlign w:val="superscript"/>
        </w:rPr>
        <w:t>o</w:t>
      </w:r>
      <w:r w:rsidRPr="006D37D9">
        <w:rPr>
          <w:rFonts w:ascii="Arial" w:hAnsi="Arial" w:cs="Arial"/>
          <w:bCs/>
          <w:sz w:val="22"/>
          <w:szCs w:val="22"/>
        </w:rPr>
        <w:t xml:space="preserve"> 04</w:t>
      </w:r>
      <w:r w:rsidRPr="006D37D9">
        <w:rPr>
          <w:rFonts w:ascii="Arial" w:hAnsi="Arial" w:cs="Arial"/>
          <w:sz w:val="22"/>
          <w:szCs w:val="22"/>
        </w:rPr>
        <w:t xml:space="preserve">, </w:t>
      </w:r>
      <w:r w:rsidR="009F0403" w:rsidRPr="006D37D9">
        <w:rPr>
          <w:rFonts w:ascii="Arial" w:hAnsi="Arial" w:cs="Arial"/>
          <w:sz w:val="22"/>
          <w:szCs w:val="22"/>
        </w:rPr>
        <w:t xml:space="preserve">Secretaria de Logística de Tecnologia da Informação, Ministério do Planejamento </w:t>
      </w:r>
      <w:r w:rsidRPr="006D37D9">
        <w:rPr>
          <w:rFonts w:ascii="Arial" w:hAnsi="Arial" w:cs="Arial"/>
          <w:sz w:val="22"/>
          <w:szCs w:val="22"/>
        </w:rPr>
        <w:t xml:space="preserve">2014. </w:t>
      </w:r>
    </w:p>
    <w:p w14:paraId="0D36F1F2" w14:textId="77777777" w:rsidR="004D2C9F" w:rsidRPr="006D37D9" w:rsidRDefault="003B6E30" w:rsidP="008E13F5">
      <w:pPr>
        <w:spacing w:after="120"/>
        <w:ind w:left="567" w:hanging="567"/>
        <w:jc w:val="both"/>
        <w:divId w:val="904071081"/>
        <w:rPr>
          <w:rFonts w:ascii="Arial" w:hAnsi="Arial" w:cs="Arial"/>
          <w:sz w:val="22"/>
          <w:szCs w:val="22"/>
          <w:lang w:val="en-US"/>
        </w:rPr>
      </w:pPr>
      <w:bookmarkStart w:id="336" w:name="SVAHNBERG"/>
      <w:r w:rsidRPr="006D37D9">
        <w:rPr>
          <w:rFonts w:ascii="Arial" w:hAnsi="Arial" w:cs="Arial"/>
          <w:sz w:val="22"/>
          <w:szCs w:val="22"/>
          <w:lang w:val="en-US"/>
        </w:rPr>
        <w:t>SVAHNBERG</w:t>
      </w:r>
      <w:bookmarkEnd w:id="336"/>
      <w:r w:rsidRPr="006D37D9">
        <w:rPr>
          <w:rFonts w:ascii="Arial" w:hAnsi="Arial" w:cs="Arial"/>
          <w:sz w:val="22"/>
          <w:szCs w:val="22"/>
          <w:lang w:val="en-US"/>
        </w:rPr>
        <w:t xml:space="preserve">, M.; HENNINGSSON, K. </w:t>
      </w:r>
      <w:r w:rsidRPr="006D37D9">
        <w:rPr>
          <w:rFonts w:ascii="Arial" w:hAnsi="Arial" w:cs="Arial"/>
          <w:bCs/>
          <w:sz w:val="22"/>
          <w:szCs w:val="22"/>
          <w:lang w:val="en-US"/>
        </w:rPr>
        <w:t>Consolidating different views of quality attribute relationships</w:t>
      </w:r>
      <w:r w:rsidRPr="006D37D9">
        <w:rPr>
          <w:rFonts w:ascii="Arial" w:hAnsi="Arial" w:cs="Arial"/>
          <w:sz w:val="22"/>
          <w:szCs w:val="22"/>
          <w:lang w:val="en-US"/>
        </w:rPr>
        <w:t xml:space="preserve">. </w:t>
      </w:r>
      <w:proofErr w:type="spellStart"/>
      <w:r w:rsidRPr="006D37D9">
        <w:rPr>
          <w:rFonts w:ascii="Arial" w:hAnsi="Arial" w:cs="Arial"/>
          <w:sz w:val="22"/>
          <w:szCs w:val="22"/>
          <w:lang w:val="en-US"/>
        </w:rPr>
        <w:t>WoSQ@ICSE</w:t>
      </w:r>
      <w:proofErr w:type="spellEnd"/>
      <w:r w:rsidRPr="006D37D9">
        <w:rPr>
          <w:rFonts w:ascii="Arial" w:hAnsi="Arial" w:cs="Arial"/>
          <w:sz w:val="22"/>
          <w:szCs w:val="22"/>
          <w:lang w:val="en-US"/>
        </w:rPr>
        <w:t xml:space="preserve">. </w:t>
      </w:r>
      <w:r w:rsidRPr="006D37D9">
        <w:rPr>
          <w:rFonts w:ascii="Arial" w:hAnsi="Arial" w:cs="Arial"/>
          <w:bCs/>
          <w:sz w:val="22"/>
          <w:szCs w:val="22"/>
          <w:lang w:val="en-US"/>
        </w:rPr>
        <w:t>Anais</w:t>
      </w:r>
      <w:r w:rsidRPr="006D37D9">
        <w:rPr>
          <w:rFonts w:ascii="Arial" w:hAnsi="Arial" w:cs="Arial"/>
          <w:sz w:val="22"/>
          <w:szCs w:val="22"/>
          <w:lang w:val="en-US"/>
        </w:rPr>
        <w:t>...</w:t>
      </w:r>
      <w:proofErr w:type="spellStart"/>
      <w:r w:rsidRPr="006D37D9">
        <w:rPr>
          <w:rFonts w:ascii="Arial" w:hAnsi="Arial" w:cs="Arial"/>
          <w:sz w:val="22"/>
          <w:szCs w:val="22"/>
          <w:lang w:val="en-US"/>
        </w:rPr>
        <w:t>DBLP:conf</w:t>
      </w:r>
      <w:proofErr w:type="spellEnd"/>
      <w:r w:rsidRPr="006D37D9">
        <w:rPr>
          <w:rFonts w:ascii="Arial" w:hAnsi="Arial" w:cs="Arial"/>
          <w:sz w:val="22"/>
          <w:szCs w:val="22"/>
          <w:lang w:val="en-US"/>
        </w:rPr>
        <w:t>/</w:t>
      </w:r>
      <w:proofErr w:type="spellStart"/>
      <w:r w:rsidRPr="006D37D9">
        <w:rPr>
          <w:rFonts w:ascii="Arial" w:hAnsi="Arial" w:cs="Arial"/>
          <w:sz w:val="22"/>
          <w:szCs w:val="22"/>
          <w:lang w:val="en-US"/>
        </w:rPr>
        <w:t>icse</w:t>
      </w:r>
      <w:proofErr w:type="spellEnd"/>
      <w:r w:rsidRPr="006D37D9">
        <w:rPr>
          <w:rFonts w:ascii="Arial" w:hAnsi="Arial" w:cs="Arial"/>
          <w:sz w:val="22"/>
          <w:szCs w:val="22"/>
          <w:lang w:val="en-US"/>
        </w:rPr>
        <w:t>/SvahnbergH09: {IEEE} Computer Society, 2009</w:t>
      </w:r>
    </w:p>
    <w:p w14:paraId="2F8FAC46" w14:textId="77777777" w:rsidR="00EC6494" w:rsidRPr="006D37D9" w:rsidRDefault="003B6E30" w:rsidP="008E13F5">
      <w:pPr>
        <w:spacing w:after="120"/>
        <w:ind w:left="567" w:hanging="567"/>
        <w:jc w:val="both"/>
        <w:divId w:val="904071081"/>
        <w:rPr>
          <w:rFonts w:ascii="Arial" w:hAnsi="Arial" w:cs="Arial"/>
          <w:sz w:val="22"/>
          <w:szCs w:val="22"/>
          <w:lang w:val="en-US"/>
        </w:rPr>
      </w:pPr>
      <w:bookmarkStart w:id="337" w:name="TAHIR"/>
      <w:r w:rsidRPr="006D37D9">
        <w:rPr>
          <w:rFonts w:ascii="Arial" w:hAnsi="Arial" w:cs="Arial"/>
          <w:sz w:val="22"/>
          <w:szCs w:val="22"/>
          <w:lang w:val="en-US"/>
        </w:rPr>
        <w:t>TAHIR</w:t>
      </w:r>
      <w:bookmarkEnd w:id="337"/>
      <w:r w:rsidRPr="006D37D9">
        <w:rPr>
          <w:rFonts w:ascii="Arial" w:hAnsi="Arial" w:cs="Arial"/>
          <w:sz w:val="22"/>
          <w:szCs w:val="22"/>
          <w:lang w:val="en-US"/>
        </w:rPr>
        <w:t xml:space="preserve">, A.; MACDONELL, S. G. </w:t>
      </w:r>
      <w:r w:rsidRPr="006D37D9">
        <w:rPr>
          <w:rFonts w:ascii="Arial" w:hAnsi="Arial" w:cs="Arial"/>
          <w:bCs/>
          <w:sz w:val="22"/>
          <w:szCs w:val="22"/>
          <w:lang w:val="en-US"/>
        </w:rPr>
        <w:t>A systematic mapping study on dynamic metrics and software quality</w:t>
      </w:r>
      <w:r w:rsidRPr="006D37D9">
        <w:rPr>
          <w:rFonts w:ascii="Arial" w:hAnsi="Arial" w:cs="Arial"/>
          <w:sz w:val="22"/>
          <w:szCs w:val="22"/>
          <w:lang w:val="en-US"/>
        </w:rPr>
        <w:t xml:space="preserve">. Software Maintenance (ICSM), 2012 28th IEEE International Conference on. </w:t>
      </w:r>
      <w:r w:rsidRPr="006D37D9">
        <w:rPr>
          <w:rFonts w:ascii="Arial" w:hAnsi="Arial" w:cs="Arial"/>
          <w:bCs/>
          <w:sz w:val="22"/>
          <w:szCs w:val="22"/>
          <w:lang w:val="en-US"/>
        </w:rPr>
        <w:t>Anais</w:t>
      </w:r>
      <w:r w:rsidRPr="006D37D9">
        <w:rPr>
          <w:rFonts w:ascii="Arial" w:hAnsi="Arial" w:cs="Arial"/>
          <w:sz w:val="22"/>
          <w:szCs w:val="22"/>
          <w:lang w:val="en-US"/>
        </w:rPr>
        <w:t>...2012</w:t>
      </w:r>
    </w:p>
    <w:p w14:paraId="55DFEEE3" w14:textId="4F845F65" w:rsidR="00666741" w:rsidRPr="006D37D9" w:rsidRDefault="003B6E30" w:rsidP="008E13F5">
      <w:pPr>
        <w:spacing w:after="120"/>
        <w:ind w:left="567" w:hanging="567"/>
        <w:jc w:val="both"/>
        <w:divId w:val="904071081"/>
        <w:rPr>
          <w:rFonts w:ascii="Arial" w:hAnsi="Arial" w:cs="Arial"/>
          <w:sz w:val="22"/>
          <w:szCs w:val="22"/>
        </w:rPr>
      </w:pPr>
      <w:bookmarkStart w:id="338" w:name="TANG"/>
      <w:r w:rsidRPr="006D37D9">
        <w:rPr>
          <w:rFonts w:ascii="Arial" w:hAnsi="Arial" w:cs="Arial"/>
          <w:sz w:val="22"/>
          <w:szCs w:val="22"/>
          <w:lang w:val="en-US"/>
        </w:rPr>
        <w:t>TANG</w:t>
      </w:r>
      <w:bookmarkEnd w:id="338"/>
      <w:r w:rsidRPr="006D37D9">
        <w:rPr>
          <w:rFonts w:ascii="Arial" w:hAnsi="Arial" w:cs="Arial"/>
          <w:sz w:val="22"/>
          <w:szCs w:val="22"/>
          <w:lang w:val="en-US"/>
        </w:rPr>
        <w:t xml:space="preserve">, D. et al. </w:t>
      </w:r>
      <w:r w:rsidRPr="006D37D9">
        <w:rPr>
          <w:rFonts w:ascii="Arial" w:hAnsi="Arial" w:cs="Arial"/>
          <w:bCs/>
          <w:sz w:val="22"/>
          <w:szCs w:val="22"/>
          <w:lang w:val="en-US"/>
        </w:rPr>
        <w:t>Overlapping Experiment Infrastructure: More, Better, Faster Experimentation</w:t>
      </w:r>
      <w:r w:rsidRPr="006D37D9">
        <w:rPr>
          <w:rFonts w:ascii="Arial" w:hAnsi="Arial" w:cs="Arial"/>
          <w:sz w:val="22"/>
          <w:szCs w:val="22"/>
          <w:lang w:val="en-US"/>
        </w:rPr>
        <w:t xml:space="preserve">. Proceedings of the 16th ACM SIGKDD International Conference on Knowledge Discovery and Data Mining. </w:t>
      </w:r>
      <w:r w:rsidRPr="006D37D9">
        <w:rPr>
          <w:rFonts w:ascii="Arial" w:hAnsi="Arial" w:cs="Arial"/>
          <w:bCs/>
          <w:sz w:val="22"/>
          <w:szCs w:val="22"/>
        </w:rPr>
        <w:t>Anais</w:t>
      </w:r>
      <w:r w:rsidRPr="006D37D9">
        <w:rPr>
          <w:rFonts w:ascii="Arial" w:hAnsi="Arial" w:cs="Arial"/>
          <w:sz w:val="22"/>
          <w:szCs w:val="22"/>
        </w:rPr>
        <w:t>...: KDD ’10.</w:t>
      </w:r>
      <w:r w:rsidR="00666741" w:rsidRPr="006D37D9">
        <w:rPr>
          <w:rFonts w:ascii="Arial" w:hAnsi="Arial" w:cs="Arial"/>
          <w:sz w:val="22"/>
          <w:szCs w:val="22"/>
        </w:rPr>
        <w:t xml:space="preserve"> </w:t>
      </w:r>
      <w:r w:rsidRPr="006D37D9">
        <w:rPr>
          <w:rFonts w:ascii="Arial" w:hAnsi="Arial" w:cs="Arial"/>
          <w:sz w:val="22"/>
          <w:szCs w:val="22"/>
        </w:rPr>
        <w:t>New York, NY, USA: ACM, 2010</w:t>
      </w:r>
      <w:r w:rsidR="00666741" w:rsidRPr="006D37D9">
        <w:rPr>
          <w:rFonts w:ascii="Arial" w:hAnsi="Arial" w:cs="Arial"/>
          <w:sz w:val="22"/>
          <w:szCs w:val="22"/>
        </w:rPr>
        <w:t xml:space="preserve">, </w:t>
      </w:r>
      <w:r w:rsidRPr="006D37D9">
        <w:rPr>
          <w:rFonts w:ascii="Arial" w:hAnsi="Arial" w:cs="Arial"/>
          <w:sz w:val="22"/>
          <w:szCs w:val="22"/>
        </w:rPr>
        <w:t xml:space="preserve">Disponível em: </w:t>
      </w:r>
      <w:hyperlink r:id="rId21" w:history="1">
        <w:r w:rsidR="00666741" w:rsidRPr="006D37D9">
          <w:rPr>
            <w:rStyle w:val="Hyperlink"/>
            <w:rFonts w:ascii="Arial" w:hAnsi="Arial" w:cs="Arial"/>
            <w:sz w:val="22"/>
            <w:szCs w:val="22"/>
          </w:rPr>
          <w:t>http://doi.acm.org/10.1145/1835804.1835810</w:t>
        </w:r>
      </w:hyperlink>
    </w:p>
    <w:p w14:paraId="3B87E80B" w14:textId="0F2FE041" w:rsidR="00666741" w:rsidRPr="006D37D9" w:rsidRDefault="00BC5150" w:rsidP="008E13F5">
      <w:pPr>
        <w:spacing w:after="120"/>
        <w:ind w:left="567" w:hanging="567"/>
        <w:jc w:val="both"/>
        <w:divId w:val="904071081"/>
        <w:rPr>
          <w:rStyle w:val="Hyperlink"/>
          <w:rFonts w:ascii="Arial" w:hAnsi="Arial" w:cs="Arial"/>
          <w:sz w:val="22"/>
          <w:szCs w:val="22"/>
        </w:rPr>
      </w:pPr>
      <w:bookmarkStart w:id="339" w:name="TCU2471"/>
      <w:r w:rsidRPr="006D37D9">
        <w:rPr>
          <w:rFonts w:ascii="Arial" w:hAnsi="Arial" w:cs="Arial"/>
          <w:sz w:val="22"/>
          <w:szCs w:val="22"/>
        </w:rPr>
        <w:t>TCU</w:t>
      </w:r>
      <w:r w:rsidRPr="006D37D9">
        <w:rPr>
          <w:rFonts w:ascii="Arial" w:hAnsi="Arial" w:cs="Arial"/>
          <w:bCs/>
          <w:sz w:val="22"/>
          <w:szCs w:val="22"/>
        </w:rPr>
        <w:t>2471</w:t>
      </w:r>
      <w:r w:rsidRPr="006D37D9">
        <w:rPr>
          <w:rFonts w:ascii="Arial" w:hAnsi="Arial" w:cs="Arial"/>
          <w:sz w:val="22"/>
          <w:szCs w:val="22"/>
        </w:rPr>
        <w:t xml:space="preserve"> </w:t>
      </w:r>
      <w:bookmarkEnd w:id="339"/>
      <w:r w:rsidR="003B6E30" w:rsidRPr="006D37D9">
        <w:rPr>
          <w:rFonts w:ascii="Arial" w:hAnsi="Arial" w:cs="Arial"/>
          <w:sz w:val="22"/>
          <w:szCs w:val="22"/>
        </w:rPr>
        <w:t xml:space="preserve">TRIBUNAL DE CONTAS DA UNIÃO. </w:t>
      </w:r>
      <w:r w:rsidR="003B6E30" w:rsidRPr="006D37D9">
        <w:rPr>
          <w:rFonts w:ascii="Arial" w:hAnsi="Arial" w:cs="Arial"/>
          <w:bCs/>
          <w:sz w:val="22"/>
          <w:szCs w:val="22"/>
        </w:rPr>
        <w:t>Acórdão 2.471/2008- Plenário</w:t>
      </w:r>
      <w:r w:rsidR="003B6E30" w:rsidRPr="006D37D9">
        <w:rPr>
          <w:rFonts w:ascii="Arial" w:hAnsi="Arial" w:cs="Arial"/>
          <w:sz w:val="22"/>
          <w:szCs w:val="22"/>
        </w:rPr>
        <w:t>, 2008. Disponível em:</w:t>
      </w:r>
      <w:hyperlink r:id="rId22" w:history="1">
        <w:r w:rsidR="00666741" w:rsidRPr="006D37D9">
          <w:rPr>
            <w:rStyle w:val="Hyperlink"/>
            <w:rFonts w:ascii="Arial" w:hAnsi="Arial" w:cs="Arial"/>
            <w:sz w:val="22"/>
            <w:szCs w:val="22"/>
          </w:rPr>
          <w:t>http://portal3.tcu.gov.br/portal/page/portal/TCU/comunidades/tecnologia_informacao/boas_praticas/TCUacordao2471.pdf</w:t>
        </w:r>
      </w:hyperlink>
    </w:p>
    <w:p w14:paraId="147CCEFA" w14:textId="22EEE1C1" w:rsidR="00666741" w:rsidRDefault="003B6E30" w:rsidP="008E13F5">
      <w:pPr>
        <w:spacing w:after="120"/>
        <w:ind w:left="567" w:hanging="567"/>
        <w:jc w:val="both"/>
        <w:divId w:val="904071081"/>
        <w:rPr>
          <w:rFonts w:ascii="Arial" w:hAnsi="Arial" w:cs="Arial"/>
          <w:sz w:val="22"/>
          <w:szCs w:val="22"/>
          <w:lang w:val="en-US"/>
        </w:rPr>
      </w:pPr>
      <w:bookmarkStart w:id="340" w:name="WOHLIN"/>
      <w:r w:rsidRPr="006D37D9">
        <w:rPr>
          <w:rFonts w:ascii="Arial" w:hAnsi="Arial" w:cs="Arial"/>
          <w:sz w:val="22"/>
          <w:szCs w:val="22"/>
          <w:lang w:val="en-US"/>
        </w:rPr>
        <w:t>WOHLIN</w:t>
      </w:r>
      <w:bookmarkEnd w:id="340"/>
      <w:r w:rsidRPr="006D37D9">
        <w:rPr>
          <w:rFonts w:ascii="Arial" w:hAnsi="Arial" w:cs="Arial"/>
          <w:sz w:val="22"/>
          <w:szCs w:val="22"/>
          <w:lang w:val="en-US"/>
        </w:rPr>
        <w:t xml:space="preserve">, C. et al. </w:t>
      </w:r>
      <w:r w:rsidRPr="006D37D9">
        <w:rPr>
          <w:rFonts w:ascii="Arial" w:hAnsi="Arial" w:cs="Arial"/>
          <w:bCs/>
          <w:sz w:val="22"/>
          <w:szCs w:val="22"/>
          <w:lang w:val="en-US"/>
        </w:rPr>
        <w:t>Experimentation in Software Engineering</w:t>
      </w:r>
      <w:r w:rsidRPr="006D37D9">
        <w:rPr>
          <w:rFonts w:ascii="Arial" w:hAnsi="Arial" w:cs="Arial"/>
          <w:sz w:val="22"/>
          <w:szCs w:val="22"/>
          <w:lang w:val="en-US"/>
        </w:rPr>
        <w:t>. [</w:t>
      </w:r>
      <w:proofErr w:type="spellStart"/>
      <w:r w:rsidRPr="006D37D9">
        <w:rPr>
          <w:rFonts w:ascii="Arial" w:hAnsi="Arial" w:cs="Arial"/>
          <w:sz w:val="22"/>
          <w:szCs w:val="22"/>
          <w:lang w:val="en-US"/>
        </w:rPr>
        <w:t>s.l.</w:t>
      </w:r>
      <w:proofErr w:type="spellEnd"/>
      <w:r w:rsidRPr="006D37D9">
        <w:rPr>
          <w:rFonts w:ascii="Arial" w:hAnsi="Arial" w:cs="Arial"/>
          <w:sz w:val="22"/>
          <w:szCs w:val="22"/>
          <w:lang w:val="en-US"/>
        </w:rPr>
        <w:t>] Springer Publishing Company, Incorporated, 2012.</w:t>
      </w:r>
    </w:p>
    <w:p w14:paraId="689D0CBF" w14:textId="77777777" w:rsidR="006E77C2" w:rsidRPr="006E77C2" w:rsidRDefault="006E77C2" w:rsidP="006E77C2">
      <w:pPr>
        <w:spacing w:after="120"/>
        <w:ind w:left="567" w:hanging="567"/>
        <w:jc w:val="both"/>
        <w:divId w:val="904071081"/>
        <w:rPr>
          <w:rFonts w:ascii="Arial" w:hAnsi="Arial" w:cs="Arial"/>
          <w:sz w:val="22"/>
          <w:szCs w:val="22"/>
          <w:lang w:val="en-US"/>
        </w:rPr>
      </w:pPr>
      <w:bookmarkStart w:id="341" w:name="WOHLIN_2015"/>
      <w:r w:rsidRPr="006E77C2">
        <w:rPr>
          <w:rFonts w:ascii="Arial" w:hAnsi="Arial" w:cs="Arial"/>
          <w:sz w:val="22"/>
          <w:szCs w:val="22"/>
          <w:lang w:val="en-US"/>
        </w:rPr>
        <w:t>WOHLIN</w:t>
      </w:r>
      <w:bookmarkEnd w:id="341"/>
      <w:r w:rsidRPr="006E77C2">
        <w:rPr>
          <w:rFonts w:ascii="Arial" w:hAnsi="Arial" w:cs="Arial"/>
          <w:sz w:val="22"/>
          <w:szCs w:val="22"/>
          <w:lang w:val="en-US"/>
        </w:rPr>
        <w:t xml:space="preserve">, C.; AURUM, A. Towards a Decision-making Structure for Selecting a Research Design in Empirical Software Engineering. </w:t>
      </w:r>
      <w:r w:rsidRPr="006E77C2">
        <w:rPr>
          <w:rFonts w:ascii="Arial" w:hAnsi="Arial" w:cs="Arial"/>
          <w:b/>
          <w:bCs/>
          <w:sz w:val="22"/>
          <w:szCs w:val="22"/>
          <w:lang w:val="en-US"/>
        </w:rPr>
        <w:t xml:space="preserve">Empirical </w:t>
      </w:r>
      <w:proofErr w:type="spellStart"/>
      <w:r w:rsidRPr="006E77C2">
        <w:rPr>
          <w:rFonts w:ascii="Arial" w:hAnsi="Arial" w:cs="Arial"/>
          <w:b/>
          <w:bCs/>
          <w:sz w:val="22"/>
          <w:szCs w:val="22"/>
          <w:lang w:val="en-US"/>
        </w:rPr>
        <w:t>Softw</w:t>
      </w:r>
      <w:proofErr w:type="spellEnd"/>
      <w:r w:rsidRPr="006E77C2">
        <w:rPr>
          <w:rFonts w:ascii="Arial" w:hAnsi="Arial" w:cs="Arial"/>
          <w:b/>
          <w:bCs/>
          <w:sz w:val="22"/>
          <w:szCs w:val="22"/>
          <w:lang w:val="en-US"/>
        </w:rPr>
        <w:t xml:space="preserve">. </w:t>
      </w:r>
      <w:proofErr w:type="spellStart"/>
      <w:r w:rsidRPr="006E77C2">
        <w:rPr>
          <w:rFonts w:ascii="Arial" w:hAnsi="Arial" w:cs="Arial"/>
          <w:b/>
          <w:bCs/>
          <w:sz w:val="22"/>
          <w:szCs w:val="22"/>
          <w:lang w:val="en-US"/>
        </w:rPr>
        <w:t>Engg</w:t>
      </w:r>
      <w:proofErr w:type="spellEnd"/>
      <w:r w:rsidRPr="006E77C2">
        <w:rPr>
          <w:rFonts w:ascii="Arial" w:hAnsi="Arial" w:cs="Arial"/>
          <w:b/>
          <w:bCs/>
          <w:sz w:val="22"/>
          <w:szCs w:val="22"/>
          <w:lang w:val="en-US"/>
        </w:rPr>
        <w:t>.</w:t>
      </w:r>
      <w:r w:rsidRPr="006E77C2">
        <w:rPr>
          <w:rFonts w:ascii="Arial" w:hAnsi="Arial" w:cs="Arial"/>
          <w:sz w:val="22"/>
          <w:szCs w:val="22"/>
          <w:lang w:val="en-US"/>
        </w:rPr>
        <w:t xml:space="preserve">, v. 20, n. 6, p. 1427–1455, </w:t>
      </w:r>
      <w:proofErr w:type="spellStart"/>
      <w:r w:rsidRPr="006E77C2">
        <w:rPr>
          <w:rFonts w:ascii="Arial" w:hAnsi="Arial" w:cs="Arial"/>
          <w:sz w:val="22"/>
          <w:szCs w:val="22"/>
          <w:lang w:val="en-US"/>
        </w:rPr>
        <w:t>dez</w:t>
      </w:r>
      <w:proofErr w:type="spellEnd"/>
      <w:r w:rsidRPr="006E77C2">
        <w:rPr>
          <w:rFonts w:ascii="Arial" w:hAnsi="Arial" w:cs="Arial"/>
          <w:sz w:val="22"/>
          <w:szCs w:val="22"/>
          <w:lang w:val="en-US"/>
        </w:rPr>
        <w:t xml:space="preserve">. 2015. </w:t>
      </w:r>
    </w:p>
    <w:p w14:paraId="5A3E6ED0" w14:textId="6CEC7D6F" w:rsidR="00A80787" w:rsidRPr="006D37D9" w:rsidRDefault="00A80787" w:rsidP="008E13F5">
      <w:pPr>
        <w:spacing w:after="120"/>
        <w:ind w:left="567" w:hanging="567"/>
        <w:jc w:val="both"/>
        <w:divId w:val="904071081"/>
        <w:rPr>
          <w:rFonts w:ascii="Arial" w:hAnsi="Arial" w:cs="Arial"/>
          <w:sz w:val="22"/>
          <w:szCs w:val="22"/>
          <w:lang w:val="en-US"/>
        </w:rPr>
      </w:pPr>
      <w:proofErr w:type="spellStart"/>
      <w:r w:rsidRPr="006D37D9">
        <w:rPr>
          <w:rFonts w:ascii="Arial" w:hAnsi="Arial" w:cs="Arial"/>
          <w:sz w:val="22"/>
          <w:szCs w:val="22"/>
          <w:lang w:val="en-US"/>
        </w:rPr>
        <w:t>Yilun</w:t>
      </w:r>
      <w:proofErr w:type="spellEnd"/>
      <w:r w:rsidRPr="006D37D9">
        <w:rPr>
          <w:rFonts w:ascii="Arial" w:hAnsi="Arial" w:cs="Arial"/>
          <w:sz w:val="22"/>
          <w:szCs w:val="22"/>
          <w:lang w:val="en-US"/>
        </w:rPr>
        <w:t xml:space="preserve"> Wang, Yu Zheng, and </w:t>
      </w:r>
      <w:proofErr w:type="spellStart"/>
      <w:r w:rsidRPr="006D37D9">
        <w:rPr>
          <w:rFonts w:ascii="Arial" w:hAnsi="Arial" w:cs="Arial"/>
          <w:sz w:val="22"/>
          <w:szCs w:val="22"/>
          <w:lang w:val="en-US"/>
        </w:rPr>
        <w:t>Yexiang</w:t>
      </w:r>
      <w:proofErr w:type="spellEnd"/>
      <w:r w:rsidRPr="006D37D9">
        <w:rPr>
          <w:rFonts w:ascii="Arial" w:hAnsi="Arial" w:cs="Arial"/>
          <w:sz w:val="22"/>
          <w:szCs w:val="22"/>
          <w:lang w:val="en-US"/>
        </w:rPr>
        <w:t xml:space="preserve"> </w:t>
      </w:r>
      <w:proofErr w:type="spellStart"/>
      <w:r w:rsidRPr="006D37D9">
        <w:rPr>
          <w:rFonts w:ascii="Arial" w:hAnsi="Arial" w:cs="Arial"/>
          <w:sz w:val="22"/>
          <w:szCs w:val="22"/>
          <w:lang w:val="en-US"/>
        </w:rPr>
        <w:t>Xue</w:t>
      </w:r>
      <w:proofErr w:type="spellEnd"/>
      <w:r w:rsidRPr="006D37D9">
        <w:rPr>
          <w:rFonts w:ascii="Arial" w:hAnsi="Arial" w:cs="Arial"/>
          <w:sz w:val="22"/>
          <w:szCs w:val="22"/>
          <w:lang w:val="en-US"/>
        </w:rPr>
        <w:t xml:space="preserve">. 2014. Travel time estimation of a path using sparse trajectories. In Proceedings of the 20th ACM SIGKDD International Conference on Knowledge Discovery and Data Mining (KDD’14). ACM, New York, NY, 25–34. </w:t>
      </w:r>
      <w:proofErr w:type="spellStart"/>
      <w:r w:rsidRPr="006D37D9">
        <w:rPr>
          <w:rFonts w:ascii="Arial" w:hAnsi="Arial" w:cs="Arial"/>
          <w:sz w:val="22"/>
          <w:szCs w:val="22"/>
          <w:lang w:val="en-US"/>
        </w:rPr>
        <w:t>DOI:http</w:t>
      </w:r>
      <w:proofErr w:type="spellEnd"/>
      <w:r w:rsidRPr="006D37D9">
        <w:rPr>
          <w:rFonts w:ascii="Arial" w:hAnsi="Arial" w:cs="Arial"/>
          <w:sz w:val="22"/>
          <w:szCs w:val="22"/>
          <w:lang w:val="en-US"/>
        </w:rPr>
        <w:t>://dx.doi.org/10.1145/2623330.2623656</w:t>
      </w:r>
    </w:p>
    <w:p w14:paraId="0655D9F5" w14:textId="36639D2B" w:rsidR="00971E27" w:rsidRDefault="003B6E30" w:rsidP="008E13F5">
      <w:pPr>
        <w:spacing w:after="120"/>
        <w:ind w:left="567" w:hanging="567"/>
        <w:jc w:val="both"/>
        <w:divId w:val="904071081"/>
        <w:rPr>
          <w:rStyle w:val="Hyperlink"/>
          <w:rFonts w:ascii="Arial" w:hAnsi="Arial" w:cs="Arial"/>
          <w:sz w:val="22"/>
          <w:szCs w:val="22"/>
        </w:rPr>
      </w:pPr>
      <w:bookmarkStart w:id="342" w:name="ZHANG"/>
      <w:r w:rsidRPr="006D37D9">
        <w:rPr>
          <w:rFonts w:ascii="Arial" w:hAnsi="Arial" w:cs="Arial"/>
          <w:sz w:val="22"/>
          <w:szCs w:val="22"/>
          <w:lang w:val="en-US"/>
        </w:rPr>
        <w:t>ZHANG</w:t>
      </w:r>
      <w:bookmarkEnd w:id="342"/>
      <w:r w:rsidRPr="006D37D9">
        <w:rPr>
          <w:rFonts w:ascii="Arial" w:hAnsi="Arial" w:cs="Arial"/>
          <w:sz w:val="22"/>
          <w:szCs w:val="22"/>
          <w:lang w:val="en-US"/>
        </w:rPr>
        <w:t xml:space="preserve">, D. et al. </w:t>
      </w:r>
      <w:r w:rsidRPr="006D37D9">
        <w:rPr>
          <w:rFonts w:ascii="Arial" w:hAnsi="Arial" w:cs="Arial"/>
          <w:bCs/>
          <w:sz w:val="22"/>
          <w:szCs w:val="22"/>
          <w:lang w:val="en-US"/>
        </w:rPr>
        <w:t xml:space="preserve">Software Analytics </w:t>
      </w:r>
      <w:proofErr w:type="gramStart"/>
      <w:r w:rsidRPr="006D37D9">
        <w:rPr>
          <w:rFonts w:ascii="Arial" w:hAnsi="Arial" w:cs="Arial"/>
          <w:bCs/>
          <w:sz w:val="22"/>
          <w:szCs w:val="22"/>
          <w:lang w:val="en-US"/>
        </w:rPr>
        <w:t>As</w:t>
      </w:r>
      <w:proofErr w:type="gramEnd"/>
      <w:r w:rsidRPr="006D37D9">
        <w:rPr>
          <w:rFonts w:ascii="Arial" w:hAnsi="Arial" w:cs="Arial"/>
          <w:bCs/>
          <w:sz w:val="22"/>
          <w:szCs w:val="22"/>
          <w:lang w:val="en-US"/>
        </w:rPr>
        <w:t xml:space="preserve"> a Learning Case in Practice: Approaches and Experiences</w:t>
      </w:r>
      <w:r w:rsidRPr="006D37D9">
        <w:rPr>
          <w:rFonts w:ascii="Arial" w:hAnsi="Arial" w:cs="Arial"/>
          <w:sz w:val="22"/>
          <w:szCs w:val="22"/>
          <w:lang w:val="en-US"/>
        </w:rPr>
        <w:t xml:space="preserve">. Proceedings of the International Workshop on Machine Learning Technologies in Software Engineering. </w:t>
      </w:r>
      <w:r w:rsidRPr="006D37D9">
        <w:rPr>
          <w:rFonts w:ascii="Arial" w:hAnsi="Arial" w:cs="Arial"/>
          <w:bCs/>
          <w:sz w:val="22"/>
          <w:szCs w:val="22"/>
        </w:rPr>
        <w:t>Anais</w:t>
      </w:r>
      <w:r w:rsidRPr="006D37D9">
        <w:rPr>
          <w:rFonts w:ascii="Arial" w:hAnsi="Arial" w:cs="Arial"/>
          <w:sz w:val="22"/>
          <w:szCs w:val="22"/>
        </w:rPr>
        <w:t xml:space="preserve">...: MALETS ’11.New York, NY, USA: ACM, </w:t>
      </w:r>
      <w:r w:rsidR="00B619F9">
        <w:rPr>
          <w:rFonts w:ascii="Arial" w:hAnsi="Arial" w:cs="Arial"/>
          <w:sz w:val="22"/>
          <w:szCs w:val="22"/>
        </w:rPr>
        <w:t xml:space="preserve"> </w:t>
      </w:r>
      <w:r w:rsidRPr="006D37D9">
        <w:rPr>
          <w:rFonts w:ascii="Arial" w:hAnsi="Arial" w:cs="Arial"/>
          <w:sz w:val="22"/>
          <w:szCs w:val="22"/>
        </w:rPr>
        <w:t>2011</w:t>
      </w:r>
      <w:r w:rsidR="00B619F9">
        <w:rPr>
          <w:rFonts w:ascii="Arial" w:hAnsi="Arial" w:cs="Arial"/>
          <w:sz w:val="22"/>
          <w:szCs w:val="22"/>
        </w:rPr>
        <w:t xml:space="preserve"> </w:t>
      </w:r>
      <w:r w:rsidRPr="006D37D9">
        <w:rPr>
          <w:rFonts w:ascii="Arial" w:hAnsi="Arial" w:cs="Arial"/>
          <w:sz w:val="22"/>
          <w:szCs w:val="22"/>
        </w:rPr>
        <w:t xml:space="preserve">Disponível em: </w:t>
      </w:r>
      <w:hyperlink r:id="rId23" w:history="1">
        <w:r w:rsidR="00C47C8B" w:rsidRPr="006D37D9">
          <w:rPr>
            <w:rStyle w:val="Hyperlink"/>
            <w:rFonts w:ascii="Arial" w:hAnsi="Arial" w:cs="Arial"/>
            <w:sz w:val="22"/>
            <w:szCs w:val="22"/>
          </w:rPr>
          <w:t>http://doi.acm.org/10.1145/2070821.2070829</w:t>
        </w:r>
      </w:hyperlink>
      <w:bookmarkEnd w:id="258"/>
    </w:p>
    <w:p w14:paraId="71466F8F" w14:textId="5E83654A" w:rsidR="00146180" w:rsidRPr="00146180" w:rsidRDefault="00146180" w:rsidP="00146180">
      <w:pPr>
        <w:spacing w:after="120"/>
        <w:ind w:left="567" w:hanging="567"/>
        <w:jc w:val="both"/>
        <w:divId w:val="904071081"/>
        <w:rPr>
          <w:rFonts w:ascii="Arial" w:hAnsi="Arial" w:cs="Arial"/>
          <w:sz w:val="22"/>
          <w:szCs w:val="22"/>
          <w:lang w:val="en-US"/>
        </w:rPr>
      </w:pPr>
      <w:bookmarkStart w:id="343" w:name="WANG"/>
      <w:r w:rsidRPr="00146180">
        <w:rPr>
          <w:rFonts w:ascii="Arial" w:hAnsi="Arial" w:cs="Arial"/>
          <w:sz w:val="22"/>
          <w:szCs w:val="22"/>
          <w:lang w:val="en-US"/>
        </w:rPr>
        <w:t>WANG</w:t>
      </w:r>
      <w:bookmarkEnd w:id="343"/>
      <w:r w:rsidRPr="00146180">
        <w:rPr>
          <w:rFonts w:ascii="Arial" w:hAnsi="Arial" w:cs="Arial"/>
          <w:sz w:val="22"/>
          <w:szCs w:val="22"/>
          <w:lang w:val="en-US"/>
        </w:rPr>
        <w:t xml:space="preserve">, Y.; ZHENG, Y.; XUE, Y. </w:t>
      </w:r>
      <w:r w:rsidRPr="00146180">
        <w:rPr>
          <w:rFonts w:ascii="Arial" w:hAnsi="Arial" w:cs="Arial"/>
          <w:bCs/>
          <w:sz w:val="22"/>
          <w:szCs w:val="22"/>
          <w:lang w:val="en-US"/>
        </w:rPr>
        <w:t>Travel Time Estimation of a Path Using Sparse Trajectories</w:t>
      </w:r>
      <w:r w:rsidRPr="00146180">
        <w:rPr>
          <w:rFonts w:ascii="Arial" w:hAnsi="Arial" w:cs="Arial"/>
          <w:sz w:val="22"/>
          <w:szCs w:val="22"/>
          <w:lang w:val="en-US"/>
        </w:rPr>
        <w:t>. Proceedings of the 20th ACM SIGKDD International Conference on Knowledge Discovery and Data Mining</w:t>
      </w:r>
      <w:r>
        <w:rPr>
          <w:rFonts w:ascii="Arial" w:hAnsi="Arial" w:cs="Arial"/>
          <w:sz w:val="22"/>
          <w:szCs w:val="22"/>
          <w:lang w:val="en-US"/>
        </w:rPr>
        <w:t>-</w:t>
      </w:r>
      <w:r w:rsidRPr="00146180">
        <w:rPr>
          <w:rFonts w:ascii="Arial" w:hAnsi="Arial" w:cs="Arial"/>
          <w:sz w:val="22"/>
          <w:szCs w:val="22"/>
          <w:lang w:val="en-US"/>
        </w:rPr>
        <w:t>KDD ’14.New York, NY, USA: ACM, 2014</w:t>
      </w:r>
      <w:r>
        <w:rPr>
          <w:rFonts w:ascii="Arial" w:hAnsi="Arial" w:cs="Arial"/>
          <w:sz w:val="22"/>
          <w:szCs w:val="22"/>
          <w:lang w:val="en-US"/>
        </w:rPr>
        <w:t xml:space="preserve"> </w:t>
      </w:r>
      <w:proofErr w:type="spellStart"/>
      <w:r w:rsidRPr="00146180">
        <w:rPr>
          <w:rFonts w:ascii="Arial" w:hAnsi="Arial" w:cs="Arial"/>
          <w:sz w:val="22"/>
          <w:szCs w:val="22"/>
          <w:lang w:val="en-US"/>
        </w:rPr>
        <w:t>Disponível</w:t>
      </w:r>
      <w:proofErr w:type="spellEnd"/>
      <w:r w:rsidRPr="00146180">
        <w:rPr>
          <w:rFonts w:ascii="Arial" w:hAnsi="Arial" w:cs="Arial"/>
          <w:sz w:val="22"/>
          <w:szCs w:val="22"/>
          <w:lang w:val="en-US"/>
        </w:rPr>
        <w:t xml:space="preserve"> </w:t>
      </w:r>
      <w:proofErr w:type="spellStart"/>
      <w:r w:rsidRPr="00146180">
        <w:rPr>
          <w:rFonts w:ascii="Arial" w:hAnsi="Arial" w:cs="Arial"/>
          <w:sz w:val="22"/>
          <w:szCs w:val="22"/>
          <w:lang w:val="en-US"/>
        </w:rPr>
        <w:t>em</w:t>
      </w:r>
      <w:proofErr w:type="spellEnd"/>
      <w:r w:rsidRPr="00146180">
        <w:rPr>
          <w:rFonts w:ascii="Arial" w:hAnsi="Arial" w:cs="Arial"/>
          <w:sz w:val="22"/>
          <w:szCs w:val="22"/>
          <w:lang w:val="en-US"/>
        </w:rPr>
        <w:t>: &lt;http://doi.acm.org/10.1145/2623330.2623656&gt;</w:t>
      </w:r>
    </w:p>
    <w:p w14:paraId="1CE83B59" w14:textId="586E18E1" w:rsidR="006A3FFF" w:rsidRPr="006D37D9" w:rsidRDefault="006A3FFF" w:rsidP="008E13F5">
      <w:pPr>
        <w:spacing w:after="120"/>
        <w:ind w:left="567" w:hanging="567"/>
        <w:jc w:val="both"/>
        <w:divId w:val="904071081"/>
        <w:rPr>
          <w:rFonts w:ascii="Arial" w:hAnsi="Arial" w:cs="Arial"/>
          <w:sz w:val="22"/>
          <w:szCs w:val="22"/>
          <w:lang w:val="en-US"/>
        </w:rPr>
      </w:pPr>
      <w:bookmarkStart w:id="344" w:name="WAGNER"/>
      <w:r w:rsidRPr="006D37D9">
        <w:rPr>
          <w:rFonts w:ascii="Arial" w:hAnsi="Arial" w:cs="Arial"/>
          <w:sz w:val="22"/>
          <w:szCs w:val="22"/>
          <w:lang w:val="en-US"/>
        </w:rPr>
        <w:t>WAGNER</w:t>
      </w:r>
      <w:bookmarkEnd w:id="344"/>
      <w:r w:rsidRPr="006D37D9">
        <w:rPr>
          <w:rFonts w:ascii="Arial" w:hAnsi="Arial" w:cs="Arial"/>
          <w:sz w:val="22"/>
          <w:szCs w:val="22"/>
          <w:lang w:val="en-US"/>
        </w:rPr>
        <w:t xml:space="preserve">, S. et al. The </w:t>
      </w:r>
      <w:proofErr w:type="spellStart"/>
      <w:r w:rsidRPr="006D37D9">
        <w:rPr>
          <w:rFonts w:ascii="Arial" w:hAnsi="Arial" w:cs="Arial"/>
          <w:sz w:val="22"/>
          <w:szCs w:val="22"/>
          <w:lang w:val="en-US"/>
        </w:rPr>
        <w:t>Quamoco</w:t>
      </w:r>
      <w:proofErr w:type="spellEnd"/>
      <w:r w:rsidRPr="006D37D9">
        <w:rPr>
          <w:rFonts w:ascii="Arial" w:hAnsi="Arial" w:cs="Arial"/>
          <w:sz w:val="22"/>
          <w:szCs w:val="22"/>
          <w:lang w:val="en-US"/>
        </w:rPr>
        <w:t xml:space="preserve"> Product Quality Modelling and Assessment Approach. Proceedings of the 34th International Conference on Software Engineering. Anais...: ICSE ’12.Piscataway, NJ, USA: IEEE Press, 2012Disponível </w:t>
      </w:r>
      <w:proofErr w:type="spellStart"/>
      <w:r w:rsidRPr="006D37D9">
        <w:rPr>
          <w:rFonts w:ascii="Arial" w:hAnsi="Arial" w:cs="Arial"/>
          <w:sz w:val="22"/>
          <w:szCs w:val="22"/>
          <w:lang w:val="en-US"/>
        </w:rPr>
        <w:t>em</w:t>
      </w:r>
      <w:proofErr w:type="spellEnd"/>
      <w:r w:rsidRPr="006D37D9">
        <w:rPr>
          <w:rFonts w:ascii="Arial" w:hAnsi="Arial" w:cs="Arial"/>
          <w:sz w:val="22"/>
          <w:szCs w:val="22"/>
          <w:lang w:val="en-US"/>
        </w:rPr>
        <w:t>: &lt;http://dl.acm.org/citation.cfm?id=2337223.2337372&gt;</w:t>
      </w:r>
    </w:p>
    <w:p w14:paraId="58605E5F" w14:textId="4E4452E1" w:rsidR="00C47C8B" w:rsidRPr="006D37D9" w:rsidRDefault="005A12AC" w:rsidP="00C47C8B">
      <w:pPr>
        <w:spacing w:after="120"/>
        <w:ind w:left="284" w:hanging="284"/>
        <w:jc w:val="both"/>
        <w:divId w:val="904071081"/>
        <w:rPr>
          <w:rFonts w:ascii="Arial" w:hAnsi="Arial" w:cs="Arial"/>
          <w:sz w:val="22"/>
          <w:szCs w:val="22"/>
          <w:lang w:val="en-US"/>
        </w:rPr>
      </w:pPr>
      <w:bookmarkStart w:id="345" w:name="WASSERMAN"/>
      <w:r w:rsidRPr="006D37D9">
        <w:rPr>
          <w:rFonts w:ascii="Arial" w:hAnsi="Arial" w:cs="Arial"/>
          <w:sz w:val="22"/>
          <w:szCs w:val="22"/>
          <w:lang w:val="en-US"/>
        </w:rPr>
        <w:t>WASSERMAN</w:t>
      </w:r>
      <w:bookmarkEnd w:id="345"/>
      <w:r w:rsidRPr="006D37D9">
        <w:rPr>
          <w:rFonts w:ascii="Arial" w:hAnsi="Arial" w:cs="Arial"/>
          <w:sz w:val="22"/>
          <w:szCs w:val="22"/>
          <w:lang w:val="en-US"/>
        </w:rPr>
        <w:t>, A.; PAL, M.; CHAN, C. Business Readiness Rating for Open Source. Proceedings of the EFOSS Workshop. Anais...Como, Italy: [</w:t>
      </w:r>
      <w:proofErr w:type="spellStart"/>
      <w:r w:rsidRPr="006D37D9">
        <w:rPr>
          <w:rFonts w:ascii="Arial" w:hAnsi="Arial" w:cs="Arial"/>
          <w:sz w:val="22"/>
          <w:szCs w:val="22"/>
          <w:lang w:val="en-US"/>
        </w:rPr>
        <w:t>s.d.</w:t>
      </w:r>
      <w:proofErr w:type="spellEnd"/>
      <w:r w:rsidRPr="006D37D9">
        <w:rPr>
          <w:rFonts w:ascii="Arial" w:hAnsi="Arial" w:cs="Arial"/>
          <w:sz w:val="22"/>
          <w:szCs w:val="22"/>
          <w:lang w:val="en-US"/>
        </w:rPr>
        <w:t>]</w:t>
      </w:r>
    </w:p>
    <w:p w14:paraId="58721081" w14:textId="731FA3B2" w:rsidR="00C47C8B" w:rsidRPr="006D37D9" w:rsidRDefault="00C47C8B" w:rsidP="00C47C8B">
      <w:pPr>
        <w:ind w:left="284" w:hanging="284"/>
        <w:jc w:val="both"/>
        <w:divId w:val="904071081"/>
        <w:rPr>
          <w:rFonts w:ascii="Arial" w:hAnsi="Arial" w:cs="Arial"/>
          <w:lang w:val="en-US"/>
        </w:rPr>
      </w:pPr>
    </w:p>
    <w:p w14:paraId="481BF45B" w14:textId="77777777" w:rsidR="00D97D2A" w:rsidRPr="006D37D9" w:rsidRDefault="00D97D2A" w:rsidP="00C47C8B">
      <w:pPr>
        <w:ind w:left="284" w:hanging="284"/>
        <w:jc w:val="both"/>
        <w:divId w:val="904071081"/>
        <w:rPr>
          <w:rFonts w:ascii="Arial" w:hAnsi="Arial" w:cs="Arial"/>
          <w:lang w:val="en-US"/>
        </w:rPr>
      </w:pPr>
    </w:p>
    <w:sectPr w:rsidR="00D97D2A" w:rsidRPr="006D37D9" w:rsidSect="00415B0D">
      <w:footerReference w:type="default" r:id="rId24"/>
      <w:pgSz w:w="11906" w:h="16838"/>
      <w:pgMar w:top="1418" w:right="1701"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49F40" w14:textId="77777777" w:rsidR="00846D66" w:rsidRDefault="00846D66" w:rsidP="00371AB3">
      <w:r>
        <w:separator/>
      </w:r>
    </w:p>
    <w:p w14:paraId="7F9E477E" w14:textId="77777777" w:rsidR="00846D66" w:rsidRDefault="00846D66" w:rsidP="00371AB3"/>
    <w:p w14:paraId="7629A687" w14:textId="77777777" w:rsidR="00846D66" w:rsidRDefault="00846D66" w:rsidP="00371AB3"/>
    <w:p w14:paraId="36E68FB1" w14:textId="77777777" w:rsidR="00846D66" w:rsidRDefault="00846D66" w:rsidP="00371AB3"/>
    <w:p w14:paraId="46233C83" w14:textId="77777777" w:rsidR="00846D66" w:rsidRDefault="00846D66" w:rsidP="00371AB3"/>
    <w:p w14:paraId="50D544CE" w14:textId="77777777" w:rsidR="00846D66" w:rsidRDefault="00846D66"/>
    <w:p w14:paraId="20BD7D29" w14:textId="77777777" w:rsidR="00846D66" w:rsidRPr="007662E9" w:rsidRDefault="00846D66">
      <w:pPr>
        <w:rPr>
          <w:sz w:val="21"/>
          <w:szCs w:val="21"/>
        </w:rPr>
      </w:pPr>
    </w:p>
    <w:p w14:paraId="20775E12" w14:textId="77777777" w:rsidR="00846D66" w:rsidRPr="007662E9" w:rsidRDefault="00846D66">
      <w:pPr>
        <w:rPr>
          <w:sz w:val="20"/>
          <w:szCs w:val="20"/>
        </w:rPr>
      </w:pPr>
    </w:p>
  </w:endnote>
  <w:endnote w:type="continuationSeparator" w:id="0">
    <w:p w14:paraId="7AF36F96" w14:textId="77777777" w:rsidR="00846D66" w:rsidRDefault="00846D66" w:rsidP="00371AB3">
      <w:r>
        <w:continuationSeparator/>
      </w:r>
    </w:p>
    <w:p w14:paraId="680CB81D" w14:textId="77777777" w:rsidR="00846D66" w:rsidRDefault="00846D66" w:rsidP="00371AB3"/>
    <w:p w14:paraId="4B001CA8" w14:textId="77777777" w:rsidR="00846D66" w:rsidRDefault="00846D66" w:rsidP="00371AB3"/>
    <w:p w14:paraId="5E5836FD" w14:textId="77777777" w:rsidR="00846D66" w:rsidRDefault="00846D66" w:rsidP="00371AB3"/>
    <w:p w14:paraId="79427F91" w14:textId="77777777" w:rsidR="00846D66" w:rsidRDefault="00846D66" w:rsidP="00371AB3"/>
    <w:p w14:paraId="0724E0F4" w14:textId="77777777" w:rsidR="00846D66" w:rsidRDefault="00846D66"/>
    <w:p w14:paraId="2CD6AD1C" w14:textId="77777777" w:rsidR="00846D66" w:rsidRPr="007662E9" w:rsidRDefault="00846D66">
      <w:pPr>
        <w:rPr>
          <w:sz w:val="21"/>
          <w:szCs w:val="21"/>
        </w:rPr>
      </w:pPr>
    </w:p>
    <w:p w14:paraId="42BBD50D" w14:textId="77777777" w:rsidR="00846D66" w:rsidRPr="007662E9" w:rsidRDefault="00846D66">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0D85D" w14:textId="77777777" w:rsidR="009D2C57" w:rsidRPr="00544B25" w:rsidRDefault="009D2C57">
    <w:pPr>
      <w:pStyle w:val="Rodap"/>
      <w:jc w:val="right"/>
    </w:pPr>
    <w:r w:rsidRPr="00544B25">
      <w:fldChar w:fldCharType="begin"/>
    </w:r>
    <w:r w:rsidRPr="007662E9">
      <w:instrText>PAGE   \* MERGEFORMAT</w:instrText>
    </w:r>
    <w:r w:rsidRPr="00544B25">
      <w:fldChar w:fldCharType="separate"/>
    </w:r>
    <w:r w:rsidR="009034CA">
      <w:rPr>
        <w:noProof/>
      </w:rPr>
      <w:t>19</w:t>
    </w:r>
    <w:r w:rsidRPr="00544B25">
      <w:fldChar w:fldCharType="end"/>
    </w:r>
  </w:p>
  <w:p w14:paraId="07190BFB" w14:textId="77777777" w:rsidR="009D2C57" w:rsidRDefault="009D2C5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F64AB" w14:textId="77777777" w:rsidR="00846D66" w:rsidRPr="007662E9" w:rsidRDefault="00846D66" w:rsidP="00C41CC9">
      <w:pPr>
        <w:jc w:val="both"/>
        <w:rPr>
          <w:sz w:val="20"/>
          <w:szCs w:val="20"/>
        </w:rPr>
      </w:pPr>
      <w:r>
        <w:separator/>
      </w:r>
    </w:p>
  </w:footnote>
  <w:footnote w:type="continuationSeparator" w:id="0">
    <w:p w14:paraId="5FB7C163" w14:textId="77777777" w:rsidR="00846D66" w:rsidRDefault="00846D66" w:rsidP="00371AB3">
      <w:r>
        <w:continuationSeparator/>
      </w:r>
    </w:p>
    <w:p w14:paraId="2782CE74" w14:textId="77777777" w:rsidR="00846D66" w:rsidRDefault="00846D66" w:rsidP="00371AB3"/>
    <w:p w14:paraId="603709A9" w14:textId="77777777" w:rsidR="00846D66" w:rsidRDefault="00846D66" w:rsidP="00371AB3"/>
    <w:p w14:paraId="3A7A8A36" w14:textId="77777777" w:rsidR="00846D66" w:rsidRDefault="00846D66" w:rsidP="00371AB3"/>
    <w:p w14:paraId="0A151017" w14:textId="77777777" w:rsidR="00846D66" w:rsidRDefault="00846D66" w:rsidP="00371AB3"/>
    <w:p w14:paraId="6516E6FE" w14:textId="77777777" w:rsidR="00846D66" w:rsidRDefault="00846D66"/>
    <w:p w14:paraId="3AA897A8" w14:textId="77777777" w:rsidR="00846D66" w:rsidRPr="007662E9" w:rsidRDefault="00846D66">
      <w:pPr>
        <w:rPr>
          <w:sz w:val="21"/>
          <w:szCs w:val="21"/>
        </w:rPr>
      </w:pPr>
    </w:p>
    <w:p w14:paraId="70CEEBC2" w14:textId="77777777" w:rsidR="00846D66" w:rsidRPr="007662E9" w:rsidRDefault="00846D66">
      <w:pPr>
        <w:rPr>
          <w:sz w:val="20"/>
          <w:szCs w:val="20"/>
        </w:rPr>
      </w:pPr>
    </w:p>
  </w:footnote>
  <w:footnote w:type="continuationNotice" w:id="1">
    <w:p w14:paraId="61B521AE" w14:textId="77777777" w:rsidR="00846D66" w:rsidRDefault="00846D66"/>
    <w:p w14:paraId="7CD9F775" w14:textId="77777777" w:rsidR="00846D66" w:rsidRDefault="00846D66"/>
    <w:p w14:paraId="50F74F3F" w14:textId="77777777" w:rsidR="00846D66" w:rsidRPr="007662E9" w:rsidRDefault="00846D66">
      <w:pPr>
        <w:rPr>
          <w:sz w:val="21"/>
          <w:szCs w:val="21"/>
        </w:rPr>
      </w:pPr>
    </w:p>
    <w:p w14:paraId="3AA7F496" w14:textId="77777777" w:rsidR="00846D66" w:rsidRPr="007662E9" w:rsidRDefault="00846D66">
      <w:pPr>
        <w:rPr>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340734A"/>
    <w:lvl w:ilvl="0">
      <w:start w:val="1"/>
      <w:numFmt w:val="decimal"/>
      <w:pStyle w:val="Numerada2"/>
      <w:lvlText w:val="%1."/>
      <w:lvlJc w:val="left"/>
      <w:pPr>
        <w:tabs>
          <w:tab w:val="num" w:pos="643"/>
        </w:tabs>
        <w:ind w:left="643" w:hanging="360"/>
      </w:pPr>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rPr>
        <w:rFonts w:ascii="Garamond" w:hAnsi="Garamond"/>
        <w:b/>
      </w:rPr>
    </w:lvl>
    <w:lvl w:ilvl="1">
      <w:start w:val="1"/>
      <w:numFmt w:val="decimal"/>
      <w:pStyle w:val="Survey02"/>
      <w:lvlText w:val="%1.%2"/>
      <w:lvlJc w:val="left"/>
      <w:pPr>
        <w:tabs>
          <w:tab w:val="num" w:pos="576"/>
        </w:tabs>
        <w:ind w:left="576" w:hanging="576"/>
      </w:pPr>
      <w:rPr>
        <w:b/>
        <w:i w:val="0"/>
        <w:sz w:val="24"/>
        <w:szCs w:val="24"/>
      </w:rPr>
    </w:lvl>
    <w:lvl w:ilvl="2">
      <w:start w:val="1"/>
      <w:numFmt w:val="decimal"/>
      <w:lvlText w:val="%1.%2.%3"/>
      <w:lvlJc w:val="left"/>
      <w:pPr>
        <w:tabs>
          <w:tab w:val="num" w:pos="720"/>
        </w:tabs>
        <w:ind w:left="720" w:hanging="720"/>
      </w:pPr>
      <w:rPr>
        <w:b/>
        <w:i w:val="0"/>
        <w:sz w:val="28"/>
        <w:szCs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A32D81"/>
    <w:multiLevelType w:val="multilevel"/>
    <w:tmpl w:val="94A2AD3C"/>
    <w:lvl w:ilvl="0">
      <w:start w:val="1"/>
      <w:numFmt w:val="decimal"/>
      <w:lvlText w:val="%1."/>
      <w:lvlJc w:val="left"/>
      <w:pPr>
        <w:ind w:left="1776" w:hanging="360"/>
      </w:pPr>
      <w:rPr>
        <w:u w:val="none"/>
      </w:rPr>
    </w:lvl>
    <w:lvl w:ilvl="1">
      <w:start w:val="1"/>
      <w:numFmt w:val="lowerLetter"/>
      <w:lvlText w:val="%2."/>
      <w:lvlJc w:val="left"/>
      <w:pPr>
        <w:ind w:left="2496" w:hanging="360"/>
      </w:pPr>
      <w:rPr>
        <w:u w:val="none"/>
      </w:rPr>
    </w:lvl>
    <w:lvl w:ilvl="2">
      <w:start w:val="1"/>
      <w:numFmt w:val="lowerRoman"/>
      <w:lvlText w:val="%3."/>
      <w:lvlJc w:val="right"/>
      <w:pPr>
        <w:ind w:left="3216" w:hanging="360"/>
      </w:pPr>
      <w:rPr>
        <w:u w:val="none"/>
      </w:rPr>
    </w:lvl>
    <w:lvl w:ilvl="3">
      <w:start w:val="1"/>
      <w:numFmt w:val="decimal"/>
      <w:lvlText w:val="%4."/>
      <w:lvlJc w:val="left"/>
      <w:pPr>
        <w:ind w:left="3936" w:hanging="360"/>
      </w:pPr>
      <w:rPr>
        <w:u w:val="none"/>
      </w:rPr>
    </w:lvl>
    <w:lvl w:ilvl="4">
      <w:start w:val="1"/>
      <w:numFmt w:val="lowerLetter"/>
      <w:lvlText w:val="%5."/>
      <w:lvlJc w:val="left"/>
      <w:pPr>
        <w:ind w:left="4656" w:hanging="360"/>
      </w:pPr>
      <w:rPr>
        <w:u w:val="none"/>
      </w:rPr>
    </w:lvl>
    <w:lvl w:ilvl="5">
      <w:start w:val="1"/>
      <w:numFmt w:val="lowerRoman"/>
      <w:lvlText w:val="%6."/>
      <w:lvlJc w:val="right"/>
      <w:pPr>
        <w:ind w:left="5376" w:hanging="360"/>
      </w:pPr>
      <w:rPr>
        <w:u w:val="none"/>
      </w:rPr>
    </w:lvl>
    <w:lvl w:ilvl="6">
      <w:start w:val="1"/>
      <w:numFmt w:val="decimal"/>
      <w:lvlText w:val="%7."/>
      <w:lvlJc w:val="left"/>
      <w:pPr>
        <w:ind w:left="6096" w:hanging="360"/>
      </w:pPr>
      <w:rPr>
        <w:u w:val="none"/>
      </w:rPr>
    </w:lvl>
    <w:lvl w:ilvl="7">
      <w:start w:val="1"/>
      <w:numFmt w:val="lowerLetter"/>
      <w:lvlText w:val="%8."/>
      <w:lvlJc w:val="left"/>
      <w:pPr>
        <w:ind w:left="6816" w:hanging="360"/>
      </w:pPr>
      <w:rPr>
        <w:u w:val="none"/>
      </w:rPr>
    </w:lvl>
    <w:lvl w:ilvl="8">
      <w:start w:val="1"/>
      <w:numFmt w:val="lowerRoman"/>
      <w:lvlText w:val="%9."/>
      <w:lvlJc w:val="right"/>
      <w:pPr>
        <w:ind w:left="7536" w:hanging="360"/>
      </w:pPr>
      <w:rPr>
        <w:u w:val="none"/>
      </w:rPr>
    </w:lvl>
  </w:abstractNum>
  <w:abstractNum w:abstractNumId="3" w15:restartNumberingAfterBreak="0">
    <w:nsid w:val="01C35451"/>
    <w:multiLevelType w:val="hybridMultilevel"/>
    <w:tmpl w:val="EEA603FA"/>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021B714F"/>
    <w:multiLevelType w:val="hybridMultilevel"/>
    <w:tmpl w:val="473C31C0"/>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5" w15:restartNumberingAfterBreak="0">
    <w:nsid w:val="080D028D"/>
    <w:multiLevelType w:val="hybridMultilevel"/>
    <w:tmpl w:val="B3F06E60"/>
    <w:lvl w:ilvl="0" w:tplc="EEE0AEAE">
      <w:start w:val="1"/>
      <w:numFmt w:val="decimal"/>
      <w:pStyle w:val="Ttulo"/>
      <w:lvlText w:val="Capítulo %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BB30FB8"/>
    <w:multiLevelType w:val="hybridMultilevel"/>
    <w:tmpl w:val="9500B62E"/>
    <w:lvl w:ilvl="0" w:tplc="0416000F">
      <w:start w:val="1"/>
      <w:numFmt w:val="decimal"/>
      <w:lvlText w:val="%1."/>
      <w:lvlJc w:val="left"/>
      <w:pPr>
        <w:ind w:left="1298" w:hanging="360"/>
      </w:p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7" w15:restartNumberingAfterBreak="0">
    <w:nsid w:val="0DBB6885"/>
    <w:multiLevelType w:val="hybridMultilevel"/>
    <w:tmpl w:val="08F88C0A"/>
    <w:lvl w:ilvl="0" w:tplc="0409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003703C"/>
    <w:multiLevelType w:val="hybridMultilevel"/>
    <w:tmpl w:val="37FAB9F4"/>
    <w:lvl w:ilvl="0" w:tplc="5C246E84">
      <w:start w:val="1"/>
      <w:numFmt w:val="decimal"/>
      <w:pStyle w:val="Subttulo"/>
      <w:lvlText w:val="A.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7A00C6E"/>
    <w:multiLevelType w:val="hybridMultilevel"/>
    <w:tmpl w:val="C862D23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13E0393"/>
    <w:multiLevelType w:val="hybridMultilevel"/>
    <w:tmpl w:val="AD32D78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239D714D"/>
    <w:multiLevelType w:val="hybridMultilevel"/>
    <w:tmpl w:val="E3DE5D92"/>
    <w:lvl w:ilvl="0" w:tplc="D48E07DC">
      <w:numFmt w:val="bullet"/>
      <w:lvlText w:val="•"/>
      <w:lvlJc w:val="left"/>
      <w:pPr>
        <w:ind w:left="1069" w:hanging="360"/>
      </w:pPr>
      <w:rPr>
        <w:rFonts w:ascii="Arial" w:eastAsia="Times New Roman"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C673992"/>
    <w:multiLevelType w:val="multilevel"/>
    <w:tmpl w:val="A40E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B58A1"/>
    <w:multiLevelType w:val="hybridMultilevel"/>
    <w:tmpl w:val="C780F1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2FCD75BB"/>
    <w:multiLevelType w:val="hybridMultilevel"/>
    <w:tmpl w:val="8AD2411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34A71B72"/>
    <w:multiLevelType w:val="hybridMultilevel"/>
    <w:tmpl w:val="593010A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5A77600"/>
    <w:multiLevelType w:val="hybridMultilevel"/>
    <w:tmpl w:val="208C263E"/>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35B6384D"/>
    <w:multiLevelType w:val="hybridMultilevel"/>
    <w:tmpl w:val="5F42CA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70A3BFA"/>
    <w:multiLevelType w:val="hybridMultilevel"/>
    <w:tmpl w:val="4108367E"/>
    <w:lvl w:ilvl="0" w:tplc="04160001">
      <w:start w:val="1"/>
      <w:numFmt w:val="bullet"/>
      <w:lvlText w:val=""/>
      <w:lvlJc w:val="left"/>
      <w:pPr>
        <w:ind w:left="1350" w:hanging="360"/>
      </w:pPr>
      <w:rPr>
        <w:rFonts w:ascii="Symbol" w:hAnsi="Symbol" w:hint="default"/>
      </w:rPr>
    </w:lvl>
    <w:lvl w:ilvl="1" w:tplc="04160003">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19" w15:restartNumberingAfterBreak="0">
    <w:nsid w:val="3E686134"/>
    <w:multiLevelType w:val="hybridMultilevel"/>
    <w:tmpl w:val="AA0C237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422D7EF1"/>
    <w:multiLevelType w:val="multilevel"/>
    <w:tmpl w:val="94A2A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2520BA2"/>
    <w:multiLevelType w:val="hybridMultilevel"/>
    <w:tmpl w:val="FBAEC7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438F1043"/>
    <w:multiLevelType w:val="hybridMultilevel"/>
    <w:tmpl w:val="F5A0909E"/>
    <w:lvl w:ilvl="0" w:tplc="CA8CD8C8">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15:restartNumberingAfterBreak="0">
    <w:nsid w:val="46514C00"/>
    <w:multiLevelType w:val="hybridMultilevel"/>
    <w:tmpl w:val="B832F8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76E178E"/>
    <w:multiLevelType w:val="multilevel"/>
    <w:tmpl w:val="158CFAF2"/>
    <w:lvl w:ilvl="0">
      <w:start w:val="1"/>
      <w:numFmt w:val="decimal"/>
      <w:lvlText w:val="%1"/>
      <w:lvlJc w:val="left"/>
      <w:pPr>
        <w:ind w:left="432" w:hanging="432"/>
      </w:pPr>
      <w:rPr>
        <w:rFonts w:hint="default"/>
        <w:i w:val="0"/>
      </w:rPr>
    </w:lvl>
    <w:lvl w:ilvl="1">
      <w:start w:val="1"/>
      <w:numFmt w:val="decimal"/>
      <w:lvlText w:val="%1.%2"/>
      <w:lvlJc w:val="left"/>
      <w:pPr>
        <w:ind w:left="2702"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13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A513166"/>
    <w:multiLevelType w:val="hybridMultilevel"/>
    <w:tmpl w:val="B55AE9C6"/>
    <w:lvl w:ilvl="0" w:tplc="0416000F">
      <w:start w:val="1"/>
      <w:numFmt w:val="decimal"/>
      <w:pStyle w:val="Survey01"/>
      <w:lvlText w:val="%1."/>
      <w:lvlJc w:val="left"/>
      <w:pPr>
        <w:tabs>
          <w:tab w:val="num" w:pos="1060"/>
        </w:tabs>
        <w:ind w:left="1060" w:hanging="360"/>
      </w:pPr>
    </w:lvl>
    <w:lvl w:ilvl="1" w:tplc="D170635E">
      <w:start w:val="3"/>
      <w:numFmt w:val="bullet"/>
      <w:lvlText w:val=""/>
      <w:lvlJc w:val="left"/>
      <w:pPr>
        <w:tabs>
          <w:tab w:val="num" w:pos="1780"/>
        </w:tabs>
        <w:ind w:left="1780" w:hanging="360"/>
      </w:pPr>
      <w:rPr>
        <w:rFonts w:ascii="Symbol" w:eastAsia="Times New Roman" w:hAnsi="Symbol" w:cs="Times New Roman" w:hint="default"/>
      </w:rPr>
    </w:lvl>
    <w:lvl w:ilvl="2" w:tplc="0416001B" w:tentative="1">
      <w:start w:val="1"/>
      <w:numFmt w:val="lowerRoman"/>
      <w:lvlText w:val="%3."/>
      <w:lvlJc w:val="right"/>
      <w:pPr>
        <w:tabs>
          <w:tab w:val="num" w:pos="2500"/>
        </w:tabs>
        <w:ind w:left="2500" w:hanging="180"/>
      </w:pPr>
    </w:lvl>
    <w:lvl w:ilvl="3" w:tplc="0416000F" w:tentative="1">
      <w:start w:val="1"/>
      <w:numFmt w:val="decimal"/>
      <w:lvlText w:val="%4."/>
      <w:lvlJc w:val="left"/>
      <w:pPr>
        <w:tabs>
          <w:tab w:val="num" w:pos="3220"/>
        </w:tabs>
        <w:ind w:left="3220" w:hanging="360"/>
      </w:pPr>
    </w:lvl>
    <w:lvl w:ilvl="4" w:tplc="04160019" w:tentative="1">
      <w:start w:val="1"/>
      <w:numFmt w:val="lowerLetter"/>
      <w:lvlText w:val="%5."/>
      <w:lvlJc w:val="left"/>
      <w:pPr>
        <w:tabs>
          <w:tab w:val="num" w:pos="3940"/>
        </w:tabs>
        <w:ind w:left="3940" w:hanging="360"/>
      </w:pPr>
    </w:lvl>
    <w:lvl w:ilvl="5" w:tplc="0416001B" w:tentative="1">
      <w:start w:val="1"/>
      <w:numFmt w:val="lowerRoman"/>
      <w:lvlText w:val="%6."/>
      <w:lvlJc w:val="right"/>
      <w:pPr>
        <w:tabs>
          <w:tab w:val="num" w:pos="4660"/>
        </w:tabs>
        <w:ind w:left="4660" w:hanging="180"/>
      </w:pPr>
    </w:lvl>
    <w:lvl w:ilvl="6" w:tplc="0416000F" w:tentative="1">
      <w:start w:val="1"/>
      <w:numFmt w:val="decimal"/>
      <w:lvlText w:val="%7."/>
      <w:lvlJc w:val="left"/>
      <w:pPr>
        <w:tabs>
          <w:tab w:val="num" w:pos="5380"/>
        </w:tabs>
        <w:ind w:left="5380" w:hanging="360"/>
      </w:pPr>
    </w:lvl>
    <w:lvl w:ilvl="7" w:tplc="04160019" w:tentative="1">
      <w:start w:val="1"/>
      <w:numFmt w:val="lowerLetter"/>
      <w:lvlText w:val="%8."/>
      <w:lvlJc w:val="left"/>
      <w:pPr>
        <w:tabs>
          <w:tab w:val="num" w:pos="6100"/>
        </w:tabs>
        <w:ind w:left="6100" w:hanging="360"/>
      </w:pPr>
    </w:lvl>
    <w:lvl w:ilvl="8" w:tplc="0416001B" w:tentative="1">
      <w:start w:val="1"/>
      <w:numFmt w:val="lowerRoman"/>
      <w:lvlText w:val="%9."/>
      <w:lvlJc w:val="right"/>
      <w:pPr>
        <w:tabs>
          <w:tab w:val="num" w:pos="6820"/>
        </w:tabs>
        <w:ind w:left="6820" w:hanging="180"/>
      </w:pPr>
    </w:lvl>
  </w:abstractNum>
  <w:abstractNum w:abstractNumId="26" w15:restartNumberingAfterBreak="0">
    <w:nsid w:val="5CBF5E31"/>
    <w:multiLevelType w:val="multilevel"/>
    <w:tmpl w:val="208C263E"/>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5D6649FF"/>
    <w:multiLevelType w:val="hybridMultilevel"/>
    <w:tmpl w:val="05642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F97760C"/>
    <w:multiLevelType w:val="hybridMultilevel"/>
    <w:tmpl w:val="0E20486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9" w15:restartNumberingAfterBreak="0">
    <w:nsid w:val="61107940"/>
    <w:multiLevelType w:val="hybridMultilevel"/>
    <w:tmpl w:val="C608D766"/>
    <w:lvl w:ilvl="0" w:tplc="1A14DF38">
      <w:start w:val="1"/>
      <w:numFmt w:val="bullet"/>
      <w:pStyle w:val="Bullets"/>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0" w15:restartNumberingAfterBreak="0">
    <w:nsid w:val="63E64096"/>
    <w:multiLevelType w:val="hybridMultilevel"/>
    <w:tmpl w:val="A18AD810"/>
    <w:lvl w:ilvl="0" w:tplc="04160001">
      <w:start w:val="1"/>
      <w:numFmt w:val="bullet"/>
      <w:lvlText w:val=""/>
      <w:lvlJc w:val="left"/>
      <w:pPr>
        <w:ind w:left="1428" w:hanging="360"/>
      </w:pPr>
      <w:rPr>
        <w:rFonts w:ascii="Symbol" w:hAnsi="Symbol" w:hint="default"/>
      </w:rPr>
    </w:lvl>
    <w:lvl w:ilvl="1" w:tplc="0416000F">
      <w:start w:val="1"/>
      <w:numFmt w:val="decimal"/>
      <w:lvlText w:val="%2."/>
      <w:lvlJc w:val="left"/>
      <w:pPr>
        <w:ind w:left="2148" w:hanging="360"/>
      </w:pPr>
      <w:rPr>
        <w:rFont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1" w15:restartNumberingAfterBreak="0">
    <w:nsid w:val="6C1709C6"/>
    <w:multiLevelType w:val="hybridMultilevel"/>
    <w:tmpl w:val="236412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2" w15:restartNumberingAfterBreak="0">
    <w:nsid w:val="6DED667C"/>
    <w:multiLevelType w:val="hybridMultilevel"/>
    <w:tmpl w:val="D638E4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3" w15:restartNumberingAfterBreak="0">
    <w:nsid w:val="6EF20F15"/>
    <w:multiLevelType w:val="hybridMultilevel"/>
    <w:tmpl w:val="2C24B3F4"/>
    <w:lvl w:ilvl="0" w:tplc="426467BA">
      <w:start w:val="1"/>
      <w:numFmt w:val="decimal"/>
      <w:pStyle w:val="CitaoIntensa"/>
      <w:lvlText w:val="C.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071688A"/>
    <w:multiLevelType w:val="hybridMultilevel"/>
    <w:tmpl w:val="0DD4D7EA"/>
    <w:lvl w:ilvl="0" w:tplc="8E4C7662">
      <w:start w:val="1"/>
      <w:numFmt w:val="lowerRoman"/>
      <w:lvlText w:val="%1)"/>
      <w:lvlJc w:val="left"/>
      <w:pPr>
        <w:ind w:left="1347" w:hanging="720"/>
      </w:pPr>
      <w:rPr>
        <w:rFonts w:hint="default"/>
      </w:rPr>
    </w:lvl>
    <w:lvl w:ilvl="1" w:tplc="04160019" w:tentative="1">
      <w:start w:val="1"/>
      <w:numFmt w:val="lowerLetter"/>
      <w:lvlText w:val="%2."/>
      <w:lvlJc w:val="left"/>
      <w:pPr>
        <w:ind w:left="1707" w:hanging="360"/>
      </w:pPr>
    </w:lvl>
    <w:lvl w:ilvl="2" w:tplc="0416001B" w:tentative="1">
      <w:start w:val="1"/>
      <w:numFmt w:val="lowerRoman"/>
      <w:lvlText w:val="%3."/>
      <w:lvlJc w:val="right"/>
      <w:pPr>
        <w:ind w:left="2427" w:hanging="180"/>
      </w:pPr>
    </w:lvl>
    <w:lvl w:ilvl="3" w:tplc="0416000F" w:tentative="1">
      <w:start w:val="1"/>
      <w:numFmt w:val="decimal"/>
      <w:lvlText w:val="%4."/>
      <w:lvlJc w:val="left"/>
      <w:pPr>
        <w:ind w:left="3147" w:hanging="360"/>
      </w:pPr>
    </w:lvl>
    <w:lvl w:ilvl="4" w:tplc="04160019" w:tentative="1">
      <w:start w:val="1"/>
      <w:numFmt w:val="lowerLetter"/>
      <w:lvlText w:val="%5."/>
      <w:lvlJc w:val="left"/>
      <w:pPr>
        <w:ind w:left="3867" w:hanging="360"/>
      </w:pPr>
    </w:lvl>
    <w:lvl w:ilvl="5" w:tplc="0416001B" w:tentative="1">
      <w:start w:val="1"/>
      <w:numFmt w:val="lowerRoman"/>
      <w:lvlText w:val="%6."/>
      <w:lvlJc w:val="right"/>
      <w:pPr>
        <w:ind w:left="4587" w:hanging="180"/>
      </w:pPr>
    </w:lvl>
    <w:lvl w:ilvl="6" w:tplc="0416000F" w:tentative="1">
      <w:start w:val="1"/>
      <w:numFmt w:val="decimal"/>
      <w:lvlText w:val="%7."/>
      <w:lvlJc w:val="left"/>
      <w:pPr>
        <w:ind w:left="5307" w:hanging="360"/>
      </w:pPr>
    </w:lvl>
    <w:lvl w:ilvl="7" w:tplc="04160019" w:tentative="1">
      <w:start w:val="1"/>
      <w:numFmt w:val="lowerLetter"/>
      <w:lvlText w:val="%8."/>
      <w:lvlJc w:val="left"/>
      <w:pPr>
        <w:ind w:left="6027" w:hanging="360"/>
      </w:pPr>
    </w:lvl>
    <w:lvl w:ilvl="8" w:tplc="0416001B" w:tentative="1">
      <w:start w:val="1"/>
      <w:numFmt w:val="lowerRoman"/>
      <w:lvlText w:val="%9."/>
      <w:lvlJc w:val="right"/>
      <w:pPr>
        <w:ind w:left="6747" w:hanging="180"/>
      </w:pPr>
    </w:lvl>
  </w:abstractNum>
  <w:abstractNum w:abstractNumId="35" w15:restartNumberingAfterBreak="0">
    <w:nsid w:val="73137587"/>
    <w:multiLevelType w:val="hybridMultilevel"/>
    <w:tmpl w:val="6F14C1AA"/>
    <w:lvl w:ilvl="0" w:tplc="F02C71A0">
      <w:start w:val="1"/>
      <w:numFmt w:val="upperLetter"/>
      <w:lvlText w:val="(%1)"/>
      <w:lvlJc w:val="left"/>
      <w:pPr>
        <w:ind w:left="1594" w:hanging="4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6" w15:restartNumberingAfterBreak="0">
    <w:nsid w:val="76E57535"/>
    <w:multiLevelType w:val="hybridMultilevel"/>
    <w:tmpl w:val="AD3670F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7" w15:restartNumberingAfterBreak="0">
    <w:nsid w:val="77596D64"/>
    <w:multiLevelType w:val="hybridMultilevel"/>
    <w:tmpl w:val="9E16562A"/>
    <w:lvl w:ilvl="0" w:tplc="04160011">
      <w:start w:val="1"/>
      <w:numFmt w:val="decimal"/>
      <w:lvlText w:val="%1)"/>
      <w:lvlJc w:val="left"/>
      <w:pPr>
        <w:ind w:left="1429" w:hanging="360"/>
      </w:pPr>
    </w:lvl>
    <w:lvl w:ilvl="1" w:tplc="EDAA2A88">
      <w:start w:val="1"/>
      <w:numFmt w:val="decimal"/>
      <w:lvlText w:val="%2."/>
      <w:lvlJc w:val="left"/>
      <w:pPr>
        <w:ind w:left="2149" w:hanging="36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8" w15:restartNumberingAfterBreak="0">
    <w:nsid w:val="7D155FC9"/>
    <w:multiLevelType w:val="hybridMultilevel"/>
    <w:tmpl w:val="CBA879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25"/>
  </w:num>
  <w:num w:numId="3">
    <w:abstractNumId w:val="0"/>
  </w:num>
  <w:num w:numId="4">
    <w:abstractNumId w:val="5"/>
  </w:num>
  <w:num w:numId="5">
    <w:abstractNumId w:val="24"/>
  </w:num>
  <w:num w:numId="6">
    <w:abstractNumId w:val="29"/>
  </w:num>
  <w:num w:numId="7">
    <w:abstractNumId w:val="8"/>
  </w:num>
  <w:num w:numId="8">
    <w:abstractNumId w:val="33"/>
  </w:num>
  <w:num w:numId="9">
    <w:abstractNumId w:val="31"/>
  </w:num>
  <w:num w:numId="10">
    <w:abstractNumId w:val="7"/>
  </w:num>
  <w:num w:numId="11">
    <w:abstractNumId w:val="27"/>
  </w:num>
  <w:num w:numId="12">
    <w:abstractNumId w:val="36"/>
  </w:num>
  <w:num w:numId="13">
    <w:abstractNumId w:val="19"/>
  </w:num>
  <w:num w:numId="14">
    <w:abstractNumId w:val="10"/>
  </w:num>
  <w:num w:numId="15">
    <w:abstractNumId w:val="14"/>
  </w:num>
  <w:num w:numId="16">
    <w:abstractNumId w:val="30"/>
  </w:num>
  <w:num w:numId="17">
    <w:abstractNumId w:val="18"/>
  </w:num>
  <w:num w:numId="18">
    <w:abstractNumId w:val="21"/>
  </w:num>
  <w:num w:numId="19">
    <w:abstractNumId w:val="11"/>
  </w:num>
  <w:num w:numId="20">
    <w:abstractNumId w:val="13"/>
  </w:num>
  <w:num w:numId="21">
    <w:abstractNumId w:val="24"/>
  </w:num>
  <w:num w:numId="22">
    <w:abstractNumId w:val="24"/>
  </w:num>
  <w:num w:numId="23">
    <w:abstractNumId w:val="24"/>
  </w:num>
  <w:num w:numId="24">
    <w:abstractNumId w:val="24"/>
  </w:num>
  <w:num w:numId="25">
    <w:abstractNumId w:val="34"/>
  </w:num>
  <w:num w:numId="26">
    <w:abstractNumId w:val="12"/>
  </w:num>
  <w:num w:numId="27">
    <w:abstractNumId w:val="32"/>
  </w:num>
  <w:num w:numId="28">
    <w:abstractNumId w:val="22"/>
  </w:num>
  <w:num w:numId="29">
    <w:abstractNumId w:val="24"/>
  </w:num>
  <w:num w:numId="30">
    <w:abstractNumId w:val="24"/>
  </w:num>
  <w:num w:numId="31">
    <w:abstractNumId w:val="24"/>
  </w:num>
  <w:num w:numId="32">
    <w:abstractNumId w:val="4"/>
  </w:num>
  <w:num w:numId="33">
    <w:abstractNumId w:val="17"/>
  </w:num>
  <w:num w:numId="34">
    <w:abstractNumId w:val="35"/>
  </w:num>
  <w:num w:numId="35">
    <w:abstractNumId w:val="20"/>
  </w:num>
  <w:num w:numId="36">
    <w:abstractNumId w:val="2"/>
  </w:num>
  <w:num w:numId="37">
    <w:abstractNumId w:val="3"/>
  </w:num>
  <w:num w:numId="38">
    <w:abstractNumId w:val="28"/>
  </w:num>
  <w:num w:numId="39">
    <w:abstractNumId w:val="37"/>
  </w:num>
  <w:num w:numId="40">
    <w:abstractNumId w:val="23"/>
  </w:num>
  <w:num w:numId="41">
    <w:abstractNumId w:val="9"/>
  </w:num>
  <w:num w:numId="42">
    <w:abstractNumId w:val="38"/>
  </w:num>
  <w:num w:numId="43">
    <w:abstractNumId w:val="16"/>
  </w:num>
  <w:num w:numId="44">
    <w:abstractNumId w:val="26"/>
  </w:num>
  <w:num w:numId="45">
    <w:abstractNumId w:val="15"/>
  </w:num>
  <w:num w:numId="46">
    <w:abstractNumId w:val="6"/>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 T">
    <w15:presenceInfo w15:providerId="Windows Live" w15:userId="e021e27cfafae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NotTrackFormatting/>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S3NLYwMjcxNLUwtzBR0lEKTi0uzszPAykwrAUAJ0F3ZywAAAA="/>
  </w:docVars>
  <w:rsids>
    <w:rsidRoot w:val="00603AF0"/>
    <w:rsid w:val="00000128"/>
    <w:rsid w:val="000006EA"/>
    <w:rsid w:val="00000E75"/>
    <w:rsid w:val="00000FC9"/>
    <w:rsid w:val="00001201"/>
    <w:rsid w:val="000013E6"/>
    <w:rsid w:val="00001662"/>
    <w:rsid w:val="00001714"/>
    <w:rsid w:val="00001BC4"/>
    <w:rsid w:val="000021A9"/>
    <w:rsid w:val="000027F1"/>
    <w:rsid w:val="0000284B"/>
    <w:rsid w:val="00002C05"/>
    <w:rsid w:val="00002CA8"/>
    <w:rsid w:val="00002E71"/>
    <w:rsid w:val="00003126"/>
    <w:rsid w:val="000033C1"/>
    <w:rsid w:val="0000371F"/>
    <w:rsid w:val="000039C4"/>
    <w:rsid w:val="00003A38"/>
    <w:rsid w:val="00003AF2"/>
    <w:rsid w:val="0000425A"/>
    <w:rsid w:val="0000436E"/>
    <w:rsid w:val="0000470C"/>
    <w:rsid w:val="00004952"/>
    <w:rsid w:val="00004B82"/>
    <w:rsid w:val="00005046"/>
    <w:rsid w:val="0000556C"/>
    <w:rsid w:val="00005B4D"/>
    <w:rsid w:val="00005D11"/>
    <w:rsid w:val="00005F23"/>
    <w:rsid w:val="000063E2"/>
    <w:rsid w:val="00006801"/>
    <w:rsid w:val="000068F1"/>
    <w:rsid w:val="00006DC9"/>
    <w:rsid w:val="00006DCC"/>
    <w:rsid w:val="00007234"/>
    <w:rsid w:val="000074F3"/>
    <w:rsid w:val="0000755A"/>
    <w:rsid w:val="000076C2"/>
    <w:rsid w:val="00007823"/>
    <w:rsid w:val="00007989"/>
    <w:rsid w:val="00007AE0"/>
    <w:rsid w:val="00007D2E"/>
    <w:rsid w:val="00007DA2"/>
    <w:rsid w:val="00007FCC"/>
    <w:rsid w:val="00007FD2"/>
    <w:rsid w:val="00007FEF"/>
    <w:rsid w:val="000100C1"/>
    <w:rsid w:val="00010421"/>
    <w:rsid w:val="000106D4"/>
    <w:rsid w:val="000109D2"/>
    <w:rsid w:val="00010C1B"/>
    <w:rsid w:val="00010D6B"/>
    <w:rsid w:val="00010FE6"/>
    <w:rsid w:val="00011A17"/>
    <w:rsid w:val="00011C8B"/>
    <w:rsid w:val="00011E3A"/>
    <w:rsid w:val="00011EDB"/>
    <w:rsid w:val="00011F55"/>
    <w:rsid w:val="00011F9D"/>
    <w:rsid w:val="00012016"/>
    <w:rsid w:val="0001234E"/>
    <w:rsid w:val="000127E7"/>
    <w:rsid w:val="00012A4A"/>
    <w:rsid w:val="00012A75"/>
    <w:rsid w:val="00012C0F"/>
    <w:rsid w:val="00012CBD"/>
    <w:rsid w:val="00012CCA"/>
    <w:rsid w:val="00012DF8"/>
    <w:rsid w:val="00012EDB"/>
    <w:rsid w:val="0001312E"/>
    <w:rsid w:val="0001360C"/>
    <w:rsid w:val="00013728"/>
    <w:rsid w:val="0001385E"/>
    <w:rsid w:val="00013955"/>
    <w:rsid w:val="00014336"/>
    <w:rsid w:val="00014716"/>
    <w:rsid w:val="00014893"/>
    <w:rsid w:val="000148A2"/>
    <w:rsid w:val="000148F1"/>
    <w:rsid w:val="00014AC8"/>
    <w:rsid w:val="00014F21"/>
    <w:rsid w:val="00015162"/>
    <w:rsid w:val="00015690"/>
    <w:rsid w:val="0001579C"/>
    <w:rsid w:val="000159CD"/>
    <w:rsid w:val="00015C4A"/>
    <w:rsid w:val="00015D6D"/>
    <w:rsid w:val="0001601B"/>
    <w:rsid w:val="00016948"/>
    <w:rsid w:val="000169C6"/>
    <w:rsid w:val="00016E01"/>
    <w:rsid w:val="00016F91"/>
    <w:rsid w:val="000172F5"/>
    <w:rsid w:val="00017743"/>
    <w:rsid w:val="00017C0D"/>
    <w:rsid w:val="00017D95"/>
    <w:rsid w:val="00017DBE"/>
    <w:rsid w:val="00017F39"/>
    <w:rsid w:val="00017FF6"/>
    <w:rsid w:val="000200C7"/>
    <w:rsid w:val="00020113"/>
    <w:rsid w:val="000201B4"/>
    <w:rsid w:val="000204FE"/>
    <w:rsid w:val="000206FB"/>
    <w:rsid w:val="00020751"/>
    <w:rsid w:val="00020C3F"/>
    <w:rsid w:val="000210D7"/>
    <w:rsid w:val="000215B5"/>
    <w:rsid w:val="00021F5A"/>
    <w:rsid w:val="0002214D"/>
    <w:rsid w:val="000226A1"/>
    <w:rsid w:val="00022849"/>
    <w:rsid w:val="00022981"/>
    <w:rsid w:val="00022C63"/>
    <w:rsid w:val="00022DFA"/>
    <w:rsid w:val="00022EA9"/>
    <w:rsid w:val="00023160"/>
    <w:rsid w:val="000233C3"/>
    <w:rsid w:val="00023943"/>
    <w:rsid w:val="00023A34"/>
    <w:rsid w:val="00024040"/>
    <w:rsid w:val="00024105"/>
    <w:rsid w:val="00024190"/>
    <w:rsid w:val="00024312"/>
    <w:rsid w:val="00024637"/>
    <w:rsid w:val="00024863"/>
    <w:rsid w:val="00024915"/>
    <w:rsid w:val="00024C78"/>
    <w:rsid w:val="00025177"/>
    <w:rsid w:val="00025191"/>
    <w:rsid w:val="000251B2"/>
    <w:rsid w:val="00025235"/>
    <w:rsid w:val="00025346"/>
    <w:rsid w:val="000256A6"/>
    <w:rsid w:val="00025820"/>
    <w:rsid w:val="00025B78"/>
    <w:rsid w:val="00025C05"/>
    <w:rsid w:val="00025C18"/>
    <w:rsid w:val="000266EA"/>
    <w:rsid w:val="0002689C"/>
    <w:rsid w:val="00026A0A"/>
    <w:rsid w:val="00026B72"/>
    <w:rsid w:val="00026CDC"/>
    <w:rsid w:val="00026F9C"/>
    <w:rsid w:val="0002714B"/>
    <w:rsid w:val="00027238"/>
    <w:rsid w:val="000275C0"/>
    <w:rsid w:val="000275EF"/>
    <w:rsid w:val="00027EE8"/>
    <w:rsid w:val="00030012"/>
    <w:rsid w:val="00030388"/>
    <w:rsid w:val="00030952"/>
    <w:rsid w:val="00030AB8"/>
    <w:rsid w:val="00030AF6"/>
    <w:rsid w:val="00030CF8"/>
    <w:rsid w:val="0003163F"/>
    <w:rsid w:val="0003179A"/>
    <w:rsid w:val="00031828"/>
    <w:rsid w:val="0003195F"/>
    <w:rsid w:val="00031A67"/>
    <w:rsid w:val="00031A9D"/>
    <w:rsid w:val="00031F48"/>
    <w:rsid w:val="0003209D"/>
    <w:rsid w:val="000323A0"/>
    <w:rsid w:val="000323AC"/>
    <w:rsid w:val="000326A7"/>
    <w:rsid w:val="000326D5"/>
    <w:rsid w:val="00032782"/>
    <w:rsid w:val="000329C4"/>
    <w:rsid w:val="00032B3B"/>
    <w:rsid w:val="00032B88"/>
    <w:rsid w:val="00032D87"/>
    <w:rsid w:val="0003301D"/>
    <w:rsid w:val="0003347F"/>
    <w:rsid w:val="0003364A"/>
    <w:rsid w:val="000338F6"/>
    <w:rsid w:val="00033D74"/>
    <w:rsid w:val="00033DE1"/>
    <w:rsid w:val="00034247"/>
    <w:rsid w:val="000345E9"/>
    <w:rsid w:val="00034761"/>
    <w:rsid w:val="00034829"/>
    <w:rsid w:val="000352E0"/>
    <w:rsid w:val="00035490"/>
    <w:rsid w:val="000355DD"/>
    <w:rsid w:val="00035C42"/>
    <w:rsid w:val="00035C66"/>
    <w:rsid w:val="00035E30"/>
    <w:rsid w:val="00035F1C"/>
    <w:rsid w:val="00036166"/>
    <w:rsid w:val="0003618D"/>
    <w:rsid w:val="00036237"/>
    <w:rsid w:val="00036275"/>
    <w:rsid w:val="000365FB"/>
    <w:rsid w:val="0003661D"/>
    <w:rsid w:val="00036B08"/>
    <w:rsid w:val="00036BD4"/>
    <w:rsid w:val="00037B0C"/>
    <w:rsid w:val="00037FB8"/>
    <w:rsid w:val="000403E2"/>
    <w:rsid w:val="00040857"/>
    <w:rsid w:val="000409BC"/>
    <w:rsid w:val="00040A04"/>
    <w:rsid w:val="00040A36"/>
    <w:rsid w:val="00040CFA"/>
    <w:rsid w:val="00040D13"/>
    <w:rsid w:val="00040D6F"/>
    <w:rsid w:val="00041268"/>
    <w:rsid w:val="00041384"/>
    <w:rsid w:val="00041487"/>
    <w:rsid w:val="0004160D"/>
    <w:rsid w:val="000417E3"/>
    <w:rsid w:val="000419CF"/>
    <w:rsid w:val="000420EB"/>
    <w:rsid w:val="000425FE"/>
    <w:rsid w:val="00042812"/>
    <w:rsid w:val="00042C8A"/>
    <w:rsid w:val="00042E2A"/>
    <w:rsid w:val="000430FF"/>
    <w:rsid w:val="0004344F"/>
    <w:rsid w:val="0004351D"/>
    <w:rsid w:val="00043574"/>
    <w:rsid w:val="0004359C"/>
    <w:rsid w:val="00043886"/>
    <w:rsid w:val="00043AE7"/>
    <w:rsid w:val="00043D88"/>
    <w:rsid w:val="00043F91"/>
    <w:rsid w:val="0004436E"/>
    <w:rsid w:val="00044996"/>
    <w:rsid w:val="00044C34"/>
    <w:rsid w:val="00044F37"/>
    <w:rsid w:val="00044FBF"/>
    <w:rsid w:val="00045218"/>
    <w:rsid w:val="0004552C"/>
    <w:rsid w:val="0004590E"/>
    <w:rsid w:val="00045C9E"/>
    <w:rsid w:val="00045CF8"/>
    <w:rsid w:val="00045D08"/>
    <w:rsid w:val="00045EFF"/>
    <w:rsid w:val="000461D8"/>
    <w:rsid w:val="00046376"/>
    <w:rsid w:val="0004659D"/>
    <w:rsid w:val="000465FA"/>
    <w:rsid w:val="00046683"/>
    <w:rsid w:val="0004668F"/>
    <w:rsid w:val="000466C3"/>
    <w:rsid w:val="00046720"/>
    <w:rsid w:val="00046926"/>
    <w:rsid w:val="00046940"/>
    <w:rsid w:val="00046A94"/>
    <w:rsid w:val="00046B67"/>
    <w:rsid w:val="00046E34"/>
    <w:rsid w:val="00047117"/>
    <w:rsid w:val="00047233"/>
    <w:rsid w:val="000474A8"/>
    <w:rsid w:val="00047603"/>
    <w:rsid w:val="00047647"/>
    <w:rsid w:val="00047727"/>
    <w:rsid w:val="0004785A"/>
    <w:rsid w:val="00047AD0"/>
    <w:rsid w:val="00047CAD"/>
    <w:rsid w:val="00047D8B"/>
    <w:rsid w:val="00047E8B"/>
    <w:rsid w:val="00050749"/>
    <w:rsid w:val="00050AFD"/>
    <w:rsid w:val="00050DF9"/>
    <w:rsid w:val="00051040"/>
    <w:rsid w:val="000511CC"/>
    <w:rsid w:val="000516B9"/>
    <w:rsid w:val="000519E2"/>
    <w:rsid w:val="000519EF"/>
    <w:rsid w:val="00051B74"/>
    <w:rsid w:val="00051BBD"/>
    <w:rsid w:val="00051E3A"/>
    <w:rsid w:val="00051E48"/>
    <w:rsid w:val="000520D4"/>
    <w:rsid w:val="00052300"/>
    <w:rsid w:val="000523E3"/>
    <w:rsid w:val="0005256E"/>
    <w:rsid w:val="0005281A"/>
    <w:rsid w:val="00052849"/>
    <w:rsid w:val="000529DF"/>
    <w:rsid w:val="00052A27"/>
    <w:rsid w:val="00052BE9"/>
    <w:rsid w:val="000532C0"/>
    <w:rsid w:val="000535B1"/>
    <w:rsid w:val="000536CE"/>
    <w:rsid w:val="0005372F"/>
    <w:rsid w:val="00053747"/>
    <w:rsid w:val="000538E1"/>
    <w:rsid w:val="0005398F"/>
    <w:rsid w:val="00053A9D"/>
    <w:rsid w:val="00053B00"/>
    <w:rsid w:val="00053F34"/>
    <w:rsid w:val="00054143"/>
    <w:rsid w:val="0005429F"/>
    <w:rsid w:val="00054589"/>
    <w:rsid w:val="00054609"/>
    <w:rsid w:val="0005468B"/>
    <w:rsid w:val="00054737"/>
    <w:rsid w:val="00054925"/>
    <w:rsid w:val="00054981"/>
    <w:rsid w:val="0005498C"/>
    <w:rsid w:val="00054C4D"/>
    <w:rsid w:val="00055191"/>
    <w:rsid w:val="0005531C"/>
    <w:rsid w:val="0005598D"/>
    <w:rsid w:val="00055DF6"/>
    <w:rsid w:val="00055F2A"/>
    <w:rsid w:val="00056996"/>
    <w:rsid w:val="00056C25"/>
    <w:rsid w:val="00056E1B"/>
    <w:rsid w:val="00056E2E"/>
    <w:rsid w:val="00056E38"/>
    <w:rsid w:val="000572DF"/>
    <w:rsid w:val="00057539"/>
    <w:rsid w:val="000577BC"/>
    <w:rsid w:val="00057A07"/>
    <w:rsid w:val="000601B6"/>
    <w:rsid w:val="000602F5"/>
    <w:rsid w:val="0006071B"/>
    <w:rsid w:val="0006076D"/>
    <w:rsid w:val="00060778"/>
    <w:rsid w:val="00060B0D"/>
    <w:rsid w:val="00060B11"/>
    <w:rsid w:val="00060B93"/>
    <w:rsid w:val="00060BE8"/>
    <w:rsid w:val="00061001"/>
    <w:rsid w:val="000610C9"/>
    <w:rsid w:val="00061510"/>
    <w:rsid w:val="0006169E"/>
    <w:rsid w:val="000617B0"/>
    <w:rsid w:val="00061893"/>
    <w:rsid w:val="00061B47"/>
    <w:rsid w:val="00061C67"/>
    <w:rsid w:val="00061F43"/>
    <w:rsid w:val="000620F7"/>
    <w:rsid w:val="000623AF"/>
    <w:rsid w:val="00062578"/>
    <w:rsid w:val="00062700"/>
    <w:rsid w:val="00062719"/>
    <w:rsid w:val="000627AE"/>
    <w:rsid w:val="00062812"/>
    <w:rsid w:val="000629AA"/>
    <w:rsid w:val="00063482"/>
    <w:rsid w:val="00063611"/>
    <w:rsid w:val="000637AA"/>
    <w:rsid w:val="00063CD8"/>
    <w:rsid w:val="00063EA1"/>
    <w:rsid w:val="00063F06"/>
    <w:rsid w:val="0006458C"/>
    <w:rsid w:val="0006469D"/>
    <w:rsid w:val="00064823"/>
    <w:rsid w:val="00065017"/>
    <w:rsid w:val="00065211"/>
    <w:rsid w:val="0006552D"/>
    <w:rsid w:val="0006558A"/>
    <w:rsid w:val="000656D0"/>
    <w:rsid w:val="00065909"/>
    <w:rsid w:val="0006597D"/>
    <w:rsid w:val="00065B1A"/>
    <w:rsid w:val="00065B3D"/>
    <w:rsid w:val="00065DBB"/>
    <w:rsid w:val="00065DC7"/>
    <w:rsid w:val="0006647F"/>
    <w:rsid w:val="00066658"/>
    <w:rsid w:val="000666BA"/>
    <w:rsid w:val="00066B43"/>
    <w:rsid w:val="00066C8F"/>
    <w:rsid w:val="00066D70"/>
    <w:rsid w:val="00067096"/>
    <w:rsid w:val="00067249"/>
    <w:rsid w:val="000674C7"/>
    <w:rsid w:val="000674D0"/>
    <w:rsid w:val="0006779E"/>
    <w:rsid w:val="00067989"/>
    <w:rsid w:val="00067B5B"/>
    <w:rsid w:val="00070149"/>
    <w:rsid w:val="0007015D"/>
    <w:rsid w:val="00070408"/>
    <w:rsid w:val="000705FE"/>
    <w:rsid w:val="00070AD5"/>
    <w:rsid w:val="00070B2F"/>
    <w:rsid w:val="00070B71"/>
    <w:rsid w:val="00070D18"/>
    <w:rsid w:val="00070E8D"/>
    <w:rsid w:val="00070F00"/>
    <w:rsid w:val="00071218"/>
    <w:rsid w:val="0007139E"/>
    <w:rsid w:val="000716B1"/>
    <w:rsid w:val="000717E6"/>
    <w:rsid w:val="00071901"/>
    <w:rsid w:val="00071AE9"/>
    <w:rsid w:val="00071BE5"/>
    <w:rsid w:val="00071CF3"/>
    <w:rsid w:val="00072342"/>
    <w:rsid w:val="000723CD"/>
    <w:rsid w:val="000724C0"/>
    <w:rsid w:val="00072574"/>
    <w:rsid w:val="000726A5"/>
    <w:rsid w:val="000726FA"/>
    <w:rsid w:val="00072872"/>
    <w:rsid w:val="00073027"/>
    <w:rsid w:val="00073293"/>
    <w:rsid w:val="000734E1"/>
    <w:rsid w:val="0007357E"/>
    <w:rsid w:val="000736DA"/>
    <w:rsid w:val="000737E1"/>
    <w:rsid w:val="0007380C"/>
    <w:rsid w:val="00073824"/>
    <w:rsid w:val="000739F5"/>
    <w:rsid w:val="00073A89"/>
    <w:rsid w:val="00073A9F"/>
    <w:rsid w:val="00074018"/>
    <w:rsid w:val="00074126"/>
    <w:rsid w:val="00074142"/>
    <w:rsid w:val="00074431"/>
    <w:rsid w:val="00074494"/>
    <w:rsid w:val="00074513"/>
    <w:rsid w:val="00074822"/>
    <w:rsid w:val="00074A80"/>
    <w:rsid w:val="00074AC7"/>
    <w:rsid w:val="00074CF9"/>
    <w:rsid w:val="00074F37"/>
    <w:rsid w:val="00075270"/>
    <w:rsid w:val="000754F9"/>
    <w:rsid w:val="0007559D"/>
    <w:rsid w:val="0007598E"/>
    <w:rsid w:val="00075B91"/>
    <w:rsid w:val="00075CE2"/>
    <w:rsid w:val="00076045"/>
    <w:rsid w:val="00076282"/>
    <w:rsid w:val="000763F2"/>
    <w:rsid w:val="00076725"/>
    <w:rsid w:val="000768EF"/>
    <w:rsid w:val="00076CF9"/>
    <w:rsid w:val="000771D6"/>
    <w:rsid w:val="00077592"/>
    <w:rsid w:val="000776C9"/>
    <w:rsid w:val="00077E90"/>
    <w:rsid w:val="000802A5"/>
    <w:rsid w:val="00080840"/>
    <w:rsid w:val="00080AC0"/>
    <w:rsid w:val="00080BC3"/>
    <w:rsid w:val="00080D8B"/>
    <w:rsid w:val="00080EF7"/>
    <w:rsid w:val="0008167E"/>
    <w:rsid w:val="000818D6"/>
    <w:rsid w:val="00081E2B"/>
    <w:rsid w:val="00081FC1"/>
    <w:rsid w:val="0008227F"/>
    <w:rsid w:val="0008281F"/>
    <w:rsid w:val="000828D3"/>
    <w:rsid w:val="00082957"/>
    <w:rsid w:val="000829B0"/>
    <w:rsid w:val="000829D5"/>
    <w:rsid w:val="00082A0B"/>
    <w:rsid w:val="00082EF3"/>
    <w:rsid w:val="00083435"/>
    <w:rsid w:val="00083587"/>
    <w:rsid w:val="000839F0"/>
    <w:rsid w:val="00083C1A"/>
    <w:rsid w:val="00083C98"/>
    <w:rsid w:val="00083E5B"/>
    <w:rsid w:val="00083F30"/>
    <w:rsid w:val="000842FB"/>
    <w:rsid w:val="0008435F"/>
    <w:rsid w:val="000848B9"/>
    <w:rsid w:val="00084C5E"/>
    <w:rsid w:val="00084D82"/>
    <w:rsid w:val="0008539D"/>
    <w:rsid w:val="0008541B"/>
    <w:rsid w:val="00085704"/>
    <w:rsid w:val="00085823"/>
    <w:rsid w:val="00086015"/>
    <w:rsid w:val="00086240"/>
    <w:rsid w:val="000862F3"/>
    <w:rsid w:val="0008656A"/>
    <w:rsid w:val="00086590"/>
    <w:rsid w:val="0008660E"/>
    <w:rsid w:val="0008682C"/>
    <w:rsid w:val="00086908"/>
    <w:rsid w:val="00086949"/>
    <w:rsid w:val="00086A64"/>
    <w:rsid w:val="00086CAE"/>
    <w:rsid w:val="00086E27"/>
    <w:rsid w:val="00087062"/>
    <w:rsid w:val="000874DD"/>
    <w:rsid w:val="00087969"/>
    <w:rsid w:val="00087F86"/>
    <w:rsid w:val="00087FC1"/>
    <w:rsid w:val="00087FD2"/>
    <w:rsid w:val="0009014F"/>
    <w:rsid w:val="0009040B"/>
    <w:rsid w:val="000906A3"/>
    <w:rsid w:val="00090DD5"/>
    <w:rsid w:val="00090E71"/>
    <w:rsid w:val="000910DF"/>
    <w:rsid w:val="0009123C"/>
    <w:rsid w:val="0009127F"/>
    <w:rsid w:val="00091351"/>
    <w:rsid w:val="000915DB"/>
    <w:rsid w:val="00091B65"/>
    <w:rsid w:val="00091B8B"/>
    <w:rsid w:val="00091C53"/>
    <w:rsid w:val="00091D67"/>
    <w:rsid w:val="00091F29"/>
    <w:rsid w:val="00092409"/>
    <w:rsid w:val="0009246E"/>
    <w:rsid w:val="00092582"/>
    <w:rsid w:val="0009258D"/>
    <w:rsid w:val="00092B28"/>
    <w:rsid w:val="00092C11"/>
    <w:rsid w:val="00092D55"/>
    <w:rsid w:val="00092E12"/>
    <w:rsid w:val="0009315A"/>
    <w:rsid w:val="000931C6"/>
    <w:rsid w:val="000931CB"/>
    <w:rsid w:val="0009342A"/>
    <w:rsid w:val="000934DC"/>
    <w:rsid w:val="000939BD"/>
    <w:rsid w:val="00093AE3"/>
    <w:rsid w:val="00093F7C"/>
    <w:rsid w:val="00094102"/>
    <w:rsid w:val="000942BA"/>
    <w:rsid w:val="00094461"/>
    <w:rsid w:val="00094842"/>
    <w:rsid w:val="00094A95"/>
    <w:rsid w:val="00094B72"/>
    <w:rsid w:val="00095167"/>
    <w:rsid w:val="00095206"/>
    <w:rsid w:val="00095463"/>
    <w:rsid w:val="0009586C"/>
    <w:rsid w:val="00095AFB"/>
    <w:rsid w:val="00095BA5"/>
    <w:rsid w:val="00095C4B"/>
    <w:rsid w:val="00095D51"/>
    <w:rsid w:val="00095D8B"/>
    <w:rsid w:val="000962D3"/>
    <w:rsid w:val="00096C80"/>
    <w:rsid w:val="00097378"/>
    <w:rsid w:val="000975CE"/>
    <w:rsid w:val="00097C02"/>
    <w:rsid w:val="00097E80"/>
    <w:rsid w:val="00097FE3"/>
    <w:rsid w:val="000A026A"/>
    <w:rsid w:val="000A06B0"/>
    <w:rsid w:val="000A0797"/>
    <w:rsid w:val="000A07AB"/>
    <w:rsid w:val="000A10E5"/>
    <w:rsid w:val="000A1161"/>
    <w:rsid w:val="000A117E"/>
    <w:rsid w:val="000A12D0"/>
    <w:rsid w:val="000A141E"/>
    <w:rsid w:val="000A148F"/>
    <w:rsid w:val="000A1499"/>
    <w:rsid w:val="000A158A"/>
    <w:rsid w:val="000A1F13"/>
    <w:rsid w:val="000A222E"/>
    <w:rsid w:val="000A2985"/>
    <w:rsid w:val="000A2F47"/>
    <w:rsid w:val="000A2FE5"/>
    <w:rsid w:val="000A3411"/>
    <w:rsid w:val="000A3493"/>
    <w:rsid w:val="000A3732"/>
    <w:rsid w:val="000A396E"/>
    <w:rsid w:val="000A3A7B"/>
    <w:rsid w:val="000A3CCC"/>
    <w:rsid w:val="000A3EA9"/>
    <w:rsid w:val="000A40B9"/>
    <w:rsid w:val="000A421A"/>
    <w:rsid w:val="000A4548"/>
    <w:rsid w:val="000A459A"/>
    <w:rsid w:val="000A4673"/>
    <w:rsid w:val="000A4706"/>
    <w:rsid w:val="000A48CD"/>
    <w:rsid w:val="000A4A5F"/>
    <w:rsid w:val="000A4E1E"/>
    <w:rsid w:val="000A5501"/>
    <w:rsid w:val="000A5584"/>
    <w:rsid w:val="000A585C"/>
    <w:rsid w:val="000A5921"/>
    <w:rsid w:val="000A5996"/>
    <w:rsid w:val="000A5B51"/>
    <w:rsid w:val="000A6010"/>
    <w:rsid w:val="000A62DA"/>
    <w:rsid w:val="000A6A0A"/>
    <w:rsid w:val="000A6C32"/>
    <w:rsid w:val="000A74E4"/>
    <w:rsid w:val="000A7549"/>
    <w:rsid w:val="000A75D0"/>
    <w:rsid w:val="000A7ABA"/>
    <w:rsid w:val="000A7AE5"/>
    <w:rsid w:val="000B0041"/>
    <w:rsid w:val="000B02C0"/>
    <w:rsid w:val="000B0B3C"/>
    <w:rsid w:val="000B0B42"/>
    <w:rsid w:val="000B0B77"/>
    <w:rsid w:val="000B0E63"/>
    <w:rsid w:val="000B0EEE"/>
    <w:rsid w:val="000B1443"/>
    <w:rsid w:val="000B15FB"/>
    <w:rsid w:val="000B1636"/>
    <w:rsid w:val="000B1A99"/>
    <w:rsid w:val="000B1B07"/>
    <w:rsid w:val="000B1DB6"/>
    <w:rsid w:val="000B21D4"/>
    <w:rsid w:val="000B23FB"/>
    <w:rsid w:val="000B25E2"/>
    <w:rsid w:val="000B2C74"/>
    <w:rsid w:val="000B2E07"/>
    <w:rsid w:val="000B2E77"/>
    <w:rsid w:val="000B3123"/>
    <w:rsid w:val="000B3222"/>
    <w:rsid w:val="000B38FA"/>
    <w:rsid w:val="000B3A12"/>
    <w:rsid w:val="000B3A4C"/>
    <w:rsid w:val="000B3D67"/>
    <w:rsid w:val="000B41D8"/>
    <w:rsid w:val="000B41E6"/>
    <w:rsid w:val="000B435A"/>
    <w:rsid w:val="000B4479"/>
    <w:rsid w:val="000B4F8E"/>
    <w:rsid w:val="000B567E"/>
    <w:rsid w:val="000B574E"/>
    <w:rsid w:val="000B5983"/>
    <w:rsid w:val="000B5C3B"/>
    <w:rsid w:val="000B5F4D"/>
    <w:rsid w:val="000B6238"/>
    <w:rsid w:val="000B647F"/>
    <w:rsid w:val="000B6689"/>
    <w:rsid w:val="000B6BCD"/>
    <w:rsid w:val="000B6C9E"/>
    <w:rsid w:val="000B6CC6"/>
    <w:rsid w:val="000B6D59"/>
    <w:rsid w:val="000B6E53"/>
    <w:rsid w:val="000B744C"/>
    <w:rsid w:val="000B7BB1"/>
    <w:rsid w:val="000B7C5B"/>
    <w:rsid w:val="000B7CC0"/>
    <w:rsid w:val="000C03A0"/>
    <w:rsid w:val="000C0418"/>
    <w:rsid w:val="000C06A6"/>
    <w:rsid w:val="000C0982"/>
    <w:rsid w:val="000C0A64"/>
    <w:rsid w:val="000C0B6F"/>
    <w:rsid w:val="000C0C6B"/>
    <w:rsid w:val="000C0CED"/>
    <w:rsid w:val="000C109F"/>
    <w:rsid w:val="000C11F6"/>
    <w:rsid w:val="000C12DD"/>
    <w:rsid w:val="000C1318"/>
    <w:rsid w:val="000C1456"/>
    <w:rsid w:val="000C19FB"/>
    <w:rsid w:val="000C1B6B"/>
    <w:rsid w:val="000C1BBE"/>
    <w:rsid w:val="000C21E0"/>
    <w:rsid w:val="000C2323"/>
    <w:rsid w:val="000C2387"/>
    <w:rsid w:val="000C2544"/>
    <w:rsid w:val="000C273A"/>
    <w:rsid w:val="000C2CDF"/>
    <w:rsid w:val="000C2E21"/>
    <w:rsid w:val="000C2F5E"/>
    <w:rsid w:val="000C32EB"/>
    <w:rsid w:val="000C339D"/>
    <w:rsid w:val="000C3541"/>
    <w:rsid w:val="000C3567"/>
    <w:rsid w:val="000C361A"/>
    <w:rsid w:val="000C3926"/>
    <w:rsid w:val="000C3AE9"/>
    <w:rsid w:val="000C3B53"/>
    <w:rsid w:val="000C3E30"/>
    <w:rsid w:val="000C3E39"/>
    <w:rsid w:val="000C3F5F"/>
    <w:rsid w:val="000C3F8E"/>
    <w:rsid w:val="000C45FC"/>
    <w:rsid w:val="000C46AB"/>
    <w:rsid w:val="000C4882"/>
    <w:rsid w:val="000C49C3"/>
    <w:rsid w:val="000C4B65"/>
    <w:rsid w:val="000C4E06"/>
    <w:rsid w:val="000C5037"/>
    <w:rsid w:val="000C52C9"/>
    <w:rsid w:val="000C53F8"/>
    <w:rsid w:val="000C5B96"/>
    <w:rsid w:val="000C5BE6"/>
    <w:rsid w:val="000C5C56"/>
    <w:rsid w:val="000C5C7B"/>
    <w:rsid w:val="000C5F63"/>
    <w:rsid w:val="000C5F71"/>
    <w:rsid w:val="000C5FC4"/>
    <w:rsid w:val="000C60BF"/>
    <w:rsid w:val="000C63E1"/>
    <w:rsid w:val="000C6909"/>
    <w:rsid w:val="000C69C6"/>
    <w:rsid w:val="000C6C97"/>
    <w:rsid w:val="000C6CBD"/>
    <w:rsid w:val="000C6F52"/>
    <w:rsid w:val="000C6FA5"/>
    <w:rsid w:val="000C7044"/>
    <w:rsid w:val="000C7085"/>
    <w:rsid w:val="000C7138"/>
    <w:rsid w:val="000C75C1"/>
    <w:rsid w:val="000C7635"/>
    <w:rsid w:val="000C78D2"/>
    <w:rsid w:val="000C7AB2"/>
    <w:rsid w:val="000C7EEC"/>
    <w:rsid w:val="000C7F60"/>
    <w:rsid w:val="000D0173"/>
    <w:rsid w:val="000D05A8"/>
    <w:rsid w:val="000D06F1"/>
    <w:rsid w:val="000D1001"/>
    <w:rsid w:val="000D1598"/>
    <w:rsid w:val="000D1F0C"/>
    <w:rsid w:val="000D20C0"/>
    <w:rsid w:val="000D20E3"/>
    <w:rsid w:val="000D24C3"/>
    <w:rsid w:val="000D29E1"/>
    <w:rsid w:val="000D2E60"/>
    <w:rsid w:val="000D2E75"/>
    <w:rsid w:val="000D3105"/>
    <w:rsid w:val="000D3234"/>
    <w:rsid w:val="000D323F"/>
    <w:rsid w:val="000D3639"/>
    <w:rsid w:val="000D3BAF"/>
    <w:rsid w:val="000D3C57"/>
    <w:rsid w:val="000D40DD"/>
    <w:rsid w:val="000D4379"/>
    <w:rsid w:val="000D461F"/>
    <w:rsid w:val="000D47BB"/>
    <w:rsid w:val="000D483C"/>
    <w:rsid w:val="000D48E5"/>
    <w:rsid w:val="000D49B8"/>
    <w:rsid w:val="000D4F58"/>
    <w:rsid w:val="000D5077"/>
    <w:rsid w:val="000D54EA"/>
    <w:rsid w:val="000D5783"/>
    <w:rsid w:val="000D58B6"/>
    <w:rsid w:val="000D5EB5"/>
    <w:rsid w:val="000D64D7"/>
    <w:rsid w:val="000D65B9"/>
    <w:rsid w:val="000D679B"/>
    <w:rsid w:val="000D6DCC"/>
    <w:rsid w:val="000D6E6D"/>
    <w:rsid w:val="000D70EF"/>
    <w:rsid w:val="000D724D"/>
    <w:rsid w:val="000D7354"/>
    <w:rsid w:val="000D7438"/>
    <w:rsid w:val="000D7654"/>
    <w:rsid w:val="000D7737"/>
    <w:rsid w:val="000D7ABD"/>
    <w:rsid w:val="000D7AFC"/>
    <w:rsid w:val="000E007D"/>
    <w:rsid w:val="000E0389"/>
    <w:rsid w:val="000E0421"/>
    <w:rsid w:val="000E0445"/>
    <w:rsid w:val="000E0632"/>
    <w:rsid w:val="000E07D8"/>
    <w:rsid w:val="000E0C0C"/>
    <w:rsid w:val="000E0C7D"/>
    <w:rsid w:val="000E0C84"/>
    <w:rsid w:val="000E0FF5"/>
    <w:rsid w:val="000E1690"/>
    <w:rsid w:val="000E17A6"/>
    <w:rsid w:val="000E1DAA"/>
    <w:rsid w:val="000E1E22"/>
    <w:rsid w:val="000E1EBF"/>
    <w:rsid w:val="000E1FB6"/>
    <w:rsid w:val="000E2128"/>
    <w:rsid w:val="000E260D"/>
    <w:rsid w:val="000E269E"/>
    <w:rsid w:val="000E2B29"/>
    <w:rsid w:val="000E2E6C"/>
    <w:rsid w:val="000E306E"/>
    <w:rsid w:val="000E30BF"/>
    <w:rsid w:val="000E3355"/>
    <w:rsid w:val="000E38E0"/>
    <w:rsid w:val="000E3E1D"/>
    <w:rsid w:val="000E4024"/>
    <w:rsid w:val="000E44CE"/>
    <w:rsid w:val="000E45E6"/>
    <w:rsid w:val="000E4610"/>
    <w:rsid w:val="000E473A"/>
    <w:rsid w:val="000E4877"/>
    <w:rsid w:val="000E5146"/>
    <w:rsid w:val="000E51DC"/>
    <w:rsid w:val="000E542D"/>
    <w:rsid w:val="000E546B"/>
    <w:rsid w:val="000E5553"/>
    <w:rsid w:val="000E5733"/>
    <w:rsid w:val="000E5CF2"/>
    <w:rsid w:val="000E610D"/>
    <w:rsid w:val="000E6673"/>
    <w:rsid w:val="000E6D91"/>
    <w:rsid w:val="000E6DC0"/>
    <w:rsid w:val="000E71A9"/>
    <w:rsid w:val="000E728B"/>
    <w:rsid w:val="000E7376"/>
    <w:rsid w:val="000E7437"/>
    <w:rsid w:val="000E76A0"/>
    <w:rsid w:val="000F01F7"/>
    <w:rsid w:val="000F02A2"/>
    <w:rsid w:val="000F0363"/>
    <w:rsid w:val="000F06E5"/>
    <w:rsid w:val="000F0B2C"/>
    <w:rsid w:val="000F0F67"/>
    <w:rsid w:val="000F187F"/>
    <w:rsid w:val="000F18FD"/>
    <w:rsid w:val="000F1975"/>
    <w:rsid w:val="000F1BB1"/>
    <w:rsid w:val="000F204F"/>
    <w:rsid w:val="000F22A7"/>
    <w:rsid w:val="000F24CD"/>
    <w:rsid w:val="000F2637"/>
    <w:rsid w:val="000F2802"/>
    <w:rsid w:val="000F2C14"/>
    <w:rsid w:val="000F2C9E"/>
    <w:rsid w:val="000F2E0D"/>
    <w:rsid w:val="000F2F4A"/>
    <w:rsid w:val="000F300E"/>
    <w:rsid w:val="000F31E4"/>
    <w:rsid w:val="000F351B"/>
    <w:rsid w:val="000F3658"/>
    <w:rsid w:val="000F3743"/>
    <w:rsid w:val="000F3777"/>
    <w:rsid w:val="000F393E"/>
    <w:rsid w:val="000F3DBD"/>
    <w:rsid w:val="000F3FF2"/>
    <w:rsid w:val="000F40F3"/>
    <w:rsid w:val="000F40FD"/>
    <w:rsid w:val="000F4654"/>
    <w:rsid w:val="000F46F6"/>
    <w:rsid w:val="000F48CF"/>
    <w:rsid w:val="000F500D"/>
    <w:rsid w:val="000F5099"/>
    <w:rsid w:val="000F50A0"/>
    <w:rsid w:val="000F566C"/>
    <w:rsid w:val="000F59E5"/>
    <w:rsid w:val="000F5C57"/>
    <w:rsid w:val="000F5D26"/>
    <w:rsid w:val="000F5E6E"/>
    <w:rsid w:val="000F6093"/>
    <w:rsid w:val="000F62B3"/>
    <w:rsid w:val="000F64E6"/>
    <w:rsid w:val="000F67A5"/>
    <w:rsid w:val="000F693B"/>
    <w:rsid w:val="000F69C0"/>
    <w:rsid w:val="000F7696"/>
    <w:rsid w:val="000F76B2"/>
    <w:rsid w:val="000F779D"/>
    <w:rsid w:val="000F77CB"/>
    <w:rsid w:val="000F786A"/>
    <w:rsid w:val="000F7EAC"/>
    <w:rsid w:val="000F7F36"/>
    <w:rsid w:val="000F7F4B"/>
    <w:rsid w:val="00100212"/>
    <w:rsid w:val="00100339"/>
    <w:rsid w:val="00100372"/>
    <w:rsid w:val="00100470"/>
    <w:rsid w:val="0010078C"/>
    <w:rsid w:val="00100AE8"/>
    <w:rsid w:val="001011E5"/>
    <w:rsid w:val="001011F5"/>
    <w:rsid w:val="0010123A"/>
    <w:rsid w:val="00101465"/>
    <w:rsid w:val="00101712"/>
    <w:rsid w:val="0010173F"/>
    <w:rsid w:val="00101960"/>
    <w:rsid w:val="001024B9"/>
    <w:rsid w:val="00102730"/>
    <w:rsid w:val="001028C9"/>
    <w:rsid w:val="00102922"/>
    <w:rsid w:val="00102A2F"/>
    <w:rsid w:val="00102D0B"/>
    <w:rsid w:val="00102D4F"/>
    <w:rsid w:val="00102FA1"/>
    <w:rsid w:val="001030EC"/>
    <w:rsid w:val="001034D4"/>
    <w:rsid w:val="0010366B"/>
    <w:rsid w:val="001037C4"/>
    <w:rsid w:val="00103815"/>
    <w:rsid w:val="00103C5D"/>
    <w:rsid w:val="00103D01"/>
    <w:rsid w:val="00103EE8"/>
    <w:rsid w:val="001044AB"/>
    <w:rsid w:val="001044D7"/>
    <w:rsid w:val="00104578"/>
    <w:rsid w:val="00104AED"/>
    <w:rsid w:val="00105072"/>
    <w:rsid w:val="00105144"/>
    <w:rsid w:val="001051A2"/>
    <w:rsid w:val="001052C3"/>
    <w:rsid w:val="001054DD"/>
    <w:rsid w:val="001056E3"/>
    <w:rsid w:val="00105E4F"/>
    <w:rsid w:val="00105F71"/>
    <w:rsid w:val="001061AC"/>
    <w:rsid w:val="00106319"/>
    <w:rsid w:val="001065E6"/>
    <w:rsid w:val="001067A1"/>
    <w:rsid w:val="001067CE"/>
    <w:rsid w:val="00106BA6"/>
    <w:rsid w:val="00106D0A"/>
    <w:rsid w:val="001070C3"/>
    <w:rsid w:val="00107151"/>
    <w:rsid w:val="00107371"/>
    <w:rsid w:val="0010749A"/>
    <w:rsid w:val="001074C8"/>
    <w:rsid w:val="001077FF"/>
    <w:rsid w:val="00107A37"/>
    <w:rsid w:val="00107D73"/>
    <w:rsid w:val="00107FE4"/>
    <w:rsid w:val="00110297"/>
    <w:rsid w:val="001102AE"/>
    <w:rsid w:val="00110984"/>
    <w:rsid w:val="00110ABC"/>
    <w:rsid w:val="00110D5B"/>
    <w:rsid w:val="00110E10"/>
    <w:rsid w:val="00110ED5"/>
    <w:rsid w:val="001116C9"/>
    <w:rsid w:val="0011197E"/>
    <w:rsid w:val="00111CCF"/>
    <w:rsid w:val="00111DEE"/>
    <w:rsid w:val="00111E49"/>
    <w:rsid w:val="0011207A"/>
    <w:rsid w:val="00112134"/>
    <w:rsid w:val="0011240C"/>
    <w:rsid w:val="00112781"/>
    <w:rsid w:val="00112881"/>
    <w:rsid w:val="00112CC7"/>
    <w:rsid w:val="00112F9B"/>
    <w:rsid w:val="00113161"/>
    <w:rsid w:val="00113488"/>
    <w:rsid w:val="001134D5"/>
    <w:rsid w:val="00113925"/>
    <w:rsid w:val="001139FD"/>
    <w:rsid w:val="00113B0B"/>
    <w:rsid w:val="00113C5C"/>
    <w:rsid w:val="00113F20"/>
    <w:rsid w:val="00113FFE"/>
    <w:rsid w:val="00114862"/>
    <w:rsid w:val="001148C4"/>
    <w:rsid w:val="00114AB0"/>
    <w:rsid w:val="00114EC0"/>
    <w:rsid w:val="0011529E"/>
    <w:rsid w:val="0011580D"/>
    <w:rsid w:val="001159FD"/>
    <w:rsid w:val="00115B27"/>
    <w:rsid w:val="00115B7A"/>
    <w:rsid w:val="00115CC0"/>
    <w:rsid w:val="00115D45"/>
    <w:rsid w:val="00115EF3"/>
    <w:rsid w:val="0011626A"/>
    <w:rsid w:val="001165EF"/>
    <w:rsid w:val="0011661D"/>
    <w:rsid w:val="00116692"/>
    <w:rsid w:val="00116736"/>
    <w:rsid w:val="0011689B"/>
    <w:rsid w:val="00116D4C"/>
    <w:rsid w:val="00116DDD"/>
    <w:rsid w:val="00116E58"/>
    <w:rsid w:val="001173B6"/>
    <w:rsid w:val="00117789"/>
    <w:rsid w:val="00117909"/>
    <w:rsid w:val="00120044"/>
    <w:rsid w:val="0012071F"/>
    <w:rsid w:val="00120881"/>
    <w:rsid w:val="00120920"/>
    <w:rsid w:val="00120D18"/>
    <w:rsid w:val="00120EAC"/>
    <w:rsid w:val="001210D1"/>
    <w:rsid w:val="001211BF"/>
    <w:rsid w:val="001215F3"/>
    <w:rsid w:val="0012168B"/>
    <w:rsid w:val="001218D0"/>
    <w:rsid w:val="001219AC"/>
    <w:rsid w:val="00121BD6"/>
    <w:rsid w:val="00121C24"/>
    <w:rsid w:val="00121E85"/>
    <w:rsid w:val="00122045"/>
    <w:rsid w:val="00122195"/>
    <w:rsid w:val="0012227B"/>
    <w:rsid w:val="00122325"/>
    <w:rsid w:val="001228C8"/>
    <w:rsid w:val="00122BEA"/>
    <w:rsid w:val="00122D22"/>
    <w:rsid w:val="00122DE3"/>
    <w:rsid w:val="00122E55"/>
    <w:rsid w:val="00122FAF"/>
    <w:rsid w:val="00123052"/>
    <w:rsid w:val="00123286"/>
    <w:rsid w:val="001238A0"/>
    <w:rsid w:val="0012390D"/>
    <w:rsid w:val="001239F5"/>
    <w:rsid w:val="00123AC7"/>
    <w:rsid w:val="00123C2C"/>
    <w:rsid w:val="00123F23"/>
    <w:rsid w:val="0012446F"/>
    <w:rsid w:val="00124510"/>
    <w:rsid w:val="00124D81"/>
    <w:rsid w:val="00124D9C"/>
    <w:rsid w:val="00124EAC"/>
    <w:rsid w:val="001252C9"/>
    <w:rsid w:val="00125486"/>
    <w:rsid w:val="00125660"/>
    <w:rsid w:val="00125787"/>
    <w:rsid w:val="0012584D"/>
    <w:rsid w:val="00125B77"/>
    <w:rsid w:val="00125C9B"/>
    <w:rsid w:val="00126011"/>
    <w:rsid w:val="001260E1"/>
    <w:rsid w:val="00126209"/>
    <w:rsid w:val="00126822"/>
    <w:rsid w:val="00126866"/>
    <w:rsid w:val="001268CB"/>
    <w:rsid w:val="00126976"/>
    <w:rsid w:val="001269A5"/>
    <w:rsid w:val="00126B5D"/>
    <w:rsid w:val="00126C49"/>
    <w:rsid w:val="00126D9A"/>
    <w:rsid w:val="00126E6B"/>
    <w:rsid w:val="001270E7"/>
    <w:rsid w:val="00127675"/>
    <w:rsid w:val="00127B76"/>
    <w:rsid w:val="00127CFC"/>
    <w:rsid w:val="00130261"/>
    <w:rsid w:val="00130391"/>
    <w:rsid w:val="0013098F"/>
    <w:rsid w:val="00130ABE"/>
    <w:rsid w:val="00130CFE"/>
    <w:rsid w:val="00130DC6"/>
    <w:rsid w:val="00130E37"/>
    <w:rsid w:val="00130FB0"/>
    <w:rsid w:val="001310FA"/>
    <w:rsid w:val="00131158"/>
    <w:rsid w:val="00131283"/>
    <w:rsid w:val="00131323"/>
    <w:rsid w:val="0013134B"/>
    <w:rsid w:val="00131796"/>
    <w:rsid w:val="0013223D"/>
    <w:rsid w:val="0013229C"/>
    <w:rsid w:val="001327CB"/>
    <w:rsid w:val="0013288C"/>
    <w:rsid w:val="00132B7C"/>
    <w:rsid w:val="0013307B"/>
    <w:rsid w:val="001330E6"/>
    <w:rsid w:val="001331C4"/>
    <w:rsid w:val="0013363B"/>
    <w:rsid w:val="00133850"/>
    <w:rsid w:val="00133C0C"/>
    <w:rsid w:val="001345B8"/>
    <w:rsid w:val="00134676"/>
    <w:rsid w:val="001346D1"/>
    <w:rsid w:val="00134D6C"/>
    <w:rsid w:val="001353FD"/>
    <w:rsid w:val="00135591"/>
    <w:rsid w:val="00135AD8"/>
    <w:rsid w:val="00135D73"/>
    <w:rsid w:val="00135EEB"/>
    <w:rsid w:val="001361E6"/>
    <w:rsid w:val="00136454"/>
    <w:rsid w:val="001365CF"/>
    <w:rsid w:val="001366EE"/>
    <w:rsid w:val="00136850"/>
    <w:rsid w:val="00136BFD"/>
    <w:rsid w:val="00136C10"/>
    <w:rsid w:val="00136C31"/>
    <w:rsid w:val="001370B2"/>
    <w:rsid w:val="001372F4"/>
    <w:rsid w:val="0013753B"/>
    <w:rsid w:val="001377D0"/>
    <w:rsid w:val="00137A99"/>
    <w:rsid w:val="00137C81"/>
    <w:rsid w:val="00137DA3"/>
    <w:rsid w:val="00140126"/>
    <w:rsid w:val="0014079B"/>
    <w:rsid w:val="0014090F"/>
    <w:rsid w:val="00140B60"/>
    <w:rsid w:val="00140D0D"/>
    <w:rsid w:val="00140FCE"/>
    <w:rsid w:val="00141416"/>
    <w:rsid w:val="00141A6E"/>
    <w:rsid w:val="00141A71"/>
    <w:rsid w:val="00141BD1"/>
    <w:rsid w:val="00141C5F"/>
    <w:rsid w:val="00141D2F"/>
    <w:rsid w:val="00141E26"/>
    <w:rsid w:val="001422D3"/>
    <w:rsid w:val="001424D3"/>
    <w:rsid w:val="001425DE"/>
    <w:rsid w:val="00142738"/>
    <w:rsid w:val="001428DF"/>
    <w:rsid w:val="00143126"/>
    <w:rsid w:val="00143493"/>
    <w:rsid w:val="0014358A"/>
    <w:rsid w:val="001435C1"/>
    <w:rsid w:val="00143836"/>
    <w:rsid w:val="00143E2E"/>
    <w:rsid w:val="00143F2C"/>
    <w:rsid w:val="00144105"/>
    <w:rsid w:val="00144468"/>
    <w:rsid w:val="00144535"/>
    <w:rsid w:val="0014454E"/>
    <w:rsid w:val="00144861"/>
    <w:rsid w:val="00144C52"/>
    <w:rsid w:val="00144FE8"/>
    <w:rsid w:val="00145231"/>
    <w:rsid w:val="0014586E"/>
    <w:rsid w:val="00145AA8"/>
    <w:rsid w:val="00145CDB"/>
    <w:rsid w:val="00145D03"/>
    <w:rsid w:val="00145E46"/>
    <w:rsid w:val="00145EBE"/>
    <w:rsid w:val="001460B1"/>
    <w:rsid w:val="00146180"/>
    <w:rsid w:val="00146327"/>
    <w:rsid w:val="001465DD"/>
    <w:rsid w:val="00146675"/>
    <w:rsid w:val="00146886"/>
    <w:rsid w:val="00146892"/>
    <w:rsid w:val="001469B1"/>
    <w:rsid w:val="00146FD3"/>
    <w:rsid w:val="0014729F"/>
    <w:rsid w:val="00147454"/>
    <w:rsid w:val="00147497"/>
    <w:rsid w:val="00147912"/>
    <w:rsid w:val="00147A5D"/>
    <w:rsid w:val="00147BBB"/>
    <w:rsid w:val="00147DF2"/>
    <w:rsid w:val="00147F27"/>
    <w:rsid w:val="00147FF7"/>
    <w:rsid w:val="0015061E"/>
    <w:rsid w:val="001507DF"/>
    <w:rsid w:val="001507E4"/>
    <w:rsid w:val="00150A80"/>
    <w:rsid w:val="00150AEE"/>
    <w:rsid w:val="00150AEF"/>
    <w:rsid w:val="00150AFC"/>
    <w:rsid w:val="00150E96"/>
    <w:rsid w:val="00150ECB"/>
    <w:rsid w:val="00150F53"/>
    <w:rsid w:val="001511DF"/>
    <w:rsid w:val="00151431"/>
    <w:rsid w:val="00151493"/>
    <w:rsid w:val="00151591"/>
    <w:rsid w:val="001518BC"/>
    <w:rsid w:val="00151A64"/>
    <w:rsid w:val="00152170"/>
    <w:rsid w:val="00152286"/>
    <w:rsid w:val="00152452"/>
    <w:rsid w:val="0015296E"/>
    <w:rsid w:val="001529DA"/>
    <w:rsid w:val="00152A60"/>
    <w:rsid w:val="00152C9D"/>
    <w:rsid w:val="00152F7A"/>
    <w:rsid w:val="001531B7"/>
    <w:rsid w:val="0015322E"/>
    <w:rsid w:val="00153239"/>
    <w:rsid w:val="00153575"/>
    <w:rsid w:val="00153C8C"/>
    <w:rsid w:val="00153DF7"/>
    <w:rsid w:val="00153FE6"/>
    <w:rsid w:val="00154611"/>
    <w:rsid w:val="00154811"/>
    <w:rsid w:val="00154852"/>
    <w:rsid w:val="001548CE"/>
    <w:rsid w:val="00154ADB"/>
    <w:rsid w:val="00154BBA"/>
    <w:rsid w:val="00154BCE"/>
    <w:rsid w:val="00154CB7"/>
    <w:rsid w:val="001551BC"/>
    <w:rsid w:val="001553A3"/>
    <w:rsid w:val="001553BB"/>
    <w:rsid w:val="001555AD"/>
    <w:rsid w:val="001557AD"/>
    <w:rsid w:val="00155890"/>
    <w:rsid w:val="00155A6B"/>
    <w:rsid w:val="00155BED"/>
    <w:rsid w:val="00156742"/>
    <w:rsid w:val="0015680F"/>
    <w:rsid w:val="00156AF2"/>
    <w:rsid w:val="00157BE4"/>
    <w:rsid w:val="0016016C"/>
    <w:rsid w:val="001605F3"/>
    <w:rsid w:val="00160A54"/>
    <w:rsid w:val="00160A65"/>
    <w:rsid w:val="00160A93"/>
    <w:rsid w:val="00160D6E"/>
    <w:rsid w:val="00160F1F"/>
    <w:rsid w:val="001612A2"/>
    <w:rsid w:val="001613EE"/>
    <w:rsid w:val="0016149B"/>
    <w:rsid w:val="001614A1"/>
    <w:rsid w:val="00161CF4"/>
    <w:rsid w:val="00162237"/>
    <w:rsid w:val="0016228B"/>
    <w:rsid w:val="001622DF"/>
    <w:rsid w:val="001623E1"/>
    <w:rsid w:val="00162857"/>
    <w:rsid w:val="00162861"/>
    <w:rsid w:val="00162892"/>
    <w:rsid w:val="00162987"/>
    <w:rsid w:val="00162D5E"/>
    <w:rsid w:val="001630C2"/>
    <w:rsid w:val="001631C9"/>
    <w:rsid w:val="00163219"/>
    <w:rsid w:val="00163281"/>
    <w:rsid w:val="001632FD"/>
    <w:rsid w:val="00163329"/>
    <w:rsid w:val="0016336C"/>
    <w:rsid w:val="0016342A"/>
    <w:rsid w:val="001635F1"/>
    <w:rsid w:val="0016398E"/>
    <w:rsid w:val="00163C03"/>
    <w:rsid w:val="00163E29"/>
    <w:rsid w:val="001640F3"/>
    <w:rsid w:val="0016433A"/>
    <w:rsid w:val="00164388"/>
    <w:rsid w:val="001643EB"/>
    <w:rsid w:val="001645DD"/>
    <w:rsid w:val="0016466F"/>
    <w:rsid w:val="0016514B"/>
    <w:rsid w:val="0016552D"/>
    <w:rsid w:val="001655A3"/>
    <w:rsid w:val="0016570B"/>
    <w:rsid w:val="00165721"/>
    <w:rsid w:val="00165807"/>
    <w:rsid w:val="00165A3E"/>
    <w:rsid w:val="00165CE0"/>
    <w:rsid w:val="00165E0C"/>
    <w:rsid w:val="00165EE0"/>
    <w:rsid w:val="00165FE7"/>
    <w:rsid w:val="0016616C"/>
    <w:rsid w:val="00166795"/>
    <w:rsid w:val="00166B62"/>
    <w:rsid w:val="00166F2D"/>
    <w:rsid w:val="00167A04"/>
    <w:rsid w:val="00167B10"/>
    <w:rsid w:val="00167D65"/>
    <w:rsid w:val="00167DF1"/>
    <w:rsid w:val="00167F95"/>
    <w:rsid w:val="001702C4"/>
    <w:rsid w:val="001704A2"/>
    <w:rsid w:val="00170529"/>
    <w:rsid w:val="001705F5"/>
    <w:rsid w:val="00170A2E"/>
    <w:rsid w:val="00170AFB"/>
    <w:rsid w:val="00170C0C"/>
    <w:rsid w:val="00170CA2"/>
    <w:rsid w:val="00170CEC"/>
    <w:rsid w:val="00170E1F"/>
    <w:rsid w:val="00170F37"/>
    <w:rsid w:val="00170F45"/>
    <w:rsid w:val="0017109E"/>
    <w:rsid w:val="001711CD"/>
    <w:rsid w:val="00171482"/>
    <w:rsid w:val="001714BD"/>
    <w:rsid w:val="0017161A"/>
    <w:rsid w:val="0017170F"/>
    <w:rsid w:val="00171A62"/>
    <w:rsid w:val="00171A7B"/>
    <w:rsid w:val="00171ADC"/>
    <w:rsid w:val="00171D93"/>
    <w:rsid w:val="00171DAB"/>
    <w:rsid w:val="00171E3A"/>
    <w:rsid w:val="001721DE"/>
    <w:rsid w:val="00172282"/>
    <w:rsid w:val="00172710"/>
    <w:rsid w:val="00172755"/>
    <w:rsid w:val="0017276E"/>
    <w:rsid w:val="001733F7"/>
    <w:rsid w:val="001747BF"/>
    <w:rsid w:val="001748A5"/>
    <w:rsid w:val="001748F3"/>
    <w:rsid w:val="00174ADF"/>
    <w:rsid w:val="00174F87"/>
    <w:rsid w:val="001753D8"/>
    <w:rsid w:val="0017545C"/>
    <w:rsid w:val="00175745"/>
    <w:rsid w:val="001758CC"/>
    <w:rsid w:val="00175D22"/>
    <w:rsid w:val="0017610E"/>
    <w:rsid w:val="00176916"/>
    <w:rsid w:val="00176BA6"/>
    <w:rsid w:val="0017705F"/>
    <w:rsid w:val="00177744"/>
    <w:rsid w:val="001777AA"/>
    <w:rsid w:val="00177BC5"/>
    <w:rsid w:val="00177DC4"/>
    <w:rsid w:val="00177E38"/>
    <w:rsid w:val="00180025"/>
    <w:rsid w:val="001800FD"/>
    <w:rsid w:val="001803A4"/>
    <w:rsid w:val="001803E6"/>
    <w:rsid w:val="001803F8"/>
    <w:rsid w:val="0018053E"/>
    <w:rsid w:val="00180951"/>
    <w:rsid w:val="00180B7F"/>
    <w:rsid w:val="00180E88"/>
    <w:rsid w:val="00180F8C"/>
    <w:rsid w:val="00180FB1"/>
    <w:rsid w:val="00181110"/>
    <w:rsid w:val="001815FB"/>
    <w:rsid w:val="001816BB"/>
    <w:rsid w:val="00181A79"/>
    <w:rsid w:val="00181DD0"/>
    <w:rsid w:val="00181E97"/>
    <w:rsid w:val="00181F0B"/>
    <w:rsid w:val="00182119"/>
    <w:rsid w:val="00182244"/>
    <w:rsid w:val="001827E4"/>
    <w:rsid w:val="00183003"/>
    <w:rsid w:val="00183082"/>
    <w:rsid w:val="001832BA"/>
    <w:rsid w:val="00183930"/>
    <w:rsid w:val="001839AF"/>
    <w:rsid w:val="00183B88"/>
    <w:rsid w:val="00183C28"/>
    <w:rsid w:val="00183C3B"/>
    <w:rsid w:val="00183C60"/>
    <w:rsid w:val="00183E8E"/>
    <w:rsid w:val="001841F1"/>
    <w:rsid w:val="00184246"/>
    <w:rsid w:val="0018428B"/>
    <w:rsid w:val="001849A5"/>
    <w:rsid w:val="00184ABD"/>
    <w:rsid w:val="00184CCC"/>
    <w:rsid w:val="0018519E"/>
    <w:rsid w:val="001852AE"/>
    <w:rsid w:val="00185824"/>
    <w:rsid w:val="0018588D"/>
    <w:rsid w:val="001859AC"/>
    <w:rsid w:val="00185B74"/>
    <w:rsid w:val="001860D7"/>
    <w:rsid w:val="00186263"/>
    <w:rsid w:val="001862A1"/>
    <w:rsid w:val="001866B6"/>
    <w:rsid w:val="001867E1"/>
    <w:rsid w:val="00186F8C"/>
    <w:rsid w:val="001873BA"/>
    <w:rsid w:val="001874DB"/>
    <w:rsid w:val="00187783"/>
    <w:rsid w:val="001878E2"/>
    <w:rsid w:val="0018795F"/>
    <w:rsid w:val="00187F64"/>
    <w:rsid w:val="00187F7B"/>
    <w:rsid w:val="001906C9"/>
    <w:rsid w:val="001909C9"/>
    <w:rsid w:val="00190A14"/>
    <w:rsid w:val="00190D2E"/>
    <w:rsid w:val="00191144"/>
    <w:rsid w:val="00191196"/>
    <w:rsid w:val="00191DBD"/>
    <w:rsid w:val="00192302"/>
    <w:rsid w:val="00192387"/>
    <w:rsid w:val="001924AF"/>
    <w:rsid w:val="001924C7"/>
    <w:rsid w:val="001925EC"/>
    <w:rsid w:val="001925F7"/>
    <w:rsid w:val="0019280E"/>
    <w:rsid w:val="001929CC"/>
    <w:rsid w:val="00192B4F"/>
    <w:rsid w:val="00192B84"/>
    <w:rsid w:val="00193195"/>
    <w:rsid w:val="00193919"/>
    <w:rsid w:val="00193934"/>
    <w:rsid w:val="00193995"/>
    <w:rsid w:val="00193A9F"/>
    <w:rsid w:val="00193E35"/>
    <w:rsid w:val="00193FD0"/>
    <w:rsid w:val="00194015"/>
    <w:rsid w:val="0019420B"/>
    <w:rsid w:val="00194256"/>
    <w:rsid w:val="0019446F"/>
    <w:rsid w:val="00194694"/>
    <w:rsid w:val="00194E98"/>
    <w:rsid w:val="0019500F"/>
    <w:rsid w:val="00195077"/>
    <w:rsid w:val="0019510A"/>
    <w:rsid w:val="00195397"/>
    <w:rsid w:val="001962B8"/>
    <w:rsid w:val="00196548"/>
    <w:rsid w:val="00196558"/>
    <w:rsid w:val="00196571"/>
    <w:rsid w:val="00196572"/>
    <w:rsid w:val="001966A5"/>
    <w:rsid w:val="00196D9C"/>
    <w:rsid w:val="00196E41"/>
    <w:rsid w:val="00197074"/>
    <w:rsid w:val="0019740C"/>
    <w:rsid w:val="00197592"/>
    <w:rsid w:val="00197A6A"/>
    <w:rsid w:val="00197AFF"/>
    <w:rsid w:val="00197B62"/>
    <w:rsid w:val="00197DFF"/>
    <w:rsid w:val="001A03A6"/>
    <w:rsid w:val="001A0407"/>
    <w:rsid w:val="001A06E3"/>
    <w:rsid w:val="001A073B"/>
    <w:rsid w:val="001A0E7A"/>
    <w:rsid w:val="001A100F"/>
    <w:rsid w:val="001A11FB"/>
    <w:rsid w:val="001A13B1"/>
    <w:rsid w:val="001A13BE"/>
    <w:rsid w:val="001A1AF6"/>
    <w:rsid w:val="001A1BF5"/>
    <w:rsid w:val="001A1CEC"/>
    <w:rsid w:val="001A2010"/>
    <w:rsid w:val="001A29A9"/>
    <w:rsid w:val="001A29B8"/>
    <w:rsid w:val="001A2C3B"/>
    <w:rsid w:val="001A2D3B"/>
    <w:rsid w:val="001A2DA5"/>
    <w:rsid w:val="001A2DBF"/>
    <w:rsid w:val="001A2EF6"/>
    <w:rsid w:val="001A2F86"/>
    <w:rsid w:val="001A31CA"/>
    <w:rsid w:val="001A322E"/>
    <w:rsid w:val="001A329C"/>
    <w:rsid w:val="001A34C7"/>
    <w:rsid w:val="001A371E"/>
    <w:rsid w:val="001A387D"/>
    <w:rsid w:val="001A3B14"/>
    <w:rsid w:val="001A3FD8"/>
    <w:rsid w:val="001A45C7"/>
    <w:rsid w:val="001A461E"/>
    <w:rsid w:val="001A46E4"/>
    <w:rsid w:val="001A4978"/>
    <w:rsid w:val="001A4C16"/>
    <w:rsid w:val="001A4C19"/>
    <w:rsid w:val="001A4C8B"/>
    <w:rsid w:val="001A4F88"/>
    <w:rsid w:val="001A5009"/>
    <w:rsid w:val="001A50BD"/>
    <w:rsid w:val="001A5156"/>
    <w:rsid w:val="001A5468"/>
    <w:rsid w:val="001A58F8"/>
    <w:rsid w:val="001A595E"/>
    <w:rsid w:val="001A5A25"/>
    <w:rsid w:val="001A5C17"/>
    <w:rsid w:val="001A637F"/>
    <w:rsid w:val="001A6533"/>
    <w:rsid w:val="001A6677"/>
    <w:rsid w:val="001A6797"/>
    <w:rsid w:val="001A697B"/>
    <w:rsid w:val="001A6A71"/>
    <w:rsid w:val="001A6AAE"/>
    <w:rsid w:val="001A6CB8"/>
    <w:rsid w:val="001A6D0E"/>
    <w:rsid w:val="001A6D21"/>
    <w:rsid w:val="001A6E0C"/>
    <w:rsid w:val="001A7195"/>
    <w:rsid w:val="001A74EB"/>
    <w:rsid w:val="001A7776"/>
    <w:rsid w:val="001A788D"/>
    <w:rsid w:val="001A79A5"/>
    <w:rsid w:val="001A7BDE"/>
    <w:rsid w:val="001A7CA5"/>
    <w:rsid w:val="001A7CD9"/>
    <w:rsid w:val="001A7D56"/>
    <w:rsid w:val="001B0177"/>
    <w:rsid w:val="001B02B9"/>
    <w:rsid w:val="001B0768"/>
    <w:rsid w:val="001B0923"/>
    <w:rsid w:val="001B0A7A"/>
    <w:rsid w:val="001B0C5B"/>
    <w:rsid w:val="001B0CAD"/>
    <w:rsid w:val="001B0EA8"/>
    <w:rsid w:val="001B0F94"/>
    <w:rsid w:val="001B10B8"/>
    <w:rsid w:val="001B117F"/>
    <w:rsid w:val="001B12D8"/>
    <w:rsid w:val="001B1320"/>
    <w:rsid w:val="001B15D2"/>
    <w:rsid w:val="001B1685"/>
    <w:rsid w:val="001B16DE"/>
    <w:rsid w:val="001B17C5"/>
    <w:rsid w:val="001B19F1"/>
    <w:rsid w:val="001B1BB0"/>
    <w:rsid w:val="001B1E5A"/>
    <w:rsid w:val="001B1EB2"/>
    <w:rsid w:val="001B24E0"/>
    <w:rsid w:val="001B2802"/>
    <w:rsid w:val="001B28EF"/>
    <w:rsid w:val="001B2A3F"/>
    <w:rsid w:val="001B2B20"/>
    <w:rsid w:val="001B2DE0"/>
    <w:rsid w:val="001B32C7"/>
    <w:rsid w:val="001B34BE"/>
    <w:rsid w:val="001B351C"/>
    <w:rsid w:val="001B3636"/>
    <w:rsid w:val="001B388A"/>
    <w:rsid w:val="001B3DCC"/>
    <w:rsid w:val="001B3EA8"/>
    <w:rsid w:val="001B45C9"/>
    <w:rsid w:val="001B46F5"/>
    <w:rsid w:val="001B4A03"/>
    <w:rsid w:val="001B4B04"/>
    <w:rsid w:val="001B4CD9"/>
    <w:rsid w:val="001B4D18"/>
    <w:rsid w:val="001B52BA"/>
    <w:rsid w:val="001B5347"/>
    <w:rsid w:val="001B550C"/>
    <w:rsid w:val="001B55EC"/>
    <w:rsid w:val="001B5B64"/>
    <w:rsid w:val="001B6175"/>
    <w:rsid w:val="001B61F3"/>
    <w:rsid w:val="001B6325"/>
    <w:rsid w:val="001B6355"/>
    <w:rsid w:val="001B642C"/>
    <w:rsid w:val="001B64C3"/>
    <w:rsid w:val="001B676C"/>
    <w:rsid w:val="001B67CC"/>
    <w:rsid w:val="001B6C9F"/>
    <w:rsid w:val="001B6D72"/>
    <w:rsid w:val="001B7096"/>
    <w:rsid w:val="001B72C4"/>
    <w:rsid w:val="001B7968"/>
    <w:rsid w:val="001B7D5A"/>
    <w:rsid w:val="001B7DCE"/>
    <w:rsid w:val="001B7DE7"/>
    <w:rsid w:val="001C14FE"/>
    <w:rsid w:val="001C1721"/>
    <w:rsid w:val="001C183F"/>
    <w:rsid w:val="001C1B55"/>
    <w:rsid w:val="001C1F77"/>
    <w:rsid w:val="001C278E"/>
    <w:rsid w:val="001C27CD"/>
    <w:rsid w:val="001C28B2"/>
    <w:rsid w:val="001C2A8D"/>
    <w:rsid w:val="001C2CE8"/>
    <w:rsid w:val="001C3432"/>
    <w:rsid w:val="001C388F"/>
    <w:rsid w:val="001C39F0"/>
    <w:rsid w:val="001C3CCA"/>
    <w:rsid w:val="001C3CF9"/>
    <w:rsid w:val="001C3F40"/>
    <w:rsid w:val="001C4891"/>
    <w:rsid w:val="001C4C67"/>
    <w:rsid w:val="001C5038"/>
    <w:rsid w:val="001C5381"/>
    <w:rsid w:val="001C565D"/>
    <w:rsid w:val="001C5AE9"/>
    <w:rsid w:val="001C5E6E"/>
    <w:rsid w:val="001C5F06"/>
    <w:rsid w:val="001C5FC4"/>
    <w:rsid w:val="001C60DC"/>
    <w:rsid w:val="001C641D"/>
    <w:rsid w:val="001C6642"/>
    <w:rsid w:val="001C6860"/>
    <w:rsid w:val="001C6960"/>
    <w:rsid w:val="001C69B8"/>
    <w:rsid w:val="001C6C09"/>
    <w:rsid w:val="001C6C44"/>
    <w:rsid w:val="001C6C83"/>
    <w:rsid w:val="001C707D"/>
    <w:rsid w:val="001C70AB"/>
    <w:rsid w:val="001C7269"/>
    <w:rsid w:val="001C73DC"/>
    <w:rsid w:val="001C74BE"/>
    <w:rsid w:val="001C751B"/>
    <w:rsid w:val="001C77CB"/>
    <w:rsid w:val="001C7E1B"/>
    <w:rsid w:val="001C7E5D"/>
    <w:rsid w:val="001C7F2D"/>
    <w:rsid w:val="001D0099"/>
    <w:rsid w:val="001D02C3"/>
    <w:rsid w:val="001D0627"/>
    <w:rsid w:val="001D077A"/>
    <w:rsid w:val="001D0F28"/>
    <w:rsid w:val="001D1025"/>
    <w:rsid w:val="001D115B"/>
    <w:rsid w:val="001D11E8"/>
    <w:rsid w:val="001D134F"/>
    <w:rsid w:val="001D1413"/>
    <w:rsid w:val="001D14DF"/>
    <w:rsid w:val="001D1B2C"/>
    <w:rsid w:val="001D20B3"/>
    <w:rsid w:val="001D20DA"/>
    <w:rsid w:val="001D2134"/>
    <w:rsid w:val="001D21FD"/>
    <w:rsid w:val="001D2583"/>
    <w:rsid w:val="001D2BB0"/>
    <w:rsid w:val="001D2C56"/>
    <w:rsid w:val="001D2DFC"/>
    <w:rsid w:val="001D2FE0"/>
    <w:rsid w:val="001D3122"/>
    <w:rsid w:val="001D3313"/>
    <w:rsid w:val="001D3430"/>
    <w:rsid w:val="001D355A"/>
    <w:rsid w:val="001D3562"/>
    <w:rsid w:val="001D3662"/>
    <w:rsid w:val="001D3696"/>
    <w:rsid w:val="001D37AD"/>
    <w:rsid w:val="001D3A56"/>
    <w:rsid w:val="001D3E43"/>
    <w:rsid w:val="001D3F16"/>
    <w:rsid w:val="001D3F9A"/>
    <w:rsid w:val="001D40FC"/>
    <w:rsid w:val="001D4320"/>
    <w:rsid w:val="001D4762"/>
    <w:rsid w:val="001D4A17"/>
    <w:rsid w:val="001D4D88"/>
    <w:rsid w:val="001D514B"/>
    <w:rsid w:val="001D519C"/>
    <w:rsid w:val="001D5701"/>
    <w:rsid w:val="001D5880"/>
    <w:rsid w:val="001D58FF"/>
    <w:rsid w:val="001D5DC3"/>
    <w:rsid w:val="001D606A"/>
    <w:rsid w:val="001D6AA4"/>
    <w:rsid w:val="001D6C86"/>
    <w:rsid w:val="001D6CC3"/>
    <w:rsid w:val="001D72B4"/>
    <w:rsid w:val="001D738F"/>
    <w:rsid w:val="001D7642"/>
    <w:rsid w:val="001D77D9"/>
    <w:rsid w:val="001D7DC7"/>
    <w:rsid w:val="001E025D"/>
    <w:rsid w:val="001E0347"/>
    <w:rsid w:val="001E0407"/>
    <w:rsid w:val="001E0651"/>
    <w:rsid w:val="001E0DF3"/>
    <w:rsid w:val="001E0F92"/>
    <w:rsid w:val="001E1127"/>
    <w:rsid w:val="001E12E1"/>
    <w:rsid w:val="001E1471"/>
    <w:rsid w:val="001E14D1"/>
    <w:rsid w:val="001E1A34"/>
    <w:rsid w:val="001E1C09"/>
    <w:rsid w:val="001E1C57"/>
    <w:rsid w:val="001E1C8B"/>
    <w:rsid w:val="001E1E2B"/>
    <w:rsid w:val="001E206F"/>
    <w:rsid w:val="001E21D5"/>
    <w:rsid w:val="001E222C"/>
    <w:rsid w:val="001E2265"/>
    <w:rsid w:val="001E23AD"/>
    <w:rsid w:val="001E26FD"/>
    <w:rsid w:val="001E272C"/>
    <w:rsid w:val="001E27D4"/>
    <w:rsid w:val="001E27EC"/>
    <w:rsid w:val="001E2822"/>
    <w:rsid w:val="001E2EC4"/>
    <w:rsid w:val="001E36D1"/>
    <w:rsid w:val="001E3D14"/>
    <w:rsid w:val="001E3F42"/>
    <w:rsid w:val="001E3F54"/>
    <w:rsid w:val="001E4179"/>
    <w:rsid w:val="001E478B"/>
    <w:rsid w:val="001E4846"/>
    <w:rsid w:val="001E48FF"/>
    <w:rsid w:val="001E4938"/>
    <w:rsid w:val="001E4B46"/>
    <w:rsid w:val="001E4C18"/>
    <w:rsid w:val="001E4D79"/>
    <w:rsid w:val="001E4DA2"/>
    <w:rsid w:val="001E4E5D"/>
    <w:rsid w:val="001E4F52"/>
    <w:rsid w:val="001E4F7A"/>
    <w:rsid w:val="001E5084"/>
    <w:rsid w:val="001E5187"/>
    <w:rsid w:val="001E5310"/>
    <w:rsid w:val="001E5312"/>
    <w:rsid w:val="001E538F"/>
    <w:rsid w:val="001E563B"/>
    <w:rsid w:val="001E5846"/>
    <w:rsid w:val="001E58A1"/>
    <w:rsid w:val="001E5A1C"/>
    <w:rsid w:val="001E5A40"/>
    <w:rsid w:val="001E5F81"/>
    <w:rsid w:val="001E5FA9"/>
    <w:rsid w:val="001E6107"/>
    <w:rsid w:val="001E645C"/>
    <w:rsid w:val="001E67A7"/>
    <w:rsid w:val="001E6886"/>
    <w:rsid w:val="001E6BCC"/>
    <w:rsid w:val="001E7290"/>
    <w:rsid w:val="001E7340"/>
    <w:rsid w:val="001E74F3"/>
    <w:rsid w:val="001E7C9D"/>
    <w:rsid w:val="001E7CF0"/>
    <w:rsid w:val="001F0031"/>
    <w:rsid w:val="001F0683"/>
    <w:rsid w:val="001F0889"/>
    <w:rsid w:val="001F0CC1"/>
    <w:rsid w:val="001F112A"/>
    <w:rsid w:val="001F1613"/>
    <w:rsid w:val="001F1626"/>
    <w:rsid w:val="001F16A3"/>
    <w:rsid w:val="001F16D5"/>
    <w:rsid w:val="001F1901"/>
    <w:rsid w:val="001F1DD7"/>
    <w:rsid w:val="001F2518"/>
    <w:rsid w:val="001F2535"/>
    <w:rsid w:val="001F257A"/>
    <w:rsid w:val="001F2722"/>
    <w:rsid w:val="001F2B8F"/>
    <w:rsid w:val="001F2D57"/>
    <w:rsid w:val="001F2DAD"/>
    <w:rsid w:val="001F3140"/>
    <w:rsid w:val="001F334C"/>
    <w:rsid w:val="001F3601"/>
    <w:rsid w:val="001F362F"/>
    <w:rsid w:val="001F3807"/>
    <w:rsid w:val="001F3ACC"/>
    <w:rsid w:val="001F3BEC"/>
    <w:rsid w:val="001F4132"/>
    <w:rsid w:val="001F4189"/>
    <w:rsid w:val="001F41B0"/>
    <w:rsid w:val="001F42EE"/>
    <w:rsid w:val="001F473D"/>
    <w:rsid w:val="001F48BD"/>
    <w:rsid w:val="001F49F7"/>
    <w:rsid w:val="001F4FC1"/>
    <w:rsid w:val="001F507D"/>
    <w:rsid w:val="001F539D"/>
    <w:rsid w:val="001F5423"/>
    <w:rsid w:val="001F54F2"/>
    <w:rsid w:val="001F57ED"/>
    <w:rsid w:val="001F5AF1"/>
    <w:rsid w:val="001F5F3A"/>
    <w:rsid w:val="001F6238"/>
    <w:rsid w:val="001F6366"/>
    <w:rsid w:val="001F63F0"/>
    <w:rsid w:val="001F6421"/>
    <w:rsid w:val="001F64C0"/>
    <w:rsid w:val="001F671B"/>
    <w:rsid w:val="001F6792"/>
    <w:rsid w:val="001F69A7"/>
    <w:rsid w:val="001F6A67"/>
    <w:rsid w:val="001F6BBF"/>
    <w:rsid w:val="001F6CD4"/>
    <w:rsid w:val="001F6E4C"/>
    <w:rsid w:val="001F7027"/>
    <w:rsid w:val="001F7143"/>
    <w:rsid w:val="001F7159"/>
    <w:rsid w:val="001F73DB"/>
    <w:rsid w:val="001F7B62"/>
    <w:rsid w:val="001F7FFA"/>
    <w:rsid w:val="00200194"/>
    <w:rsid w:val="002001FE"/>
    <w:rsid w:val="0020035C"/>
    <w:rsid w:val="00200542"/>
    <w:rsid w:val="00200938"/>
    <w:rsid w:val="00200A3F"/>
    <w:rsid w:val="00200C5D"/>
    <w:rsid w:val="00200C8C"/>
    <w:rsid w:val="002013E8"/>
    <w:rsid w:val="00201551"/>
    <w:rsid w:val="0020170A"/>
    <w:rsid w:val="00201B4C"/>
    <w:rsid w:val="00201F05"/>
    <w:rsid w:val="00201F4D"/>
    <w:rsid w:val="002021EE"/>
    <w:rsid w:val="00202309"/>
    <w:rsid w:val="00202351"/>
    <w:rsid w:val="002025BB"/>
    <w:rsid w:val="0020274E"/>
    <w:rsid w:val="002027BC"/>
    <w:rsid w:val="002029AB"/>
    <w:rsid w:val="00202ADF"/>
    <w:rsid w:val="00202CB2"/>
    <w:rsid w:val="00202EF7"/>
    <w:rsid w:val="0020320F"/>
    <w:rsid w:val="00203336"/>
    <w:rsid w:val="00203423"/>
    <w:rsid w:val="00203666"/>
    <w:rsid w:val="00203806"/>
    <w:rsid w:val="0020391E"/>
    <w:rsid w:val="00203EAF"/>
    <w:rsid w:val="00203F1A"/>
    <w:rsid w:val="00203FA0"/>
    <w:rsid w:val="00204324"/>
    <w:rsid w:val="0020432A"/>
    <w:rsid w:val="002044A5"/>
    <w:rsid w:val="002049CA"/>
    <w:rsid w:val="00204CA2"/>
    <w:rsid w:val="00204D11"/>
    <w:rsid w:val="00204D2A"/>
    <w:rsid w:val="00204E67"/>
    <w:rsid w:val="00205093"/>
    <w:rsid w:val="002056E3"/>
    <w:rsid w:val="00205809"/>
    <w:rsid w:val="00205D47"/>
    <w:rsid w:val="00205D6C"/>
    <w:rsid w:val="00205DAC"/>
    <w:rsid w:val="00206047"/>
    <w:rsid w:val="0020621E"/>
    <w:rsid w:val="00206256"/>
    <w:rsid w:val="00206257"/>
    <w:rsid w:val="00206389"/>
    <w:rsid w:val="00206492"/>
    <w:rsid w:val="00206518"/>
    <w:rsid w:val="002067DC"/>
    <w:rsid w:val="002068B0"/>
    <w:rsid w:val="00206951"/>
    <w:rsid w:val="00206C4B"/>
    <w:rsid w:val="00206EEB"/>
    <w:rsid w:val="00207087"/>
    <w:rsid w:val="002070D3"/>
    <w:rsid w:val="00207357"/>
    <w:rsid w:val="0020763D"/>
    <w:rsid w:val="002076DF"/>
    <w:rsid w:val="0021006F"/>
    <w:rsid w:val="0021014B"/>
    <w:rsid w:val="0021018D"/>
    <w:rsid w:val="002101E8"/>
    <w:rsid w:val="00210263"/>
    <w:rsid w:val="00210875"/>
    <w:rsid w:val="002109AA"/>
    <w:rsid w:val="002115E5"/>
    <w:rsid w:val="0021190A"/>
    <w:rsid w:val="00211EAC"/>
    <w:rsid w:val="00212378"/>
    <w:rsid w:val="002124F9"/>
    <w:rsid w:val="00212552"/>
    <w:rsid w:val="00212631"/>
    <w:rsid w:val="0021329E"/>
    <w:rsid w:val="0021369D"/>
    <w:rsid w:val="00213703"/>
    <w:rsid w:val="0021379B"/>
    <w:rsid w:val="00213907"/>
    <w:rsid w:val="00213C6A"/>
    <w:rsid w:val="00213D86"/>
    <w:rsid w:val="0021409A"/>
    <w:rsid w:val="00214419"/>
    <w:rsid w:val="0021461B"/>
    <w:rsid w:val="00214768"/>
    <w:rsid w:val="00214A3F"/>
    <w:rsid w:val="00214BD2"/>
    <w:rsid w:val="00214BEE"/>
    <w:rsid w:val="00214D9F"/>
    <w:rsid w:val="00214E52"/>
    <w:rsid w:val="0021549B"/>
    <w:rsid w:val="00215624"/>
    <w:rsid w:val="00215694"/>
    <w:rsid w:val="002156C3"/>
    <w:rsid w:val="0021585E"/>
    <w:rsid w:val="0021589A"/>
    <w:rsid w:val="002159EB"/>
    <w:rsid w:val="002160C8"/>
    <w:rsid w:val="00216113"/>
    <w:rsid w:val="002161E3"/>
    <w:rsid w:val="002162BC"/>
    <w:rsid w:val="00216375"/>
    <w:rsid w:val="00216644"/>
    <w:rsid w:val="00216665"/>
    <w:rsid w:val="002166B4"/>
    <w:rsid w:val="0021692C"/>
    <w:rsid w:val="00216950"/>
    <w:rsid w:val="002169A4"/>
    <w:rsid w:val="0021704D"/>
    <w:rsid w:val="00217246"/>
    <w:rsid w:val="00217A24"/>
    <w:rsid w:val="00217AE9"/>
    <w:rsid w:val="00217D75"/>
    <w:rsid w:val="00217DA4"/>
    <w:rsid w:val="00217E0D"/>
    <w:rsid w:val="00217F13"/>
    <w:rsid w:val="00217FC4"/>
    <w:rsid w:val="0022006E"/>
    <w:rsid w:val="00220074"/>
    <w:rsid w:val="002200D8"/>
    <w:rsid w:val="002205FB"/>
    <w:rsid w:val="00220BB6"/>
    <w:rsid w:val="00220CE0"/>
    <w:rsid w:val="00220E78"/>
    <w:rsid w:val="00220FBF"/>
    <w:rsid w:val="00221402"/>
    <w:rsid w:val="00221957"/>
    <w:rsid w:val="00221C1F"/>
    <w:rsid w:val="00221F04"/>
    <w:rsid w:val="00222137"/>
    <w:rsid w:val="002221EC"/>
    <w:rsid w:val="00222D6A"/>
    <w:rsid w:val="00222FC6"/>
    <w:rsid w:val="00223131"/>
    <w:rsid w:val="00223182"/>
    <w:rsid w:val="00223412"/>
    <w:rsid w:val="00223471"/>
    <w:rsid w:val="00223629"/>
    <w:rsid w:val="00223675"/>
    <w:rsid w:val="002236C2"/>
    <w:rsid w:val="00223DE6"/>
    <w:rsid w:val="00223ED3"/>
    <w:rsid w:val="0022403C"/>
    <w:rsid w:val="00224225"/>
    <w:rsid w:val="0022455E"/>
    <w:rsid w:val="002248A2"/>
    <w:rsid w:val="00224D5F"/>
    <w:rsid w:val="00224DE9"/>
    <w:rsid w:val="00224EA2"/>
    <w:rsid w:val="002250F2"/>
    <w:rsid w:val="0022510E"/>
    <w:rsid w:val="0022535E"/>
    <w:rsid w:val="0022554C"/>
    <w:rsid w:val="00225797"/>
    <w:rsid w:val="00225AA8"/>
    <w:rsid w:val="00225E54"/>
    <w:rsid w:val="00226336"/>
    <w:rsid w:val="00226762"/>
    <w:rsid w:val="002267A1"/>
    <w:rsid w:val="0022681E"/>
    <w:rsid w:val="00227198"/>
    <w:rsid w:val="00227461"/>
    <w:rsid w:val="00227877"/>
    <w:rsid w:val="00227B80"/>
    <w:rsid w:val="00227C27"/>
    <w:rsid w:val="00227F25"/>
    <w:rsid w:val="00227FC1"/>
    <w:rsid w:val="00230880"/>
    <w:rsid w:val="00230901"/>
    <w:rsid w:val="00230AA7"/>
    <w:rsid w:val="00230C34"/>
    <w:rsid w:val="00230CC9"/>
    <w:rsid w:val="00230D07"/>
    <w:rsid w:val="00230D0D"/>
    <w:rsid w:val="00230EB5"/>
    <w:rsid w:val="00230FA3"/>
    <w:rsid w:val="00231387"/>
    <w:rsid w:val="002314D0"/>
    <w:rsid w:val="00231782"/>
    <w:rsid w:val="00231ECD"/>
    <w:rsid w:val="00232009"/>
    <w:rsid w:val="0023210C"/>
    <w:rsid w:val="0023228A"/>
    <w:rsid w:val="002322C3"/>
    <w:rsid w:val="00232790"/>
    <w:rsid w:val="00232853"/>
    <w:rsid w:val="00232A9A"/>
    <w:rsid w:val="00232C58"/>
    <w:rsid w:val="00232CE1"/>
    <w:rsid w:val="00232E8C"/>
    <w:rsid w:val="00232EC2"/>
    <w:rsid w:val="00232F24"/>
    <w:rsid w:val="00233097"/>
    <w:rsid w:val="00233436"/>
    <w:rsid w:val="00233446"/>
    <w:rsid w:val="00233B01"/>
    <w:rsid w:val="00233C04"/>
    <w:rsid w:val="0023447C"/>
    <w:rsid w:val="00234513"/>
    <w:rsid w:val="00234722"/>
    <w:rsid w:val="0023485E"/>
    <w:rsid w:val="00234D91"/>
    <w:rsid w:val="002352A9"/>
    <w:rsid w:val="002352D0"/>
    <w:rsid w:val="0023549C"/>
    <w:rsid w:val="00235976"/>
    <w:rsid w:val="002359DB"/>
    <w:rsid w:val="00235C88"/>
    <w:rsid w:val="002367EA"/>
    <w:rsid w:val="002368CB"/>
    <w:rsid w:val="00236D35"/>
    <w:rsid w:val="00237359"/>
    <w:rsid w:val="00237362"/>
    <w:rsid w:val="002374A4"/>
    <w:rsid w:val="00237A55"/>
    <w:rsid w:val="00237BEF"/>
    <w:rsid w:val="00237E37"/>
    <w:rsid w:val="002402C6"/>
    <w:rsid w:val="00240396"/>
    <w:rsid w:val="00240466"/>
    <w:rsid w:val="0024046E"/>
    <w:rsid w:val="00240BF8"/>
    <w:rsid w:val="00240E8C"/>
    <w:rsid w:val="002410D7"/>
    <w:rsid w:val="0024140C"/>
    <w:rsid w:val="0024144E"/>
    <w:rsid w:val="00241921"/>
    <w:rsid w:val="00241CA1"/>
    <w:rsid w:val="00241D7F"/>
    <w:rsid w:val="00241E69"/>
    <w:rsid w:val="00241EB7"/>
    <w:rsid w:val="002420D4"/>
    <w:rsid w:val="00242288"/>
    <w:rsid w:val="0024231D"/>
    <w:rsid w:val="002423D2"/>
    <w:rsid w:val="002425B6"/>
    <w:rsid w:val="0024279A"/>
    <w:rsid w:val="00242C5C"/>
    <w:rsid w:val="00242CE0"/>
    <w:rsid w:val="00242EE0"/>
    <w:rsid w:val="00243304"/>
    <w:rsid w:val="0024335A"/>
    <w:rsid w:val="00243638"/>
    <w:rsid w:val="002438BF"/>
    <w:rsid w:val="00243938"/>
    <w:rsid w:val="002441C9"/>
    <w:rsid w:val="002441DD"/>
    <w:rsid w:val="0024454C"/>
    <w:rsid w:val="00244678"/>
    <w:rsid w:val="002446F6"/>
    <w:rsid w:val="0024473A"/>
    <w:rsid w:val="0024487D"/>
    <w:rsid w:val="00244994"/>
    <w:rsid w:val="00244D23"/>
    <w:rsid w:val="00244E52"/>
    <w:rsid w:val="00244F41"/>
    <w:rsid w:val="002450A5"/>
    <w:rsid w:val="002450C9"/>
    <w:rsid w:val="002454B1"/>
    <w:rsid w:val="00245598"/>
    <w:rsid w:val="002456CC"/>
    <w:rsid w:val="00245985"/>
    <w:rsid w:val="00245CC9"/>
    <w:rsid w:val="00245D1A"/>
    <w:rsid w:val="00245D70"/>
    <w:rsid w:val="0024664D"/>
    <w:rsid w:val="00246A7E"/>
    <w:rsid w:val="00246BE6"/>
    <w:rsid w:val="00246DA0"/>
    <w:rsid w:val="00246EDD"/>
    <w:rsid w:val="0024723E"/>
    <w:rsid w:val="002474C8"/>
    <w:rsid w:val="002474E4"/>
    <w:rsid w:val="002479DB"/>
    <w:rsid w:val="00247B41"/>
    <w:rsid w:val="00247C8A"/>
    <w:rsid w:val="00247D03"/>
    <w:rsid w:val="00247EAA"/>
    <w:rsid w:val="00247F21"/>
    <w:rsid w:val="00247F43"/>
    <w:rsid w:val="0025002E"/>
    <w:rsid w:val="00250077"/>
    <w:rsid w:val="002500B8"/>
    <w:rsid w:val="0025046B"/>
    <w:rsid w:val="00250899"/>
    <w:rsid w:val="002508F9"/>
    <w:rsid w:val="00250AA5"/>
    <w:rsid w:val="00250BE0"/>
    <w:rsid w:val="00250CA9"/>
    <w:rsid w:val="0025109A"/>
    <w:rsid w:val="002510B0"/>
    <w:rsid w:val="00251177"/>
    <w:rsid w:val="002512B1"/>
    <w:rsid w:val="0025146B"/>
    <w:rsid w:val="0025161D"/>
    <w:rsid w:val="002516BE"/>
    <w:rsid w:val="00251C38"/>
    <w:rsid w:val="00251DF5"/>
    <w:rsid w:val="00252061"/>
    <w:rsid w:val="00252503"/>
    <w:rsid w:val="002527B1"/>
    <w:rsid w:val="00252939"/>
    <w:rsid w:val="002529CB"/>
    <w:rsid w:val="00252AB4"/>
    <w:rsid w:val="002534E7"/>
    <w:rsid w:val="00253623"/>
    <w:rsid w:val="00253EA0"/>
    <w:rsid w:val="002540CF"/>
    <w:rsid w:val="002547E4"/>
    <w:rsid w:val="00254888"/>
    <w:rsid w:val="00254D30"/>
    <w:rsid w:val="00254E2E"/>
    <w:rsid w:val="00255066"/>
    <w:rsid w:val="00255092"/>
    <w:rsid w:val="0025513C"/>
    <w:rsid w:val="002553AD"/>
    <w:rsid w:val="00255876"/>
    <w:rsid w:val="002558CA"/>
    <w:rsid w:val="00255922"/>
    <w:rsid w:val="00255A29"/>
    <w:rsid w:val="00255ACF"/>
    <w:rsid w:val="00256369"/>
    <w:rsid w:val="002563B7"/>
    <w:rsid w:val="0025671C"/>
    <w:rsid w:val="00256747"/>
    <w:rsid w:val="0025679A"/>
    <w:rsid w:val="002568EF"/>
    <w:rsid w:val="00256931"/>
    <w:rsid w:val="00256BAE"/>
    <w:rsid w:val="00256C31"/>
    <w:rsid w:val="00256CFE"/>
    <w:rsid w:val="00256D5F"/>
    <w:rsid w:val="00257053"/>
    <w:rsid w:val="00257170"/>
    <w:rsid w:val="002571C9"/>
    <w:rsid w:val="002572B8"/>
    <w:rsid w:val="0025765A"/>
    <w:rsid w:val="002578BD"/>
    <w:rsid w:val="00257910"/>
    <w:rsid w:val="00260238"/>
    <w:rsid w:val="00260536"/>
    <w:rsid w:val="002606F4"/>
    <w:rsid w:val="00260A68"/>
    <w:rsid w:val="00260C7A"/>
    <w:rsid w:val="00261376"/>
    <w:rsid w:val="002614B3"/>
    <w:rsid w:val="00261527"/>
    <w:rsid w:val="00261726"/>
    <w:rsid w:val="00261827"/>
    <w:rsid w:val="00261BBA"/>
    <w:rsid w:val="002621F9"/>
    <w:rsid w:val="00262431"/>
    <w:rsid w:val="002624E6"/>
    <w:rsid w:val="0026261E"/>
    <w:rsid w:val="00262828"/>
    <w:rsid w:val="002629CD"/>
    <w:rsid w:val="00262C94"/>
    <w:rsid w:val="00262D14"/>
    <w:rsid w:val="002631E1"/>
    <w:rsid w:val="00263A86"/>
    <w:rsid w:val="00263BD8"/>
    <w:rsid w:val="00263C80"/>
    <w:rsid w:val="00264290"/>
    <w:rsid w:val="00264494"/>
    <w:rsid w:val="0026454C"/>
    <w:rsid w:val="002646E1"/>
    <w:rsid w:val="0026495E"/>
    <w:rsid w:val="00264A1D"/>
    <w:rsid w:val="00264BC7"/>
    <w:rsid w:val="00264E62"/>
    <w:rsid w:val="002659E8"/>
    <w:rsid w:val="00265A6D"/>
    <w:rsid w:val="00265E49"/>
    <w:rsid w:val="00266097"/>
    <w:rsid w:val="002661BA"/>
    <w:rsid w:val="002663BC"/>
    <w:rsid w:val="00266646"/>
    <w:rsid w:val="00266702"/>
    <w:rsid w:val="0026675D"/>
    <w:rsid w:val="0026686A"/>
    <w:rsid w:val="002668DB"/>
    <w:rsid w:val="00266C11"/>
    <w:rsid w:val="00266C4D"/>
    <w:rsid w:val="00267025"/>
    <w:rsid w:val="00267248"/>
    <w:rsid w:val="002672B8"/>
    <w:rsid w:val="00267A5F"/>
    <w:rsid w:val="00267AF2"/>
    <w:rsid w:val="00267B10"/>
    <w:rsid w:val="00270024"/>
    <w:rsid w:val="0027053B"/>
    <w:rsid w:val="0027084E"/>
    <w:rsid w:val="00271526"/>
    <w:rsid w:val="00271856"/>
    <w:rsid w:val="00271F56"/>
    <w:rsid w:val="002721F9"/>
    <w:rsid w:val="00272294"/>
    <w:rsid w:val="00272577"/>
    <w:rsid w:val="0027263D"/>
    <w:rsid w:val="00272654"/>
    <w:rsid w:val="0027265D"/>
    <w:rsid w:val="00272936"/>
    <w:rsid w:val="00272946"/>
    <w:rsid w:val="00272C59"/>
    <w:rsid w:val="002730F4"/>
    <w:rsid w:val="002733A1"/>
    <w:rsid w:val="00273982"/>
    <w:rsid w:val="00273B83"/>
    <w:rsid w:val="00273C86"/>
    <w:rsid w:val="00274124"/>
    <w:rsid w:val="002741F3"/>
    <w:rsid w:val="00274444"/>
    <w:rsid w:val="0027469A"/>
    <w:rsid w:val="00274CAA"/>
    <w:rsid w:val="00274D7B"/>
    <w:rsid w:val="00274DE1"/>
    <w:rsid w:val="00275046"/>
    <w:rsid w:val="00275120"/>
    <w:rsid w:val="00275149"/>
    <w:rsid w:val="00275379"/>
    <w:rsid w:val="00275568"/>
    <w:rsid w:val="002755DF"/>
    <w:rsid w:val="0027595A"/>
    <w:rsid w:val="00275C28"/>
    <w:rsid w:val="0027615F"/>
    <w:rsid w:val="0027619B"/>
    <w:rsid w:val="00276517"/>
    <w:rsid w:val="0027664B"/>
    <w:rsid w:val="002766D0"/>
    <w:rsid w:val="00276B31"/>
    <w:rsid w:val="00276C98"/>
    <w:rsid w:val="00276D31"/>
    <w:rsid w:val="00276F44"/>
    <w:rsid w:val="0027740C"/>
    <w:rsid w:val="0027747D"/>
    <w:rsid w:val="002777FB"/>
    <w:rsid w:val="002778D1"/>
    <w:rsid w:val="00277911"/>
    <w:rsid w:val="00277996"/>
    <w:rsid w:val="00277B1E"/>
    <w:rsid w:val="00277F01"/>
    <w:rsid w:val="00277F2F"/>
    <w:rsid w:val="002800E8"/>
    <w:rsid w:val="002802BD"/>
    <w:rsid w:val="00280302"/>
    <w:rsid w:val="00280485"/>
    <w:rsid w:val="002809AC"/>
    <w:rsid w:val="00280CBF"/>
    <w:rsid w:val="00280CE0"/>
    <w:rsid w:val="00280F45"/>
    <w:rsid w:val="00281102"/>
    <w:rsid w:val="00281293"/>
    <w:rsid w:val="002813F2"/>
    <w:rsid w:val="002815E9"/>
    <w:rsid w:val="002819F5"/>
    <w:rsid w:val="00281D7C"/>
    <w:rsid w:val="00281E8B"/>
    <w:rsid w:val="00282072"/>
    <w:rsid w:val="002820FB"/>
    <w:rsid w:val="002824A8"/>
    <w:rsid w:val="00282516"/>
    <w:rsid w:val="002826E0"/>
    <w:rsid w:val="00282C34"/>
    <w:rsid w:val="00282DB3"/>
    <w:rsid w:val="00282E3B"/>
    <w:rsid w:val="00282E5A"/>
    <w:rsid w:val="00282EB9"/>
    <w:rsid w:val="00282F97"/>
    <w:rsid w:val="002831BC"/>
    <w:rsid w:val="002835E9"/>
    <w:rsid w:val="002838A3"/>
    <w:rsid w:val="00283941"/>
    <w:rsid w:val="00283957"/>
    <w:rsid w:val="00283A80"/>
    <w:rsid w:val="0028426C"/>
    <w:rsid w:val="002842EA"/>
    <w:rsid w:val="00284343"/>
    <w:rsid w:val="00284606"/>
    <w:rsid w:val="0028487B"/>
    <w:rsid w:val="00284E81"/>
    <w:rsid w:val="00285414"/>
    <w:rsid w:val="0028553F"/>
    <w:rsid w:val="00285DAA"/>
    <w:rsid w:val="0028623D"/>
    <w:rsid w:val="002868A4"/>
    <w:rsid w:val="00286A53"/>
    <w:rsid w:val="00286DE6"/>
    <w:rsid w:val="00287110"/>
    <w:rsid w:val="00287143"/>
    <w:rsid w:val="00287C4B"/>
    <w:rsid w:val="00287C9C"/>
    <w:rsid w:val="00287D25"/>
    <w:rsid w:val="00287EBE"/>
    <w:rsid w:val="00287F58"/>
    <w:rsid w:val="00290014"/>
    <w:rsid w:val="002904B3"/>
    <w:rsid w:val="0029067F"/>
    <w:rsid w:val="002906FE"/>
    <w:rsid w:val="002908C4"/>
    <w:rsid w:val="00290940"/>
    <w:rsid w:val="002909DA"/>
    <w:rsid w:val="00290AF3"/>
    <w:rsid w:val="00291108"/>
    <w:rsid w:val="002912B3"/>
    <w:rsid w:val="002912DB"/>
    <w:rsid w:val="002913A7"/>
    <w:rsid w:val="00291407"/>
    <w:rsid w:val="00291443"/>
    <w:rsid w:val="00291707"/>
    <w:rsid w:val="00292003"/>
    <w:rsid w:val="00292210"/>
    <w:rsid w:val="0029230C"/>
    <w:rsid w:val="0029231F"/>
    <w:rsid w:val="002923CD"/>
    <w:rsid w:val="002923DE"/>
    <w:rsid w:val="0029248C"/>
    <w:rsid w:val="0029258F"/>
    <w:rsid w:val="002925EF"/>
    <w:rsid w:val="00292F2E"/>
    <w:rsid w:val="002936A8"/>
    <w:rsid w:val="002936BA"/>
    <w:rsid w:val="002936EB"/>
    <w:rsid w:val="00293935"/>
    <w:rsid w:val="00293BA8"/>
    <w:rsid w:val="00293BFD"/>
    <w:rsid w:val="00293E6D"/>
    <w:rsid w:val="00294049"/>
    <w:rsid w:val="00294A16"/>
    <w:rsid w:val="00294AE7"/>
    <w:rsid w:val="00294B17"/>
    <w:rsid w:val="0029534B"/>
    <w:rsid w:val="00295895"/>
    <w:rsid w:val="00295A20"/>
    <w:rsid w:val="00295F52"/>
    <w:rsid w:val="002967B2"/>
    <w:rsid w:val="002967FF"/>
    <w:rsid w:val="002970CE"/>
    <w:rsid w:val="0029710A"/>
    <w:rsid w:val="00297ABB"/>
    <w:rsid w:val="00297AD5"/>
    <w:rsid w:val="00297E19"/>
    <w:rsid w:val="00297ED9"/>
    <w:rsid w:val="00297F37"/>
    <w:rsid w:val="00297FBE"/>
    <w:rsid w:val="002A0032"/>
    <w:rsid w:val="002A0095"/>
    <w:rsid w:val="002A00A4"/>
    <w:rsid w:val="002A07C3"/>
    <w:rsid w:val="002A1274"/>
    <w:rsid w:val="002A1646"/>
    <w:rsid w:val="002A1653"/>
    <w:rsid w:val="002A1994"/>
    <w:rsid w:val="002A19B9"/>
    <w:rsid w:val="002A1C47"/>
    <w:rsid w:val="002A1C65"/>
    <w:rsid w:val="002A1C80"/>
    <w:rsid w:val="002A1DA6"/>
    <w:rsid w:val="002A2369"/>
    <w:rsid w:val="002A259B"/>
    <w:rsid w:val="002A2699"/>
    <w:rsid w:val="002A2775"/>
    <w:rsid w:val="002A27A7"/>
    <w:rsid w:val="002A2D83"/>
    <w:rsid w:val="002A2EF8"/>
    <w:rsid w:val="002A35F2"/>
    <w:rsid w:val="002A3857"/>
    <w:rsid w:val="002A3B2F"/>
    <w:rsid w:val="002A3BA8"/>
    <w:rsid w:val="002A3EBA"/>
    <w:rsid w:val="002A4669"/>
    <w:rsid w:val="002A4700"/>
    <w:rsid w:val="002A49AE"/>
    <w:rsid w:val="002A5080"/>
    <w:rsid w:val="002A50E4"/>
    <w:rsid w:val="002A564C"/>
    <w:rsid w:val="002A5872"/>
    <w:rsid w:val="002A59D0"/>
    <w:rsid w:val="002A5AEA"/>
    <w:rsid w:val="002A5D18"/>
    <w:rsid w:val="002A5F82"/>
    <w:rsid w:val="002A624E"/>
    <w:rsid w:val="002A63A8"/>
    <w:rsid w:val="002A65F4"/>
    <w:rsid w:val="002A6940"/>
    <w:rsid w:val="002A6952"/>
    <w:rsid w:val="002A69C7"/>
    <w:rsid w:val="002A6AF6"/>
    <w:rsid w:val="002A6C40"/>
    <w:rsid w:val="002A7105"/>
    <w:rsid w:val="002A7171"/>
    <w:rsid w:val="002A72A7"/>
    <w:rsid w:val="002A74E2"/>
    <w:rsid w:val="002A74FF"/>
    <w:rsid w:val="002A75A6"/>
    <w:rsid w:val="002A7B48"/>
    <w:rsid w:val="002A7D97"/>
    <w:rsid w:val="002A7EC7"/>
    <w:rsid w:val="002A7F6F"/>
    <w:rsid w:val="002B0027"/>
    <w:rsid w:val="002B0144"/>
    <w:rsid w:val="002B02A9"/>
    <w:rsid w:val="002B058F"/>
    <w:rsid w:val="002B05E3"/>
    <w:rsid w:val="002B0846"/>
    <w:rsid w:val="002B08E7"/>
    <w:rsid w:val="002B0E79"/>
    <w:rsid w:val="002B11F1"/>
    <w:rsid w:val="002B17E0"/>
    <w:rsid w:val="002B1993"/>
    <w:rsid w:val="002B1B51"/>
    <w:rsid w:val="002B1B93"/>
    <w:rsid w:val="002B1D53"/>
    <w:rsid w:val="002B1DFB"/>
    <w:rsid w:val="002B1F85"/>
    <w:rsid w:val="002B1FFC"/>
    <w:rsid w:val="002B23A4"/>
    <w:rsid w:val="002B240A"/>
    <w:rsid w:val="002B25B4"/>
    <w:rsid w:val="002B29F0"/>
    <w:rsid w:val="002B2A2B"/>
    <w:rsid w:val="002B2A5C"/>
    <w:rsid w:val="002B2BA9"/>
    <w:rsid w:val="002B30C7"/>
    <w:rsid w:val="002B34A7"/>
    <w:rsid w:val="002B367D"/>
    <w:rsid w:val="002B3B85"/>
    <w:rsid w:val="002B3E75"/>
    <w:rsid w:val="002B40D3"/>
    <w:rsid w:val="002B47EB"/>
    <w:rsid w:val="002B4978"/>
    <w:rsid w:val="002B49C2"/>
    <w:rsid w:val="002B4D09"/>
    <w:rsid w:val="002B4E98"/>
    <w:rsid w:val="002B4F31"/>
    <w:rsid w:val="002B50B1"/>
    <w:rsid w:val="002B525D"/>
    <w:rsid w:val="002B5352"/>
    <w:rsid w:val="002B5366"/>
    <w:rsid w:val="002B55D2"/>
    <w:rsid w:val="002B59DB"/>
    <w:rsid w:val="002B5D24"/>
    <w:rsid w:val="002B5EFD"/>
    <w:rsid w:val="002B6EF7"/>
    <w:rsid w:val="002B7530"/>
    <w:rsid w:val="002B77DB"/>
    <w:rsid w:val="002B7A2C"/>
    <w:rsid w:val="002B7BC1"/>
    <w:rsid w:val="002B7C8B"/>
    <w:rsid w:val="002B7EF1"/>
    <w:rsid w:val="002C03DA"/>
    <w:rsid w:val="002C0852"/>
    <w:rsid w:val="002C08AD"/>
    <w:rsid w:val="002C096A"/>
    <w:rsid w:val="002C0D7F"/>
    <w:rsid w:val="002C0E9D"/>
    <w:rsid w:val="002C101C"/>
    <w:rsid w:val="002C12E1"/>
    <w:rsid w:val="002C13EC"/>
    <w:rsid w:val="002C159C"/>
    <w:rsid w:val="002C1673"/>
    <w:rsid w:val="002C19B0"/>
    <w:rsid w:val="002C1BA5"/>
    <w:rsid w:val="002C1D58"/>
    <w:rsid w:val="002C1D5E"/>
    <w:rsid w:val="002C1E43"/>
    <w:rsid w:val="002C22F3"/>
    <w:rsid w:val="002C23F5"/>
    <w:rsid w:val="002C2518"/>
    <w:rsid w:val="002C25F6"/>
    <w:rsid w:val="002C262F"/>
    <w:rsid w:val="002C280E"/>
    <w:rsid w:val="002C2846"/>
    <w:rsid w:val="002C2917"/>
    <w:rsid w:val="002C2D2A"/>
    <w:rsid w:val="002C345C"/>
    <w:rsid w:val="002C3666"/>
    <w:rsid w:val="002C36C0"/>
    <w:rsid w:val="002C36DD"/>
    <w:rsid w:val="002C3702"/>
    <w:rsid w:val="002C3C2E"/>
    <w:rsid w:val="002C3F11"/>
    <w:rsid w:val="002C3F5B"/>
    <w:rsid w:val="002C40BE"/>
    <w:rsid w:val="002C41B7"/>
    <w:rsid w:val="002C43E0"/>
    <w:rsid w:val="002C463D"/>
    <w:rsid w:val="002C47D2"/>
    <w:rsid w:val="002C495E"/>
    <w:rsid w:val="002C4A52"/>
    <w:rsid w:val="002C4A90"/>
    <w:rsid w:val="002C4C25"/>
    <w:rsid w:val="002C4D96"/>
    <w:rsid w:val="002C51B0"/>
    <w:rsid w:val="002C51BC"/>
    <w:rsid w:val="002C52F0"/>
    <w:rsid w:val="002C531A"/>
    <w:rsid w:val="002C5425"/>
    <w:rsid w:val="002C566C"/>
    <w:rsid w:val="002C56EB"/>
    <w:rsid w:val="002C57F9"/>
    <w:rsid w:val="002C5A67"/>
    <w:rsid w:val="002C5B61"/>
    <w:rsid w:val="002C672D"/>
    <w:rsid w:val="002C6AAC"/>
    <w:rsid w:val="002C75F0"/>
    <w:rsid w:val="002C76E1"/>
    <w:rsid w:val="002C78CF"/>
    <w:rsid w:val="002C7D34"/>
    <w:rsid w:val="002C7F55"/>
    <w:rsid w:val="002D020D"/>
    <w:rsid w:val="002D04AF"/>
    <w:rsid w:val="002D0852"/>
    <w:rsid w:val="002D08CD"/>
    <w:rsid w:val="002D0AB1"/>
    <w:rsid w:val="002D0AC9"/>
    <w:rsid w:val="002D0DC9"/>
    <w:rsid w:val="002D0DCD"/>
    <w:rsid w:val="002D0F0E"/>
    <w:rsid w:val="002D0F70"/>
    <w:rsid w:val="002D0FB8"/>
    <w:rsid w:val="002D1455"/>
    <w:rsid w:val="002D18FE"/>
    <w:rsid w:val="002D1B9A"/>
    <w:rsid w:val="002D1D83"/>
    <w:rsid w:val="002D1E6A"/>
    <w:rsid w:val="002D21D7"/>
    <w:rsid w:val="002D22ED"/>
    <w:rsid w:val="002D251C"/>
    <w:rsid w:val="002D2710"/>
    <w:rsid w:val="002D277B"/>
    <w:rsid w:val="002D29D6"/>
    <w:rsid w:val="002D2C1F"/>
    <w:rsid w:val="002D2C4F"/>
    <w:rsid w:val="002D2E57"/>
    <w:rsid w:val="002D2F59"/>
    <w:rsid w:val="002D3563"/>
    <w:rsid w:val="002D35EA"/>
    <w:rsid w:val="002D380A"/>
    <w:rsid w:val="002D3959"/>
    <w:rsid w:val="002D3CB9"/>
    <w:rsid w:val="002D43A7"/>
    <w:rsid w:val="002D47F0"/>
    <w:rsid w:val="002D4E4B"/>
    <w:rsid w:val="002D4F8A"/>
    <w:rsid w:val="002D4FEC"/>
    <w:rsid w:val="002D5017"/>
    <w:rsid w:val="002D5091"/>
    <w:rsid w:val="002D5565"/>
    <w:rsid w:val="002D55D8"/>
    <w:rsid w:val="002D5C84"/>
    <w:rsid w:val="002D5D68"/>
    <w:rsid w:val="002D5E25"/>
    <w:rsid w:val="002D665C"/>
    <w:rsid w:val="002D6932"/>
    <w:rsid w:val="002D6FFC"/>
    <w:rsid w:val="002D7401"/>
    <w:rsid w:val="002D7700"/>
    <w:rsid w:val="002D78F7"/>
    <w:rsid w:val="002D7BE5"/>
    <w:rsid w:val="002D7D7E"/>
    <w:rsid w:val="002E00DD"/>
    <w:rsid w:val="002E0296"/>
    <w:rsid w:val="002E067D"/>
    <w:rsid w:val="002E07A8"/>
    <w:rsid w:val="002E0E1F"/>
    <w:rsid w:val="002E0E90"/>
    <w:rsid w:val="002E10F2"/>
    <w:rsid w:val="002E12CD"/>
    <w:rsid w:val="002E146B"/>
    <w:rsid w:val="002E1BE2"/>
    <w:rsid w:val="002E1C79"/>
    <w:rsid w:val="002E1EE3"/>
    <w:rsid w:val="002E2368"/>
    <w:rsid w:val="002E23CE"/>
    <w:rsid w:val="002E26FF"/>
    <w:rsid w:val="002E2724"/>
    <w:rsid w:val="002E283D"/>
    <w:rsid w:val="002E2C4A"/>
    <w:rsid w:val="002E2E9A"/>
    <w:rsid w:val="002E31CA"/>
    <w:rsid w:val="002E32C1"/>
    <w:rsid w:val="002E334B"/>
    <w:rsid w:val="002E347A"/>
    <w:rsid w:val="002E35F9"/>
    <w:rsid w:val="002E364C"/>
    <w:rsid w:val="002E380E"/>
    <w:rsid w:val="002E3907"/>
    <w:rsid w:val="002E3A7E"/>
    <w:rsid w:val="002E3F1C"/>
    <w:rsid w:val="002E4045"/>
    <w:rsid w:val="002E419A"/>
    <w:rsid w:val="002E4759"/>
    <w:rsid w:val="002E484D"/>
    <w:rsid w:val="002E4DA5"/>
    <w:rsid w:val="002E51C3"/>
    <w:rsid w:val="002E535F"/>
    <w:rsid w:val="002E55CC"/>
    <w:rsid w:val="002E58BD"/>
    <w:rsid w:val="002E5EE4"/>
    <w:rsid w:val="002E63F1"/>
    <w:rsid w:val="002E6501"/>
    <w:rsid w:val="002E65D9"/>
    <w:rsid w:val="002E65F2"/>
    <w:rsid w:val="002E6A7C"/>
    <w:rsid w:val="002E6B31"/>
    <w:rsid w:val="002E6C6E"/>
    <w:rsid w:val="002E6CBD"/>
    <w:rsid w:val="002E6EEE"/>
    <w:rsid w:val="002E73EC"/>
    <w:rsid w:val="002E7415"/>
    <w:rsid w:val="002E7673"/>
    <w:rsid w:val="002E7AC1"/>
    <w:rsid w:val="002E7EE3"/>
    <w:rsid w:val="002F0066"/>
    <w:rsid w:val="002F017F"/>
    <w:rsid w:val="002F0408"/>
    <w:rsid w:val="002F0633"/>
    <w:rsid w:val="002F0951"/>
    <w:rsid w:val="002F0CEC"/>
    <w:rsid w:val="002F10C4"/>
    <w:rsid w:val="002F1568"/>
    <w:rsid w:val="002F1724"/>
    <w:rsid w:val="002F18CD"/>
    <w:rsid w:val="002F1C2C"/>
    <w:rsid w:val="002F208B"/>
    <w:rsid w:val="002F24DA"/>
    <w:rsid w:val="002F251B"/>
    <w:rsid w:val="002F2633"/>
    <w:rsid w:val="002F3074"/>
    <w:rsid w:val="002F31CC"/>
    <w:rsid w:val="002F34C8"/>
    <w:rsid w:val="002F36A7"/>
    <w:rsid w:val="002F3838"/>
    <w:rsid w:val="002F3BC4"/>
    <w:rsid w:val="002F3C65"/>
    <w:rsid w:val="002F3E5C"/>
    <w:rsid w:val="002F3E77"/>
    <w:rsid w:val="002F3E78"/>
    <w:rsid w:val="002F3EEA"/>
    <w:rsid w:val="002F3FB8"/>
    <w:rsid w:val="002F42DB"/>
    <w:rsid w:val="002F42F4"/>
    <w:rsid w:val="002F4318"/>
    <w:rsid w:val="002F445F"/>
    <w:rsid w:val="002F4499"/>
    <w:rsid w:val="002F44EC"/>
    <w:rsid w:val="002F48AC"/>
    <w:rsid w:val="002F48F8"/>
    <w:rsid w:val="002F4942"/>
    <w:rsid w:val="002F49F7"/>
    <w:rsid w:val="002F4CE1"/>
    <w:rsid w:val="002F4E62"/>
    <w:rsid w:val="002F5128"/>
    <w:rsid w:val="002F5193"/>
    <w:rsid w:val="002F55B0"/>
    <w:rsid w:val="002F5B80"/>
    <w:rsid w:val="002F5DE9"/>
    <w:rsid w:val="002F5F42"/>
    <w:rsid w:val="002F5FB3"/>
    <w:rsid w:val="002F6014"/>
    <w:rsid w:val="002F601B"/>
    <w:rsid w:val="002F603A"/>
    <w:rsid w:val="002F632F"/>
    <w:rsid w:val="002F636F"/>
    <w:rsid w:val="002F63F9"/>
    <w:rsid w:val="002F6553"/>
    <w:rsid w:val="002F659D"/>
    <w:rsid w:val="002F6827"/>
    <w:rsid w:val="002F6901"/>
    <w:rsid w:val="002F6954"/>
    <w:rsid w:val="002F697F"/>
    <w:rsid w:val="002F6B5E"/>
    <w:rsid w:val="002F6C3D"/>
    <w:rsid w:val="002F6D6F"/>
    <w:rsid w:val="002F71BA"/>
    <w:rsid w:val="002F7279"/>
    <w:rsid w:val="002F7425"/>
    <w:rsid w:val="002F7A84"/>
    <w:rsid w:val="002F7DD3"/>
    <w:rsid w:val="00300062"/>
    <w:rsid w:val="00300262"/>
    <w:rsid w:val="0030059A"/>
    <w:rsid w:val="00300746"/>
    <w:rsid w:val="00300755"/>
    <w:rsid w:val="003009E7"/>
    <w:rsid w:val="00300AF4"/>
    <w:rsid w:val="00301357"/>
    <w:rsid w:val="003014A0"/>
    <w:rsid w:val="003014C7"/>
    <w:rsid w:val="00301516"/>
    <w:rsid w:val="003016CA"/>
    <w:rsid w:val="003019EB"/>
    <w:rsid w:val="00301EA4"/>
    <w:rsid w:val="003020FB"/>
    <w:rsid w:val="0030233B"/>
    <w:rsid w:val="0030273B"/>
    <w:rsid w:val="00302E4A"/>
    <w:rsid w:val="00302F0A"/>
    <w:rsid w:val="00303112"/>
    <w:rsid w:val="0030324B"/>
    <w:rsid w:val="00303531"/>
    <w:rsid w:val="0030373B"/>
    <w:rsid w:val="0030374B"/>
    <w:rsid w:val="00303979"/>
    <w:rsid w:val="00303B29"/>
    <w:rsid w:val="00303EC9"/>
    <w:rsid w:val="00303F65"/>
    <w:rsid w:val="003040DD"/>
    <w:rsid w:val="00304168"/>
    <w:rsid w:val="003041F3"/>
    <w:rsid w:val="00304411"/>
    <w:rsid w:val="0030444E"/>
    <w:rsid w:val="00304452"/>
    <w:rsid w:val="003044E5"/>
    <w:rsid w:val="0030451B"/>
    <w:rsid w:val="0030461B"/>
    <w:rsid w:val="00304688"/>
    <w:rsid w:val="00304773"/>
    <w:rsid w:val="003049F8"/>
    <w:rsid w:val="00304EC6"/>
    <w:rsid w:val="0030507E"/>
    <w:rsid w:val="003053E8"/>
    <w:rsid w:val="00305739"/>
    <w:rsid w:val="003058D5"/>
    <w:rsid w:val="00305C60"/>
    <w:rsid w:val="00305CD3"/>
    <w:rsid w:val="00305F91"/>
    <w:rsid w:val="00306237"/>
    <w:rsid w:val="00306737"/>
    <w:rsid w:val="003076F8"/>
    <w:rsid w:val="0030792A"/>
    <w:rsid w:val="00307BF1"/>
    <w:rsid w:val="00307BF3"/>
    <w:rsid w:val="00307C08"/>
    <w:rsid w:val="00307E78"/>
    <w:rsid w:val="00307F43"/>
    <w:rsid w:val="003105FE"/>
    <w:rsid w:val="0031094A"/>
    <w:rsid w:val="00310BCB"/>
    <w:rsid w:val="00310E0E"/>
    <w:rsid w:val="00310E5A"/>
    <w:rsid w:val="00311182"/>
    <w:rsid w:val="003118B2"/>
    <w:rsid w:val="00311D9F"/>
    <w:rsid w:val="003125AC"/>
    <w:rsid w:val="00312A8B"/>
    <w:rsid w:val="00312C1D"/>
    <w:rsid w:val="00312DFE"/>
    <w:rsid w:val="00312EE6"/>
    <w:rsid w:val="00312F07"/>
    <w:rsid w:val="00313027"/>
    <w:rsid w:val="0031306F"/>
    <w:rsid w:val="00313289"/>
    <w:rsid w:val="003133A6"/>
    <w:rsid w:val="003137EC"/>
    <w:rsid w:val="003139AF"/>
    <w:rsid w:val="00313C36"/>
    <w:rsid w:val="00314032"/>
    <w:rsid w:val="003141A5"/>
    <w:rsid w:val="003141E9"/>
    <w:rsid w:val="00314A16"/>
    <w:rsid w:val="00314EEB"/>
    <w:rsid w:val="00314EFC"/>
    <w:rsid w:val="00315000"/>
    <w:rsid w:val="00315179"/>
    <w:rsid w:val="0031517F"/>
    <w:rsid w:val="0031551E"/>
    <w:rsid w:val="0031552F"/>
    <w:rsid w:val="003159EE"/>
    <w:rsid w:val="00315DAB"/>
    <w:rsid w:val="0031625F"/>
    <w:rsid w:val="003163B2"/>
    <w:rsid w:val="003168A2"/>
    <w:rsid w:val="00316D45"/>
    <w:rsid w:val="00316E21"/>
    <w:rsid w:val="00317219"/>
    <w:rsid w:val="00317234"/>
    <w:rsid w:val="0031745E"/>
    <w:rsid w:val="0031768E"/>
    <w:rsid w:val="003179AF"/>
    <w:rsid w:val="00317AE8"/>
    <w:rsid w:val="00317B41"/>
    <w:rsid w:val="00317E11"/>
    <w:rsid w:val="00317E93"/>
    <w:rsid w:val="0032052C"/>
    <w:rsid w:val="00320C8F"/>
    <w:rsid w:val="003210D0"/>
    <w:rsid w:val="00321180"/>
    <w:rsid w:val="00321231"/>
    <w:rsid w:val="0032137C"/>
    <w:rsid w:val="003213D4"/>
    <w:rsid w:val="003217E0"/>
    <w:rsid w:val="003217E6"/>
    <w:rsid w:val="00321C00"/>
    <w:rsid w:val="00321D5D"/>
    <w:rsid w:val="00321E0C"/>
    <w:rsid w:val="00321FC8"/>
    <w:rsid w:val="0032211B"/>
    <w:rsid w:val="00322384"/>
    <w:rsid w:val="003226D8"/>
    <w:rsid w:val="0032287A"/>
    <w:rsid w:val="00322AE9"/>
    <w:rsid w:val="00322D35"/>
    <w:rsid w:val="00323546"/>
    <w:rsid w:val="00323633"/>
    <w:rsid w:val="003237CF"/>
    <w:rsid w:val="00323850"/>
    <w:rsid w:val="003238C1"/>
    <w:rsid w:val="00323A84"/>
    <w:rsid w:val="00323C31"/>
    <w:rsid w:val="00323EC6"/>
    <w:rsid w:val="003242C9"/>
    <w:rsid w:val="00324467"/>
    <w:rsid w:val="003245B9"/>
    <w:rsid w:val="00324D8B"/>
    <w:rsid w:val="003250CC"/>
    <w:rsid w:val="0032593C"/>
    <w:rsid w:val="00325BE1"/>
    <w:rsid w:val="00325F44"/>
    <w:rsid w:val="00325FBA"/>
    <w:rsid w:val="0032618E"/>
    <w:rsid w:val="003266A5"/>
    <w:rsid w:val="00326747"/>
    <w:rsid w:val="00326A55"/>
    <w:rsid w:val="00326CBB"/>
    <w:rsid w:val="00326D2C"/>
    <w:rsid w:val="00326FC4"/>
    <w:rsid w:val="00327192"/>
    <w:rsid w:val="003272C8"/>
    <w:rsid w:val="00327464"/>
    <w:rsid w:val="003274F8"/>
    <w:rsid w:val="00327510"/>
    <w:rsid w:val="00327619"/>
    <w:rsid w:val="00327649"/>
    <w:rsid w:val="0032767A"/>
    <w:rsid w:val="0032773D"/>
    <w:rsid w:val="003300B8"/>
    <w:rsid w:val="00330384"/>
    <w:rsid w:val="00330678"/>
    <w:rsid w:val="00330CFB"/>
    <w:rsid w:val="00331190"/>
    <w:rsid w:val="003311D2"/>
    <w:rsid w:val="00331344"/>
    <w:rsid w:val="0033146A"/>
    <w:rsid w:val="00331864"/>
    <w:rsid w:val="00332069"/>
    <w:rsid w:val="0033232D"/>
    <w:rsid w:val="00332859"/>
    <w:rsid w:val="0033286F"/>
    <w:rsid w:val="00332923"/>
    <w:rsid w:val="00332B43"/>
    <w:rsid w:val="00332DA0"/>
    <w:rsid w:val="003333E0"/>
    <w:rsid w:val="0033350D"/>
    <w:rsid w:val="003336A5"/>
    <w:rsid w:val="00333829"/>
    <w:rsid w:val="0033389A"/>
    <w:rsid w:val="00333AD5"/>
    <w:rsid w:val="00333B6E"/>
    <w:rsid w:val="00333B78"/>
    <w:rsid w:val="00333C26"/>
    <w:rsid w:val="00333CDE"/>
    <w:rsid w:val="00333F1C"/>
    <w:rsid w:val="00333F6B"/>
    <w:rsid w:val="003340A9"/>
    <w:rsid w:val="003344A8"/>
    <w:rsid w:val="0033460B"/>
    <w:rsid w:val="0033496C"/>
    <w:rsid w:val="003350BC"/>
    <w:rsid w:val="003351A4"/>
    <w:rsid w:val="00335592"/>
    <w:rsid w:val="0033562C"/>
    <w:rsid w:val="0033588C"/>
    <w:rsid w:val="00335B25"/>
    <w:rsid w:val="00335C27"/>
    <w:rsid w:val="00335CC9"/>
    <w:rsid w:val="00335D00"/>
    <w:rsid w:val="003367F3"/>
    <w:rsid w:val="003369D3"/>
    <w:rsid w:val="00336EFA"/>
    <w:rsid w:val="00336F1D"/>
    <w:rsid w:val="00336FAA"/>
    <w:rsid w:val="0033706D"/>
    <w:rsid w:val="00337125"/>
    <w:rsid w:val="00337800"/>
    <w:rsid w:val="00337E91"/>
    <w:rsid w:val="00337F3C"/>
    <w:rsid w:val="00340806"/>
    <w:rsid w:val="00340A71"/>
    <w:rsid w:val="00340B44"/>
    <w:rsid w:val="00341114"/>
    <w:rsid w:val="0034117C"/>
    <w:rsid w:val="003411A5"/>
    <w:rsid w:val="00341381"/>
    <w:rsid w:val="00341583"/>
    <w:rsid w:val="0034178D"/>
    <w:rsid w:val="0034179A"/>
    <w:rsid w:val="003417CE"/>
    <w:rsid w:val="00341883"/>
    <w:rsid w:val="0034192B"/>
    <w:rsid w:val="003419DD"/>
    <w:rsid w:val="00341E97"/>
    <w:rsid w:val="003421B1"/>
    <w:rsid w:val="0034222E"/>
    <w:rsid w:val="00342502"/>
    <w:rsid w:val="00342655"/>
    <w:rsid w:val="00342A32"/>
    <w:rsid w:val="00342D39"/>
    <w:rsid w:val="00342E2D"/>
    <w:rsid w:val="00342EBE"/>
    <w:rsid w:val="00342F93"/>
    <w:rsid w:val="003432BB"/>
    <w:rsid w:val="00343E9D"/>
    <w:rsid w:val="00343F7D"/>
    <w:rsid w:val="0034432C"/>
    <w:rsid w:val="0034439F"/>
    <w:rsid w:val="003443B4"/>
    <w:rsid w:val="00344574"/>
    <w:rsid w:val="00344E12"/>
    <w:rsid w:val="00344E7C"/>
    <w:rsid w:val="00344EA2"/>
    <w:rsid w:val="00345032"/>
    <w:rsid w:val="0034532C"/>
    <w:rsid w:val="0034568F"/>
    <w:rsid w:val="0034588F"/>
    <w:rsid w:val="00345D63"/>
    <w:rsid w:val="00345F02"/>
    <w:rsid w:val="00346104"/>
    <w:rsid w:val="00346338"/>
    <w:rsid w:val="003464C9"/>
    <w:rsid w:val="0034656E"/>
    <w:rsid w:val="003468F1"/>
    <w:rsid w:val="00346E3B"/>
    <w:rsid w:val="00347388"/>
    <w:rsid w:val="003474CD"/>
    <w:rsid w:val="0034789B"/>
    <w:rsid w:val="00347E75"/>
    <w:rsid w:val="0035042B"/>
    <w:rsid w:val="00350525"/>
    <w:rsid w:val="003508F2"/>
    <w:rsid w:val="00350B14"/>
    <w:rsid w:val="00350BC5"/>
    <w:rsid w:val="003511F2"/>
    <w:rsid w:val="00351420"/>
    <w:rsid w:val="00351C9C"/>
    <w:rsid w:val="00352233"/>
    <w:rsid w:val="003522FD"/>
    <w:rsid w:val="003523CA"/>
    <w:rsid w:val="003525CE"/>
    <w:rsid w:val="003527D7"/>
    <w:rsid w:val="00352945"/>
    <w:rsid w:val="00352B2D"/>
    <w:rsid w:val="00352DA1"/>
    <w:rsid w:val="00353346"/>
    <w:rsid w:val="003534DE"/>
    <w:rsid w:val="003534E7"/>
    <w:rsid w:val="00353A08"/>
    <w:rsid w:val="00353B5D"/>
    <w:rsid w:val="00353E1D"/>
    <w:rsid w:val="00353F5F"/>
    <w:rsid w:val="00354050"/>
    <w:rsid w:val="00354666"/>
    <w:rsid w:val="0035470D"/>
    <w:rsid w:val="00354AAA"/>
    <w:rsid w:val="00354E7B"/>
    <w:rsid w:val="003554D5"/>
    <w:rsid w:val="00355754"/>
    <w:rsid w:val="00355756"/>
    <w:rsid w:val="0035585F"/>
    <w:rsid w:val="00355C03"/>
    <w:rsid w:val="00355E6E"/>
    <w:rsid w:val="00355F64"/>
    <w:rsid w:val="003563BA"/>
    <w:rsid w:val="003569F1"/>
    <w:rsid w:val="00356B34"/>
    <w:rsid w:val="00356BB2"/>
    <w:rsid w:val="00357036"/>
    <w:rsid w:val="00357363"/>
    <w:rsid w:val="003576A8"/>
    <w:rsid w:val="00357C1C"/>
    <w:rsid w:val="00357E4C"/>
    <w:rsid w:val="00357FE0"/>
    <w:rsid w:val="00360021"/>
    <w:rsid w:val="00360317"/>
    <w:rsid w:val="00360583"/>
    <w:rsid w:val="00360756"/>
    <w:rsid w:val="003609BE"/>
    <w:rsid w:val="00360A58"/>
    <w:rsid w:val="00360CD3"/>
    <w:rsid w:val="0036128C"/>
    <w:rsid w:val="003614D3"/>
    <w:rsid w:val="0036181C"/>
    <w:rsid w:val="00361D8D"/>
    <w:rsid w:val="0036205D"/>
    <w:rsid w:val="003621F2"/>
    <w:rsid w:val="00362910"/>
    <w:rsid w:val="00362BFA"/>
    <w:rsid w:val="00362EB3"/>
    <w:rsid w:val="00362FA6"/>
    <w:rsid w:val="00363117"/>
    <w:rsid w:val="003633D4"/>
    <w:rsid w:val="003633E6"/>
    <w:rsid w:val="0036377E"/>
    <w:rsid w:val="0036392E"/>
    <w:rsid w:val="00363B77"/>
    <w:rsid w:val="00363C84"/>
    <w:rsid w:val="00363CD8"/>
    <w:rsid w:val="00363CF6"/>
    <w:rsid w:val="00363D65"/>
    <w:rsid w:val="00363E57"/>
    <w:rsid w:val="00363FD3"/>
    <w:rsid w:val="00364017"/>
    <w:rsid w:val="00364173"/>
    <w:rsid w:val="003642A5"/>
    <w:rsid w:val="003642FC"/>
    <w:rsid w:val="00364312"/>
    <w:rsid w:val="00364335"/>
    <w:rsid w:val="0036462C"/>
    <w:rsid w:val="00364AF3"/>
    <w:rsid w:val="00364DF4"/>
    <w:rsid w:val="0036519E"/>
    <w:rsid w:val="00365225"/>
    <w:rsid w:val="00365334"/>
    <w:rsid w:val="003654F4"/>
    <w:rsid w:val="00365674"/>
    <w:rsid w:val="003657AA"/>
    <w:rsid w:val="00365827"/>
    <w:rsid w:val="00365949"/>
    <w:rsid w:val="003661F8"/>
    <w:rsid w:val="003665D1"/>
    <w:rsid w:val="00366673"/>
    <w:rsid w:val="00366824"/>
    <w:rsid w:val="00366CED"/>
    <w:rsid w:val="00366D3A"/>
    <w:rsid w:val="00366E5B"/>
    <w:rsid w:val="00366EA3"/>
    <w:rsid w:val="00367093"/>
    <w:rsid w:val="00367194"/>
    <w:rsid w:val="003672F6"/>
    <w:rsid w:val="00367338"/>
    <w:rsid w:val="003674ED"/>
    <w:rsid w:val="003678F3"/>
    <w:rsid w:val="00367C9D"/>
    <w:rsid w:val="00367D87"/>
    <w:rsid w:val="00367EF4"/>
    <w:rsid w:val="003700C2"/>
    <w:rsid w:val="00370593"/>
    <w:rsid w:val="003705B8"/>
    <w:rsid w:val="003705BB"/>
    <w:rsid w:val="00370839"/>
    <w:rsid w:val="00371092"/>
    <w:rsid w:val="003714F7"/>
    <w:rsid w:val="00371967"/>
    <w:rsid w:val="00371AB3"/>
    <w:rsid w:val="00371D55"/>
    <w:rsid w:val="00372273"/>
    <w:rsid w:val="00372324"/>
    <w:rsid w:val="00372372"/>
    <w:rsid w:val="003723B5"/>
    <w:rsid w:val="00372637"/>
    <w:rsid w:val="003726EC"/>
    <w:rsid w:val="00372758"/>
    <w:rsid w:val="003728BB"/>
    <w:rsid w:val="00372A24"/>
    <w:rsid w:val="00372EAE"/>
    <w:rsid w:val="00372FC1"/>
    <w:rsid w:val="0037305F"/>
    <w:rsid w:val="00373194"/>
    <w:rsid w:val="003735DE"/>
    <w:rsid w:val="003739B1"/>
    <w:rsid w:val="00373A8B"/>
    <w:rsid w:val="00373BB0"/>
    <w:rsid w:val="00373BE0"/>
    <w:rsid w:val="00373C7E"/>
    <w:rsid w:val="00373D44"/>
    <w:rsid w:val="00373E35"/>
    <w:rsid w:val="00373E40"/>
    <w:rsid w:val="00374036"/>
    <w:rsid w:val="0037423B"/>
    <w:rsid w:val="00374614"/>
    <w:rsid w:val="00374706"/>
    <w:rsid w:val="003747C9"/>
    <w:rsid w:val="00374D8F"/>
    <w:rsid w:val="00374DA4"/>
    <w:rsid w:val="003751D0"/>
    <w:rsid w:val="0037529A"/>
    <w:rsid w:val="003754E8"/>
    <w:rsid w:val="00375587"/>
    <w:rsid w:val="0037689B"/>
    <w:rsid w:val="003768DC"/>
    <w:rsid w:val="0037695E"/>
    <w:rsid w:val="00376A39"/>
    <w:rsid w:val="00376BA8"/>
    <w:rsid w:val="00376CAB"/>
    <w:rsid w:val="00376F1E"/>
    <w:rsid w:val="00377232"/>
    <w:rsid w:val="003772E7"/>
    <w:rsid w:val="00377339"/>
    <w:rsid w:val="003776E0"/>
    <w:rsid w:val="00377852"/>
    <w:rsid w:val="00377B31"/>
    <w:rsid w:val="00377D7F"/>
    <w:rsid w:val="00377F17"/>
    <w:rsid w:val="00377FDB"/>
    <w:rsid w:val="0038003E"/>
    <w:rsid w:val="0038056C"/>
    <w:rsid w:val="003809FF"/>
    <w:rsid w:val="00380CD1"/>
    <w:rsid w:val="00380CD3"/>
    <w:rsid w:val="00381049"/>
    <w:rsid w:val="0038109F"/>
    <w:rsid w:val="003810C2"/>
    <w:rsid w:val="003810DC"/>
    <w:rsid w:val="003812D3"/>
    <w:rsid w:val="00381547"/>
    <w:rsid w:val="003816B0"/>
    <w:rsid w:val="00381797"/>
    <w:rsid w:val="003818B5"/>
    <w:rsid w:val="00381BBE"/>
    <w:rsid w:val="00381BDE"/>
    <w:rsid w:val="0038221B"/>
    <w:rsid w:val="003825C9"/>
    <w:rsid w:val="0038268F"/>
    <w:rsid w:val="00382C6E"/>
    <w:rsid w:val="00382D7C"/>
    <w:rsid w:val="00383087"/>
    <w:rsid w:val="00383363"/>
    <w:rsid w:val="003833ED"/>
    <w:rsid w:val="003834F8"/>
    <w:rsid w:val="00383685"/>
    <w:rsid w:val="0038374B"/>
    <w:rsid w:val="00383C86"/>
    <w:rsid w:val="00383CBB"/>
    <w:rsid w:val="00383D19"/>
    <w:rsid w:val="00383DEC"/>
    <w:rsid w:val="00383F82"/>
    <w:rsid w:val="003840BB"/>
    <w:rsid w:val="00384141"/>
    <w:rsid w:val="003841EA"/>
    <w:rsid w:val="0038422C"/>
    <w:rsid w:val="003842DC"/>
    <w:rsid w:val="003844E9"/>
    <w:rsid w:val="0038454D"/>
    <w:rsid w:val="00384A93"/>
    <w:rsid w:val="00384AC4"/>
    <w:rsid w:val="00384C33"/>
    <w:rsid w:val="00384FDF"/>
    <w:rsid w:val="003851F3"/>
    <w:rsid w:val="0038520D"/>
    <w:rsid w:val="003853A3"/>
    <w:rsid w:val="003854E7"/>
    <w:rsid w:val="00385593"/>
    <w:rsid w:val="00385CD5"/>
    <w:rsid w:val="00385F77"/>
    <w:rsid w:val="0038606A"/>
    <w:rsid w:val="003860CB"/>
    <w:rsid w:val="0038623C"/>
    <w:rsid w:val="00386327"/>
    <w:rsid w:val="003867A0"/>
    <w:rsid w:val="0038687A"/>
    <w:rsid w:val="0038693F"/>
    <w:rsid w:val="00386EA8"/>
    <w:rsid w:val="00387433"/>
    <w:rsid w:val="00387685"/>
    <w:rsid w:val="00387A9F"/>
    <w:rsid w:val="00387ACD"/>
    <w:rsid w:val="00387ADC"/>
    <w:rsid w:val="00387B46"/>
    <w:rsid w:val="00387D9A"/>
    <w:rsid w:val="00387E49"/>
    <w:rsid w:val="00387F60"/>
    <w:rsid w:val="00390056"/>
    <w:rsid w:val="0039030F"/>
    <w:rsid w:val="0039059C"/>
    <w:rsid w:val="003905D8"/>
    <w:rsid w:val="0039071D"/>
    <w:rsid w:val="00390774"/>
    <w:rsid w:val="00390B23"/>
    <w:rsid w:val="00390B4B"/>
    <w:rsid w:val="00390CE1"/>
    <w:rsid w:val="00390D91"/>
    <w:rsid w:val="00390ED9"/>
    <w:rsid w:val="0039108C"/>
    <w:rsid w:val="003911D5"/>
    <w:rsid w:val="003912E8"/>
    <w:rsid w:val="00391888"/>
    <w:rsid w:val="003918AE"/>
    <w:rsid w:val="00391CB3"/>
    <w:rsid w:val="003920AE"/>
    <w:rsid w:val="00392169"/>
    <w:rsid w:val="003926D7"/>
    <w:rsid w:val="003929AF"/>
    <w:rsid w:val="00392CF3"/>
    <w:rsid w:val="00393150"/>
    <w:rsid w:val="003931CC"/>
    <w:rsid w:val="0039342C"/>
    <w:rsid w:val="00393555"/>
    <w:rsid w:val="00393752"/>
    <w:rsid w:val="003937BC"/>
    <w:rsid w:val="003937FE"/>
    <w:rsid w:val="003938D9"/>
    <w:rsid w:val="00394068"/>
    <w:rsid w:val="003943C3"/>
    <w:rsid w:val="0039489C"/>
    <w:rsid w:val="0039496B"/>
    <w:rsid w:val="00394E1C"/>
    <w:rsid w:val="00394E64"/>
    <w:rsid w:val="00394F5A"/>
    <w:rsid w:val="003951B9"/>
    <w:rsid w:val="003953F2"/>
    <w:rsid w:val="003954EF"/>
    <w:rsid w:val="00395712"/>
    <w:rsid w:val="00395909"/>
    <w:rsid w:val="0039592B"/>
    <w:rsid w:val="00395DF8"/>
    <w:rsid w:val="003961AA"/>
    <w:rsid w:val="0039623D"/>
    <w:rsid w:val="003963FC"/>
    <w:rsid w:val="0039645C"/>
    <w:rsid w:val="00396594"/>
    <w:rsid w:val="00396BB5"/>
    <w:rsid w:val="00396BFE"/>
    <w:rsid w:val="00396F10"/>
    <w:rsid w:val="0039709A"/>
    <w:rsid w:val="0039723C"/>
    <w:rsid w:val="00397525"/>
    <w:rsid w:val="003976F4"/>
    <w:rsid w:val="00397989"/>
    <w:rsid w:val="00397EAB"/>
    <w:rsid w:val="003A0399"/>
    <w:rsid w:val="003A0458"/>
    <w:rsid w:val="003A0481"/>
    <w:rsid w:val="003A08DC"/>
    <w:rsid w:val="003A0AD5"/>
    <w:rsid w:val="003A0C44"/>
    <w:rsid w:val="003A0CA4"/>
    <w:rsid w:val="003A0EEA"/>
    <w:rsid w:val="003A120E"/>
    <w:rsid w:val="003A1390"/>
    <w:rsid w:val="003A17C6"/>
    <w:rsid w:val="003A1842"/>
    <w:rsid w:val="003A18EE"/>
    <w:rsid w:val="003A1C7A"/>
    <w:rsid w:val="003A1F16"/>
    <w:rsid w:val="003A272F"/>
    <w:rsid w:val="003A275D"/>
    <w:rsid w:val="003A281B"/>
    <w:rsid w:val="003A2A08"/>
    <w:rsid w:val="003A2F14"/>
    <w:rsid w:val="003A2FF2"/>
    <w:rsid w:val="003A3399"/>
    <w:rsid w:val="003A3456"/>
    <w:rsid w:val="003A34CE"/>
    <w:rsid w:val="003A35BD"/>
    <w:rsid w:val="003A3B71"/>
    <w:rsid w:val="003A3CD4"/>
    <w:rsid w:val="003A3FC6"/>
    <w:rsid w:val="003A4503"/>
    <w:rsid w:val="003A4536"/>
    <w:rsid w:val="003A4C87"/>
    <w:rsid w:val="003A4C8D"/>
    <w:rsid w:val="003A4D6D"/>
    <w:rsid w:val="003A4FD8"/>
    <w:rsid w:val="003A5082"/>
    <w:rsid w:val="003A55DC"/>
    <w:rsid w:val="003A5704"/>
    <w:rsid w:val="003A579D"/>
    <w:rsid w:val="003A57A3"/>
    <w:rsid w:val="003A57DC"/>
    <w:rsid w:val="003A59B2"/>
    <w:rsid w:val="003A59F5"/>
    <w:rsid w:val="003A5BF8"/>
    <w:rsid w:val="003A5E5C"/>
    <w:rsid w:val="003A5FDE"/>
    <w:rsid w:val="003A6167"/>
    <w:rsid w:val="003A6257"/>
    <w:rsid w:val="003A6522"/>
    <w:rsid w:val="003A65ED"/>
    <w:rsid w:val="003A679F"/>
    <w:rsid w:val="003A682F"/>
    <w:rsid w:val="003A698D"/>
    <w:rsid w:val="003A69D4"/>
    <w:rsid w:val="003A6E3F"/>
    <w:rsid w:val="003A6EB9"/>
    <w:rsid w:val="003A6F2F"/>
    <w:rsid w:val="003A7000"/>
    <w:rsid w:val="003A72B6"/>
    <w:rsid w:val="003A7342"/>
    <w:rsid w:val="003A743C"/>
    <w:rsid w:val="003A7645"/>
    <w:rsid w:val="003A76C0"/>
    <w:rsid w:val="003A77E8"/>
    <w:rsid w:val="003A7830"/>
    <w:rsid w:val="003A7994"/>
    <w:rsid w:val="003B0263"/>
    <w:rsid w:val="003B0461"/>
    <w:rsid w:val="003B080C"/>
    <w:rsid w:val="003B0897"/>
    <w:rsid w:val="003B0A40"/>
    <w:rsid w:val="003B0A58"/>
    <w:rsid w:val="003B0A94"/>
    <w:rsid w:val="003B1006"/>
    <w:rsid w:val="003B10BD"/>
    <w:rsid w:val="003B1281"/>
    <w:rsid w:val="003B1704"/>
    <w:rsid w:val="003B1B88"/>
    <w:rsid w:val="003B1BA2"/>
    <w:rsid w:val="003B1C44"/>
    <w:rsid w:val="003B20CE"/>
    <w:rsid w:val="003B23B2"/>
    <w:rsid w:val="003B30D8"/>
    <w:rsid w:val="003B32A7"/>
    <w:rsid w:val="003B35EC"/>
    <w:rsid w:val="003B37D2"/>
    <w:rsid w:val="003B3918"/>
    <w:rsid w:val="003B394C"/>
    <w:rsid w:val="003B39A7"/>
    <w:rsid w:val="003B41DF"/>
    <w:rsid w:val="003B46F3"/>
    <w:rsid w:val="003B47FC"/>
    <w:rsid w:val="003B48BA"/>
    <w:rsid w:val="003B4977"/>
    <w:rsid w:val="003B4A0D"/>
    <w:rsid w:val="003B4BB3"/>
    <w:rsid w:val="003B4CC1"/>
    <w:rsid w:val="003B4F3D"/>
    <w:rsid w:val="003B4F86"/>
    <w:rsid w:val="003B51A8"/>
    <w:rsid w:val="003B5366"/>
    <w:rsid w:val="003B5493"/>
    <w:rsid w:val="003B5B7B"/>
    <w:rsid w:val="003B5BF7"/>
    <w:rsid w:val="003B5CC9"/>
    <w:rsid w:val="003B5FB5"/>
    <w:rsid w:val="003B60A0"/>
    <w:rsid w:val="003B6117"/>
    <w:rsid w:val="003B6354"/>
    <w:rsid w:val="003B66EB"/>
    <w:rsid w:val="003B674F"/>
    <w:rsid w:val="003B688E"/>
    <w:rsid w:val="003B6AA2"/>
    <w:rsid w:val="003B6BA2"/>
    <w:rsid w:val="003B6C1D"/>
    <w:rsid w:val="003B6D3D"/>
    <w:rsid w:val="003B6E30"/>
    <w:rsid w:val="003B6F6E"/>
    <w:rsid w:val="003B7108"/>
    <w:rsid w:val="003B77B5"/>
    <w:rsid w:val="003B7829"/>
    <w:rsid w:val="003B7840"/>
    <w:rsid w:val="003B7866"/>
    <w:rsid w:val="003B7952"/>
    <w:rsid w:val="003B79D8"/>
    <w:rsid w:val="003C00D2"/>
    <w:rsid w:val="003C0311"/>
    <w:rsid w:val="003C0637"/>
    <w:rsid w:val="003C072F"/>
    <w:rsid w:val="003C0821"/>
    <w:rsid w:val="003C098D"/>
    <w:rsid w:val="003C0A06"/>
    <w:rsid w:val="003C0B18"/>
    <w:rsid w:val="003C0C32"/>
    <w:rsid w:val="003C1278"/>
    <w:rsid w:val="003C1400"/>
    <w:rsid w:val="003C1490"/>
    <w:rsid w:val="003C16DC"/>
    <w:rsid w:val="003C1828"/>
    <w:rsid w:val="003C196F"/>
    <w:rsid w:val="003C1981"/>
    <w:rsid w:val="003C1B8D"/>
    <w:rsid w:val="003C1C20"/>
    <w:rsid w:val="003C1C96"/>
    <w:rsid w:val="003C1F6D"/>
    <w:rsid w:val="003C24CA"/>
    <w:rsid w:val="003C2CB7"/>
    <w:rsid w:val="003C2D58"/>
    <w:rsid w:val="003C2D61"/>
    <w:rsid w:val="003C364A"/>
    <w:rsid w:val="003C3A26"/>
    <w:rsid w:val="003C3B7B"/>
    <w:rsid w:val="003C3D66"/>
    <w:rsid w:val="003C3E06"/>
    <w:rsid w:val="003C420A"/>
    <w:rsid w:val="003C433D"/>
    <w:rsid w:val="003C45A4"/>
    <w:rsid w:val="003C4912"/>
    <w:rsid w:val="003C4AF0"/>
    <w:rsid w:val="003C4B08"/>
    <w:rsid w:val="003C4BBB"/>
    <w:rsid w:val="003C4D99"/>
    <w:rsid w:val="003C4FC9"/>
    <w:rsid w:val="003C50D6"/>
    <w:rsid w:val="003C50FA"/>
    <w:rsid w:val="003C5115"/>
    <w:rsid w:val="003C5274"/>
    <w:rsid w:val="003C56A5"/>
    <w:rsid w:val="003C57EB"/>
    <w:rsid w:val="003C5F0B"/>
    <w:rsid w:val="003C5F59"/>
    <w:rsid w:val="003C602C"/>
    <w:rsid w:val="003C672E"/>
    <w:rsid w:val="003C695B"/>
    <w:rsid w:val="003C6A98"/>
    <w:rsid w:val="003C6C40"/>
    <w:rsid w:val="003C6D69"/>
    <w:rsid w:val="003C6FEB"/>
    <w:rsid w:val="003C7188"/>
    <w:rsid w:val="003C7C79"/>
    <w:rsid w:val="003C7F54"/>
    <w:rsid w:val="003C7FEE"/>
    <w:rsid w:val="003D012E"/>
    <w:rsid w:val="003D0287"/>
    <w:rsid w:val="003D0434"/>
    <w:rsid w:val="003D0741"/>
    <w:rsid w:val="003D07B4"/>
    <w:rsid w:val="003D0880"/>
    <w:rsid w:val="003D0D3B"/>
    <w:rsid w:val="003D0D54"/>
    <w:rsid w:val="003D12E3"/>
    <w:rsid w:val="003D12E7"/>
    <w:rsid w:val="003D13B5"/>
    <w:rsid w:val="003D1BCA"/>
    <w:rsid w:val="003D1E0C"/>
    <w:rsid w:val="003D1E79"/>
    <w:rsid w:val="003D1F13"/>
    <w:rsid w:val="003D2478"/>
    <w:rsid w:val="003D27F0"/>
    <w:rsid w:val="003D2C44"/>
    <w:rsid w:val="003D2CA3"/>
    <w:rsid w:val="003D34A1"/>
    <w:rsid w:val="003D3548"/>
    <w:rsid w:val="003D36BA"/>
    <w:rsid w:val="003D38EA"/>
    <w:rsid w:val="003D3B03"/>
    <w:rsid w:val="003D3F0F"/>
    <w:rsid w:val="003D403C"/>
    <w:rsid w:val="003D4262"/>
    <w:rsid w:val="003D42EF"/>
    <w:rsid w:val="003D4353"/>
    <w:rsid w:val="003D46FE"/>
    <w:rsid w:val="003D4A17"/>
    <w:rsid w:val="003D4C15"/>
    <w:rsid w:val="003D5481"/>
    <w:rsid w:val="003D57B2"/>
    <w:rsid w:val="003D59BA"/>
    <w:rsid w:val="003D5B98"/>
    <w:rsid w:val="003D5C92"/>
    <w:rsid w:val="003D5D37"/>
    <w:rsid w:val="003D5EB2"/>
    <w:rsid w:val="003D606B"/>
    <w:rsid w:val="003D60A5"/>
    <w:rsid w:val="003D652F"/>
    <w:rsid w:val="003D66C0"/>
    <w:rsid w:val="003D66FB"/>
    <w:rsid w:val="003D6E36"/>
    <w:rsid w:val="003D6ECD"/>
    <w:rsid w:val="003D734D"/>
    <w:rsid w:val="003D74E8"/>
    <w:rsid w:val="003D7CD4"/>
    <w:rsid w:val="003D7D89"/>
    <w:rsid w:val="003E0066"/>
    <w:rsid w:val="003E0069"/>
    <w:rsid w:val="003E03A6"/>
    <w:rsid w:val="003E03D4"/>
    <w:rsid w:val="003E04EB"/>
    <w:rsid w:val="003E067E"/>
    <w:rsid w:val="003E0E88"/>
    <w:rsid w:val="003E0F0C"/>
    <w:rsid w:val="003E0FE0"/>
    <w:rsid w:val="003E1059"/>
    <w:rsid w:val="003E1262"/>
    <w:rsid w:val="003E1484"/>
    <w:rsid w:val="003E166E"/>
    <w:rsid w:val="003E171F"/>
    <w:rsid w:val="003E1AB8"/>
    <w:rsid w:val="003E1AE0"/>
    <w:rsid w:val="003E1D90"/>
    <w:rsid w:val="003E1E93"/>
    <w:rsid w:val="003E2562"/>
    <w:rsid w:val="003E2674"/>
    <w:rsid w:val="003E2991"/>
    <w:rsid w:val="003E2AE1"/>
    <w:rsid w:val="003E2B47"/>
    <w:rsid w:val="003E2CFD"/>
    <w:rsid w:val="003E2DFE"/>
    <w:rsid w:val="003E2E50"/>
    <w:rsid w:val="003E2E6B"/>
    <w:rsid w:val="003E2F66"/>
    <w:rsid w:val="003E300D"/>
    <w:rsid w:val="003E317D"/>
    <w:rsid w:val="003E339A"/>
    <w:rsid w:val="003E3671"/>
    <w:rsid w:val="003E379F"/>
    <w:rsid w:val="003E3BFA"/>
    <w:rsid w:val="003E421F"/>
    <w:rsid w:val="003E4489"/>
    <w:rsid w:val="003E4952"/>
    <w:rsid w:val="003E4D42"/>
    <w:rsid w:val="003E4DB5"/>
    <w:rsid w:val="003E5396"/>
    <w:rsid w:val="003E53E1"/>
    <w:rsid w:val="003E54CA"/>
    <w:rsid w:val="003E56DD"/>
    <w:rsid w:val="003E581A"/>
    <w:rsid w:val="003E5A25"/>
    <w:rsid w:val="003E5E49"/>
    <w:rsid w:val="003E5F52"/>
    <w:rsid w:val="003E604F"/>
    <w:rsid w:val="003E6199"/>
    <w:rsid w:val="003E61F6"/>
    <w:rsid w:val="003E6205"/>
    <w:rsid w:val="003E6286"/>
    <w:rsid w:val="003E69DF"/>
    <w:rsid w:val="003E69FD"/>
    <w:rsid w:val="003E6DDE"/>
    <w:rsid w:val="003E6DE5"/>
    <w:rsid w:val="003E6F0F"/>
    <w:rsid w:val="003E700D"/>
    <w:rsid w:val="003E701B"/>
    <w:rsid w:val="003E71B2"/>
    <w:rsid w:val="003E72FD"/>
    <w:rsid w:val="003E78E2"/>
    <w:rsid w:val="003E7BE9"/>
    <w:rsid w:val="003E7F2E"/>
    <w:rsid w:val="003F0011"/>
    <w:rsid w:val="003F042E"/>
    <w:rsid w:val="003F0538"/>
    <w:rsid w:val="003F089E"/>
    <w:rsid w:val="003F0DE2"/>
    <w:rsid w:val="003F100B"/>
    <w:rsid w:val="003F148F"/>
    <w:rsid w:val="003F1650"/>
    <w:rsid w:val="003F1657"/>
    <w:rsid w:val="003F1B11"/>
    <w:rsid w:val="003F1BB4"/>
    <w:rsid w:val="003F1C5B"/>
    <w:rsid w:val="003F1D9B"/>
    <w:rsid w:val="003F1ED5"/>
    <w:rsid w:val="003F2197"/>
    <w:rsid w:val="003F23E8"/>
    <w:rsid w:val="003F24EA"/>
    <w:rsid w:val="003F27C0"/>
    <w:rsid w:val="003F2851"/>
    <w:rsid w:val="003F294A"/>
    <w:rsid w:val="003F3541"/>
    <w:rsid w:val="003F3C8A"/>
    <w:rsid w:val="003F3D9B"/>
    <w:rsid w:val="003F3ED2"/>
    <w:rsid w:val="003F3F33"/>
    <w:rsid w:val="003F48D1"/>
    <w:rsid w:val="003F4952"/>
    <w:rsid w:val="003F4AB2"/>
    <w:rsid w:val="003F4B7B"/>
    <w:rsid w:val="003F4E5B"/>
    <w:rsid w:val="003F5201"/>
    <w:rsid w:val="003F54CD"/>
    <w:rsid w:val="003F56F0"/>
    <w:rsid w:val="003F5924"/>
    <w:rsid w:val="003F592B"/>
    <w:rsid w:val="003F5D03"/>
    <w:rsid w:val="003F611C"/>
    <w:rsid w:val="003F625B"/>
    <w:rsid w:val="003F62F5"/>
    <w:rsid w:val="003F6694"/>
    <w:rsid w:val="003F68E9"/>
    <w:rsid w:val="003F6ABB"/>
    <w:rsid w:val="003F6E95"/>
    <w:rsid w:val="003F7178"/>
    <w:rsid w:val="003F719E"/>
    <w:rsid w:val="003F720B"/>
    <w:rsid w:val="003F73EC"/>
    <w:rsid w:val="003F77E0"/>
    <w:rsid w:val="003F7CF9"/>
    <w:rsid w:val="003F7D39"/>
    <w:rsid w:val="003F7E4E"/>
    <w:rsid w:val="00400553"/>
    <w:rsid w:val="00400B57"/>
    <w:rsid w:val="00400E34"/>
    <w:rsid w:val="0040137C"/>
    <w:rsid w:val="004016DF"/>
    <w:rsid w:val="00401DDD"/>
    <w:rsid w:val="00401E20"/>
    <w:rsid w:val="00402524"/>
    <w:rsid w:val="004025E4"/>
    <w:rsid w:val="004029B9"/>
    <w:rsid w:val="00402A4E"/>
    <w:rsid w:val="00402B8F"/>
    <w:rsid w:val="0040354F"/>
    <w:rsid w:val="00403AF3"/>
    <w:rsid w:val="00403D1A"/>
    <w:rsid w:val="00403D33"/>
    <w:rsid w:val="00404156"/>
    <w:rsid w:val="00404174"/>
    <w:rsid w:val="0040438E"/>
    <w:rsid w:val="00404BD1"/>
    <w:rsid w:val="00404C33"/>
    <w:rsid w:val="00404C7B"/>
    <w:rsid w:val="00404E1E"/>
    <w:rsid w:val="00404FE3"/>
    <w:rsid w:val="0040509F"/>
    <w:rsid w:val="0040556C"/>
    <w:rsid w:val="004057C7"/>
    <w:rsid w:val="004057CA"/>
    <w:rsid w:val="004057D8"/>
    <w:rsid w:val="00405928"/>
    <w:rsid w:val="00405986"/>
    <w:rsid w:val="00405ABD"/>
    <w:rsid w:val="00405B60"/>
    <w:rsid w:val="00405B98"/>
    <w:rsid w:val="00405C71"/>
    <w:rsid w:val="004061C2"/>
    <w:rsid w:val="004063D8"/>
    <w:rsid w:val="0040686A"/>
    <w:rsid w:val="004068A1"/>
    <w:rsid w:val="00406AB4"/>
    <w:rsid w:val="00406C5A"/>
    <w:rsid w:val="00407256"/>
    <w:rsid w:val="0040774D"/>
    <w:rsid w:val="004078AC"/>
    <w:rsid w:val="0040795C"/>
    <w:rsid w:val="00407AE6"/>
    <w:rsid w:val="00407F72"/>
    <w:rsid w:val="00410112"/>
    <w:rsid w:val="00410280"/>
    <w:rsid w:val="00410461"/>
    <w:rsid w:val="0041068A"/>
    <w:rsid w:val="00410898"/>
    <w:rsid w:val="004109CF"/>
    <w:rsid w:val="00410AD2"/>
    <w:rsid w:val="00410CDA"/>
    <w:rsid w:val="00411110"/>
    <w:rsid w:val="00411371"/>
    <w:rsid w:val="004117F9"/>
    <w:rsid w:val="00411830"/>
    <w:rsid w:val="00411977"/>
    <w:rsid w:val="00411E25"/>
    <w:rsid w:val="00412007"/>
    <w:rsid w:val="004122A0"/>
    <w:rsid w:val="0041239B"/>
    <w:rsid w:val="00412509"/>
    <w:rsid w:val="0041250B"/>
    <w:rsid w:val="004128C2"/>
    <w:rsid w:val="00412A45"/>
    <w:rsid w:val="00412AD4"/>
    <w:rsid w:val="00412B89"/>
    <w:rsid w:val="00412BB3"/>
    <w:rsid w:val="00412BDE"/>
    <w:rsid w:val="00413324"/>
    <w:rsid w:val="004135AA"/>
    <w:rsid w:val="004135F3"/>
    <w:rsid w:val="00413722"/>
    <w:rsid w:val="004139A0"/>
    <w:rsid w:val="00413AE1"/>
    <w:rsid w:val="00413C6B"/>
    <w:rsid w:val="00413D5C"/>
    <w:rsid w:val="004140E9"/>
    <w:rsid w:val="00414262"/>
    <w:rsid w:val="00414381"/>
    <w:rsid w:val="00414510"/>
    <w:rsid w:val="00414A47"/>
    <w:rsid w:val="00415180"/>
    <w:rsid w:val="00415309"/>
    <w:rsid w:val="00415460"/>
    <w:rsid w:val="00415779"/>
    <w:rsid w:val="00415A7E"/>
    <w:rsid w:val="00415B0D"/>
    <w:rsid w:val="00415BE0"/>
    <w:rsid w:val="00415BEE"/>
    <w:rsid w:val="00415D9C"/>
    <w:rsid w:val="00416196"/>
    <w:rsid w:val="00416696"/>
    <w:rsid w:val="004166D5"/>
    <w:rsid w:val="004168BF"/>
    <w:rsid w:val="00416AED"/>
    <w:rsid w:val="00416B16"/>
    <w:rsid w:val="00416D4E"/>
    <w:rsid w:val="004172E0"/>
    <w:rsid w:val="00417850"/>
    <w:rsid w:val="00417B29"/>
    <w:rsid w:val="00417D79"/>
    <w:rsid w:val="00420198"/>
    <w:rsid w:val="004201BD"/>
    <w:rsid w:val="00420298"/>
    <w:rsid w:val="0042036D"/>
    <w:rsid w:val="004203AE"/>
    <w:rsid w:val="00420443"/>
    <w:rsid w:val="00420802"/>
    <w:rsid w:val="00420B7A"/>
    <w:rsid w:val="00420BA4"/>
    <w:rsid w:val="00420E88"/>
    <w:rsid w:val="0042189E"/>
    <w:rsid w:val="00422A5F"/>
    <w:rsid w:val="00422EFA"/>
    <w:rsid w:val="00423154"/>
    <w:rsid w:val="00423C25"/>
    <w:rsid w:val="00423F5F"/>
    <w:rsid w:val="00424391"/>
    <w:rsid w:val="0042476E"/>
    <w:rsid w:val="0042489C"/>
    <w:rsid w:val="004249AB"/>
    <w:rsid w:val="00424DD0"/>
    <w:rsid w:val="004250A8"/>
    <w:rsid w:val="00425307"/>
    <w:rsid w:val="004254FD"/>
    <w:rsid w:val="004259CB"/>
    <w:rsid w:val="00425AE7"/>
    <w:rsid w:val="00425D16"/>
    <w:rsid w:val="00425FD7"/>
    <w:rsid w:val="0042602F"/>
    <w:rsid w:val="004260F1"/>
    <w:rsid w:val="00426186"/>
    <w:rsid w:val="00426E03"/>
    <w:rsid w:val="00426FA5"/>
    <w:rsid w:val="004271AC"/>
    <w:rsid w:val="00427228"/>
    <w:rsid w:val="00427A3E"/>
    <w:rsid w:val="00427DB4"/>
    <w:rsid w:val="00427E40"/>
    <w:rsid w:val="00430561"/>
    <w:rsid w:val="00430A4C"/>
    <w:rsid w:val="00430C05"/>
    <w:rsid w:val="00430C0E"/>
    <w:rsid w:val="0043124D"/>
    <w:rsid w:val="00431781"/>
    <w:rsid w:val="00431ADF"/>
    <w:rsid w:val="004321D6"/>
    <w:rsid w:val="00432391"/>
    <w:rsid w:val="004323AE"/>
    <w:rsid w:val="00432887"/>
    <w:rsid w:val="004328A4"/>
    <w:rsid w:val="00432D81"/>
    <w:rsid w:val="00432EBB"/>
    <w:rsid w:val="0043343F"/>
    <w:rsid w:val="004335CE"/>
    <w:rsid w:val="004335D1"/>
    <w:rsid w:val="00433689"/>
    <w:rsid w:val="00433894"/>
    <w:rsid w:val="00433A66"/>
    <w:rsid w:val="00433E06"/>
    <w:rsid w:val="00433FB1"/>
    <w:rsid w:val="00433FD2"/>
    <w:rsid w:val="004342B3"/>
    <w:rsid w:val="00434306"/>
    <w:rsid w:val="0043495E"/>
    <w:rsid w:val="00434A8C"/>
    <w:rsid w:val="00434CC0"/>
    <w:rsid w:val="00434F3A"/>
    <w:rsid w:val="0043519C"/>
    <w:rsid w:val="004355B5"/>
    <w:rsid w:val="00435EDE"/>
    <w:rsid w:val="00436151"/>
    <w:rsid w:val="00436474"/>
    <w:rsid w:val="0043696E"/>
    <w:rsid w:val="00436DC5"/>
    <w:rsid w:val="00436FD3"/>
    <w:rsid w:val="00437280"/>
    <w:rsid w:val="0043788C"/>
    <w:rsid w:val="004378F3"/>
    <w:rsid w:val="00437E0D"/>
    <w:rsid w:val="00437EF1"/>
    <w:rsid w:val="00440361"/>
    <w:rsid w:val="00440512"/>
    <w:rsid w:val="0044090B"/>
    <w:rsid w:val="00440D3B"/>
    <w:rsid w:val="00440FBB"/>
    <w:rsid w:val="00441172"/>
    <w:rsid w:val="004412FC"/>
    <w:rsid w:val="00441374"/>
    <w:rsid w:val="00441486"/>
    <w:rsid w:val="0044185F"/>
    <w:rsid w:val="0044194A"/>
    <w:rsid w:val="0044297C"/>
    <w:rsid w:val="00442CF3"/>
    <w:rsid w:val="00442E20"/>
    <w:rsid w:val="0044304B"/>
    <w:rsid w:val="00443426"/>
    <w:rsid w:val="0044346A"/>
    <w:rsid w:val="0044350C"/>
    <w:rsid w:val="00443550"/>
    <w:rsid w:val="00443683"/>
    <w:rsid w:val="0044396F"/>
    <w:rsid w:val="00443D10"/>
    <w:rsid w:val="00443D79"/>
    <w:rsid w:val="00443EAC"/>
    <w:rsid w:val="00444036"/>
    <w:rsid w:val="00444803"/>
    <w:rsid w:val="00444893"/>
    <w:rsid w:val="00444C84"/>
    <w:rsid w:val="00444D4D"/>
    <w:rsid w:val="00445023"/>
    <w:rsid w:val="004455EB"/>
    <w:rsid w:val="004459A8"/>
    <w:rsid w:val="004459AB"/>
    <w:rsid w:val="00445F57"/>
    <w:rsid w:val="00446B7E"/>
    <w:rsid w:val="00446DA2"/>
    <w:rsid w:val="00446EDA"/>
    <w:rsid w:val="00447107"/>
    <w:rsid w:val="00447204"/>
    <w:rsid w:val="00450153"/>
    <w:rsid w:val="0045025B"/>
    <w:rsid w:val="004503DD"/>
    <w:rsid w:val="0045043B"/>
    <w:rsid w:val="004506A5"/>
    <w:rsid w:val="0045099A"/>
    <w:rsid w:val="00450CB6"/>
    <w:rsid w:val="00450D01"/>
    <w:rsid w:val="00450ED1"/>
    <w:rsid w:val="00450F18"/>
    <w:rsid w:val="004510BE"/>
    <w:rsid w:val="004510EA"/>
    <w:rsid w:val="004512CD"/>
    <w:rsid w:val="004514FE"/>
    <w:rsid w:val="0045163C"/>
    <w:rsid w:val="00451755"/>
    <w:rsid w:val="00451797"/>
    <w:rsid w:val="004519EE"/>
    <w:rsid w:val="00451AAB"/>
    <w:rsid w:val="00451B64"/>
    <w:rsid w:val="00451CDE"/>
    <w:rsid w:val="00451ECD"/>
    <w:rsid w:val="00451F8D"/>
    <w:rsid w:val="004528D1"/>
    <w:rsid w:val="00452948"/>
    <w:rsid w:val="00452B4A"/>
    <w:rsid w:val="00452C0C"/>
    <w:rsid w:val="00452CA6"/>
    <w:rsid w:val="00452E3B"/>
    <w:rsid w:val="00452E9E"/>
    <w:rsid w:val="004530BC"/>
    <w:rsid w:val="00453237"/>
    <w:rsid w:val="00453E08"/>
    <w:rsid w:val="00454183"/>
    <w:rsid w:val="0045472A"/>
    <w:rsid w:val="00454789"/>
    <w:rsid w:val="00454AC1"/>
    <w:rsid w:val="00455266"/>
    <w:rsid w:val="00455379"/>
    <w:rsid w:val="004554C2"/>
    <w:rsid w:val="004558AE"/>
    <w:rsid w:val="00455ED2"/>
    <w:rsid w:val="004560B0"/>
    <w:rsid w:val="00456524"/>
    <w:rsid w:val="00456597"/>
    <w:rsid w:val="004566F8"/>
    <w:rsid w:val="0045696B"/>
    <w:rsid w:val="00456C7D"/>
    <w:rsid w:val="00456D86"/>
    <w:rsid w:val="0045738E"/>
    <w:rsid w:val="004573F7"/>
    <w:rsid w:val="004574B6"/>
    <w:rsid w:val="004576D5"/>
    <w:rsid w:val="004578AB"/>
    <w:rsid w:val="00457A25"/>
    <w:rsid w:val="00457BC2"/>
    <w:rsid w:val="00457D83"/>
    <w:rsid w:val="00457E3C"/>
    <w:rsid w:val="00460061"/>
    <w:rsid w:val="00460063"/>
    <w:rsid w:val="00460076"/>
    <w:rsid w:val="004603DB"/>
    <w:rsid w:val="004604BB"/>
    <w:rsid w:val="00460586"/>
    <w:rsid w:val="00460590"/>
    <w:rsid w:val="00460A87"/>
    <w:rsid w:val="00460CA9"/>
    <w:rsid w:val="00460CFD"/>
    <w:rsid w:val="00461181"/>
    <w:rsid w:val="00461419"/>
    <w:rsid w:val="004617A4"/>
    <w:rsid w:val="0046188B"/>
    <w:rsid w:val="0046191E"/>
    <w:rsid w:val="00461C7C"/>
    <w:rsid w:val="00461FE7"/>
    <w:rsid w:val="00462023"/>
    <w:rsid w:val="0046206F"/>
    <w:rsid w:val="004620FC"/>
    <w:rsid w:val="0046220E"/>
    <w:rsid w:val="0046235B"/>
    <w:rsid w:val="0046259A"/>
    <w:rsid w:val="004628E5"/>
    <w:rsid w:val="004628E6"/>
    <w:rsid w:val="00462B3B"/>
    <w:rsid w:val="00462DFE"/>
    <w:rsid w:val="00463198"/>
    <w:rsid w:val="004631B1"/>
    <w:rsid w:val="00463243"/>
    <w:rsid w:val="004632C4"/>
    <w:rsid w:val="004636D1"/>
    <w:rsid w:val="00463721"/>
    <w:rsid w:val="00463823"/>
    <w:rsid w:val="00463895"/>
    <w:rsid w:val="004638E1"/>
    <w:rsid w:val="00463FA6"/>
    <w:rsid w:val="004644B2"/>
    <w:rsid w:val="004645EE"/>
    <w:rsid w:val="00464769"/>
    <w:rsid w:val="0046478D"/>
    <w:rsid w:val="00464C07"/>
    <w:rsid w:val="00464C65"/>
    <w:rsid w:val="00464F12"/>
    <w:rsid w:val="00465056"/>
    <w:rsid w:val="004651BA"/>
    <w:rsid w:val="0046525F"/>
    <w:rsid w:val="004652A5"/>
    <w:rsid w:val="00465387"/>
    <w:rsid w:val="00465426"/>
    <w:rsid w:val="004654E3"/>
    <w:rsid w:val="004656B5"/>
    <w:rsid w:val="00465C0A"/>
    <w:rsid w:val="00465E7D"/>
    <w:rsid w:val="00465EA5"/>
    <w:rsid w:val="00467184"/>
    <w:rsid w:val="00467323"/>
    <w:rsid w:val="0046749F"/>
    <w:rsid w:val="00467C95"/>
    <w:rsid w:val="00467D03"/>
    <w:rsid w:val="00467DD5"/>
    <w:rsid w:val="00467E14"/>
    <w:rsid w:val="00467FA2"/>
    <w:rsid w:val="004701CC"/>
    <w:rsid w:val="0047041D"/>
    <w:rsid w:val="00470C17"/>
    <w:rsid w:val="00470C61"/>
    <w:rsid w:val="00470EDF"/>
    <w:rsid w:val="00471361"/>
    <w:rsid w:val="004713E9"/>
    <w:rsid w:val="004714D6"/>
    <w:rsid w:val="004715FF"/>
    <w:rsid w:val="0047186C"/>
    <w:rsid w:val="00471E79"/>
    <w:rsid w:val="00471FC8"/>
    <w:rsid w:val="004721ED"/>
    <w:rsid w:val="00472568"/>
    <w:rsid w:val="004725D9"/>
    <w:rsid w:val="00472731"/>
    <w:rsid w:val="0047282E"/>
    <w:rsid w:val="00472832"/>
    <w:rsid w:val="004728DA"/>
    <w:rsid w:val="00472B0F"/>
    <w:rsid w:val="00472B8A"/>
    <w:rsid w:val="00472BFF"/>
    <w:rsid w:val="00472EE8"/>
    <w:rsid w:val="00472FBF"/>
    <w:rsid w:val="0047319B"/>
    <w:rsid w:val="0047343A"/>
    <w:rsid w:val="00473B7E"/>
    <w:rsid w:val="00473CC5"/>
    <w:rsid w:val="00473E46"/>
    <w:rsid w:val="00473F94"/>
    <w:rsid w:val="00474062"/>
    <w:rsid w:val="00474082"/>
    <w:rsid w:val="00474597"/>
    <w:rsid w:val="004745FA"/>
    <w:rsid w:val="004745FD"/>
    <w:rsid w:val="00474717"/>
    <w:rsid w:val="0047476E"/>
    <w:rsid w:val="0047486B"/>
    <w:rsid w:val="00474B5C"/>
    <w:rsid w:val="00474BEA"/>
    <w:rsid w:val="00474D4C"/>
    <w:rsid w:val="00474D72"/>
    <w:rsid w:val="00474F91"/>
    <w:rsid w:val="0047504B"/>
    <w:rsid w:val="004754D3"/>
    <w:rsid w:val="004755A9"/>
    <w:rsid w:val="004757C7"/>
    <w:rsid w:val="0047584D"/>
    <w:rsid w:val="004758E8"/>
    <w:rsid w:val="00475988"/>
    <w:rsid w:val="00475C73"/>
    <w:rsid w:val="00475F8D"/>
    <w:rsid w:val="00475FFF"/>
    <w:rsid w:val="00476065"/>
    <w:rsid w:val="004760BF"/>
    <w:rsid w:val="004764FE"/>
    <w:rsid w:val="0047669C"/>
    <w:rsid w:val="00477031"/>
    <w:rsid w:val="0047753B"/>
    <w:rsid w:val="0047792F"/>
    <w:rsid w:val="00477D1E"/>
    <w:rsid w:val="00477E4C"/>
    <w:rsid w:val="00477FC1"/>
    <w:rsid w:val="004806E2"/>
    <w:rsid w:val="004807C8"/>
    <w:rsid w:val="004807CF"/>
    <w:rsid w:val="00480ECB"/>
    <w:rsid w:val="004811D1"/>
    <w:rsid w:val="00481284"/>
    <w:rsid w:val="004815AC"/>
    <w:rsid w:val="004816D3"/>
    <w:rsid w:val="00481A84"/>
    <w:rsid w:val="00481DF5"/>
    <w:rsid w:val="00482009"/>
    <w:rsid w:val="004820A9"/>
    <w:rsid w:val="0048274E"/>
    <w:rsid w:val="004827CE"/>
    <w:rsid w:val="004828C4"/>
    <w:rsid w:val="004829DF"/>
    <w:rsid w:val="00482DE5"/>
    <w:rsid w:val="00482F2B"/>
    <w:rsid w:val="00483090"/>
    <w:rsid w:val="00483122"/>
    <w:rsid w:val="00483164"/>
    <w:rsid w:val="00483223"/>
    <w:rsid w:val="004832D7"/>
    <w:rsid w:val="0048348D"/>
    <w:rsid w:val="00483E92"/>
    <w:rsid w:val="00483F44"/>
    <w:rsid w:val="00483F67"/>
    <w:rsid w:val="0048418F"/>
    <w:rsid w:val="004841DF"/>
    <w:rsid w:val="004842DF"/>
    <w:rsid w:val="00484EA1"/>
    <w:rsid w:val="00485198"/>
    <w:rsid w:val="0048524F"/>
    <w:rsid w:val="004852C4"/>
    <w:rsid w:val="004852E0"/>
    <w:rsid w:val="00485602"/>
    <w:rsid w:val="00485629"/>
    <w:rsid w:val="0048578C"/>
    <w:rsid w:val="004859B4"/>
    <w:rsid w:val="00485BB3"/>
    <w:rsid w:val="00485D14"/>
    <w:rsid w:val="00485DB9"/>
    <w:rsid w:val="00485DCA"/>
    <w:rsid w:val="00485EC2"/>
    <w:rsid w:val="0048628C"/>
    <w:rsid w:val="00486461"/>
    <w:rsid w:val="004866C8"/>
    <w:rsid w:val="00486AC4"/>
    <w:rsid w:val="00486BFC"/>
    <w:rsid w:val="00486C55"/>
    <w:rsid w:val="0048725C"/>
    <w:rsid w:val="0048766C"/>
    <w:rsid w:val="0048780C"/>
    <w:rsid w:val="00487C38"/>
    <w:rsid w:val="00487D9E"/>
    <w:rsid w:val="00487EE9"/>
    <w:rsid w:val="00490774"/>
    <w:rsid w:val="004908CD"/>
    <w:rsid w:val="0049094E"/>
    <w:rsid w:val="00490EB9"/>
    <w:rsid w:val="00490ED4"/>
    <w:rsid w:val="004913E8"/>
    <w:rsid w:val="0049175A"/>
    <w:rsid w:val="00491821"/>
    <w:rsid w:val="00491A37"/>
    <w:rsid w:val="00491A3D"/>
    <w:rsid w:val="004920A8"/>
    <w:rsid w:val="0049212A"/>
    <w:rsid w:val="004924DF"/>
    <w:rsid w:val="004927BE"/>
    <w:rsid w:val="00492A51"/>
    <w:rsid w:val="00492AC5"/>
    <w:rsid w:val="00492C46"/>
    <w:rsid w:val="00492CE8"/>
    <w:rsid w:val="00492E56"/>
    <w:rsid w:val="00492FCB"/>
    <w:rsid w:val="0049356C"/>
    <w:rsid w:val="004935D5"/>
    <w:rsid w:val="004935D6"/>
    <w:rsid w:val="004936EC"/>
    <w:rsid w:val="00493B95"/>
    <w:rsid w:val="00493B9D"/>
    <w:rsid w:val="00493C1A"/>
    <w:rsid w:val="00493C3C"/>
    <w:rsid w:val="00493E7C"/>
    <w:rsid w:val="00494018"/>
    <w:rsid w:val="00494316"/>
    <w:rsid w:val="0049468A"/>
    <w:rsid w:val="004947C1"/>
    <w:rsid w:val="00494C1A"/>
    <w:rsid w:val="00494C69"/>
    <w:rsid w:val="004951A1"/>
    <w:rsid w:val="00495630"/>
    <w:rsid w:val="0049595D"/>
    <w:rsid w:val="00495B89"/>
    <w:rsid w:val="00495ECA"/>
    <w:rsid w:val="004966CB"/>
    <w:rsid w:val="00496749"/>
    <w:rsid w:val="00496778"/>
    <w:rsid w:val="0049693F"/>
    <w:rsid w:val="00496A60"/>
    <w:rsid w:val="00496BE6"/>
    <w:rsid w:val="00496C4A"/>
    <w:rsid w:val="00497073"/>
    <w:rsid w:val="00497242"/>
    <w:rsid w:val="00497372"/>
    <w:rsid w:val="00497851"/>
    <w:rsid w:val="00497902"/>
    <w:rsid w:val="00497A8A"/>
    <w:rsid w:val="00497BE7"/>
    <w:rsid w:val="00497C29"/>
    <w:rsid w:val="00497CFC"/>
    <w:rsid w:val="00497D07"/>
    <w:rsid w:val="004A001B"/>
    <w:rsid w:val="004A00B3"/>
    <w:rsid w:val="004A0423"/>
    <w:rsid w:val="004A0496"/>
    <w:rsid w:val="004A04F6"/>
    <w:rsid w:val="004A0684"/>
    <w:rsid w:val="004A0EAF"/>
    <w:rsid w:val="004A1384"/>
    <w:rsid w:val="004A14AC"/>
    <w:rsid w:val="004A1561"/>
    <w:rsid w:val="004A1705"/>
    <w:rsid w:val="004A1746"/>
    <w:rsid w:val="004A1B9E"/>
    <w:rsid w:val="004A1D59"/>
    <w:rsid w:val="004A1DB1"/>
    <w:rsid w:val="004A2198"/>
    <w:rsid w:val="004A26A1"/>
    <w:rsid w:val="004A275C"/>
    <w:rsid w:val="004A27DF"/>
    <w:rsid w:val="004A2A4D"/>
    <w:rsid w:val="004A2AEC"/>
    <w:rsid w:val="004A2C2E"/>
    <w:rsid w:val="004A2D83"/>
    <w:rsid w:val="004A2E99"/>
    <w:rsid w:val="004A3058"/>
    <w:rsid w:val="004A3085"/>
    <w:rsid w:val="004A30CE"/>
    <w:rsid w:val="004A34D0"/>
    <w:rsid w:val="004A34EC"/>
    <w:rsid w:val="004A382C"/>
    <w:rsid w:val="004A3AAD"/>
    <w:rsid w:val="004A3BA5"/>
    <w:rsid w:val="004A3DB0"/>
    <w:rsid w:val="004A3DE0"/>
    <w:rsid w:val="004A4116"/>
    <w:rsid w:val="004A43F5"/>
    <w:rsid w:val="004A49AA"/>
    <w:rsid w:val="004A49CA"/>
    <w:rsid w:val="004A4A60"/>
    <w:rsid w:val="004A4B10"/>
    <w:rsid w:val="004A4D78"/>
    <w:rsid w:val="004A509F"/>
    <w:rsid w:val="004A527E"/>
    <w:rsid w:val="004A561F"/>
    <w:rsid w:val="004A5726"/>
    <w:rsid w:val="004A593C"/>
    <w:rsid w:val="004A5A9E"/>
    <w:rsid w:val="004A5C73"/>
    <w:rsid w:val="004A5D2D"/>
    <w:rsid w:val="004A5E92"/>
    <w:rsid w:val="004A5EAC"/>
    <w:rsid w:val="004A5EF9"/>
    <w:rsid w:val="004A5F0F"/>
    <w:rsid w:val="004A611E"/>
    <w:rsid w:val="004A6653"/>
    <w:rsid w:val="004A6F7E"/>
    <w:rsid w:val="004A733A"/>
    <w:rsid w:val="004A7552"/>
    <w:rsid w:val="004A7605"/>
    <w:rsid w:val="004A76E2"/>
    <w:rsid w:val="004A7A79"/>
    <w:rsid w:val="004A7A7C"/>
    <w:rsid w:val="004B0223"/>
    <w:rsid w:val="004B05CB"/>
    <w:rsid w:val="004B094A"/>
    <w:rsid w:val="004B0975"/>
    <w:rsid w:val="004B09C7"/>
    <w:rsid w:val="004B0A75"/>
    <w:rsid w:val="004B0E7B"/>
    <w:rsid w:val="004B0EE9"/>
    <w:rsid w:val="004B1480"/>
    <w:rsid w:val="004B1546"/>
    <w:rsid w:val="004B1929"/>
    <w:rsid w:val="004B19A7"/>
    <w:rsid w:val="004B1BD4"/>
    <w:rsid w:val="004B1C32"/>
    <w:rsid w:val="004B21CC"/>
    <w:rsid w:val="004B26EB"/>
    <w:rsid w:val="004B2748"/>
    <w:rsid w:val="004B277F"/>
    <w:rsid w:val="004B2D16"/>
    <w:rsid w:val="004B2DE3"/>
    <w:rsid w:val="004B2E92"/>
    <w:rsid w:val="004B301F"/>
    <w:rsid w:val="004B328C"/>
    <w:rsid w:val="004B3813"/>
    <w:rsid w:val="004B3E53"/>
    <w:rsid w:val="004B40C3"/>
    <w:rsid w:val="004B45AA"/>
    <w:rsid w:val="004B45D1"/>
    <w:rsid w:val="004B467C"/>
    <w:rsid w:val="004B4F08"/>
    <w:rsid w:val="004B4FB1"/>
    <w:rsid w:val="004B514D"/>
    <w:rsid w:val="004B5409"/>
    <w:rsid w:val="004B57FF"/>
    <w:rsid w:val="004B59FD"/>
    <w:rsid w:val="004B5ED8"/>
    <w:rsid w:val="004B5F27"/>
    <w:rsid w:val="004B629B"/>
    <w:rsid w:val="004B63B6"/>
    <w:rsid w:val="004B6444"/>
    <w:rsid w:val="004B6779"/>
    <w:rsid w:val="004B689F"/>
    <w:rsid w:val="004B6B54"/>
    <w:rsid w:val="004B6F22"/>
    <w:rsid w:val="004B6F2A"/>
    <w:rsid w:val="004B7688"/>
    <w:rsid w:val="004B7DFD"/>
    <w:rsid w:val="004B7FE1"/>
    <w:rsid w:val="004C01FB"/>
    <w:rsid w:val="004C02EA"/>
    <w:rsid w:val="004C047B"/>
    <w:rsid w:val="004C057B"/>
    <w:rsid w:val="004C0875"/>
    <w:rsid w:val="004C097A"/>
    <w:rsid w:val="004C09FF"/>
    <w:rsid w:val="004C0AC0"/>
    <w:rsid w:val="004C0F0E"/>
    <w:rsid w:val="004C0F68"/>
    <w:rsid w:val="004C1514"/>
    <w:rsid w:val="004C1921"/>
    <w:rsid w:val="004C1AA9"/>
    <w:rsid w:val="004C1F78"/>
    <w:rsid w:val="004C25B7"/>
    <w:rsid w:val="004C26D4"/>
    <w:rsid w:val="004C2733"/>
    <w:rsid w:val="004C2775"/>
    <w:rsid w:val="004C2966"/>
    <w:rsid w:val="004C2C17"/>
    <w:rsid w:val="004C2CF2"/>
    <w:rsid w:val="004C2D63"/>
    <w:rsid w:val="004C2D7F"/>
    <w:rsid w:val="004C3023"/>
    <w:rsid w:val="004C30A8"/>
    <w:rsid w:val="004C30B1"/>
    <w:rsid w:val="004C330C"/>
    <w:rsid w:val="004C3364"/>
    <w:rsid w:val="004C35F1"/>
    <w:rsid w:val="004C3DA1"/>
    <w:rsid w:val="004C3FC9"/>
    <w:rsid w:val="004C41D0"/>
    <w:rsid w:val="004C421D"/>
    <w:rsid w:val="004C42A6"/>
    <w:rsid w:val="004C42CD"/>
    <w:rsid w:val="004C461B"/>
    <w:rsid w:val="004C46CE"/>
    <w:rsid w:val="004C4D02"/>
    <w:rsid w:val="004C4DC8"/>
    <w:rsid w:val="004C4E6F"/>
    <w:rsid w:val="004C4E78"/>
    <w:rsid w:val="004C4F7D"/>
    <w:rsid w:val="004C50FF"/>
    <w:rsid w:val="004C5218"/>
    <w:rsid w:val="004C5707"/>
    <w:rsid w:val="004C5966"/>
    <w:rsid w:val="004C60E4"/>
    <w:rsid w:val="004C63CB"/>
    <w:rsid w:val="004C6537"/>
    <w:rsid w:val="004C67D6"/>
    <w:rsid w:val="004C685C"/>
    <w:rsid w:val="004C689A"/>
    <w:rsid w:val="004C6B2F"/>
    <w:rsid w:val="004C6C30"/>
    <w:rsid w:val="004C6D96"/>
    <w:rsid w:val="004C6E86"/>
    <w:rsid w:val="004C6EE0"/>
    <w:rsid w:val="004C6F55"/>
    <w:rsid w:val="004C71AE"/>
    <w:rsid w:val="004C730D"/>
    <w:rsid w:val="004C7535"/>
    <w:rsid w:val="004C7B5C"/>
    <w:rsid w:val="004C7B75"/>
    <w:rsid w:val="004C7DE0"/>
    <w:rsid w:val="004C7E55"/>
    <w:rsid w:val="004D04F0"/>
    <w:rsid w:val="004D0500"/>
    <w:rsid w:val="004D0509"/>
    <w:rsid w:val="004D07CC"/>
    <w:rsid w:val="004D0813"/>
    <w:rsid w:val="004D0B2F"/>
    <w:rsid w:val="004D1604"/>
    <w:rsid w:val="004D17BC"/>
    <w:rsid w:val="004D1B98"/>
    <w:rsid w:val="004D1E6D"/>
    <w:rsid w:val="004D22BD"/>
    <w:rsid w:val="004D22CD"/>
    <w:rsid w:val="004D2311"/>
    <w:rsid w:val="004D249C"/>
    <w:rsid w:val="004D258F"/>
    <w:rsid w:val="004D28B1"/>
    <w:rsid w:val="004D2B18"/>
    <w:rsid w:val="004D2C9F"/>
    <w:rsid w:val="004D2F6D"/>
    <w:rsid w:val="004D32B8"/>
    <w:rsid w:val="004D3480"/>
    <w:rsid w:val="004D3518"/>
    <w:rsid w:val="004D352F"/>
    <w:rsid w:val="004D3745"/>
    <w:rsid w:val="004D381F"/>
    <w:rsid w:val="004D3982"/>
    <w:rsid w:val="004D3E6C"/>
    <w:rsid w:val="004D3F4E"/>
    <w:rsid w:val="004D3FA5"/>
    <w:rsid w:val="004D4128"/>
    <w:rsid w:val="004D417A"/>
    <w:rsid w:val="004D421C"/>
    <w:rsid w:val="004D4266"/>
    <w:rsid w:val="004D426D"/>
    <w:rsid w:val="004D47A3"/>
    <w:rsid w:val="004D4AC3"/>
    <w:rsid w:val="004D4B08"/>
    <w:rsid w:val="004D4BEB"/>
    <w:rsid w:val="004D4CE3"/>
    <w:rsid w:val="004D4E57"/>
    <w:rsid w:val="004D50D7"/>
    <w:rsid w:val="004D50DF"/>
    <w:rsid w:val="004D534B"/>
    <w:rsid w:val="004D5585"/>
    <w:rsid w:val="004D55A1"/>
    <w:rsid w:val="004D5734"/>
    <w:rsid w:val="004D5AED"/>
    <w:rsid w:val="004D5B35"/>
    <w:rsid w:val="004D5B43"/>
    <w:rsid w:val="004D5BE6"/>
    <w:rsid w:val="004D5DFD"/>
    <w:rsid w:val="004D5F98"/>
    <w:rsid w:val="004D60FB"/>
    <w:rsid w:val="004D62E0"/>
    <w:rsid w:val="004D64E8"/>
    <w:rsid w:val="004D6A8F"/>
    <w:rsid w:val="004D6CA6"/>
    <w:rsid w:val="004D6DFB"/>
    <w:rsid w:val="004D6E8A"/>
    <w:rsid w:val="004D6F21"/>
    <w:rsid w:val="004D7074"/>
    <w:rsid w:val="004D7155"/>
    <w:rsid w:val="004D75CE"/>
    <w:rsid w:val="004D7763"/>
    <w:rsid w:val="004D7C17"/>
    <w:rsid w:val="004D7C51"/>
    <w:rsid w:val="004D7CA3"/>
    <w:rsid w:val="004D7DA0"/>
    <w:rsid w:val="004D7FCB"/>
    <w:rsid w:val="004E01D3"/>
    <w:rsid w:val="004E01F1"/>
    <w:rsid w:val="004E0330"/>
    <w:rsid w:val="004E0350"/>
    <w:rsid w:val="004E0A23"/>
    <w:rsid w:val="004E0C84"/>
    <w:rsid w:val="004E0F43"/>
    <w:rsid w:val="004E129A"/>
    <w:rsid w:val="004E1319"/>
    <w:rsid w:val="004E14B9"/>
    <w:rsid w:val="004E1C23"/>
    <w:rsid w:val="004E1C50"/>
    <w:rsid w:val="004E1C6A"/>
    <w:rsid w:val="004E1C8B"/>
    <w:rsid w:val="004E1D9E"/>
    <w:rsid w:val="004E1F18"/>
    <w:rsid w:val="004E21C8"/>
    <w:rsid w:val="004E253F"/>
    <w:rsid w:val="004E296D"/>
    <w:rsid w:val="004E2BBE"/>
    <w:rsid w:val="004E2C79"/>
    <w:rsid w:val="004E2FA3"/>
    <w:rsid w:val="004E2FC2"/>
    <w:rsid w:val="004E3099"/>
    <w:rsid w:val="004E30CB"/>
    <w:rsid w:val="004E311A"/>
    <w:rsid w:val="004E31BC"/>
    <w:rsid w:val="004E32FD"/>
    <w:rsid w:val="004E3526"/>
    <w:rsid w:val="004E3564"/>
    <w:rsid w:val="004E360B"/>
    <w:rsid w:val="004E362F"/>
    <w:rsid w:val="004E3AED"/>
    <w:rsid w:val="004E3BCB"/>
    <w:rsid w:val="004E3C09"/>
    <w:rsid w:val="004E44A5"/>
    <w:rsid w:val="004E4560"/>
    <w:rsid w:val="004E4605"/>
    <w:rsid w:val="004E50B8"/>
    <w:rsid w:val="004E5184"/>
    <w:rsid w:val="004E5212"/>
    <w:rsid w:val="004E529D"/>
    <w:rsid w:val="004E52EE"/>
    <w:rsid w:val="004E5405"/>
    <w:rsid w:val="004E556B"/>
    <w:rsid w:val="004E5778"/>
    <w:rsid w:val="004E5902"/>
    <w:rsid w:val="004E5978"/>
    <w:rsid w:val="004E5C5B"/>
    <w:rsid w:val="004E6143"/>
    <w:rsid w:val="004E62F2"/>
    <w:rsid w:val="004E6507"/>
    <w:rsid w:val="004E65AD"/>
    <w:rsid w:val="004E65D8"/>
    <w:rsid w:val="004E67B8"/>
    <w:rsid w:val="004E6958"/>
    <w:rsid w:val="004E6A15"/>
    <w:rsid w:val="004E6F81"/>
    <w:rsid w:val="004E7133"/>
    <w:rsid w:val="004E72A6"/>
    <w:rsid w:val="004E762D"/>
    <w:rsid w:val="004E77CF"/>
    <w:rsid w:val="004E7800"/>
    <w:rsid w:val="004F012D"/>
    <w:rsid w:val="004F02EE"/>
    <w:rsid w:val="004F061E"/>
    <w:rsid w:val="004F06B1"/>
    <w:rsid w:val="004F091C"/>
    <w:rsid w:val="004F09C6"/>
    <w:rsid w:val="004F0ADE"/>
    <w:rsid w:val="004F0B00"/>
    <w:rsid w:val="004F0CCD"/>
    <w:rsid w:val="004F0D51"/>
    <w:rsid w:val="004F0E02"/>
    <w:rsid w:val="004F0E56"/>
    <w:rsid w:val="004F1B86"/>
    <w:rsid w:val="004F1D59"/>
    <w:rsid w:val="004F1E58"/>
    <w:rsid w:val="004F204A"/>
    <w:rsid w:val="004F2229"/>
    <w:rsid w:val="004F2437"/>
    <w:rsid w:val="004F25A8"/>
    <w:rsid w:val="004F2679"/>
    <w:rsid w:val="004F2872"/>
    <w:rsid w:val="004F2E5A"/>
    <w:rsid w:val="004F2E79"/>
    <w:rsid w:val="004F2FD9"/>
    <w:rsid w:val="004F31D0"/>
    <w:rsid w:val="004F3500"/>
    <w:rsid w:val="004F3BF2"/>
    <w:rsid w:val="004F3C24"/>
    <w:rsid w:val="004F3C31"/>
    <w:rsid w:val="004F430A"/>
    <w:rsid w:val="004F43EC"/>
    <w:rsid w:val="004F4697"/>
    <w:rsid w:val="004F472D"/>
    <w:rsid w:val="004F4841"/>
    <w:rsid w:val="004F4BA2"/>
    <w:rsid w:val="004F4D7B"/>
    <w:rsid w:val="004F539B"/>
    <w:rsid w:val="004F56E2"/>
    <w:rsid w:val="004F58A6"/>
    <w:rsid w:val="004F58AD"/>
    <w:rsid w:val="004F5A46"/>
    <w:rsid w:val="004F5AE0"/>
    <w:rsid w:val="004F5B70"/>
    <w:rsid w:val="004F5C6C"/>
    <w:rsid w:val="004F5F9C"/>
    <w:rsid w:val="004F62AC"/>
    <w:rsid w:val="004F63AD"/>
    <w:rsid w:val="004F64A6"/>
    <w:rsid w:val="004F6819"/>
    <w:rsid w:val="004F693E"/>
    <w:rsid w:val="004F6C4A"/>
    <w:rsid w:val="004F6C53"/>
    <w:rsid w:val="004F7252"/>
    <w:rsid w:val="004F72C6"/>
    <w:rsid w:val="004F7333"/>
    <w:rsid w:val="004F7546"/>
    <w:rsid w:val="004F7822"/>
    <w:rsid w:val="004F7D4D"/>
    <w:rsid w:val="004F7E33"/>
    <w:rsid w:val="0050014E"/>
    <w:rsid w:val="00500D9A"/>
    <w:rsid w:val="00500F9B"/>
    <w:rsid w:val="005011D6"/>
    <w:rsid w:val="005012A4"/>
    <w:rsid w:val="005013BD"/>
    <w:rsid w:val="0050151D"/>
    <w:rsid w:val="00501533"/>
    <w:rsid w:val="005017B0"/>
    <w:rsid w:val="00501956"/>
    <w:rsid w:val="00501A7F"/>
    <w:rsid w:val="00501C2B"/>
    <w:rsid w:val="00501F71"/>
    <w:rsid w:val="005020A5"/>
    <w:rsid w:val="0050212B"/>
    <w:rsid w:val="00502287"/>
    <w:rsid w:val="0050230A"/>
    <w:rsid w:val="005026B7"/>
    <w:rsid w:val="005026EF"/>
    <w:rsid w:val="00502C65"/>
    <w:rsid w:val="00502C98"/>
    <w:rsid w:val="00502D93"/>
    <w:rsid w:val="00502FF6"/>
    <w:rsid w:val="00503204"/>
    <w:rsid w:val="00503368"/>
    <w:rsid w:val="005038FF"/>
    <w:rsid w:val="00503E98"/>
    <w:rsid w:val="0050439F"/>
    <w:rsid w:val="00504460"/>
    <w:rsid w:val="005044D3"/>
    <w:rsid w:val="00504609"/>
    <w:rsid w:val="005047A0"/>
    <w:rsid w:val="00504896"/>
    <w:rsid w:val="00504925"/>
    <w:rsid w:val="005049DD"/>
    <w:rsid w:val="00504B49"/>
    <w:rsid w:val="00504C28"/>
    <w:rsid w:val="00504E2E"/>
    <w:rsid w:val="00504F82"/>
    <w:rsid w:val="0050509C"/>
    <w:rsid w:val="0050522C"/>
    <w:rsid w:val="0050537D"/>
    <w:rsid w:val="0050580B"/>
    <w:rsid w:val="005058F5"/>
    <w:rsid w:val="00505916"/>
    <w:rsid w:val="00505D59"/>
    <w:rsid w:val="00505F8D"/>
    <w:rsid w:val="0050649F"/>
    <w:rsid w:val="00506609"/>
    <w:rsid w:val="00506848"/>
    <w:rsid w:val="00506C43"/>
    <w:rsid w:val="005071E3"/>
    <w:rsid w:val="005073D9"/>
    <w:rsid w:val="00507475"/>
    <w:rsid w:val="005074C5"/>
    <w:rsid w:val="0050757B"/>
    <w:rsid w:val="0050780A"/>
    <w:rsid w:val="00507A30"/>
    <w:rsid w:val="00507A8C"/>
    <w:rsid w:val="00507BD8"/>
    <w:rsid w:val="00507DB0"/>
    <w:rsid w:val="005105AA"/>
    <w:rsid w:val="0051071E"/>
    <w:rsid w:val="00510D90"/>
    <w:rsid w:val="00510EE7"/>
    <w:rsid w:val="00510F35"/>
    <w:rsid w:val="00510F53"/>
    <w:rsid w:val="005113F5"/>
    <w:rsid w:val="005119AC"/>
    <w:rsid w:val="005119C0"/>
    <w:rsid w:val="00511C44"/>
    <w:rsid w:val="00511CAD"/>
    <w:rsid w:val="00511E3E"/>
    <w:rsid w:val="00511F10"/>
    <w:rsid w:val="00511FB8"/>
    <w:rsid w:val="005124D4"/>
    <w:rsid w:val="005124FB"/>
    <w:rsid w:val="0051272E"/>
    <w:rsid w:val="00512B8B"/>
    <w:rsid w:val="005134FF"/>
    <w:rsid w:val="0051361B"/>
    <w:rsid w:val="00513D9F"/>
    <w:rsid w:val="00513F00"/>
    <w:rsid w:val="0051405C"/>
    <w:rsid w:val="005142B8"/>
    <w:rsid w:val="0051457B"/>
    <w:rsid w:val="005148EB"/>
    <w:rsid w:val="00514CD4"/>
    <w:rsid w:val="00515342"/>
    <w:rsid w:val="0051584A"/>
    <w:rsid w:val="00515ADF"/>
    <w:rsid w:val="00515E32"/>
    <w:rsid w:val="00515E36"/>
    <w:rsid w:val="005160A8"/>
    <w:rsid w:val="005165E5"/>
    <w:rsid w:val="005165FA"/>
    <w:rsid w:val="00516697"/>
    <w:rsid w:val="00516763"/>
    <w:rsid w:val="0051682E"/>
    <w:rsid w:val="00516C26"/>
    <w:rsid w:val="00516E6E"/>
    <w:rsid w:val="00516FA6"/>
    <w:rsid w:val="0051708B"/>
    <w:rsid w:val="0051763E"/>
    <w:rsid w:val="005177D2"/>
    <w:rsid w:val="005178BD"/>
    <w:rsid w:val="005179E4"/>
    <w:rsid w:val="00517AD0"/>
    <w:rsid w:val="00517B26"/>
    <w:rsid w:val="00517CA6"/>
    <w:rsid w:val="00517F17"/>
    <w:rsid w:val="0052014F"/>
    <w:rsid w:val="00520697"/>
    <w:rsid w:val="00520ADD"/>
    <w:rsid w:val="00520EEF"/>
    <w:rsid w:val="00521147"/>
    <w:rsid w:val="00521180"/>
    <w:rsid w:val="0052122D"/>
    <w:rsid w:val="005213B1"/>
    <w:rsid w:val="00521426"/>
    <w:rsid w:val="0052157C"/>
    <w:rsid w:val="0052183E"/>
    <w:rsid w:val="00521909"/>
    <w:rsid w:val="00521949"/>
    <w:rsid w:val="00521A60"/>
    <w:rsid w:val="0052203A"/>
    <w:rsid w:val="005223BD"/>
    <w:rsid w:val="0052272C"/>
    <w:rsid w:val="00522E48"/>
    <w:rsid w:val="00522F17"/>
    <w:rsid w:val="00522F1D"/>
    <w:rsid w:val="00523673"/>
    <w:rsid w:val="00523A70"/>
    <w:rsid w:val="00523C48"/>
    <w:rsid w:val="00523DE3"/>
    <w:rsid w:val="005242AA"/>
    <w:rsid w:val="00524635"/>
    <w:rsid w:val="00524659"/>
    <w:rsid w:val="005248B4"/>
    <w:rsid w:val="005248EF"/>
    <w:rsid w:val="00524991"/>
    <w:rsid w:val="00524A30"/>
    <w:rsid w:val="00524AC8"/>
    <w:rsid w:val="00524AF2"/>
    <w:rsid w:val="00524DE8"/>
    <w:rsid w:val="00524E48"/>
    <w:rsid w:val="00524F20"/>
    <w:rsid w:val="00525315"/>
    <w:rsid w:val="00525350"/>
    <w:rsid w:val="005253F4"/>
    <w:rsid w:val="005254CD"/>
    <w:rsid w:val="0052588D"/>
    <w:rsid w:val="005258AE"/>
    <w:rsid w:val="00525CBB"/>
    <w:rsid w:val="00525F1A"/>
    <w:rsid w:val="00526015"/>
    <w:rsid w:val="005260CD"/>
    <w:rsid w:val="005261BC"/>
    <w:rsid w:val="005261E2"/>
    <w:rsid w:val="0052689A"/>
    <w:rsid w:val="005269F6"/>
    <w:rsid w:val="00526DD6"/>
    <w:rsid w:val="005271B1"/>
    <w:rsid w:val="005271E6"/>
    <w:rsid w:val="005271FA"/>
    <w:rsid w:val="00527212"/>
    <w:rsid w:val="00527489"/>
    <w:rsid w:val="00527870"/>
    <w:rsid w:val="0053053B"/>
    <w:rsid w:val="00530701"/>
    <w:rsid w:val="005309C2"/>
    <w:rsid w:val="00530C1A"/>
    <w:rsid w:val="00530E94"/>
    <w:rsid w:val="00531253"/>
    <w:rsid w:val="00531D00"/>
    <w:rsid w:val="00531EA5"/>
    <w:rsid w:val="0053202A"/>
    <w:rsid w:val="0053222D"/>
    <w:rsid w:val="005326D4"/>
    <w:rsid w:val="0053271D"/>
    <w:rsid w:val="00532752"/>
    <w:rsid w:val="00532B56"/>
    <w:rsid w:val="00532D00"/>
    <w:rsid w:val="00532F9E"/>
    <w:rsid w:val="005330F6"/>
    <w:rsid w:val="0053328F"/>
    <w:rsid w:val="00533349"/>
    <w:rsid w:val="00533508"/>
    <w:rsid w:val="005337DA"/>
    <w:rsid w:val="005337EC"/>
    <w:rsid w:val="005339DA"/>
    <w:rsid w:val="00533B7C"/>
    <w:rsid w:val="00533D28"/>
    <w:rsid w:val="005340E5"/>
    <w:rsid w:val="00534177"/>
    <w:rsid w:val="0053419E"/>
    <w:rsid w:val="0053420D"/>
    <w:rsid w:val="005345EA"/>
    <w:rsid w:val="00534DC9"/>
    <w:rsid w:val="00534DE5"/>
    <w:rsid w:val="00534EF5"/>
    <w:rsid w:val="0053508B"/>
    <w:rsid w:val="00535099"/>
    <w:rsid w:val="0053549A"/>
    <w:rsid w:val="00535796"/>
    <w:rsid w:val="00535ABE"/>
    <w:rsid w:val="00535D19"/>
    <w:rsid w:val="00535E73"/>
    <w:rsid w:val="0053619A"/>
    <w:rsid w:val="00536312"/>
    <w:rsid w:val="00536C43"/>
    <w:rsid w:val="00536E65"/>
    <w:rsid w:val="00537632"/>
    <w:rsid w:val="0053771D"/>
    <w:rsid w:val="00537C55"/>
    <w:rsid w:val="00537CC9"/>
    <w:rsid w:val="00537CF7"/>
    <w:rsid w:val="0054003B"/>
    <w:rsid w:val="005401F0"/>
    <w:rsid w:val="005402D3"/>
    <w:rsid w:val="00540346"/>
    <w:rsid w:val="00540372"/>
    <w:rsid w:val="0054077D"/>
    <w:rsid w:val="00540A0E"/>
    <w:rsid w:val="00540A60"/>
    <w:rsid w:val="00540AEA"/>
    <w:rsid w:val="00540F6A"/>
    <w:rsid w:val="00541F9D"/>
    <w:rsid w:val="00542675"/>
    <w:rsid w:val="005426EC"/>
    <w:rsid w:val="0054277D"/>
    <w:rsid w:val="00542B9B"/>
    <w:rsid w:val="0054309C"/>
    <w:rsid w:val="005431E5"/>
    <w:rsid w:val="00543240"/>
    <w:rsid w:val="0054334C"/>
    <w:rsid w:val="0054353D"/>
    <w:rsid w:val="005435F5"/>
    <w:rsid w:val="0054378E"/>
    <w:rsid w:val="005437F7"/>
    <w:rsid w:val="00543B98"/>
    <w:rsid w:val="00543D71"/>
    <w:rsid w:val="00543F86"/>
    <w:rsid w:val="0054402F"/>
    <w:rsid w:val="005441E9"/>
    <w:rsid w:val="0054455A"/>
    <w:rsid w:val="00544685"/>
    <w:rsid w:val="00544806"/>
    <w:rsid w:val="0054493C"/>
    <w:rsid w:val="00544A29"/>
    <w:rsid w:val="00544A5D"/>
    <w:rsid w:val="00544B25"/>
    <w:rsid w:val="00544D27"/>
    <w:rsid w:val="00545077"/>
    <w:rsid w:val="0054512D"/>
    <w:rsid w:val="005452A7"/>
    <w:rsid w:val="00545739"/>
    <w:rsid w:val="00545904"/>
    <w:rsid w:val="005460D3"/>
    <w:rsid w:val="005462CB"/>
    <w:rsid w:val="00546587"/>
    <w:rsid w:val="00546920"/>
    <w:rsid w:val="005470C8"/>
    <w:rsid w:val="005470E4"/>
    <w:rsid w:val="0054712B"/>
    <w:rsid w:val="00547202"/>
    <w:rsid w:val="005473B1"/>
    <w:rsid w:val="0054755A"/>
    <w:rsid w:val="005477AD"/>
    <w:rsid w:val="00547D5C"/>
    <w:rsid w:val="0055018A"/>
    <w:rsid w:val="0055089C"/>
    <w:rsid w:val="00550D50"/>
    <w:rsid w:val="00550F85"/>
    <w:rsid w:val="00551179"/>
    <w:rsid w:val="005512D9"/>
    <w:rsid w:val="00551374"/>
    <w:rsid w:val="005513C1"/>
    <w:rsid w:val="005517E0"/>
    <w:rsid w:val="0055185A"/>
    <w:rsid w:val="00551AFD"/>
    <w:rsid w:val="00551E87"/>
    <w:rsid w:val="00551FBC"/>
    <w:rsid w:val="00552084"/>
    <w:rsid w:val="00552203"/>
    <w:rsid w:val="00552753"/>
    <w:rsid w:val="00552F34"/>
    <w:rsid w:val="0055371B"/>
    <w:rsid w:val="00553785"/>
    <w:rsid w:val="005539C2"/>
    <w:rsid w:val="005539E0"/>
    <w:rsid w:val="00553D39"/>
    <w:rsid w:val="00553F44"/>
    <w:rsid w:val="00554120"/>
    <w:rsid w:val="005541D3"/>
    <w:rsid w:val="005546DA"/>
    <w:rsid w:val="00554DD6"/>
    <w:rsid w:val="00554E30"/>
    <w:rsid w:val="0055505F"/>
    <w:rsid w:val="005552A0"/>
    <w:rsid w:val="00555423"/>
    <w:rsid w:val="0055566D"/>
    <w:rsid w:val="00555A0E"/>
    <w:rsid w:val="00555E6F"/>
    <w:rsid w:val="0055612F"/>
    <w:rsid w:val="005561DC"/>
    <w:rsid w:val="005561E2"/>
    <w:rsid w:val="005563A8"/>
    <w:rsid w:val="005566B2"/>
    <w:rsid w:val="005566D0"/>
    <w:rsid w:val="00556A3D"/>
    <w:rsid w:val="00556A64"/>
    <w:rsid w:val="00556EF8"/>
    <w:rsid w:val="00556FAE"/>
    <w:rsid w:val="00557006"/>
    <w:rsid w:val="005573B4"/>
    <w:rsid w:val="0055751F"/>
    <w:rsid w:val="005577E9"/>
    <w:rsid w:val="005579B9"/>
    <w:rsid w:val="00557A42"/>
    <w:rsid w:val="0056026D"/>
    <w:rsid w:val="0056028C"/>
    <w:rsid w:val="00560B46"/>
    <w:rsid w:val="00560C10"/>
    <w:rsid w:val="00560F1F"/>
    <w:rsid w:val="00561349"/>
    <w:rsid w:val="00561357"/>
    <w:rsid w:val="0056135E"/>
    <w:rsid w:val="005614F0"/>
    <w:rsid w:val="005617EF"/>
    <w:rsid w:val="00561B23"/>
    <w:rsid w:val="00561D81"/>
    <w:rsid w:val="005622FF"/>
    <w:rsid w:val="00562492"/>
    <w:rsid w:val="00562626"/>
    <w:rsid w:val="00562968"/>
    <w:rsid w:val="00562B71"/>
    <w:rsid w:val="00562E47"/>
    <w:rsid w:val="005634E9"/>
    <w:rsid w:val="005637A5"/>
    <w:rsid w:val="005637EF"/>
    <w:rsid w:val="00563860"/>
    <w:rsid w:val="00563EDB"/>
    <w:rsid w:val="005640EE"/>
    <w:rsid w:val="005640FE"/>
    <w:rsid w:val="005643A5"/>
    <w:rsid w:val="00564584"/>
    <w:rsid w:val="00564587"/>
    <w:rsid w:val="00564924"/>
    <w:rsid w:val="00564CB7"/>
    <w:rsid w:val="005653F8"/>
    <w:rsid w:val="005655C3"/>
    <w:rsid w:val="005658F7"/>
    <w:rsid w:val="00565DA6"/>
    <w:rsid w:val="005662B7"/>
    <w:rsid w:val="005664CE"/>
    <w:rsid w:val="0056664D"/>
    <w:rsid w:val="00566C88"/>
    <w:rsid w:val="00566CAD"/>
    <w:rsid w:val="00567449"/>
    <w:rsid w:val="005702F2"/>
    <w:rsid w:val="00570341"/>
    <w:rsid w:val="00570354"/>
    <w:rsid w:val="00570781"/>
    <w:rsid w:val="005707D8"/>
    <w:rsid w:val="00570D89"/>
    <w:rsid w:val="005710E6"/>
    <w:rsid w:val="0057166F"/>
    <w:rsid w:val="005716F5"/>
    <w:rsid w:val="00571808"/>
    <w:rsid w:val="00571AB7"/>
    <w:rsid w:val="0057247F"/>
    <w:rsid w:val="00572A9D"/>
    <w:rsid w:val="00572C06"/>
    <w:rsid w:val="00572FAE"/>
    <w:rsid w:val="005735DE"/>
    <w:rsid w:val="005736BE"/>
    <w:rsid w:val="0057372F"/>
    <w:rsid w:val="00573814"/>
    <w:rsid w:val="00574079"/>
    <w:rsid w:val="005740FB"/>
    <w:rsid w:val="0057426D"/>
    <w:rsid w:val="00574544"/>
    <w:rsid w:val="005745FA"/>
    <w:rsid w:val="00574657"/>
    <w:rsid w:val="005747A6"/>
    <w:rsid w:val="00574932"/>
    <w:rsid w:val="005749D0"/>
    <w:rsid w:val="00574D74"/>
    <w:rsid w:val="00574DCA"/>
    <w:rsid w:val="00574E8E"/>
    <w:rsid w:val="005752C0"/>
    <w:rsid w:val="0057533F"/>
    <w:rsid w:val="00575808"/>
    <w:rsid w:val="005758B7"/>
    <w:rsid w:val="005759CC"/>
    <w:rsid w:val="00575D03"/>
    <w:rsid w:val="00575EEA"/>
    <w:rsid w:val="00575F87"/>
    <w:rsid w:val="00576357"/>
    <w:rsid w:val="00576782"/>
    <w:rsid w:val="005771F8"/>
    <w:rsid w:val="005777DA"/>
    <w:rsid w:val="00577B9B"/>
    <w:rsid w:val="0058020A"/>
    <w:rsid w:val="00580A9A"/>
    <w:rsid w:val="00580C89"/>
    <w:rsid w:val="00580DF9"/>
    <w:rsid w:val="0058118A"/>
    <w:rsid w:val="005812E0"/>
    <w:rsid w:val="0058130B"/>
    <w:rsid w:val="00581698"/>
    <w:rsid w:val="00581CB8"/>
    <w:rsid w:val="00581D5F"/>
    <w:rsid w:val="00581E1E"/>
    <w:rsid w:val="00581F0A"/>
    <w:rsid w:val="00581FA3"/>
    <w:rsid w:val="00581FA6"/>
    <w:rsid w:val="0058202C"/>
    <w:rsid w:val="00582128"/>
    <w:rsid w:val="005821D2"/>
    <w:rsid w:val="00582377"/>
    <w:rsid w:val="00582987"/>
    <w:rsid w:val="00582ACF"/>
    <w:rsid w:val="00582C11"/>
    <w:rsid w:val="00582E2C"/>
    <w:rsid w:val="00582E5A"/>
    <w:rsid w:val="00582F8D"/>
    <w:rsid w:val="005830E1"/>
    <w:rsid w:val="00583218"/>
    <w:rsid w:val="005835A4"/>
    <w:rsid w:val="00583807"/>
    <w:rsid w:val="00583969"/>
    <w:rsid w:val="00584016"/>
    <w:rsid w:val="005840C5"/>
    <w:rsid w:val="0058412B"/>
    <w:rsid w:val="005842BC"/>
    <w:rsid w:val="00584888"/>
    <w:rsid w:val="0058499D"/>
    <w:rsid w:val="00584F00"/>
    <w:rsid w:val="00585095"/>
    <w:rsid w:val="005850B9"/>
    <w:rsid w:val="0058520C"/>
    <w:rsid w:val="005853CF"/>
    <w:rsid w:val="005859A6"/>
    <w:rsid w:val="00585EEE"/>
    <w:rsid w:val="005861D7"/>
    <w:rsid w:val="0058625B"/>
    <w:rsid w:val="00586413"/>
    <w:rsid w:val="00586600"/>
    <w:rsid w:val="00586667"/>
    <w:rsid w:val="0058683A"/>
    <w:rsid w:val="00586A92"/>
    <w:rsid w:val="00586C3B"/>
    <w:rsid w:val="00586DE0"/>
    <w:rsid w:val="00586E4A"/>
    <w:rsid w:val="0058724C"/>
    <w:rsid w:val="00587483"/>
    <w:rsid w:val="005876A0"/>
    <w:rsid w:val="0058777B"/>
    <w:rsid w:val="0058783D"/>
    <w:rsid w:val="00587910"/>
    <w:rsid w:val="00587F23"/>
    <w:rsid w:val="00590170"/>
    <w:rsid w:val="0059028D"/>
    <w:rsid w:val="005902EC"/>
    <w:rsid w:val="0059048C"/>
    <w:rsid w:val="005905F3"/>
    <w:rsid w:val="0059092A"/>
    <w:rsid w:val="00590E7B"/>
    <w:rsid w:val="00591105"/>
    <w:rsid w:val="005911CA"/>
    <w:rsid w:val="00591329"/>
    <w:rsid w:val="005916F9"/>
    <w:rsid w:val="00591A65"/>
    <w:rsid w:val="00591DDD"/>
    <w:rsid w:val="00592204"/>
    <w:rsid w:val="00592620"/>
    <w:rsid w:val="00592A69"/>
    <w:rsid w:val="00592F73"/>
    <w:rsid w:val="005934E8"/>
    <w:rsid w:val="005935D3"/>
    <w:rsid w:val="0059381A"/>
    <w:rsid w:val="00593861"/>
    <w:rsid w:val="00593A88"/>
    <w:rsid w:val="00593C67"/>
    <w:rsid w:val="00593EDA"/>
    <w:rsid w:val="00594223"/>
    <w:rsid w:val="00594325"/>
    <w:rsid w:val="0059448C"/>
    <w:rsid w:val="00594669"/>
    <w:rsid w:val="00594952"/>
    <w:rsid w:val="00595165"/>
    <w:rsid w:val="00595F66"/>
    <w:rsid w:val="00596359"/>
    <w:rsid w:val="005965C1"/>
    <w:rsid w:val="005970B3"/>
    <w:rsid w:val="005971A0"/>
    <w:rsid w:val="005971CD"/>
    <w:rsid w:val="005972F9"/>
    <w:rsid w:val="005974A5"/>
    <w:rsid w:val="00597788"/>
    <w:rsid w:val="00597AE9"/>
    <w:rsid w:val="00597DEE"/>
    <w:rsid w:val="005A00C3"/>
    <w:rsid w:val="005A0424"/>
    <w:rsid w:val="005A0426"/>
    <w:rsid w:val="005A048D"/>
    <w:rsid w:val="005A0781"/>
    <w:rsid w:val="005A09E7"/>
    <w:rsid w:val="005A0C9A"/>
    <w:rsid w:val="005A0D6F"/>
    <w:rsid w:val="005A1240"/>
    <w:rsid w:val="005A12AC"/>
    <w:rsid w:val="005A13C3"/>
    <w:rsid w:val="005A147F"/>
    <w:rsid w:val="005A1548"/>
    <w:rsid w:val="005A157F"/>
    <w:rsid w:val="005A171F"/>
    <w:rsid w:val="005A1A1A"/>
    <w:rsid w:val="005A1D5C"/>
    <w:rsid w:val="005A1FEA"/>
    <w:rsid w:val="005A21AB"/>
    <w:rsid w:val="005A223D"/>
    <w:rsid w:val="005A23E1"/>
    <w:rsid w:val="005A23FE"/>
    <w:rsid w:val="005A28D8"/>
    <w:rsid w:val="005A28FA"/>
    <w:rsid w:val="005A291A"/>
    <w:rsid w:val="005A2A4D"/>
    <w:rsid w:val="005A2B57"/>
    <w:rsid w:val="005A2BCC"/>
    <w:rsid w:val="005A2D5E"/>
    <w:rsid w:val="005A2FD3"/>
    <w:rsid w:val="005A3058"/>
    <w:rsid w:val="005A30EA"/>
    <w:rsid w:val="005A318D"/>
    <w:rsid w:val="005A31B1"/>
    <w:rsid w:val="005A3220"/>
    <w:rsid w:val="005A3266"/>
    <w:rsid w:val="005A3307"/>
    <w:rsid w:val="005A3379"/>
    <w:rsid w:val="005A34F0"/>
    <w:rsid w:val="005A3549"/>
    <w:rsid w:val="005A36CD"/>
    <w:rsid w:val="005A3BD0"/>
    <w:rsid w:val="005A3BFC"/>
    <w:rsid w:val="005A3D9E"/>
    <w:rsid w:val="005A4074"/>
    <w:rsid w:val="005A4377"/>
    <w:rsid w:val="005A4540"/>
    <w:rsid w:val="005A4D5D"/>
    <w:rsid w:val="005A4D8B"/>
    <w:rsid w:val="005A505A"/>
    <w:rsid w:val="005A517F"/>
    <w:rsid w:val="005A5662"/>
    <w:rsid w:val="005A56A6"/>
    <w:rsid w:val="005A570D"/>
    <w:rsid w:val="005A57A7"/>
    <w:rsid w:val="005A599A"/>
    <w:rsid w:val="005A5A0D"/>
    <w:rsid w:val="005A5A2C"/>
    <w:rsid w:val="005A5EAB"/>
    <w:rsid w:val="005A5ED3"/>
    <w:rsid w:val="005A61CF"/>
    <w:rsid w:val="005A63E6"/>
    <w:rsid w:val="005A64D6"/>
    <w:rsid w:val="005A66A2"/>
    <w:rsid w:val="005A66E0"/>
    <w:rsid w:val="005A674E"/>
    <w:rsid w:val="005A6AB1"/>
    <w:rsid w:val="005A6CDE"/>
    <w:rsid w:val="005A6CEB"/>
    <w:rsid w:val="005A6DA5"/>
    <w:rsid w:val="005A705C"/>
    <w:rsid w:val="005A70E1"/>
    <w:rsid w:val="005A715C"/>
    <w:rsid w:val="005A75CD"/>
    <w:rsid w:val="005A763D"/>
    <w:rsid w:val="005A7996"/>
    <w:rsid w:val="005A7C27"/>
    <w:rsid w:val="005A7C7C"/>
    <w:rsid w:val="005A7E73"/>
    <w:rsid w:val="005B0895"/>
    <w:rsid w:val="005B0B92"/>
    <w:rsid w:val="005B10FF"/>
    <w:rsid w:val="005B13CD"/>
    <w:rsid w:val="005B1419"/>
    <w:rsid w:val="005B1431"/>
    <w:rsid w:val="005B160C"/>
    <w:rsid w:val="005B1854"/>
    <w:rsid w:val="005B1A85"/>
    <w:rsid w:val="005B1EA5"/>
    <w:rsid w:val="005B219D"/>
    <w:rsid w:val="005B22B6"/>
    <w:rsid w:val="005B25DE"/>
    <w:rsid w:val="005B267B"/>
    <w:rsid w:val="005B27E9"/>
    <w:rsid w:val="005B28F7"/>
    <w:rsid w:val="005B2A62"/>
    <w:rsid w:val="005B2B40"/>
    <w:rsid w:val="005B304B"/>
    <w:rsid w:val="005B3686"/>
    <w:rsid w:val="005B3C55"/>
    <w:rsid w:val="005B3EB3"/>
    <w:rsid w:val="005B3FBC"/>
    <w:rsid w:val="005B4175"/>
    <w:rsid w:val="005B46B5"/>
    <w:rsid w:val="005B47A9"/>
    <w:rsid w:val="005B47F1"/>
    <w:rsid w:val="005B4D7C"/>
    <w:rsid w:val="005B4E52"/>
    <w:rsid w:val="005B5212"/>
    <w:rsid w:val="005B5577"/>
    <w:rsid w:val="005B5F2C"/>
    <w:rsid w:val="005B5F88"/>
    <w:rsid w:val="005B61B3"/>
    <w:rsid w:val="005B6271"/>
    <w:rsid w:val="005B62EC"/>
    <w:rsid w:val="005B66EC"/>
    <w:rsid w:val="005B6B85"/>
    <w:rsid w:val="005B6C88"/>
    <w:rsid w:val="005B6C9C"/>
    <w:rsid w:val="005B6D1D"/>
    <w:rsid w:val="005B6D64"/>
    <w:rsid w:val="005B6F47"/>
    <w:rsid w:val="005B70FA"/>
    <w:rsid w:val="005B718E"/>
    <w:rsid w:val="005B72C3"/>
    <w:rsid w:val="005B745F"/>
    <w:rsid w:val="005B74C9"/>
    <w:rsid w:val="005B760C"/>
    <w:rsid w:val="005B76B4"/>
    <w:rsid w:val="005B787A"/>
    <w:rsid w:val="005B797B"/>
    <w:rsid w:val="005B7B75"/>
    <w:rsid w:val="005B7DD5"/>
    <w:rsid w:val="005C0060"/>
    <w:rsid w:val="005C02E7"/>
    <w:rsid w:val="005C03DD"/>
    <w:rsid w:val="005C03FD"/>
    <w:rsid w:val="005C073D"/>
    <w:rsid w:val="005C0864"/>
    <w:rsid w:val="005C089E"/>
    <w:rsid w:val="005C0B3A"/>
    <w:rsid w:val="005C0C2D"/>
    <w:rsid w:val="005C0C3D"/>
    <w:rsid w:val="005C0F45"/>
    <w:rsid w:val="005C1012"/>
    <w:rsid w:val="005C11FD"/>
    <w:rsid w:val="005C14EA"/>
    <w:rsid w:val="005C1F36"/>
    <w:rsid w:val="005C1F4F"/>
    <w:rsid w:val="005C1F93"/>
    <w:rsid w:val="005C202E"/>
    <w:rsid w:val="005C21B2"/>
    <w:rsid w:val="005C21B6"/>
    <w:rsid w:val="005C2235"/>
    <w:rsid w:val="005C252B"/>
    <w:rsid w:val="005C26D9"/>
    <w:rsid w:val="005C2D7A"/>
    <w:rsid w:val="005C2EE2"/>
    <w:rsid w:val="005C2FB5"/>
    <w:rsid w:val="005C3191"/>
    <w:rsid w:val="005C340A"/>
    <w:rsid w:val="005C349B"/>
    <w:rsid w:val="005C354A"/>
    <w:rsid w:val="005C36F2"/>
    <w:rsid w:val="005C40D6"/>
    <w:rsid w:val="005C4192"/>
    <w:rsid w:val="005C42DA"/>
    <w:rsid w:val="005C43B7"/>
    <w:rsid w:val="005C4641"/>
    <w:rsid w:val="005C466B"/>
    <w:rsid w:val="005C46CD"/>
    <w:rsid w:val="005C4901"/>
    <w:rsid w:val="005C4923"/>
    <w:rsid w:val="005C4CE5"/>
    <w:rsid w:val="005C4D86"/>
    <w:rsid w:val="005C4E9F"/>
    <w:rsid w:val="005C500A"/>
    <w:rsid w:val="005C5148"/>
    <w:rsid w:val="005C53C7"/>
    <w:rsid w:val="005C5569"/>
    <w:rsid w:val="005C58F2"/>
    <w:rsid w:val="005C5D2F"/>
    <w:rsid w:val="005C5D3D"/>
    <w:rsid w:val="005C5D8C"/>
    <w:rsid w:val="005C5FC9"/>
    <w:rsid w:val="005C62B2"/>
    <w:rsid w:val="005C6574"/>
    <w:rsid w:val="005C66C4"/>
    <w:rsid w:val="005C6F8B"/>
    <w:rsid w:val="005C72DB"/>
    <w:rsid w:val="005C7456"/>
    <w:rsid w:val="005C7567"/>
    <w:rsid w:val="005C77AE"/>
    <w:rsid w:val="005C7801"/>
    <w:rsid w:val="005C7878"/>
    <w:rsid w:val="005C7A7E"/>
    <w:rsid w:val="005C7E79"/>
    <w:rsid w:val="005D0042"/>
    <w:rsid w:val="005D00C2"/>
    <w:rsid w:val="005D02C9"/>
    <w:rsid w:val="005D0ACC"/>
    <w:rsid w:val="005D13A6"/>
    <w:rsid w:val="005D14CA"/>
    <w:rsid w:val="005D16D8"/>
    <w:rsid w:val="005D1A15"/>
    <w:rsid w:val="005D1B5C"/>
    <w:rsid w:val="005D1C9F"/>
    <w:rsid w:val="005D1DF8"/>
    <w:rsid w:val="005D20EF"/>
    <w:rsid w:val="005D210B"/>
    <w:rsid w:val="005D247F"/>
    <w:rsid w:val="005D2533"/>
    <w:rsid w:val="005D2786"/>
    <w:rsid w:val="005D28B7"/>
    <w:rsid w:val="005D2C00"/>
    <w:rsid w:val="005D2CEB"/>
    <w:rsid w:val="005D2E31"/>
    <w:rsid w:val="005D2EF4"/>
    <w:rsid w:val="005D2FF5"/>
    <w:rsid w:val="005D3051"/>
    <w:rsid w:val="005D32B4"/>
    <w:rsid w:val="005D34C5"/>
    <w:rsid w:val="005D34CE"/>
    <w:rsid w:val="005D3926"/>
    <w:rsid w:val="005D3D12"/>
    <w:rsid w:val="005D3DF7"/>
    <w:rsid w:val="005D3FAE"/>
    <w:rsid w:val="005D41F2"/>
    <w:rsid w:val="005D444A"/>
    <w:rsid w:val="005D44DA"/>
    <w:rsid w:val="005D49B5"/>
    <w:rsid w:val="005D4EBE"/>
    <w:rsid w:val="005D5281"/>
    <w:rsid w:val="005D53AB"/>
    <w:rsid w:val="005D5912"/>
    <w:rsid w:val="005D5AF6"/>
    <w:rsid w:val="005D5B46"/>
    <w:rsid w:val="005D5D1E"/>
    <w:rsid w:val="005D6261"/>
    <w:rsid w:val="005D640C"/>
    <w:rsid w:val="005D65E9"/>
    <w:rsid w:val="005D6786"/>
    <w:rsid w:val="005D6931"/>
    <w:rsid w:val="005D6A05"/>
    <w:rsid w:val="005D6B5B"/>
    <w:rsid w:val="005D6C22"/>
    <w:rsid w:val="005D6CF2"/>
    <w:rsid w:val="005D6D45"/>
    <w:rsid w:val="005D6D48"/>
    <w:rsid w:val="005D7122"/>
    <w:rsid w:val="005D712C"/>
    <w:rsid w:val="005D7275"/>
    <w:rsid w:val="005D737C"/>
    <w:rsid w:val="005D7865"/>
    <w:rsid w:val="005D7B6B"/>
    <w:rsid w:val="005D7B7B"/>
    <w:rsid w:val="005D7E09"/>
    <w:rsid w:val="005D7E91"/>
    <w:rsid w:val="005E02AB"/>
    <w:rsid w:val="005E0437"/>
    <w:rsid w:val="005E0833"/>
    <w:rsid w:val="005E0881"/>
    <w:rsid w:val="005E08AC"/>
    <w:rsid w:val="005E0CAE"/>
    <w:rsid w:val="005E0F19"/>
    <w:rsid w:val="005E1214"/>
    <w:rsid w:val="005E13B1"/>
    <w:rsid w:val="005E1D4F"/>
    <w:rsid w:val="005E204C"/>
    <w:rsid w:val="005E2189"/>
    <w:rsid w:val="005E2384"/>
    <w:rsid w:val="005E2513"/>
    <w:rsid w:val="005E2CED"/>
    <w:rsid w:val="005E326D"/>
    <w:rsid w:val="005E3552"/>
    <w:rsid w:val="005E3CF6"/>
    <w:rsid w:val="005E3E71"/>
    <w:rsid w:val="005E3EB2"/>
    <w:rsid w:val="005E40AA"/>
    <w:rsid w:val="005E41BB"/>
    <w:rsid w:val="005E4626"/>
    <w:rsid w:val="005E4754"/>
    <w:rsid w:val="005E488D"/>
    <w:rsid w:val="005E4B84"/>
    <w:rsid w:val="005E4DC0"/>
    <w:rsid w:val="005E5476"/>
    <w:rsid w:val="005E55F6"/>
    <w:rsid w:val="005E5ADB"/>
    <w:rsid w:val="005E5BEE"/>
    <w:rsid w:val="005E5D7E"/>
    <w:rsid w:val="005E6113"/>
    <w:rsid w:val="005E61D8"/>
    <w:rsid w:val="005E6317"/>
    <w:rsid w:val="005E639B"/>
    <w:rsid w:val="005E643A"/>
    <w:rsid w:val="005E69EA"/>
    <w:rsid w:val="005E6B5D"/>
    <w:rsid w:val="005E6C88"/>
    <w:rsid w:val="005E705E"/>
    <w:rsid w:val="005E7111"/>
    <w:rsid w:val="005E7359"/>
    <w:rsid w:val="005E7C7A"/>
    <w:rsid w:val="005E7E17"/>
    <w:rsid w:val="005F03D2"/>
    <w:rsid w:val="005F08C3"/>
    <w:rsid w:val="005F097B"/>
    <w:rsid w:val="005F0A24"/>
    <w:rsid w:val="005F0B56"/>
    <w:rsid w:val="005F0C34"/>
    <w:rsid w:val="005F0E08"/>
    <w:rsid w:val="005F1134"/>
    <w:rsid w:val="005F150A"/>
    <w:rsid w:val="005F171A"/>
    <w:rsid w:val="005F198D"/>
    <w:rsid w:val="005F1E19"/>
    <w:rsid w:val="005F208B"/>
    <w:rsid w:val="005F2134"/>
    <w:rsid w:val="005F258D"/>
    <w:rsid w:val="005F259C"/>
    <w:rsid w:val="005F29E8"/>
    <w:rsid w:val="005F2AB5"/>
    <w:rsid w:val="005F2B12"/>
    <w:rsid w:val="005F2E09"/>
    <w:rsid w:val="005F2ED0"/>
    <w:rsid w:val="005F2F46"/>
    <w:rsid w:val="005F2F54"/>
    <w:rsid w:val="005F3450"/>
    <w:rsid w:val="005F35FC"/>
    <w:rsid w:val="005F37B9"/>
    <w:rsid w:val="005F37BF"/>
    <w:rsid w:val="005F3987"/>
    <w:rsid w:val="005F43ED"/>
    <w:rsid w:val="005F44E3"/>
    <w:rsid w:val="005F451F"/>
    <w:rsid w:val="005F45F0"/>
    <w:rsid w:val="005F4647"/>
    <w:rsid w:val="005F4672"/>
    <w:rsid w:val="005F4A49"/>
    <w:rsid w:val="005F4BAC"/>
    <w:rsid w:val="005F4FDB"/>
    <w:rsid w:val="005F522D"/>
    <w:rsid w:val="005F557B"/>
    <w:rsid w:val="005F57B5"/>
    <w:rsid w:val="005F5998"/>
    <w:rsid w:val="005F59E3"/>
    <w:rsid w:val="005F5CA4"/>
    <w:rsid w:val="005F5F0F"/>
    <w:rsid w:val="005F66BA"/>
    <w:rsid w:val="005F6A0D"/>
    <w:rsid w:val="005F7049"/>
    <w:rsid w:val="005F740A"/>
    <w:rsid w:val="005F77DE"/>
    <w:rsid w:val="005F783A"/>
    <w:rsid w:val="005F7939"/>
    <w:rsid w:val="005F7A84"/>
    <w:rsid w:val="00600069"/>
    <w:rsid w:val="006003C9"/>
    <w:rsid w:val="00600532"/>
    <w:rsid w:val="00600675"/>
    <w:rsid w:val="00600A06"/>
    <w:rsid w:val="00600B86"/>
    <w:rsid w:val="00600B9F"/>
    <w:rsid w:val="00600D01"/>
    <w:rsid w:val="00600E58"/>
    <w:rsid w:val="00600E93"/>
    <w:rsid w:val="0060125E"/>
    <w:rsid w:val="00601B6A"/>
    <w:rsid w:val="0060209C"/>
    <w:rsid w:val="00602166"/>
    <w:rsid w:val="0060275D"/>
    <w:rsid w:val="00602A3E"/>
    <w:rsid w:val="0060306E"/>
    <w:rsid w:val="00603348"/>
    <w:rsid w:val="00603462"/>
    <w:rsid w:val="006036DF"/>
    <w:rsid w:val="00603AF0"/>
    <w:rsid w:val="00603F83"/>
    <w:rsid w:val="00604A20"/>
    <w:rsid w:val="00604A76"/>
    <w:rsid w:val="00604BE7"/>
    <w:rsid w:val="00604E72"/>
    <w:rsid w:val="00605406"/>
    <w:rsid w:val="006058FA"/>
    <w:rsid w:val="00605968"/>
    <w:rsid w:val="00605AAF"/>
    <w:rsid w:val="00605AF7"/>
    <w:rsid w:val="00605C2C"/>
    <w:rsid w:val="00605E1C"/>
    <w:rsid w:val="0060610A"/>
    <w:rsid w:val="00606664"/>
    <w:rsid w:val="006067C3"/>
    <w:rsid w:val="00606DD3"/>
    <w:rsid w:val="00606E3F"/>
    <w:rsid w:val="0060719D"/>
    <w:rsid w:val="00607224"/>
    <w:rsid w:val="006078BD"/>
    <w:rsid w:val="006079B1"/>
    <w:rsid w:val="00607D35"/>
    <w:rsid w:val="00607E6E"/>
    <w:rsid w:val="0061019B"/>
    <w:rsid w:val="00610312"/>
    <w:rsid w:val="006103D1"/>
    <w:rsid w:val="006103EA"/>
    <w:rsid w:val="006104AB"/>
    <w:rsid w:val="00610A4F"/>
    <w:rsid w:val="00610B12"/>
    <w:rsid w:val="00610B7D"/>
    <w:rsid w:val="00610B98"/>
    <w:rsid w:val="00610E36"/>
    <w:rsid w:val="00610E70"/>
    <w:rsid w:val="00611161"/>
    <w:rsid w:val="006114D7"/>
    <w:rsid w:val="0061172D"/>
    <w:rsid w:val="00611850"/>
    <w:rsid w:val="00611A84"/>
    <w:rsid w:val="00611AE4"/>
    <w:rsid w:val="00611AEF"/>
    <w:rsid w:val="00611B5A"/>
    <w:rsid w:val="00611BD3"/>
    <w:rsid w:val="00611D3B"/>
    <w:rsid w:val="00612166"/>
    <w:rsid w:val="006121EA"/>
    <w:rsid w:val="00612358"/>
    <w:rsid w:val="006123A1"/>
    <w:rsid w:val="0061267B"/>
    <w:rsid w:val="00612AC6"/>
    <w:rsid w:val="0061322E"/>
    <w:rsid w:val="0061324E"/>
    <w:rsid w:val="00613A28"/>
    <w:rsid w:val="00613C07"/>
    <w:rsid w:val="00613E14"/>
    <w:rsid w:val="00613FF7"/>
    <w:rsid w:val="00614012"/>
    <w:rsid w:val="006141FE"/>
    <w:rsid w:val="00614241"/>
    <w:rsid w:val="0061430B"/>
    <w:rsid w:val="0061448E"/>
    <w:rsid w:val="0061450C"/>
    <w:rsid w:val="00614738"/>
    <w:rsid w:val="00614765"/>
    <w:rsid w:val="00614A4F"/>
    <w:rsid w:val="00614B67"/>
    <w:rsid w:val="00614BCF"/>
    <w:rsid w:val="00615286"/>
    <w:rsid w:val="00615377"/>
    <w:rsid w:val="00615ADD"/>
    <w:rsid w:val="0061610D"/>
    <w:rsid w:val="00616150"/>
    <w:rsid w:val="00616183"/>
    <w:rsid w:val="006170CA"/>
    <w:rsid w:val="0061710F"/>
    <w:rsid w:val="0061722A"/>
    <w:rsid w:val="00617243"/>
    <w:rsid w:val="00617693"/>
    <w:rsid w:val="00617E09"/>
    <w:rsid w:val="00617F80"/>
    <w:rsid w:val="00617F97"/>
    <w:rsid w:val="00620028"/>
    <w:rsid w:val="0062007A"/>
    <w:rsid w:val="00620387"/>
    <w:rsid w:val="00620657"/>
    <w:rsid w:val="00620B39"/>
    <w:rsid w:val="00620CE9"/>
    <w:rsid w:val="00620DAA"/>
    <w:rsid w:val="00620E08"/>
    <w:rsid w:val="00620E0F"/>
    <w:rsid w:val="006211DF"/>
    <w:rsid w:val="00621267"/>
    <w:rsid w:val="0062142A"/>
    <w:rsid w:val="00621866"/>
    <w:rsid w:val="00621991"/>
    <w:rsid w:val="00621CAB"/>
    <w:rsid w:val="00621EDB"/>
    <w:rsid w:val="0062238F"/>
    <w:rsid w:val="006224E9"/>
    <w:rsid w:val="00622B1F"/>
    <w:rsid w:val="00622E16"/>
    <w:rsid w:val="00622E76"/>
    <w:rsid w:val="00622F58"/>
    <w:rsid w:val="0062302A"/>
    <w:rsid w:val="006231B7"/>
    <w:rsid w:val="00623543"/>
    <w:rsid w:val="00623628"/>
    <w:rsid w:val="006236A3"/>
    <w:rsid w:val="00623762"/>
    <w:rsid w:val="006239AB"/>
    <w:rsid w:val="00623D09"/>
    <w:rsid w:val="00623E8A"/>
    <w:rsid w:val="00623F64"/>
    <w:rsid w:val="006243ED"/>
    <w:rsid w:val="0062458F"/>
    <w:rsid w:val="00624979"/>
    <w:rsid w:val="00624CAA"/>
    <w:rsid w:val="00625011"/>
    <w:rsid w:val="00625111"/>
    <w:rsid w:val="006251D0"/>
    <w:rsid w:val="006251D3"/>
    <w:rsid w:val="00625524"/>
    <w:rsid w:val="006255C1"/>
    <w:rsid w:val="00625656"/>
    <w:rsid w:val="006256F9"/>
    <w:rsid w:val="0062578A"/>
    <w:rsid w:val="00625793"/>
    <w:rsid w:val="00625985"/>
    <w:rsid w:val="006262FC"/>
    <w:rsid w:val="00626955"/>
    <w:rsid w:val="00626D2E"/>
    <w:rsid w:val="00627128"/>
    <w:rsid w:val="006272B7"/>
    <w:rsid w:val="0062731E"/>
    <w:rsid w:val="00627464"/>
    <w:rsid w:val="006275B2"/>
    <w:rsid w:val="006276C6"/>
    <w:rsid w:val="006277EB"/>
    <w:rsid w:val="00627CAA"/>
    <w:rsid w:val="00627E13"/>
    <w:rsid w:val="0063006F"/>
    <w:rsid w:val="006301B2"/>
    <w:rsid w:val="006305A6"/>
    <w:rsid w:val="006305E1"/>
    <w:rsid w:val="006306C1"/>
    <w:rsid w:val="006306C3"/>
    <w:rsid w:val="00630774"/>
    <w:rsid w:val="00630BC6"/>
    <w:rsid w:val="00630C4D"/>
    <w:rsid w:val="00631092"/>
    <w:rsid w:val="00631108"/>
    <w:rsid w:val="006311FC"/>
    <w:rsid w:val="00631738"/>
    <w:rsid w:val="00631A01"/>
    <w:rsid w:val="00631AB6"/>
    <w:rsid w:val="00631C67"/>
    <w:rsid w:val="006321F2"/>
    <w:rsid w:val="0063220F"/>
    <w:rsid w:val="00632283"/>
    <w:rsid w:val="006323AF"/>
    <w:rsid w:val="0063263F"/>
    <w:rsid w:val="00632A33"/>
    <w:rsid w:val="00632B45"/>
    <w:rsid w:val="006336FB"/>
    <w:rsid w:val="006337C8"/>
    <w:rsid w:val="00633C46"/>
    <w:rsid w:val="00633F30"/>
    <w:rsid w:val="00633F6A"/>
    <w:rsid w:val="00634052"/>
    <w:rsid w:val="00634290"/>
    <w:rsid w:val="00634381"/>
    <w:rsid w:val="0063512D"/>
    <w:rsid w:val="0063545F"/>
    <w:rsid w:val="006354FF"/>
    <w:rsid w:val="00635519"/>
    <w:rsid w:val="006355A4"/>
    <w:rsid w:val="00635688"/>
    <w:rsid w:val="006359CC"/>
    <w:rsid w:val="00635CA9"/>
    <w:rsid w:val="00635D50"/>
    <w:rsid w:val="00635D6C"/>
    <w:rsid w:val="00635D9A"/>
    <w:rsid w:val="00635DAF"/>
    <w:rsid w:val="006360F3"/>
    <w:rsid w:val="006364CC"/>
    <w:rsid w:val="006364EB"/>
    <w:rsid w:val="006365B5"/>
    <w:rsid w:val="00636883"/>
    <w:rsid w:val="00636965"/>
    <w:rsid w:val="00636DDB"/>
    <w:rsid w:val="00637078"/>
    <w:rsid w:val="006370CE"/>
    <w:rsid w:val="00637240"/>
    <w:rsid w:val="006372B1"/>
    <w:rsid w:val="006373A8"/>
    <w:rsid w:val="00637947"/>
    <w:rsid w:val="006379F1"/>
    <w:rsid w:val="00637CDF"/>
    <w:rsid w:val="00637D09"/>
    <w:rsid w:val="0064018E"/>
    <w:rsid w:val="006401D4"/>
    <w:rsid w:val="006402DA"/>
    <w:rsid w:val="006408D1"/>
    <w:rsid w:val="00640BF2"/>
    <w:rsid w:val="00640DC9"/>
    <w:rsid w:val="00641AAB"/>
    <w:rsid w:val="00641FD4"/>
    <w:rsid w:val="00641FDB"/>
    <w:rsid w:val="0064217A"/>
    <w:rsid w:val="006422F2"/>
    <w:rsid w:val="006424C9"/>
    <w:rsid w:val="00642617"/>
    <w:rsid w:val="006426E4"/>
    <w:rsid w:val="00642850"/>
    <w:rsid w:val="0064286B"/>
    <w:rsid w:val="0064288B"/>
    <w:rsid w:val="00642DD5"/>
    <w:rsid w:val="00642E85"/>
    <w:rsid w:val="00642EC3"/>
    <w:rsid w:val="0064324E"/>
    <w:rsid w:val="0064356D"/>
    <w:rsid w:val="00643756"/>
    <w:rsid w:val="00643CE2"/>
    <w:rsid w:val="0064433D"/>
    <w:rsid w:val="0064445F"/>
    <w:rsid w:val="00644491"/>
    <w:rsid w:val="006444FA"/>
    <w:rsid w:val="00644857"/>
    <w:rsid w:val="00644B91"/>
    <w:rsid w:val="0064518E"/>
    <w:rsid w:val="00645984"/>
    <w:rsid w:val="006459D8"/>
    <w:rsid w:val="00645A03"/>
    <w:rsid w:val="00645A61"/>
    <w:rsid w:val="00645A96"/>
    <w:rsid w:val="00645AFA"/>
    <w:rsid w:val="00645DD2"/>
    <w:rsid w:val="00645F11"/>
    <w:rsid w:val="00645FD5"/>
    <w:rsid w:val="0064609C"/>
    <w:rsid w:val="00646202"/>
    <w:rsid w:val="006463F8"/>
    <w:rsid w:val="00646662"/>
    <w:rsid w:val="00646664"/>
    <w:rsid w:val="00646A44"/>
    <w:rsid w:val="00646A7D"/>
    <w:rsid w:val="00646A82"/>
    <w:rsid w:val="00646F31"/>
    <w:rsid w:val="00647520"/>
    <w:rsid w:val="00647542"/>
    <w:rsid w:val="006476B2"/>
    <w:rsid w:val="00647A51"/>
    <w:rsid w:val="00647FB1"/>
    <w:rsid w:val="0065060B"/>
    <w:rsid w:val="006506E6"/>
    <w:rsid w:val="006506EC"/>
    <w:rsid w:val="00650A3C"/>
    <w:rsid w:val="00650C92"/>
    <w:rsid w:val="00650EF0"/>
    <w:rsid w:val="006514C9"/>
    <w:rsid w:val="0065153F"/>
    <w:rsid w:val="00651553"/>
    <w:rsid w:val="00651B46"/>
    <w:rsid w:val="00651B57"/>
    <w:rsid w:val="00651B5B"/>
    <w:rsid w:val="00651C31"/>
    <w:rsid w:val="00651DDE"/>
    <w:rsid w:val="00652852"/>
    <w:rsid w:val="006528D9"/>
    <w:rsid w:val="00652A36"/>
    <w:rsid w:val="0065317D"/>
    <w:rsid w:val="006533CA"/>
    <w:rsid w:val="006535AF"/>
    <w:rsid w:val="006536EC"/>
    <w:rsid w:val="0065379F"/>
    <w:rsid w:val="00653DFF"/>
    <w:rsid w:val="00654319"/>
    <w:rsid w:val="0065460A"/>
    <w:rsid w:val="00654C66"/>
    <w:rsid w:val="00654DAC"/>
    <w:rsid w:val="006552CA"/>
    <w:rsid w:val="00655307"/>
    <w:rsid w:val="006554CC"/>
    <w:rsid w:val="00655774"/>
    <w:rsid w:val="006557DE"/>
    <w:rsid w:val="006558F8"/>
    <w:rsid w:val="0065601E"/>
    <w:rsid w:val="0065607E"/>
    <w:rsid w:val="006560A8"/>
    <w:rsid w:val="00656123"/>
    <w:rsid w:val="006562EA"/>
    <w:rsid w:val="006564C5"/>
    <w:rsid w:val="00656AD6"/>
    <w:rsid w:val="006574FF"/>
    <w:rsid w:val="006575EF"/>
    <w:rsid w:val="00657627"/>
    <w:rsid w:val="006576C3"/>
    <w:rsid w:val="00657742"/>
    <w:rsid w:val="00657E44"/>
    <w:rsid w:val="0066000E"/>
    <w:rsid w:val="00660169"/>
    <w:rsid w:val="0066017F"/>
    <w:rsid w:val="00660230"/>
    <w:rsid w:val="006602EA"/>
    <w:rsid w:val="00660667"/>
    <w:rsid w:val="00660770"/>
    <w:rsid w:val="00660820"/>
    <w:rsid w:val="00660928"/>
    <w:rsid w:val="006609D5"/>
    <w:rsid w:val="00660A1F"/>
    <w:rsid w:val="00660DA9"/>
    <w:rsid w:val="00660DE6"/>
    <w:rsid w:val="00660DF2"/>
    <w:rsid w:val="00660FAC"/>
    <w:rsid w:val="006611F2"/>
    <w:rsid w:val="00661365"/>
    <w:rsid w:val="006614C7"/>
    <w:rsid w:val="00661645"/>
    <w:rsid w:val="00661662"/>
    <w:rsid w:val="00661AC8"/>
    <w:rsid w:val="00661B6A"/>
    <w:rsid w:val="00661F28"/>
    <w:rsid w:val="00662068"/>
    <w:rsid w:val="006624B5"/>
    <w:rsid w:val="00662653"/>
    <w:rsid w:val="00662719"/>
    <w:rsid w:val="00662A5C"/>
    <w:rsid w:val="00662B59"/>
    <w:rsid w:val="00662D4C"/>
    <w:rsid w:val="00662F95"/>
    <w:rsid w:val="0066366E"/>
    <w:rsid w:val="006636A5"/>
    <w:rsid w:val="00663955"/>
    <w:rsid w:val="00663BB5"/>
    <w:rsid w:val="00663D49"/>
    <w:rsid w:val="00663F30"/>
    <w:rsid w:val="00664055"/>
    <w:rsid w:val="006645BD"/>
    <w:rsid w:val="00664957"/>
    <w:rsid w:val="006649C0"/>
    <w:rsid w:val="00664CBB"/>
    <w:rsid w:val="00664D9E"/>
    <w:rsid w:val="006650EE"/>
    <w:rsid w:val="00665215"/>
    <w:rsid w:val="006657A1"/>
    <w:rsid w:val="00665BA4"/>
    <w:rsid w:val="00665ED0"/>
    <w:rsid w:val="006660C3"/>
    <w:rsid w:val="0066621D"/>
    <w:rsid w:val="00666459"/>
    <w:rsid w:val="0066649E"/>
    <w:rsid w:val="006666DC"/>
    <w:rsid w:val="00666741"/>
    <w:rsid w:val="0066683D"/>
    <w:rsid w:val="00666D24"/>
    <w:rsid w:val="0066742C"/>
    <w:rsid w:val="006674DE"/>
    <w:rsid w:val="00667A3A"/>
    <w:rsid w:val="0067006D"/>
    <w:rsid w:val="00670415"/>
    <w:rsid w:val="0067050B"/>
    <w:rsid w:val="00670919"/>
    <w:rsid w:val="006710C5"/>
    <w:rsid w:val="0067110F"/>
    <w:rsid w:val="00671189"/>
    <w:rsid w:val="006712BE"/>
    <w:rsid w:val="0067191E"/>
    <w:rsid w:val="00671A97"/>
    <w:rsid w:val="00671D94"/>
    <w:rsid w:val="00672319"/>
    <w:rsid w:val="0067259A"/>
    <w:rsid w:val="0067261C"/>
    <w:rsid w:val="00672637"/>
    <w:rsid w:val="006726A8"/>
    <w:rsid w:val="00672CB6"/>
    <w:rsid w:val="00672EFA"/>
    <w:rsid w:val="00673643"/>
    <w:rsid w:val="006739DA"/>
    <w:rsid w:val="00673B33"/>
    <w:rsid w:val="00673C96"/>
    <w:rsid w:val="00673CDE"/>
    <w:rsid w:val="0067401A"/>
    <w:rsid w:val="00674163"/>
    <w:rsid w:val="0067424F"/>
    <w:rsid w:val="00674304"/>
    <w:rsid w:val="006744CA"/>
    <w:rsid w:val="00674D0E"/>
    <w:rsid w:val="00674FCE"/>
    <w:rsid w:val="00675294"/>
    <w:rsid w:val="006753E5"/>
    <w:rsid w:val="006756D0"/>
    <w:rsid w:val="006763DF"/>
    <w:rsid w:val="00676423"/>
    <w:rsid w:val="006764DB"/>
    <w:rsid w:val="00676972"/>
    <w:rsid w:val="006769C3"/>
    <w:rsid w:val="00676C1F"/>
    <w:rsid w:val="006774E9"/>
    <w:rsid w:val="006775D6"/>
    <w:rsid w:val="00677F27"/>
    <w:rsid w:val="006801C9"/>
    <w:rsid w:val="00680548"/>
    <w:rsid w:val="00680BD7"/>
    <w:rsid w:val="00680C3C"/>
    <w:rsid w:val="00680D73"/>
    <w:rsid w:val="00681424"/>
    <w:rsid w:val="00681509"/>
    <w:rsid w:val="00681745"/>
    <w:rsid w:val="006818A1"/>
    <w:rsid w:val="006818BC"/>
    <w:rsid w:val="00681B79"/>
    <w:rsid w:val="00681D54"/>
    <w:rsid w:val="00681E56"/>
    <w:rsid w:val="00681F67"/>
    <w:rsid w:val="00681FAD"/>
    <w:rsid w:val="006828F1"/>
    <w:rsid w:val="00682BF2"/>
    <w:rsid w:val="00682D81"/>
    <w:rsid w:val="0068301F"/>
    <w:rsid w:val="006830AB"/>
    <w:rsid w:val="00683229"/>
    <w:rsid w:val="00683232"/>
    <w:rsid w:val="006835A1"/>
    <w:rsid w:val="0068387C"/>
    <w:rsid w:val="0068394D"/>
    <w:rsid w:val="00683A6A"/>
    <w:rsid w:val="00683BD7"/>
    <w:rsid w:val="00683CD8"/>
    <w:rsid w:val="00683E43"/>
    <w:rsid w:val="00683FF0"/>
    <w:rsid w:val="006841E4"/>
    <w:rsid w:val="0068451C"/>
    <w:rsid w:val="006845CE"/>
    <w:rsid w:val="0068473A"/>
    <w:rsid w:val="006847DE"/>
    <w:rsid w:val="00684835"/>
    <w:rsid w:val="00684AE8"/>
    <w:rsid w:val="00684B1E"/>
    <w:rsid w:val="00684D34"/>
    <w:rsid w:val="00684D53"/>
    <w:rsid w:val="00684EDD"/>
    <w:rsid w:val="00685037"/>
    <w:rsid w:val="00685220"/>
    <w:rsid w:val="006853A9"/>
    <w:rsid w:val="0068557F"/>
    <w:rsid w:val="006855FC"/>
    <w:rsid w:val="00685897"/>
    <w:rsid w:val="00685CA3"/>
    <w:rsid w:val="00685DC6"/>
    <w:rsid w:val="006860AA"/>
    <w:rsid w:val="00686303"/>
    <w:rsid w:val="006863DC"/>
    <w:rsid w:val="006865D0"/>
    <w:rsid w:val="00686C06"/>
    <w:rsid w:val="00686F76"/>
    <w:rsid w:val="00687061"/>
    <w:rsid w:val="006872D1"/>
    <w:rsid w:val="0068736E"/>
    <w:rsid w:val="006874EF"/>
    <w:rsid w:val="00687567"/>
    <w:rsid w:val="006876C1"/>
    <w:rsid w:val="00687932"/>
    <w:rsid w:val="006879D7"/>
    <w:rsid w:val="00687A9B"/>
    <w:rsid w:val="00687FC7"/>
    <w:rsid w:val="006900C1"/>
    <w:rsid w:val="00690182"/>
    <w:rsid w:val="006904D6"/>
    <w:rsid w:val="006909BB"/>
    <w:rsid w:val="00690A05"/>
    <w:rsid w:val="00690F7D"/>
    <w:rsid w:val="0069155F"/>
    <w:rsid w:val="0069249E"/>
    <w:rsid w:val="006928B8"/>
    <w:rsid w:val="00692EC6"/>
    <w:rsid w:val="00693127"/>
    <w:rsid w:val="00693335"/>
    <w:rsid w:val="00693FC6"/>
    <w:rsid w:val="00693FF4"/>
    <w:rsid w:val="006942AD"/>
    <w:rsid w:val="006942D5"/>
    <w:rsid w:val="006942FE"/>
    <w:rsid w:val="00694B4A"/>
    <w:rsid w:val="00694E50"/>
    <w:rsid w:val="00694ECE"/>
    <w:rsid w:val="00695032"/>
    <w:rsid w:val="00695080"/>
    <w:rsid w:val="006956E9"/>
    <w:rsid w:val="00695702"/>
    <w:rsid w:val="00695AA8"/>
    <w:rsid w:val="00695E3B"/>
    <w:rsid w:val="00695FBB"/>
    <w:rsid w:val="006965EA"/>
    <w:rsid w:val="006965FA"/>
    <w:rsid w:val="00696773"/>
    <w:rsid w:val="006967B9"/>
    <w:rsid w:val="00696F1D"/>
    <w:rsid w:val="00696F8A"/>
    <w:rsid w:val="0069711D"/>
    <w:rsid w:val="00697822"/>
    <w:rsid w:val="006979F2"/>
    <w:rsid w:val="00697BC1"/>
    <w:rsid w:val="00697CED"/>
    <w:rsid w:val="00697DA5"/>
    <w:rsid w:val="006A010F"/>
    <w:rsid w:val="006A016A"/>
    <w:rsid w:val="006A0254"/>
    <w:rsid w:val="006A0293"/>
    <w:rsid w:val="006A045A"/>
    <w:rsid w:val="006A04D1"/>
    <w:rsid w:val="006A0673"/>
    <w:rsid w:val="006A07D9"/>
    <w:rsid w:val="006A0A5D"/>
    <w:rsid w:val="006A0AEF"/>
    <w:rsid w:val="006A0C3E"/>
    <w:rsid w:val="006A0CC1"/>
    <w:rsid w:val="006A11A1"/>
    <w:rsid w:val="006A131B"/>
    <w:rsid w:val="006A13A1"/>
    <w:rsid w:val="006A1B79"/>
    <w:rsid w:val="006A1F70"/>
    <w:rsid w:val="006A2001"/>
    <w:rsid w:val="006A21B4"/>
    <w:rsid w:val="006A2D08"/>
    <w:rsid w:val="006A2DC4"/>
    <w:rsid w:val="006A3048"/>
    <w:rsid w:val="006A316C"/>
    <w:rsid w:val="006A37A2"/>
    <w:rsid w:val="006A3907"/>
    <w:rsid w:val="006A395D"/>
    <w:rsid w:val="006A3A67"/>
    <w:rsid w:val="006A3BB6"/>
    <w:rsid w:val="006A3BD3"/>
    <w:rsid w:val="006A3CF7"/>
    <w:rsid w:val="006A3FFF"/>
    <w:rsid w:val="006A4048"/>
    <w:rsid w:val="006A4479"/>
    <w:rsid w:val="006A4ACB"/>
    <w:rsid w:val="006A4C14"/>
    <w:rsid w:val="006A4C38"/>
    <w:rsid w:val="006A4F39"/>
    <w:rsid w:val="006A4FDD"/>
    <w:rsid w:val="006A5618"/>
    <w:rsid w:val="006A5FD3"/>
    <w:rsid w:val="006A5FE2"/>
    <w:rsid w:val="006A60C1"/>
    <w:rsid w:val="006A649E"/>
    <w:rsid w:val="006A6903"/>
    <w:rsid w:val="006A6AAE"/>
    <w:rsid w:val="006A6C35"/>
    <w:rsid w:val="006A6CF2"/>
    <w:rsid w:val="006A6ECA"/>
    <w:rsid w:val="006A77A1"/>
    <w:rsid w:val="006A78BA"/>
    <w:rsid w:val="006B033F"/>
    <w:rsid w:val="006B07C2"/>
    <w:rsid w:val="006B08D4"/>
    <w:rsid w:val="006B0EFE"/>
    <w:rsid w:val="006B161A"/>
    <w:rsid w:val="006B1621"/>
    <w:rsid w:val="006B1892"/>
    <w:rsid w:val="006B1A44"/>
    <w:rsid w:val="006B1AA3"/>
    <w:rsid w:val="006B1EF2"/>
    <w:rsid w:val="006B1F48"/>
    <w:rsid w:val="006B1FC5"/>
    <w:rsid w:val="006B23D2"/>
    <w:rsid w:val="006B25C2"/>
    <w:rsid w:val="006B269C"/>
    <w:rsid w:val="006B26EA"/>
    <w:rsid w:val="006B2AA8"/>
    <w:rsid w:val="006B2B56"/>
    <w:rsid w:val="006B2C26"/>
    <w:rsid w:val="006B2D19"/>
    <w:rsid w:val="006B2D40"/>
    <w:rsid w:val="006B3007"/>
    <w:rsid w:val="006B3080"/>
    <w:rsid w:val="006B34B4"/>
    <w:rsid w:val="006B462B"/>
    <w:rsid w:val="006B47F5"/>
    <w:rsid w:val="006B48DC"/>
    <w:rsid w:val="006B4A00"/>
    <w:rsid w:val="006B4A3A"/>
    <w:rsid w:val="006B4A47"/>
    <w:rsid w:val="006B4E0C"/>
    <w:rsid w:val="006B4EB6"/>
    <w:rsid w:val="006B4F4F"/>
    <w:rsid w:val="006B5140"/>
    <w:rsid w:val="006B53C9"/>
    <w:rsid w:val="006B5832"/>
    <w:rsid w:val="006B5988"/>
    <w:rsid w:val="006B5AA1"/>
    <w:rsid w:val="006B5CE7"/>
    <w:rsid w:val="006B5EFA"/>
    <w:rsid w:val="006B60ED"/>
    <w:rsid w:val="006B6212"/>
    <w:rsid w:val="006B621E"/>
    <w:rsid w:val="006B6248"/>
    <w:rsid w:val="006B6647"/>
    <w:rsid w:val="006B6B42"/>
    <w:rsid w:val="006B6C75"/>
    <w:rsid w:val="006B6FC2"/>
    <w:rsid w:val="006B731D"/>
    <w:rsid w:val="006B7595"/>
    <w:rsid w:val="006B79DE"/>
    <w:rsid w:val="006B7C8F"/>
    <w:rsid w:val="006C0527"/>
    <w:rsid w:val="006C0780"/>
    <w:rsid w:val="006C07D1"/>
    <w:rsid w:val="006C0942"/>
    <w:rsid w:val="006C0CDA"/>
    <w:rsid w:val="006C0F6C"/>
    <w:rsid w:val="006C1277"/>
    <w:rsid w:val="006C1659"/>
    <w:rsid w:val="006C1709"/>
    <w:rsid w:val="006C175F"/>
    <w:rsid w:val="006C1773"/>
    <w:rsid w:val="006C1833"/>
    <w:rsid w:val="006C1A2F"/>
    <w:rsid w:val="006C1DB5"/>
    <w:rsid w:val="006C1FA1"/>
    <w:rsid w:val="006C1FFD"/>
    <w:rsid w:val="006C23A6"/>
    <w:rsid w:val="006C240F"/>
    <w:rsid w:val="006C250B"/>
    <w:rsid w:val="006C2607"/>
    <w:rsid w:val="006C2632"/>
    <w:rsid w:val="006C2AE6"/>
    <w:rsid w:val="006C2BA7"/>
    <w:rsid w:val="006C3267"/>
    <w:rsid w:val="006C34FB"/>
    <w:rsid w:val="006C35B7"/>
    <w:rsid w:val="006C38A8"/>
    <w:rsid w:val="006C3B19"/>
    <w:rsid w:val="006C3E1B"/>
    <w:rsid w:val="006C4584"/>
    <w:rsid w:val="006C45D5"/>
    <w:rsid w:val="006C460E"/>
    <w:rsid w:val="006C4944"/>
    <w:rsid w:val="006C52AA"/>
    <w:rsid w:val="006C596B"/>
    <w:rsid w:val="006C59D4"/>
    <w:rsid w:val="006C5C13"/>
    <w:rsid w:val="006C5C2E"/>
    <w:rsid w:val="006C5CB9"/>
    <w:rsid w:val="006C5D47"/>
    <w:rsid w:val="006C6015"/>
    <w:rsid w:val="006C6100"/>
    <w:rsid w:val="006C65BA"/>
    <w:rsid w:val="006C6912"/>
    <w:rsid w:val="006C6945"/>
    <w:rsid w:val="006C69D1"/>
    <w:rsid w:val="006C6C6A"/>
    <w:rsid w:val="006C6D84"/>
    <w:rsid w:val="006C7123"/>
    <w:rsid w:val="006C7A21"/>
    <w:rsid w:val="006D008D"/>
    <w:rsid w:val="006D033E"/>
    <w:rsid w:val="006D0461"/>
    <w:rsid w:val="006D0B7B"/>
    <w:rsid w:val="006D0BAC"/>
    <w:rsid w:val="006D0D80"/>
    <w:rsid w:val="006D1393"/>
    <w:rsid w:val="006D14FE"/>
    <w:rsid w:val="006D17CF"/>
    <w:rsid w:val="006D17F5"/>
    <w:rsid w:val="006D2159"/>
    <w:rsid w:val="006D2266"/>
    <w:rsid w:val="006D22F2"/>
    <w:rsid w:val="006D252C"/>
    <w:rsid w:val="006D25AE"/>
    <w:rsid w:val="006D2A51"/>
    <w:rsid w:val="006D2BD8"/>
    <w:rsid w:val="006D2D32"/>
    <w:rsid w:val="006D364F"/>
    <w:rsid w:val="006D377C"/>
    <w:rsid w:val="006D37D9"/>
    <w:rsid w:val="006D3C9C"/>
    <w:rsid w:val="006D3DF4"/>
    <w:rsid w:val="006D3E76"/>
    <w:rsid w:val="006D3EA5"/>
    <w:rsid w:val="006D413C"/>
    <w:rsid w:val="006D433A"/>
    <w:rsid w:val="006D43CA"/>
    <w:rsid w:val="006D49B7"/>
    <w:rsid w:val="006D4D13"/>
    <w:rsid w:val="006D4DE5"/>
    <w:rsid w:val="006D5037"/>
    <w:rsid w:val="006D5238"/>
    <w:rsid w:val="006D5537"/>
    <w:rsid w:val="006D5575"/>
    <w:rsid w:val="006D5CCE"/>
    <w:rsid w:val="006D5D7B"/>
    <w:rsid w:val="006D5F42"/>
    <w:rsid w:val="006D60F7"/>
    <w:rsid w:val="006D62D3"/>
    <w:rsid w:val="006D6406"/>
    <w:rsid w:val="006D7194"/>
    <w:rsid w:val="006D7248"/>
    <w:rsid w:val="006D744C"/>
    <w:rsid w:val="006D76D9"/>
    <w:rsid w:val="006D774C"/>
    <w:rsid w:val="006D7811"/>
    <w:rsid w:val="006D7E8F"/>
    <w:rsid w:val="006D7EBB"/>
    <w:rsid w:val="006E0094"/>
    <w:rsid w:val="006E00C9"/>
    <w:rsid w:val="006E0291"/>
    <w:rsid w:val="006E037B"/>
    <w:rsid w:val="006E04EF"/>
    <w:rsid w:val="006E0583"/>
    <w:rsid w:val="006E0604"/>
    <w:rsid w:val="006E074A"/>
    <w:rsid w:val="006E1181"/>
    <w:rsid w:val="006E12E6"/>
    <w:rsid w:val="006E18C1"/>
    <w:rsid w:val="006E1DEE"/>
    <w:rsid w:val="006E1F9A"/>
    <w:rsid w:val="006E210B"/>
    <w:rsid w:val="006E2623"/>
    <w:rsid w:val="006E289B"/>
    <w:rsid w:val="006E297D"/>
    <w:rsid w:val="006E2A51"/>
    <w:rsid w:val="006E2F6E"/>
    <w:rsid w:val="006E30CE"/>
    <w:rsid w:val="006E3105"/>
    <w:rsid w:val="006E32A9"/>
    <w:rsid w:val="006E35CC"/>
    <w:rsid w:val="006E3A97"/>
    <w:rsid w:val="006E3C0F"/>
    <w:rsid w:val="006E3E8D"/>
    <w:rsid w:val="006E4128"/>
    <w:rsid w:val="006E429D"/>
    <w:rsid w:val="006E43F8"/>
    <w:rsid w:val="006E4E11"/>
    <w:rsid w:val="006E4F26"/>
    <w:rsid w:val="006E5215"/>
    <w:rsid w:val="006E53C3"/>
    <w:rsid w:val="006E5605"/>
    <w:rsid w:val="006E5D07"/>
    <w:rsid w:val="006E5F6A"/>
    <w:rsid w:val="006E6545"/>
    <w:rsid w:val="006E654C"/>
    <w:rsid w:val="006E66AB"/>
    <w:rsid w:val="006E675B"/>
    <w:rsid w:val="006E6773"/>
    <w:rsid w:val="006E67F0"/>
    <w:rsid w:val="006E6888"/>
    <w:rsid w:val="006E6D04"/>
    <w:rsid w:val="006E6F14"/>
    <w:rsid w:val="006E6F7C"/>
    <w:rsid w:val="006E714A"/>
    <w:rsid w:val="006E7169"/>
    <w:rsid w:val="006E74C5"/>
    <w:rsid w:val="006E74C9"/>
    <w:rsid w:val="006E75A7"/>
    <w:rsid w:val="006E7794"/>
    <w:rsid w:val="006E77C2"/>
    <w:rsid w:val="006E7F1C"/>
    <w:rsid w:val="006E7F4B"/>
    <w:rsid w:val="006F01BD"/>
    <w:rsid w:val="006F02C7"/>
    <w:rsid w:val="006F0851"/>
    <w:rsid w:val="006F0876"/>
    <w:rsid w:val="006F09B8"/>
    <w:rsid w:val="006F0BFF"/>
    <w:rsid w:val="006F0D1B"/>
    <w:rsid w:val="006F0D6F"/>
    <w:rsid w:val="006F1408"/>
    <w:rsid w:val="006F14F4"/>
    <w:rsid w:val="006F1535"/>
    <w:rsid w:val="006F1730"/>
    <w:rsid w:val="006F1B53"/>
    <w:rsid w:val="006F1C18"/>
    <w:rsid w:val="006F1C44"/>
    <w:rsid w:val="006F1F93"/>
    <w:rsid w:val="006F224F"/>
    <w:rsid w:val="006F240D"/>
    <w:rsid w:val="006F250E"/>
    <w:rsid w:val="006F2553"/>
    <w:rsid w:val="006F2581"/>
    <w:rsid w:val="006F268A"/>
    <w:rsid w:val="006F2C75"/>
    <w:rsid w:val="006F2DA5"/>
    <w:rsid w:val="006F3022"/>
    <w:rsid w:val="006F3728"/>
    <w:rsid w:val="006F37FA"/>
    <w:rsid w:val="006F3C79"/>
    <w:rsid w:val="006F3CBF"/>
    <w:rsid w:val="006F3F91"/>
    <w:rsid w:val="006F4030"/>
    <w:rsid w:val="006F41AD"/>
    <w:rsid w:val="006F4438"/>
    <w:rsid w:val="006F449D"/>
    <w:rsid w:val="006F4B05"/>
    <w:rsid w:val="006F4D92"/>
    <w:rsid w:val="006F5107"/>
    <w:rsid w:val="006F5260"/>
    <w:rsid w:val="006F526A"/>
    <w:rsid w:val="006F5443"/>
    <w:rsid w:val="006F5490"/>
    <w:rsid w:val="006F54CB"/>
    <w:rsid w:val="006F5C83"/>
    <w:rsid w:val="006F5D88"/>
    <w:rsid w:val="006F65C3"/>
    <w:rsid w:val="006F65D2"/>
    <w:rsid w:val="006F67BD"/>
    <w:rsid w:val="006F6854"/>
    <w:rsid w:val="006F6871"/>
    <w:rsid w:val="006F6969"/>
    <w:rsid w:val="006F6B84"/>
    <w:rsid w:val="006F70E5"/>
    <w:rsid w:val="006F7C61"/>
    <w:rsid w:val="006F7D0C"/>
    <w:rsid w:val="00700410"/>
    <w:rsid w:val="0070048F"/>
    <w:rsid w:val="00700608"/>
    <w:rsid w:val="00700A81"/>
    <w:rsid w:val="00700E22"/>
    <w:rsid w:val="00700F6A"/>
    <w:rsid w:val="0070131C"/>
    <w:rsid w:val="007013FF"/>
    <w:rsid w:val="0070141E"/>
    <w:rsid w:val="00701757"/>
    <w:rsid w:val="007017C2"/>
    <w:rsid w:val="00701905"/>
    <w:rsid w:val="00701959"/>
    <w:rsid w:val="00701C14"/>
    <w:rsid w:val="00701E57"/>
    <w:rsid w:val="00702129"/>
    <w:rsid w:val="00702582"/>
    <w:rsid w:val="00702ACD"/>
    <w:rsid w:val="00702D19"/>
    <w:rsid w:val="00702DCD"/>
    <w:rsid w:val="00702FBD"/>
    <w:rsid w:val="007030AA"/>
    <w:rsid w:val="00703318"/>
    <w:rsid w:val="007034A1"/>
    <w:rsid w:val="0070360C"/>
    <w:rsid w:val="007039CC"/>
    <w:rsid w:val="00703BD4"/>
    <w:rsid w:val="00703D52"/>
    <w:rsid w:val="00703E44"/>
    <w:rsid w:val="00703F37"/>
    <w:rsid w:val="0070408A"/>
    <w:rsid w:val="0070416D"/>
    <w:rsid w:val="007041E2"/>
    <w:rsid w:val="007043F1"/>
    <w:rsid w:val="00704960"/>
    <w:rsid w:val="00704A64"/>
    <w:rsid w:val="00704BE1"/>
    <w:rsid w:val="00704D06"/>
    <w:rsid w:val="00704E87"/>
    <w:rsid w:val="007050AD"/>
    <w:rsid w:val="007050DA"/>
    <w:rsid w:val="007055AE"/>
    <w:rsid w:val="007057D5"/>
    <w:rsid w:val="00705A06"/>
    <w:rsid w:val="00705C61"/>
    <w:rsid w:val="00705D43"/>
    <w:rsid w:val="00705E82"/>
    <w:rsid w:val="00705FDC"/>
    <w:rsid w:val="00706AC1"/>
    <w:rsid w:val="00706BD0"/>
    <w:rsid w:val="00706C76"/>
    <w:rsid w:val="00707105"/>
    <w:rsid w:val="00707245"/>
    <w:rsid w:val="00707619"/>
    <w:rsid w:val="007077F3"/>
    <w:rsid w:val="0070786E"/>
    <w:rsid w:val="00707B8B"/>
    <w:rsid w:val="00707BB3"/>
    <w:rsid w:val="00707BCA"/>
    <w:rsid w:val="00707CB7"/>
    <w:rsid w:val="0071017F"/>
    <w:rsid w:val="007101BC"/>
    <w:rsid w:val="00710262"/>
    <w:rsid w:val="00710CDC"/>
    <w:rsid w:val="00710E20"/>
    <w:rsid w:val="00711086"/>
    <w:rsid w:val="00711320"/>
    <w:rsid w:val="00711776"/>
    <w:rsid w:val="00711C55"/>
    <w:rsid w:val="00711DA7"/>
    <w:rsid w:val="00711EB4"/>
    <w:rsid w:val="00711EF0"/>
    <w:rsid w:val="00711F2A"/>
    <w:rsid w:val="0071226A"/>
    <w:rsid w:val="00712270"/>
    <w:rsid w:val="0071239B"/>
    <w:rsid w:val="007125A2"/>
    <w:rsid w:val="00712F79"/>
    <w:rsid w:val="00712FE2"/>
    <w:rsid w:val="00713447"/>
    <w:rsid w:val="00713B25"/>
    <w:rsid w:val="00713B93"/>
    <w:rsid w:val="00713D40"/>
    <w:rsid w:val="00713FE6"/>
    <w:rsid w:val="0071433A"/>
    <w:rsid w:val="0071455E"/>
    <w:rsid w:val="007149DF"/>
    <w:rsid w:val="00714CBD"/>
    <w:rsid w:val="00714E24"/>
    <w:rsid w:val="00714EA7"/>
    <w:rsid w:val="00714EEB"/>
    <w:rsid w:val="00715326"/>
    <w:rsid w:val="00715465"/>
    <w:rsid w:val="00715C1B"/>
    <w:rsid w:val="00715D46"/>
    <w:rsid w:val="00715FAB"/>
    <w:rsid w:val="0071628C"/>
    <w:rsid w:val="0071638F"/>
    <w:rsid w:val="007167CC"/>
    <w:rsid w:val="00716804"/>
    <w:rsid w:val="0071685C"/>
    <w:rsid w:val="0071693D"/>
    <w:rsid w:val="007169BF"/>
    <w:rsid w:val="00716CE7"/>
    <w:rsid w:val="00716F27"/>
    <w:rsid w:val="007170B6"/>
    <w:rsid w:val="00717131"/>
    <w:rsid w:val="00717618"/>
    <w:rsid w:val="007176C7"/>
    <w:rsid w:val="007179F7"/>
    <w:rsid w:val="00717A27"/>
    <w:rsid w:val="00717B2E"/>
    <w:rsid w:val="00717C0B"/>
    <w:rsid w:val="00720029"/>
    <w:rsid w:val="007202E6"/>
    <w:rsid w:val="00720449"/>
    <w:rsid w:val="00720670"/>
    <w:rsid w:val="00720672"/>
    <w:rsid w:val="007207F0"/>
    <w:rsid w:val="00720871"/>
    <w:rsid w:val="007209EA"/>
    <w:rsid w:val="00721531"/>
    <w:rsid w:val="00721547"/>
    <w:rsid w:val="0072173D"/>
    <w:rsid w:val="00721AB4"/>
    <w:rsid w:val="007222FD"/>
    <w:rsid w:val="00722521"/>
    <w:rsid w:val="00722812"/>
    <w:rsid w:val="00722845"/>
    <w:rsid w:val="00722D14"/>
    <w:rsid w:val="00723275"/>
    <w:rsid w:val="00723399"/>
    <w:rsid w:val="00723732"/>
    <w:rsid w:val="007238ED"/>
    <w:rsid w:val="007239AA"/>
    <w:rsid w:val="00723BB3"/>
    <w:rsid w:val="00723BB9"/>
    <w:rsid w:val="00723E59"/>
    <w:rsid w:val="00724484"/>
    <w:rsid w:val="007248AA"/>
    <w:rsid w:val="00724984"/>
    <w:rsid w:val="00724DE5"/>
    <w:rsid w:val="00724EFF"/>
    <w:rsid w:val="00725019"/>
    <w:rsid w:val="007250F1"/>
    <w:rsid w:val="00725552"/>
    <w:rsid w:val="007255FE"/>
    <w:rsid w:val="007258AA"/>
    <w:rsid w:val="00725B53"/>
    <w:rsid w:val="00725CAD"/>
    <w:rsid w:val="00725CD6"/>
    <w:rsid w:val="00725EA9"/>
    <w:rsid w:val="00726175"/>
    <w:rsid w:val="00726234"/>
    <w:rsid w:val="007263BE"/>
    <w:rsid w:val="00726458"/>
    <w:rsid w:val="00726559"/>
    <w:rsid w:val="0072663B"/>
    <w:rsid w:val="00726AA5"/>
    <w:rsid w:val="00726D1B"/>
    <w:rsid w:val="00726E63"/>
    <w:rsid w:val="007270E4"/>
    <w:rsid w:val="00727133"/>
    <w:rsid w:val="007272F0"/>
    <w:rsid w:val="00727561"/>
    <w:rsid w:val="007276C2"/>
    <w:rsid w:val="00727779"/>
    <w:rsid w:val="00727DD1"/>
    <w:rsid w:val="00730222"/>
    <w:rsid w:val="00730439"/>
    <w:rsid w:val="00730573"/>
    <w:rsid w:val="007309F8"/>
    <w:rsid w:val="00730A96"/>
    <w:rsid w:val="00731117"/>
    <w:rsid w:val="007313BA"/>
    <w:rsid w:val="007317B7"/>
    <w:rsid w:val="00731841"/>
    <w:rsid w:val="00731A1A"/>
    <w:rsid w:val="00731A9E"/>
    <w:rsid w:val="00731DFE"/>
    <w:rsid w:val="00731F07"/>
    <w:rsid w:val="007321FD"/>
    <w:rsid w:val="0073254B"/>
    <w:rsid w:val="007331E1"/>
    <w:rsid w:val="007334D8"/>
    <w:rsid w:val="007338AB"/>
    <w:rsid w:val="00733DC2"/>
    <w:rsid w:val="00733F47"/>
    <w:rsid w:val="00733FF2"/>
    <w:rsid w:val="007341B0"/>
    <w:rsid w:val="007341E6"/>
    <w:rsid w:val="00734916"/>
    <w:rsid w:val="00734C4F"/>
    <w:rsid w:val="00734E84"/>
    <w:rsid w:val="0073509C"/>
    <w:rsid w:val="007352F6"/>
    <w:rsid w:val="007353A2"/>
    <w:rsid w:val="0073557C"/>
    <w:rsid w:val="007356A7"/>
    <w:rsid w:val="00735A02"/>
    <w:rsid w:val="00736020"/>
    <w:rsid w:val="007360FB"/>
    <w:rsid w:val="00736290"/>
    <w:rsid w:val="0073632F"/>
    <w:rsid w:val="00736840"/>
    <w:rsid w:val="00736DDB"/>
    <w:rsid w:val="00737151"/>
    <w:rsid w:val="0073770B"/>
    <w:rsid w:val="007378EC"/>
    <w:rsid w:val="0073793B"/>
    <w:rsid w:val="007379CA"/>
    <w:rsid w:val="00737C40"/>
    <w:rsid w:val="0074048B"/>
    <w:rsid w:val="007405BE"/>
    <w:rsid w:val="00740783"/>
    <w:rsid w:val="00740AF0"/>
    <w:rsid w:val="00740BF5"/>
    <w:rsid w:val="007413E3"/>
    <w:rsid w:val="007414F3"/>
    <w:rsid w:val="007416F4"/>
    <w:rsid w:val="00741863"/>
    <w:rsid w:val="00741948"/>
    <w:rsid w:val="00741C5C"/>
    <w:rsid w:val="00741D67"/>
    <w:rsid w:val="00742031"/>
    <w:rsid w:val="00742310"/>
    <w:rsid w:val="0074242D"/>
    <w:rsid w:val="007429C7"/>
    <w:rsid w:val="00742A7C"/>
    <w:rsid w:val="007435D7"/>
    <w:rsid w:val="007436C3"/>
    <w:rsid w:val="007436E0"/>
    <w:rsid w:val="0074396B"/>
    <w:rsid w:val="00743B15"/>
    <w:rsid w:val="00743D6D"/>
    <w:rsid w:val="00743DCB"/>
    <w:rsid w:val="00743E14"/>
    <w:rsid w:val="00743ED8"/>
    <w:rsid w:val="0074411D"/>
    <w:rsid w:val="0074458E"/>
    <w:rsid w:val="00744B96"/>
    <w:rsid w:val="007454BA"/>
    <w:rsid w:val="007454C6"/>
    <w:rsid w:val="00745590"/>
    <w:rsid w:val="0074563A"/>
    <w:rsid w:val="00745717"/>
    <w:rsid w:val="0074575A"/>
    <w:rsid w:val="00745859"/>
    <w:rsid w:val="00745B62"/>
    <w:rsid w:val="00745CB7"/>
    <w:rsid w:val="00745D68"/>
    <w:rsid w:val="00745FC9"/>
    <w:rsid w:val="007460D7"/>
    <w:rsid w:val="007460E9"/>
    <w:rsid w:val="00746104"/>
    <w:rsid w:val="00746117"/>
    <w:rsid w:val="00746860"/>
    <w:rsid w:val="007469E9"/>
    <w:rsid w:val="00746B9E"/>
    <w:rsid w:val="007475B8"/>
    <w:rsid w:val="00747690"/>
    <w:rsid w:val="00747923"/>
    <w:rsid w:val="00747DF1"/>
    <w:rsid w:val="00750043"/>
    <w:rsid w:val="00750409"/>
    <w:rsid w:val="00750492"/>
    <w:rsid w:val="0075081C"/>
    <w:rsid w:val="0075088E"/>
    <w:rsid w:val="00750931"/>
    <w:rsid w:val="00750C58"/>
    <w:rsid w:val="00750EB9"/>
    <w:rsid w:val="00750F64"/>
    <w:rsid w:val="007514F1"/>
    <w:rsid w:val="00751536"/>
    <w:rsid w:val="00751744"/>
    <w:rsid w:val="0075195C"/>
    <w:rsid w:val="00751B14"/>
    <w:rsid w:val="00751CB1"/>
    <w:rsid w:val="00751D02"/>
    <w:rsid w:val="00751E77"/>
    <w:rsid w:val="00752170"/>
    <w:rsid w:val="00752658"/>
    <w:rsid w:val="007528FF"/>
    <w:rsid w:val="0075291B"/>
    <w:rsid w:val="00752C18"/>
    <w:rsid w:val="007538D9"/>
    <w:rsid w:val="00753D51"/>
    <w:rsid w:val="00754125"/>
    <w:rsid w:val="007542A8"/>
    <w:rsid w:val="0075435F"/>
    <w:rsid w:val="00754715"/>
    <w:rsid w:val="00754D70"/>
    <w:rsid w:val="00754DFD"/>
    <w:rsid w:val="00754FCF"/>
    <w:rsid w:val="0075539F"/>
    <w:rsid w:val="00755C62"/>
    <w:rsid w:val="0075601D"/>
    <w:rsid w:val="007560A7"/>
    <w:rsid w:val="00756193"/>
    <w:rsid w:val="00756388"/>
    <w:rsid w:val="007563FD"/>
    <w:rsid w:val="007566F9"/>
    <w:rsid w:val="00756742"/>
    <w:rsid w:val="00756D6C"/>
    <w:rsid w:val="00756EE5"/>
    <w:rsid w:val="00756FEA"/>
    <w:rsid w:val="00757250"/>
    <w:rsid w:val="00757B98"/>
    <w:rsid w:val="00757FB1"/>
    <w:rsid w:val="00760565"/>
    <w:rsid w:val="007606B8"/>
    <w:rsid w:val="00760A6E"/>
    <w:rsid w:val="00760EFE"/>
    <w:rsid w:val="007610BA"/>
    <w:rsid w:val="007619BE"/>
    <w:rsid w:val="00761A78"/>
    <w:rsid w:val="007622A2"/>
    <w:rsid w:val="00762398"/>
    <w:rsid w:val="00762758"/>
    <w:rsid w:val="00762907"/>
    <w:rsid w:val="00762A13"/>
    <w:rsid w:val="00762AC6"/>
    <w:rsid w:val="00762DF7"/>
    <w:rsid w:val="00762E18"/>
    <w:rsid w:val="00762EDE"/>
    <w:rsid w:val="00763032"/>
    <w:rsid w:val="00763205"/>
    <w:rsid w:val="00763247"/>
    <w:rsid w:val="00763985"/>
    <w:rsid w:val="00763CCB"/>
    <w:rsid w:val="00763E19"/>
    <w:rsid w:val="00763FA2"/>
    <w:rsid w:val="0076424B"/>
    <w:rsid w:val="00764584"/>
    <w:rsid w:val="00764B26"/>
    <w:rsid w:val="00765240"/>
    <w:rsid w:val="007652C8"/>
    <w:rsid w:val="00765326"/>
    <w:rsid w:val="007656B4"/>
    <w:rsid w:val="0076582D"/>
    <w:rsid w:val="0076587B"/>
    <w:rsid w:val="007659D6"/>
    <w:rsid w:val="00765C22"/>
    <w:rsid w:val="0076617A"/>
    <w:rsid w:val="007662BB"/>
    <w:rsid w:val="007662E9"/>
    <w:rsid w:val="007664EF"/>
    <w:rsid w:val="007667F7"/>
    <w:rsid w:val="00766953"/>
    <w:rsid w:val="007669F4"/>
    <w:rsid w:val="00766A31"/>
    <w:rsid w:val="00766B76"/>
    <w:rsid w:val="00766D3F"/>
    <w:rsid w:val="0076703D"/>
    <w:rsid w:val="00767132"/>
    <w:rsid w:val="00767687"/>
    <w:rsid w:val="007679DC"/>
    <w:rsid w:val="00767B1D"/>
    <w:rsid w:val="00767EC3"/>
    <w:rsid w:val="00767F18"/>
    <w:rsid w:val="00770077"/>
    <w:rsid w:val="007700C5"/>
    <w:rsid w:val="00770321"/>
    <w:rsid w:val="007708BC"/>
    <w:rsid w:val="00770CCF"/>
    <w:rsid w:val="007713A4"/>
    <w:rsid w:val="00771A16"/>
    <w:rsid w:val="00771C7B"/>
    <w:rsid w:val="007720A7"/>
    <w:rsid w:val="00772569"/>
    <w:rsid w:val="007725FC"/>
    <w:rsid w:val="0077266B"/>
    <w:rsid w:val="00772BB9"/>
    <w:rsid w:val="00772E0F"/>
    <w:rsid w:val="007732E1"/>
    <w:rsid w:val="007733F8"/>
    <w:rsid w:val="007736D2"/>
    <w:rsid w:val="0077374E"/>
    <w:rsid w:val="00773A33"/>
    <w:rsid w:val="00773B23"/>
    <w:rsid w:val="00773C18"/>
    <w:rsid w:val="00773F82"/>
    <w:rsid w:val="00773F86"/>
    <w:rsid w:val="00774071"/>
    <w:rsid w:val="007747AF"/>
    <w:rsid w:val="007749DD"/>
    <w:rsid w:val="00774C63"/>
    <w:rsid w:val="00774C8E"/>
    <w:rsid w:val="00774F18"/>
    <w:rsid w:val="00774F51"/>
    <w:rsid w:val="0077507C"/>
    <w:rsid w:val="007751B2"/>
    <w:rsid w:val="00775725"/>
    <w:rsid w:val="00775769"/>
    <w:rsid w:val="007757F1"/>
    <w:rsid w:val="00775918"/>
    <w:rsid w:val="00776478"/>
    <w:rsid w:val="007764A9"/>
    <w:rsid w:val="007764DB"/>
    <w:rsid w:val="007766C0"/>
    <w:rsid w:val="0077686B"/>
    <w:rsid w:val="007769DD"/>
    <w:rsid w:val="00776AAA"/>
    <w:rsid w:val="00776D6A"/>
    <w:rsid w:val="00776D97"/>
    <w:rsid w:val="00776EF9"/>
    <w:rsid w:val="0077709A"/>
    <w:rsid w:val="007775FD"/>
    <w:rsid w:val="007776DB"/>
    <w:rsid w:val="00777B6C"/>
    <w:rsid w:val="00777CBA"/>
    <w:rsid w:val="00777D22"/>
    <w:rsid w:val="00777E66"/>
    <w:rsid w:val="00777FC8"/>
    <w:rsid w:val="00777FE4"/>
    <w:rsid w:val="00780242"/>
    <w:rsid w:val="00780531"/>
    <w:rsid w:val="00780702"/>
    <w:rsid w:val="00780709"/>
    <w:rsid w:val="00780BD3"/>
    <w:rsid w:val="00780D40"/>
    <w:rsid w:val="007810A9"/>
    <w:rsid w:val="007811DD"/>
    <w:rsid w:val="0078122E"/>
    <w:rsid w:val="007813E1"/>
    <w:rsid w:val="007819D8"/>
    <w:rsid w:val="00781B93"/>
    <w:rsid w:val="00781BE2"/>
    <w:rsid w:val="00781E89"/>
    <w:rsid w:val="00781FE0"/>
    <w:rsid w:val="007821B0"/>
    <w:rsid w:val="007823BD"/>
    <w:rsid w:val="0078251D"/>
    <w:rsid w:val="007826E5"/>
    <w:rsid w:val="007826EB"/>
    <w:rsid w:val="00782A12"/>
    <w:rsid w:val="00782DD4"/>
    <w:rsid w:val="00782FA8"/>
    <w:rsid w:val="00782FC0"/>
    <w:rsid w:val="0078320B"/>
    <w:rsid w:val="007832A2"/>
    <w:rsid w:val="007836FB"/>
    <w:rsid w:val="00783882"/>
    <w:rsid w:val="00783AAA"/>
    <w:rsid w:val="00783CD1"/>
    <w:rsid w:val="00783EDB"/>
    <w:rsid w:val="0078443C"/>
    <w:rsid w:val="007847B1"/>
    <w:rsid w:val="007847D5"/>
    <w:rsid w:val="0078490F"/>
    <w:rsid w:val="00784C81"/>
    <w:rsid w:val="00784D19"/>
    <w:rsid w:val="00784DA6"/>
    <w:rsid w:val="00784E06"/>
    <w:rsid w:val="00784E15"/>
    <w:rsid w:val="00784E9A"/>
    <w:rsid w:val="00784F02"/>
    <w:rsid w:val="00785038"/>
    <w:rsid w:val="007854C8"/>
    <w:rsid w:val="007858DC"/>
    <w:rsid w:val="00785A44"/>
    <w:rsid w:val="00785FC0"/>
    <w:rsid w:val="00786167"/>
    <w:rsid w:val="00786531"/>
    <w:rsid w:val="00786A13"/>
    <w:rsid w:val="00786D0C"/>
    <w:rsid w:val="00786E45"/>
    <w:rsid w:val="00787287"/>
    <w:rsid w:val="007872B8"/>
    <w:rsid w:val="007876B7"/>
    <w:rsid w:val="007878ED"/>
    <w:rsid w:val="00787A3D"/>
    <w:rsid w:val="00787CB3"/>
    <w:rsid w:val="00790262"/>
    <w:rsid w:val="007903C4"/>
    <w:rsid w:val="007905CB"/>
    <w:rsid w:val="0079066F"/>
    <w:rsid w:val="007907C3"/>
    <w:rsid w:val="00790DD8"/>
    <w:rsid w:val="00791453"/>
    <w:rsid w:val="0079147B"/>
    <w:rsid w:val="00791765"/>
    <w:rsid w:val="007919E5"/>
    <w:rsid w:val="00791C27"/>
    <w:rsid w:val="00791F34"/>
    <w:rsid w:val="00792579"/>
    <w:rsid w:val="007927C9"/>
    <w:rsid w:val="00792BCC"/>
    <w:rsid w:val="00792DB2"/>
    <w:rsid w:val="00793337"/>
    <w:rsid w:val="007933FD"/>
    <w:rsid w:val="007934C0"/>
    <w:rsid w:val="0079398F"/>
    <w:rsid w:val="00793ADA"/>
    <w:rsid w:val="00793CAC"/>
    <w:rsid w:val="00793DEB"/>
    <w:rsid w:val="00793F93"/>
    <w:rsid w:val="007940D7"/>
    <w:rsid w:val="00794399"/>
    <w:rsid w:val="00794413"/>
    <w:rsid w:val="0079458C"/>
    <w:rsid w:val="00794CBF"/>
    <w:rsid w:val="007952C2"/>
    <w:rsid w:val="007952C5"/>
    <w:rsid w:val="00795554"/>
    <w:rsid w:val="00795775"/>
    <w:rsid w:val="00795F98"/>
    <w:rsid w:val="00796104"/>
    <w:rsid w:val="00796116"/>
    <w:rsid w:val="007965A1"/>
    <w:rsid w:val="0079691C"/>
    <w:rsid w:val="00796CCC"/>
    <w:rsid w:val="00796E35"/>
    <w:rsid w:val="00796EDF"/>
    <w:rsid w:val="00796F77"/>
    <w:rsid w:val="00796F88"/>
    <w:rsid w:val="007970F0"/>
    <w:rsid w:val="00797168"/>
    <w:rsid w:val="00797304"/>
    <w:rsid w:val="0079750D"/>
    <w:rsid w:val="00797998"/>
    <w:rsid w:val="00797F41"/>
    <w:rsid w:val="007A0091"/>
    <w:rsid w:val="007A035E"/>
    <w:rsid w:val="007A0369"/>
    <w:rsid w:val="007A03BF"/>
    <w:rsid w:val="007A03CC"/>
    <w:rsid w:val="007A057C"/>
    <w:rsid w:val="007A0896"/>
    <w:rsid w:val="007A094D"/>
    <w:rsid w:val="007A0B6A"/>
    <w:rsid w:val="007A0C72"/>
    <w:rsid w:val="007A0DB1"/>
    <w:rsid w:val="007A0DD8"/>
    <w:rsid w:val="007A1412"/>
    <w:rsid w:val="007A1809"/>
    <w:rsid w:val="007A19FC"/>
    <w:rsid w:val="007A1A6C"/>
    <w:rsid w:val="007A1A7D"/>
    <w:rsid w:val="007A2497"/>
    <w:rsid w:val="007A295A"/>
    <w:rsid w:val="007A29B0"/>
    <w:rsid w:val="007A3649"/>
    <w:rsid w:val="007A36DC"/>
    <w:rsid w:val="007A3A6D"/>
    <w:rsid w:val="007A3B3E"/>
    <w:rsid w:val="007A3B6A"/>
    <w:rsid w:val="007A3C19"/>
    <w:rsid w:val="007A4020"/>
    <w:rsid w:val="007A439F"/>
    <w:rsid w:val="007A44E4"/>
    <w:rsid w:val="007A468A"/>
    <w:rsid w:val="007A478D"/>
    <w:rsid w:val="007A498A"/>
    <w:rsid w:val="007A4A32"/>
    <w:rsid w:val="007A4BD4"/>
    <w:rsid w:val="007A4C46"/>
    <w:rsid w:val="007A4E68"/>
    <w:rsid w:val="007A4F79"/>
    <w:rsid w:val="007A501C"/>
    <w:rsid w:val="007A51A4"/>
    <w:rsid w:val="007A5238"/>
    <w:rsid w:val="007A5435"/>
    <w:rsid w:val="007A558B"/>
    <w:rsid w:val="007A58BA"/>
    <w:rsid w:val="007A5994"/>
    <w:rsid w:val="007A5D36"/>
    <w:rsid w:val="007A5DE1"/>
    <w:rsid w:val="007A5E18"/>
    <w:rsid w:val="007A609D"/>
    <w:rsid w:val="007A650F"/>
    <w:rsid w:val="007A660E"/>
    <w:rsid w:val="007A6712"/>
    <w:rsid w:val="007A6979"/>
    <w:rsid w:val="007A69E0"/>
    <w:rsid w:val="007A6A77"/>
    <w:rsid w:val="007A6BB4"/>
    <w:rsid w:val="007A6C25"/>
    <w:rsid w:val="007A6CBA"/>
    <w:rsid w:val="007A6CFF"/>
    <w:rsid w:val="007A6D1D"/>
    <w:rsid w:val="007A7267"/>
    <w:rsid w:val="007A7274"/>
    <w:rsid w:val="007A73DB"/>
    <w:rsid w:val="007A7BF7"/>
    <w:rsid w:val="007A7CDB"/>
    <w:rsid w:val="007B005B"/>
    <w:rsid w:val="007B099B"/>
    <w:rsid w:val="007B09E9"/>
    <w:rsid w:val="007B0B94"/>
    <w:rsid w:val="007B1192"/>
    <w:rsid w:val="007B1234"/>
    <w:rsid w:val="007B1418"/>
    <w:rsid w:val="007B1432"/>
    <w:rsid w:val="007B15BA"/>
    <w:rsid w:val="007B17D2"/>
    <w:rsid w:val="007B1B5A"/>
    <w:rsid w:val="007B1BE2"/>
    <w:rsid w:val="007B1C50"/>
    <w:rsid w:val="007B1C8E"/>
    <w:rsid w:val="007B1F72"/>
    <w:rsid w:val="007B22CB"/>
    <w:rsid w:val="007B2382"/>
    <w:rsid w:val="007B24F1"/>
    <w:rsid w:val="007B2D52"/>
    <w:rsid w:val="007B2EE7"/>
    <w:rsid w:val="007B31C9"/>
    <w:rsid w:val="007B3248"/>
    <w:rsid w:val="007B32DC"/>
    <w:rsid w:val="007B3600"/>
    <w:rsid w:val="007B3674"/>
    <w:rsid w:val="007B373A"/>
    <w:rsid w:val="007B37B3"/>
    <w:rsid w:val="007B3980"/>
    <w:rsid w:val="007B3D77"/>
    <w:rsid w:val="007B4203"/>
    <w:rsid w:val="007B4400"/>
    <w:rsid w:val="007B44D2"/>
    <w:rsid w:val="007B4A12"/>
    <w:rsid w:val="007B4A72"/>
    <w:rsid w:val="007B4A96"/>
    <w:rsid w:val="007B4EF5"/>
    <w:rsid w:val="007B50B6"/>
    <w:rsid w:val="007B5139"/>
    <w:rsid w:val="007B5373"/>
    <w:rsid w:val="007B539C"/>
    <w:rsid w:val="007B57E2"/>
    <w:rsid w:val="007B5979"/>
    <w:rsid w:val="007B5E3A"/>
    <w:rsid w:val="007B5ED6"/>
    <w:rsid w:val="007B6381"/>
    <w:rsid w:val="007B638A"/>
    <w:rsid w:val="007B6EBE"/>
    <w:rsid w:val="007B71E5"/>
    <w:rsid w:val="007B76AD"/>
    <w:rsid w:val="007B771A"/>
    <w:rsid w:val="007B782D"/>
    <w:rsid w:val="007B7991"/>
    <w:rsid w:val="007B7BA9"/>
    <w:rsid w:val="007B7DE4"/>
    <w:rsid w:val="007C013C"/>
    <w:rsid w:val="007C033A"/>
    <w:rsid w:val="007C08DA"/>
    <w:rsid w:val="007C0CAD"/>
    <w:rsid w:val="007C0FD2"/>
    <w:rsid w:val="007C1007"/>
    <w:rsid w:val="007C1125"/>
    <w:rsid w:val="007C1220"/>
    <w:rsid w:val="007C1223"/>
    <w:rsid w:val="007C123E"/>
    <w:rsid w:val="007C1452"/>
    <w:rsid w:val="007C1755"/>
    <w:rsid w:val="007C179D"/>
    <w:rsid w:val="007C18DB"/>
    <w:rsid w:val="007C1A19"/>
    <w:rsid w:val="007C1AB4"/>
    <w:rsid w:val="007C1CC4"/>
    <w:rsid w:val="007C1CFD"/>
    <w:rsid w:val="007C2342"/>
    <w:rsid w:val="007C2FA0"/>
    <w:rsid w:val="007C30D4"/>
    <w:rsid w:val="007C327D"/>
    <w:rsid w:val="007C332B"/>
    <w:rsid w:val="007C3333"/>
    <w:rsid w:val="007C36D7"/>
    <w:rsid w:val="007C3899"/>
    <w:rsid w:val="007C3917"/>
    <w:rsid w:val="007C3B3B"/>
    <w:rsid w:val="007C40B9"/>
    <w:rsid w:val="007C4289"/>
    <w:rsid w:val="007C42F3"/>
    <w:rsid w:val="007C4913"/>
    <w:rsid w:val="007C4C46"/>
    <w:rsid w:val="007C4C51"/>
    <w:rsid w:val="007C4E81"/>
    <w:rsid w:val="007C507D"/>
    <w:rsid w:val="007C50F1"/>
    <w:rsid w:val="007C530C"/>
    <w:rsid w:val="007C62C3"/>
    <w:rsid w:val="007C6363"/>
    <w:rsid w:val="007C6372"/>
    <w:rsid w:val="007C65FF"/>
    <w:rsid w:val="007C665B"/>
    <w:rsid w:val="007C674B"/>
    <w:rsid w:val="007C6A9C"/>
    <w:rsid w:val="007C6AFA"/>
    <w:rsid w:val="007C6B27"/>
    <w:rsid w:val="007C7466"/>
    <w:rsid w:val="007C75F5"/>
    <w:rsid w:val="007C7659"/>
    <w:rsid w:val="007C789B"/>
    <w:rsid w:val="007C7B75"/>
    <w:rsid w:val="007C7F76"/>
    <w:rsid w:val="007D03C8"/>
    <w:rsid w:val="007D0528"/>
    <w:rsid w:val="007D075A"/>
    <w:rsid w:val="007D086F"/>
    <w:rsid w:val="007D0C52"/>
    <w:rsid w:val="007D0F13"/>
    <w:rsid w:val="007D1736"/>
    <w:rsid w:val="007D1798"/>
    <w:rsid w:val="007D18E2"/>
    <w:rsid w:val="007D1B3B"/>
    <w:rsid w:val="007D1B75"/>
    <w:rsid w:val="007D1BE5"/>
    <w:rsid w:val="007D1CC6"/>
    <w:rsid w:val="007D20C2"/>
    <w:rsid w:val="007D24D1"/>
    <w:rsid w:val="007D27FA"/>
    <w:rsid w:val="007D2937"/>
    <w:rsid w:val="007D2C50"/>
    <w:rsid w:val="007D316D"/>
    <w:rsid w:val="007D3495"/>
    <w:rsid w:val="007D37BF"/>
    <w:rsid w:val="007D38A5"/>
    <w:rsid w:val="007D396A"/>
    <w:rsid w:val="007D3C2C"/>
    <w:rsid w:val="007D3D53"/>
    <w:rsid w:val="007D3DB0"/>
    <w:rsid w:val="007D3F5B"/>
    <w:rsid w:val="007D4094"/>
    <w:rsid w:val="007D47CF"/>
    <w:rsid w:val="007D47EF"/>
    <w:rsid w:val="007D4B7F"/>
    <w:rsid w:val="007D4D81"/>
    <w:rsid w:val="007D503D"/>
    <w:rsid w:val="007D522D"/>
    <w:rsid w:val="007D5274"/>
    <w:rsid w:val="007D548E"/>
    <w:rsid w:val="007D55A1"/>
    <w:rsid w:val="007D59C7"/>
    <w:rsid w:val="007D5D38"/>
    <w:rsid w:val="007D5F99"/>
    <w:rsid w:val="007D6119"/>
    <w:rsid w:val="007D663A"/>
    <w:rsid w:val="007D6955"/>
    <w:rsid w:val="007D6FF9"/>
    <w:rsid w:val="007D7262"/>
    <w:rsid w:val="007D740F"/>
    <w:rsid w:val="007D74DC"/>
    <w:rsid w:val="007D7609"/>
    <w:rsid w:val="007D788A"/>
    <w:rsid w:val="007D7B73"/>
    <w:rsid w:val="007D7EBF"/>
    <w:rsid w:val="007E01ED"/>
    <w:rsid w:val="007E05F3"/>
    <w:rsid w:val="007E0729"/>
    <w:rsid w:val="007E0BEB"/>
    <w:rsid w:val="007E0DA1"/>
    <w:rsid w:val="007E0EF8"/>
    <w:rsid w:val="007E110A"/>
    <w:rsid w:val="007E11E4"/>
    <w:rsid w:val="007E12C8"/>
    <w:rsid w:val="007E1332"/>
    <w:rsid w:val="007E15A5"/>
    <w:rsid w:val="007E1843"/>
    <w:rsid w:val="007E1D75"/>
    <w:rsid w:val="007E1E76"/>
    <w:rsid w:val="007E2337"/>
    <w:rsid w:val="007E2458"/>
    <w:rsid w:val="007E27DF"/>
    <w:rsid w:val="007E2CB1"/>
    <w:rsid w:val="007E2E9D"/>
    <w:rsid w:val="007E30BA"/>
    <w:rsid w:val="007E324C"/>
    <w:rsid w:val="007E3415"/>
    <w:rsid w:val="007E3511"/>
    <w:rsid w:val="007E3597"/>
    <w:rsid w:val="007E38B6"/>
    <w:rsid w:val="007E3B78"/>
    <w:rsid w:val="007E3E04"/>
    <w:rsid w:val="007E3FE9"/>
    <w:rsid w:val="007E4072"/>
    <w:rsid w:val="007E41EF"/>
    <w:rsid w:val="007E445C"/>
    <w:rsid w:val="007E4CA6"/>
    <w:rsid w:val="007E4FED"/>
    <w:rsid w:val="007E5044"/>
    <w:rsid w:val="007E544D"/>
    <w:rsid w:val="007E5D0C"/>
    <w:rsid w:val="007E5F55"/>
    <w:rsid w:val="007E6305"/>
    <w:rsid w:val="007E631F"/>
    <w:rsid w:val="007E635A"/>
    <w:rsid w:val="007E658F"/>
    <w:rsid w:val="007E66BA"/>
    <w:rsid w:val="007E70D3"/>
    <w:rsid w:val="007E713A"/>
    <w:rsid w:val="007E7768"/>
    <w:rsid w:val="007E7958"/>
    <w:rsid w:val="007E79DC"/>
    <w:rsid w:val="007E7A42"/>
    <w:rsid w:val="007E7D88"/>
    <w:rsid w:val="007E7FC2"/>
    <w:rsid w:val="007F01D9"/>
    <w:rsid w:val="007F03E7"/>
    <w:rsid w:val="007F050C"/>
    <w:rsid w:val="007F0528"/>
    <w:rsid w:val="007F0603"/>
    <w:rsid w:val="007F0C6D"/>
    <w:rsid w:val="007F0DB5"/>
    <w:rsid w:val="007F0F41"/>
    <w:rsid w:val="007F120C"/>
    <w:rsid w:val="007F2158"/>
    <w:rsid w:val="007F2388"/>
    <w:rsid w:val="007F24F8"/>
    <w:rsid w:val="007F2A82"/>
    <w:rsid w:val="007F2C2C"/>
    <w:rsid w:val="007F30B6"/>
    <w:rsid w:val="007F3182"/>
    <w:rsid w:val="007F35CF"/>
    <w:rsid w:val="007F37E0"/>
    <w:rsid w:val="007F3818"/>
    <w:rsid w:val="007F38B2"/>
    <w:rsid w:val="007F3BB5"/>
    <w:rsid w:val="007F3BDF"/>
    <w:rsid w:val="007F3D98"/>
    <w:rsid w:val="007F436F"/>
    <w:rsid w:val="007F4483"/>
    <w:rsid w:val="007F4BA0"/>
    <w:rsid w:val="007F4C2B"/>
    <w:rsid w:val="007F52A4"/>
    <w:rsid w:val="007F5405"/>
    <w:rsid w:val="007F5644"/>
    <w:rsid w:val="007F568A"/>
    <w:rsid w:val="007F5992"/>
    <w:rsid w:val="007F5ADA"/>
    <w:rsid w:val="007F5CFF"/>
    <w:rsid w:val="007F65CD"/>
    <w:rsid w:val="007F67EF"/>
    <w:rsid w:val="007F6B6B"/>
    <w:rsid w:val="007F6E0F"/>
    <w:rsid w:val="007F6F8C"/>
    <w:rsid w:val="007F71D6"/>
    <w:rsid w:val="007F729B"/>
    <w:rsid w:val="007F73C6"/>
    <w:rsid w:val="007F73E6"/>
    <w:rsid w:val="007F7B45"/>
    <w:rsid w:val="007F7E5F"/>
    <w:rsid w:val="007F7E6B"/>
    <w:rsid w:val="00800125"/>
    <w:rsid w:val="008003F1"/>
    <w:rsid w:val="0080049A"/>
    <w:rsid w:val="00800639"/>
    <w:rsid w:val="00800AB9"/>
    <w:rsid w:val="00800C6A"/>
    <w:rsid w:val="00800F6F"/>
    <w:rsid w:val="00800F7D"/>
    <w:rsid w:val="00800FEE"/>
    <w:rsid w:val="008011A1"/>
    <w:rsid w:val="008014E3"/>
    <w:rsid w:val="008019BA"/>
    <w:rsid w:val="008019BF"/>
    <w:rsid w:val="00801BEE"/>
    <w:rsid w:val="00801D07"/>
    <w:rsid w:val="00802074"/>
    <w:rsid w:val="00802125"/>
    <w:rsid w:val="0080274D"/>
    <w:rsid w:val="008028C3"/>
    <w:rsid w:val="008029B1"/>
    <w:rsid w:val="00802BBA"/>
    <w:rsid w:val="00802C3D"/>
    <w:rsid w:val="00802D52"/>
    <w:rsid w:val="00803335"/>
    <w:rsid w:val="0080340C"/>
    <w:rsid w:val="008034E8"/>
    <w:rsid w:val="00803672"/>
    <w:rsid w:val="00803688"/>
    <w:rsid w:val="00803933"/>
    <w:rsid w:val="00803B2A"/>
    <w:rsid w:val="008042D0"/>
    <w:rsid w:val="008046A6"/>
    <w:rsid w:val="00804C98"/>
    <w:rsid w:val="00804D66"/>
    <w:rsid w:val="00804DED"/>
    <w:rsid w:val="00804E97"/>
    <w:rsid w:val="00804EE1"/>
    <w:rsid w:val="00804F54"/>
    <w:rsid w:val="0080508A"/>
    <w:rsid w:val="0080537D"/>
    <w:rsid w:val="00805643"/>
    <w:rsid w:val="0080599C"/>
    <w:rsid w:val="008059CD"/>
    <w:rsid w:val="00805F1F"/>
    <w:rsid w:val="00805F8D"/>
    <w:rsid w:val="00806301"/>
    <w:rsid w:val="00806BF9"/>
    <w:rsid w:val="00806E29"/>
    <w:rsid w:val="00806E46"/>
    <w:rsid w:val="00806E9E"/>
    <w:rsid w:val="00806F11"/>
    <w:rsid w:val="008071CA"/>
    <w:rsid w:val="00807485"/>
    <w:rsid w:val="0080750D"/>
    <w:rsid w:val="00807588"/>
    <w:rsid w:val="008075C5"/>
    <w:rsid w:val="00807F96"/>
    <w:rsid w:val="008104E7"/>
    <w:rsid w:val="0081073E"/>
    <w:rsid w:val="008107F7"/>
    <w:rsid w:val="008107FE"/>
    <w:rsid w:val="00810A25"/>
    <w:rsid w:val="00810BC6"/>
    <w:rsid w:val="00810D90"/>
    <w:rsid w:val="00810FD2"/>
    <w:rsid w:val="0081107D"/>
    <w:rsid w:val="00811164"/>
    <w:rsid w:val="00811264"/>
    <w:rsid w:val="0081134B"/>
    <w:rsid w:val="00811381"/>
    <w:rsid w:val="00811547"/>
    <w:rsid w:val="008117C4"/>
    <w:rsid w:val="00811DBC"/>
    <w:rsid w:val="00811DD1"/>
    <w:rsid w:val="0081208A"/>
    <w:rsid w:val="00812DE3"/>
    <w:rsid w:val="00812FC9"/>
    <w:rsid w:val="00813118"/>
    <w:rsid w:val="0081326F"/>
    <w:rsid w:val="008132BD"/>
    <w:rsid w:val="0081337B"/>
    <w:rsid w:val="008135EB"/>
    <w:rsid w:val="00813624"/>
    <w:rsid w:val="00813C54"/>
    <w:rsid w:val="00814960"/>
    <w:rsid w:val="00814D66"/>
    <w:rsid w:val="00814F3E"/>
    <w:rsid w:val="00814F9E"/>
    <w:rsid w:val="00815252"/>
    <w:rsid w:val="008153C4"/>
    <w:rsid w:val="00815980"/>
    <w:rsid w:val="00816192"/>
    <w:rsid w:val="00816228"/>
    <w:rsid w:val="0081633E"/>
    <w:rsid w:val="00816343"/>
    <w:rsid w:val="008164B2"/>
    <w:rsid w:val="008165E3"/>
    <w:rsid w:val="00816B04"/>
    <w:rsid w:val="00816D53"/>
    <w:rsid w:val="00817141"/>
    <w:rsid w:val="0081760C"/>
    <w:rsid w:val="008178DD"/>
    <w:rsid w:val="008178F7"/>
    <w:rsid w:val="008179C8"/>
    <w:rsid w:val="00817B50"/>
    <w:rsid w:val="00817EA1"/>
    <w:rsid w:val="0082007A"/>
    <w:rsid w:val="0082057F"/>
    <w:rsid w:val="008205FE"/>
    <w:rsid w:val="00821003"/>
    <w:rsid w:val="008210F4"/>
    <w:rsid w:val="00821203"/>
    <w:rsid w:val="008212DF"/>
    <w:rsid w:val="0082153F"/>
    <w:rsid w:val="0082167E"/>
    <w:rsid w:val="00821857"/>
    <w:rsid w:val="008218E7"/>
    <w:rsid w:val="00821CC5"/>
    <w:rsid w:val="00821E7D"/>
    <w:rsid w:val="00821EAE"/>
    <w:rsid w:val="00821FBD"/>
    <w:rsid w:val="0082224B"/>
    <w:rsid w:val="00822591"/>
    <w:rsid w:val="00822893"/>
    <w:rsid w:val="00822FB5"/>
    <w:rsid w:val="00822FD2"/>
    <w:rsid w:val="00822FD9"/>
    <w:rsid w:val="0082315D"/>
    <w:rsid w:val="008233EF"/>
    <w:rsid w:val="008235F0"/>
    <w:rsid w:val="00823679"/>
    <w:rsid w:val="008238F8"/>
    <w:rsid w:val="0082393E"/>
    <w:rsid w:val="008239AE"/>
    <w:rsid w:val="00823BEB"/>
    <w:rsid w:val="00823CAC"/>
    <w:rsid w:val="00823FE5"/>
    <w:rsid w:val="008242E8"/>
    <w:rsid w:val="0082435F"/>
    <w:rsid w:val="008244E4"/>
    <w:rsid w:val="008245CE"/>
    <w:rsid w:val="00824709"/>
    <w:rsid w:val="00824994"/>
    <w:rsid w:val="00824A3F"/>
    <w:rsid w:val="00824A93"/>
    <w:rsid w:val="00825212"/>
    <w:rsid w:val="00825381"/>
    <w:rsid w:val="0082571B"/>
    <w:rsid w:val="008258B5"/>
    <w:rsid w:val="008258D2"/>
    <w:rsid w:val="00825B02"/>
    <w:rsid w:val="00825B0D"/>
    <w:rsid w:val="00825CCE"/>
    <w:rsid w:val="00825DD7"/>
    <w:rsid w:val="00825EF5"/>
    <w:rsid w:val="00826237"/>
    <w:rsid w:val="008262BE"/>
    <w:rsid w:val="008262CD"/>
    <w:rsid w:val="008263C2"/>
    <w:rsid w:val="00826771"/>
    <w:rsid w:val="008268D2"/>
    <w:rsid w:val="008268D4"/>
    <w:rsid w:val="00826922"/>
    <w:rsid w:val="00826B54"/>
    <w:rsid w:val="00826D6F"/>
    <w:rsid w:val="008274BF"/>
    <w:rsid w:val="008275C4"/>
    <w:rsid w:val="00827874"/>
    <w:rsid w:val="0082792A"/>
    <w:rsid w:val="00827C8A"/>
    <w:rsid w:val="008301C1"/>
    <w:rsid w:val="00830505"/>
    <w:rsid w:val="008305CB"/>
    <w:rsid w:val="00830711"/>
    <w:rsid w:val="00830864"/>
    <w:rsid w:val="00830933"/>
    <w:rsid w:val="008310C6"/>
    <w:rsid w:val="00831499"/>
    <w:rsid w:val="008314E6"/>
    <w:rsid w:val="0083166E"/>
    <w:rsid w:val="0083186C"/>
    <w:rsid w:val="0083196E"/>
    <w:rsid w:val="00831B2F"/>
    <w:rsid w:val="00831B3C"/>
    <w:rsid w:val="008324DF"/>
    <w:rsid w:val="008325A2"/>
    <w:rsid w:val="008325C5"/>
    <w:rsid w:val="00832954"/>
    <w:rsid w:val="00832E74"/>
    <w:rsid w:val="00833396"/>
    <w:rsid w:val="008333EB"/>
    <w:rsid w:val="0083342B"/>
    <w:rsid w:val="00833756"/>
    <w:rsid w:val="00833772"/>
    <w:rsid w:val="008337BE"/>
    <w:rsid w:val="008338DC"/>
    <w:rsid w:val="008340B0"/>
    <w:rsid w:val="00834150"/>
    <w:rsid w:val="0083418C"/>
    <w:rsid w:val="00834331"/>
    <w:rsid w:val="00834471"/>
    <w:rsid w:val="00834755"/>
    <w:rsid w:val="00834A84"/>
    <w:rsid w:val="0083539C"/>
    <w:rsid w:val="00835E7C"/>
    <w:rsid w:val="00836277"/>
    <w:rsid w:val="00836361"/>
    <w:rsid w:val="00836970"/>
    <w:rsid w:val="0083697A"/>
    <w:rsid w:val="00836AA1"/>
    <w:rsid w:val="00836CCE"/>
    <w:rsid w:val="00836FDE"/>
    <w:rsid w:val="00837146"/>
    <w:rsid w:val="008374F1"/>
    <w:rsid w:val="008375AB"/>
    <w:rsid w:val="00837632"/>
    <w:rsid w:val="00837D25"/>
    <w:rsid w:val="00840024"/>
    <w:rsid w:val="00840090"/>
    <w:rsid w:val="00840237"/>
    <w:rsid w:val="0084038A"/>
    <w:rsid w:val="00840452"/>
    <w:rsid w:val="00840453"/>
    <w:rsid w:val="008406B5"/>
    <w:rsid w:val="00840A22"/>
    <w:rsid w:val="00840AE8"/>
    <w:rsid w:val="00840C04"/>
    <w:rsid w:val="00840F3D"/>
    <w:rsid w:val="0084114A"/>
    <w:rsid w:val="008413F9"/>
    <w:rsid w:val="00841802"/>
    <w:rsid w:val="008418A4"/>
    <w:rsid w:val="00841B0A"/>
    <w:rsid w:val="00841B42"/>
    <w:rsid w:val="00841C2C"/>
    <w:rsid w:val="00841C40"/>
    <w:rsid w:val="00841D0A"/>
    <w:rsid w:val="00841E99"/>
    <w:rsid w:val="00842158"/>
    <w:rsid w:val="00842BD2"/>
    <w:rsid w:val="00842D09"/>
    <w:rsid w:val="00842FEB"/>
    <w:rsid w:val="008430A2"/>
    <w:rsid w:val="00843144"/>
    <w:rsid w:val="0084315C"/>
    <w:rsid w:val="0084318D"/>
    <w:rsid w:val="0084336F"/>
    <w:rsid w:val="0084352F"/>
    <w:rsid w:val="00843542"/>
    <w:rsid w:val="008435DA"/>
    <w:rsid w:val="00843810"/>
    <w:rsid w:val="00843BDF"/>
    <w:rsid w:val="00843D06"/>
    <w:rsid w:val="00843F4C"/>
    <w:rsid w:val="00844244"/>
    <w:rsid w:val="008444F7"/>
    <w:rsid w:val="008449BD"/>
    <w:rsid w:val="00844A51"/>
    <w:rsid w:val="00844B73"/>
    <w:rsid w:val="00844D4F"/>
    <w:rsid w:val="00844E6A"/>
    <w:rsid w:val="00844F9C"/>
    <w:rsid w:val="00845001"/>
    <w:rsid w:val="0084521C"/>
    <w:rsid w:val="00845369"/>
    <w:rsid w:val="0084545C"/>
    <w:rsid w:val="00845501"/>
    <w:rsid w:val="00845849"/>
    <w:rsid w:val="00845BF2"/>
    <w:rsid w:val="00845C07"/>
    <w:rsid w:val="00845EB9"/>
    <w:rsid w:val="008468CB"/>
    <w:rsid w:val="00846A35"/>
    <w:rsid w:val="00846D66"/>
    <w:rsid w:val="008474FD"/>
    <w:rsid w:val="008476A1"/>
    <w:rsid w:val="00847B62"/>
    <w:rsid w:val="00847E69"/>
    <w:rsid w:val="00847E9E"/>
    <w:rsid w:val="00847F7B"/>
    <w:rsid w:val="0085016C"/>
    <w:rsid w:val="0085048B"/>
    <w:rsid w:val="00850896"/>
    <w:rsid w:val="008509CD"/>
    <w:rsid w:val="00850BE8"/>
    <w:rsid w:val="00850C9C"/>
    <w:rsid w:val="00850EB0"/>
    <w:rsid w:val="0085123D"/>
    <w:rsid w:val="00851354"/>
    <w:rsid w:val="00851500"/>
    <w:rsid w:val="008517F3"/>
    <w:rsid w:val="00851985"/>
    <w:rsid w:val="008519C8"/>
    <w:rsid w:val="00851D21"/>
    <w:rsid w:val="00851E2D"/>
    <w:rsid w:val="00851F68"/>
    <w:rsid w:val="0085203E"/>
    <w:rsid w:val="0085243F"/>
    <w:rsid w:val="008525F7"/>
    <w:rsid w:val="008526BF"/>
    <w:rsid w:val="00852837"/>
    <w:rsid w:val="008528CD"/>
    <w:rsid w:val="00852A20"/>
    <w:rsid w:val="00852D03"/>
    <w:rsid w:val="00852D88"/>
    <w:rsid w:val="00852E98"/>
    <w:rsid w:val="00853067"/>
    <w:rsid w:val="0085319D"/>
    <w:rsid w:val="0085342D"/>
    <w:rsid w:val="0085375C"/>
    <w:rsid w:val="0085381E"/>
    <w:rsid w:val="008538E8"/>
    <w:rsid w:val="00853B6F"/>
    <w:rsid w:val="00853B98"/>
    <w:rsid w:val="008542B5"/>
    <w:rsid w:val="00854363"/>
    <w:rsid w:val="008546DC"/>
    <w:rsid w:val="00854736"/>
    <w:rsid w:val="0085473A"/>
    <w:rsid w:val="00854AA3"/>
    <w:rsid w:val="00854D17"/>
    <w:rsid w:val="00854E0E"/>
    <w:rsid w:val="0085599A"/>
    <w:rsid w:val="00855DF4"/>
    <w:rsid w:val="00855F26"/>
    <w:rsid w:val="008564FB"/>
    <w:rsid w:val="008566F2"/>
    <w:rsid w:val="0085673B"/>
    <w:rsid w:val="008568DB"/>
    <w:rsid w:val="00856ADE"/>
    <w:rsid w:val="00856C77"/>
    <w:rsid w:val="00856FF9"/>
    <w:rsid w:val="00856FFC"/>
    <w:rsid w:val="008572BB"/>
    <w:rsid w:val="00857418"/>
    <w:rsid w:val="00857476"/>
    <w:rsid w:val="008575A8"/>
    <w:rsid w:val="008576CD"/>
    <w:rsid w:val="00857AC0"/>
    <w:rsid w:val="00857BB3"/>
    <w:rsid w:val="00857C07"/>
    <w:rsid w:val="0086001A"/>
    <w:rsid w:val="008605AD"/>
    <w:rsid w:val="008605C0"/>
    <w:rsid w:val="00860D62"/>
    <w:rsid w:val="00860FC3"/>
    <w:rsid w:val="0086141A"/>
    <w:rsid w:val="00861668"/>
    <w:rsid w:val="008616A4"/>
    <w:rsid w:val="00861AA5"/>
    <w:rsid w:val="00861B91"/>
    <w:rsid w:val="00861B99"/>
    <w:rsid w:val="00861BEA"/>
    <w:rsid w:val="00862293"/>
    <w:rsid w:val="00862E12"/>
    <w:rsid w:val="008631B4"/>
    <w:rsid w:val="0086336B"/>
    <w:rsid w:val="008634C5"/>
    <w:rsid w:val="008635A1"/>
    <w:rsid w:val="00863DF5"/>
    <w:rsid w:val="008640D7"/>
    <w:rsid w:val="008641BB"/>
    <w:rsid w:val="008642F7"/>
    <w:rsid w:val="008643BE"/>
    <w:rsid w:val="008646CE"/>
    <w:rsid w:val="00864F76"/>
    <w:rsid w:val="008650C7"/>
    <w:rsid w:val="008651E9"/>
    <w:rsid w:val="008655C0"/>
    <w:rsid w:val="00865820"/>
    <w:rsid w:val="00865C99"/>
    <w:rsid w:val="00865DAB"/>
    <w:rsid w:val="00865DE3"/>
    <w:rsid w:val="00865ED1"/>
    <w:rsid w:val="00865F8E"/>
    <w:rsid w:val="008660F8"/>
    <w:rsid w:val="00866440"/>
    <w:rsid w:val="0086695B"/>
    <w:rsid w:val="00866A33"/>
    <w:rsid w:val="00866CAC"/>
    <w:rsid w:val="00866EEA"/>
    <w:rsid w:val="008670B3"/>
    <w:rsid w:val="00867361"/>
    <w:rsid w:val="00867637"/>
    <w:rsid w:val="008676D7"/>
    <w:rsid w:val="0086783B"/>
    <w:rsid w:val="00867F4B"/>
    <w:rsid w:val="008704A0"/>
    <w:rsid w:val="00870731"/>
    <w:rsid w:val="008708E7"/>
    <w:rsid w:val="008709DA"/>
    <w:rsid w:val="00870B5D"/>
    <w:rsid w:val="00870CA8"/>
    <w:rsid w:val="0087113C"/>
    <w:rsid w:val="00871416"/>
    <w:rsid w:val="008715D9"/>
    <w:rsid w:val="00871624"/>
    <w:rsid w:val="00871650"/>
    <w:rsid w:val="008717F4"/>
    <w:rsid w:val="00871A5D"/>
    <w:rsid w:val="00871BB3"/>
    <w:rsid w:val="00871C7C"/>
    <w:rsid w:val="00871D55"/>
    <w:rsid w:val="00871DDA"/>
    <w:rsid w:val="00871E72"/>
    <w:rsid w:val="008724A0"/>
    <w:rsid w:val="0087298A"/>
    <w:rsid w:val="00872B60"/>
    <w:rsid w:val="00872CF8"/>
    <w:rsid w:val="00872D25"/>
    <w:rsid w:val="00872EDE"/>
    <w:rsid w:val="008730A5"/>
    <w:rsid w:val="00873399"/>
    <w:rsid w:val="008733FC"/>
    <w:rsid w:val="00873413"/>
    <w:rsid w:val="00873735"/>
    <w:rsid w:val="008739F4"/>
    <w:rsid w:val="00873A2F"/>
    <w:rsid w:val="00873CA2"/>
    <w:rsid w:val="00873D4A"/>
    <w:rsid w:val="00873E81"/>
    <w:rsid w:val="00873EAF"/>
    <w:rsid w:val="0087411A"/>
    <w:rsid w:val="008741DD"/>
    <w:rsid w:val="008742BF"/>
    <w:rsid w:val="0087456E"/>
    <w:rsid w:val="00874BC1"/>
    <w:rsid w:val="00874BF4"/>
    <w:rsid w:val="00874D7A"/>
    <w:rsid w:val="00874E09"/>
    <w:rsid w:val="00874FB2"/>
    <w:rsid w:val="0087565D"/>
    <w:rsid w:val="00875667"/>
    <w:rsid w:val="008758D4"/>
    <w:rsid w:val="00875B96"/>
    <w:rsid w:val="00875FB6"/>
    <w:rsid w:val="00875FE9"/>
    <w:rsid w:val="00876676"/>
    <w:rsid w:val="008766F1"/>
    <w:rsid w:val="00876A6F"/>
    <w:rsid w:val="00876E38"/>
    <w:rsid w:val="008771DF"/>
    <w:rsid w:val="0087728D"/>
    <w:rsid w:val="0087746A"/>
    <w:rsid w:val="008778D6"/>
    <w:rsid w:val="00877B3A"/>
    <w:rsid w:val="00877C7D"/>
    <w:rsid w:val="00877DE5"/>
    <w:rsid w:val="00877E47"/>
    <w:rsid w:val="00877EB3"/>
    <w:rsid w:val="00877ED0"/>
    <w:rsid w:val="00880409"/>
    <w:rsid w:val="00880410"/>
    <w:rsid w:val="00880609"/>
    <w:rsid w:val="00880803"/>
    <w:rsid w:val="00880A7B"/>
    <w:rsid w:val="008811CF"/>
    <w:rsid w:val="00881BF5"/>
    <w:rsid w:val="00881BFF"/>
    <w:rsid w:val="00882612"/>
    <w:rsid w:val="00883236"/>
    <w:rsid w:val="00883562"/>
    <w:rsid w:val="00883C91"/>
    <w:rsid w:val="00884452"/>
    <w:rsid w:val="00884563"/>
    <w:rsid w:val="008846DB"/>
    <w:rsid w:val="00884A5C"/>
    <w:rsid w:val="00884CCF"/>
    <w:rsid w:val="00884CFA"/>
    <w:rsid w:val="00884E19"/>
    <w:rsid w:val="00885090"/>
    <w:rsid w:val="00885186"/>
    <w:rsid w:val="008851E6"/>
    <w:rsid w:val="008855CA"/>
    <w:rsid w:val="00885A44"/>
    <w:rsid w:val="00885FDC"/>
    <w:rsid w:val="0088602F"/>
    <w:rsid w:val="00886038"/>
    <w:rsid w:val="0088611D"/>
    <w:rsid w:val="00886131"/>
    <w:rsid w:val="00886287"/>
    <w:rsid w:val="00886676"/>
    <w:rsid w:val="00886713"/>
    <w:rsid w:val="00886A72"/>
    <w:rsid w:val="00887042"/>
    <w:rsid w:val="00887224"/>
    <w:rsid w:val="0088725C"/>
    <w:rsid w:val="0088736E"/>
    <w:rsid w:val="00887460"/>
    <w:rsid w:val="008877ED"/>
    <w:rsid w:val="00887951"/>
    <w:rsid w:val="008879E3"/>
    <w:rsid w:val="00887A31"/>
    <w:rsid w:val="00887A51"/>
    <w:rsid w:val="00887C8D"/>
    <w:rsid w:val="00887CC9"/>
    <w:rsid w:val="0089008B"/>
    <w:rsid w:val="008907BD"/>
    <w:rsid w:val="00890B10"/>
    <w:rsid w:val="00890F70"/>
    <w:rsid w:val="00890FAE"/>
    <w:rsid w:val="00890FB6"/>
    <w:rsid w:val="008911CB"/>
    <w:rsid w:val="008913B6"/>
    <w:rsid w:val="00891BC4"/>
    <w:rsid w:val="00891E51"/>
    <w:rsid w:val="00891FE7"/>
    <w:rsid w:val="00892289"/>
    <w:rsid w:val="0089249D"/>
    <w:rsid w:val="00892539"/>
    <w:rsid w:val="00892546"/>
    <w:rsid w:val="0089254B"/>
    <w:rsid w:val="008928C9"/>
    <w:rsid w:val="00892D93"/>
    <w:rsid w:val="00892F49"/>
    <w:rsid w:val="00892FE4"/>
    <w:rsid w:val="008932FB"/>
    <w:rsid w:val="0089342F"/>
    <w:rsid w:val="008939AC"/>
    <w:rsid w:val="008939E4"/>
    <w:rsid w:val="00893A7F"/>
    <w:rsid w:val="00893B7C"/>
    <w:rsid w:val="00893BB9"/>
    <w:rsid w:val="00893E91"/>
    <w:rsid w:val="00893FA8"/>
    <w:rsid w:val="00893FF0"/>
    <w:rsid w:val="00894054"/>
    <w:rsid w:val="008940C5"/>
    <w:rsid w:val="008948A9"/>
    <w:rsid w:val="0089497E"/>
    <w:rsid w:val="0089498A"/>
    <w:rsid w:val="00894C09"/>
    <w:rsid w:val="00894D04"/>
    <w:rsid w:val="00894F73"/>
    <w:rsid w:val="0089507B"/>
    <w:rsid w:val="0089507E"/>
    <w:rsid w:val="0089519C"/>
    <w:rsid w:val="00895244"/>
    <w:rsid w:val="008954FC"/>
    <w:rsid w:val="00895A35"/>
    <w:rsid w:val="00895ABB"/>
    <w:rsid w:val="0089654B"/>
    <w:rsid w:val="00896570"/>
    <w:rsid w:val="008967E8"/>
    <w:rsid w:val="00896B89"/>
    <w:rsid w:val="00896D9A"/>
    <w:rsid w:val="00896FF4"/>
    <w:rsid w:val="00896FF8"/>
    <w:rsid w:val="00897397"/>
    <w:rsid w:val="008975F1"/>
    <w:rsid w:val="008975F6"/>
    <w:rsid w:val="00897C23"/>
    <w:rsid w:val="008A054D"/>
    <w:rsid w:val="008A0DB8"/>
    <w:rsid w:val="008A0DC5"/>
    <w:rsid w:val="008A0E85"/>
    <w:rsid w:val="008A104E"/>
    <w:rsid w:val="008A1060"/>
    <w:rsid w:val="008A1108"/>
    <w:rsid w:val="008A112E"/>
    <w:rsid w:val="008A13BB"/>
    <w:rsid w:val="008A1863"/>
    <w:rsid w:val="008A18B7"/>
    <w:rsid w:val="008A1A16"/>
    <w:rsid w:val="008A1A28"/>
    <w:rsid w:val="008A1A8B"/>
    <w:rsid w:val="008A1C96"/>
    <w:rsid w:val="008A1F4D"/>
    <w:rsid w:val="008A2280"/>
    <w:rsid w:val="008A2342"/>
    <w:rsid w:val="008A262F"/>
    <w:rsid w:val="008A2A2E"/>
    <w:rsid w:val="008A2B80"/>
    <w:rsid w:val="008A3065"/>
    <w:rsid w:val="008A310B"/>
    <w:rsid w:val="008A3611"/>
    <w:rsid w:val="008A37AE"/>
    <w:rsid w:val="008A3A06"/>
    <w:rsid w:val="008A3D0B"/>
    <w:rsid w:val="008A3DF3"/>
    <w:rsid w:val="008A404F"/>
    <w:rsid w:val="008A41AD"/>
    <w:rsid w:val="008A43DD"/>
    <w:rsid w:val="008A4426"/>
    <w:rsid w:val="008A4435"/>
    <w:rsid w:val="008A446F"/>
    <w:rsid w:val="008A450E"/>
    <w:rsid w:val="008A456B"/>
    <w:rsid w:val="008A4947"/>
    <w:rsid w:val="008A4B73"/>
    <w:rsid w:val="008A4CF7"/>
    <w:rsid w:val="008A4D93"/>
    <w:rsid w:val="008A4EF0"/>
    <w:rsid w:val="008A5127"/>
    <w:rsid w:val="008A51AC"/>
    <w:rsid w:val="008A53A0"/>
    <w:rsid w:val="008A56EE"/>
    <w:rsid w:val="008A589E"/>
    <w:rsid w:val="008A58E7"/>
    <w:rsid w:val="008A5E51"/>
    <w:rsid w:val="008A634D"/>
    <w:rsid w:val="008A6405"/>
    <w:rsid w:val="008A752D"/>
    <w:rsid w:val="008A77A0"/>
    <w:rsid w:val="008A7C88"/>
    <w:rsid w:val="008B032D"/>
    <w:rsid w:val="008B06CD"/>
    <w:rsid w:val="008B06F2"/>
    <w:rsid w:val="008B0957"/>
    <w:rsid w:val="008B0964"/>
    <w:rsid w:val="008B0A80"/>
    <w:rsid w:val="008B0AC8"/>
    <w:rsid w:val="008B0BF5"/>
    <w:rsid w:val="008B0E75"/>
    <w:rsid w:val="008B1051"/>
    <w:rsid w:val="008B1056"/>
    <w:rsid w:val="008B11E1"/>
    <w:rsid w:val="008B12DF"/>
    <w:rsid w:val="008B164B"/>
    <w:rsid w:val="008B1699"/>
    <w:rsid w:val="008B16A0"/>
    <w:rsid w:val="008B1C85"/>
    <w:rsid w:val="008B1F21"/>
    <w:rsid w:val="008B1F7C"/>
    <w:rsid w:val="008B235B"/>
    <w:rsid w:val="008B238D"/>
    <w:rsid w:val="008B24E3"/>
    <w:rsid w:val="008B2567"/>
    <w:rsid w:val="008B27C6"/>
    <w:rsid w:val="008B2ACC"/>
    <w:rsid w:val="008B3009"/>
    <w:rsid w:val="008B3040"/>
    <w:rsid w:val="008B3AAA"/>
    <w:rsid w:val="008B3CF1"/>
    <w:rsid w:val="008B3D7F"/>
    <w:rsid w:val="008B4504"/>
    <w:rsid w:val="008B48C2"/>
    <w:rsid w:val="008B48CF"/>
    <w:rsid w:val="008B48E2"/>
    <w:rsid w:val="008B492B"/>
    <w:rsid w:val="008B49B1"/>
    <w:rsid w:val="008B4AD8"/>
    <w:rsid w:val="008B4D8B"/>
    <w:rsid w:val="008B4FE9"/>
    <w:rsid w:val="008B5361"/>
    <w:rsid w:val="008B550D"/>
    <w:rsid w:val="008B57C8"/>
    <w:rsid w:val="008B5816"/>
    <w:rsid w:val="008B5852"/>
    <w:rsid w:val="008B5979"/>
    <w:rsid w:val="008B5990"/>
    <w:rsid w:val="008B5C95"/>
    <w:rsid w:val="008B5E89"/>
    <w:rsid w:val="008B61D8"/>
    <w:rsid w:val="008B63B6"/>
    <w:rsid w:val="008B6837"/>
    <w:rsid w:val="008B6D8A"/>
    <w:rsid w:val="008B6EF7"/>
    <w:rsid w:val="008B77CB"/>
    <w:rsid w:val="008B7AC4"/>
    <w:rsid w:val="008B7B94"/>
    <w:rsid w:val="008B7C63"/>
    <w:rsid w:val="008B7D63"/>
    <w:rsid w:val="008B7DD0"/>
    <w:rsid w:val="008C0913"/>
    <w:rsid w:val="008C0B79"/>
    <w:rsid w:val="008C0CD0"/>
    <w:rsid w:val="008C16F7"/>
    <w:rsid w:val="008C199E"/>
    <w:rsid w:val="008C2079"/>
    <w:rsid w:val="008C2103"/>
    <w:rsid w:val="008C21F8"/>
    <w:rsid w:val="008C24A9"/>
    <w:rsid w:val="008C2876"/>
    <w:rsid w:val="008C2A2A"/>
    <w:rsid w:val="008C2A75"/>
    <w:rsid w:val="008C2A84"/>
    <w:rsid w:val="008C2E78"/>
    <w:rsid w:val="008C2FA6"/>
    <w:rsid w:val="008C3434"/>
    <w:rsid w:val="008C3634"/>
    <w:rsid w:val="008C3636"/>
    <w:rsid w:val="008C3BA9"/>
    <w:rsid w:val="008C3BCD"/>
    <w:rsid w:val="008C3D0D"/>
    <w:rsid w:val="008C3D95"/>
    <w:rsid w:val="008C4635"/>
    <w:rsid w:val="008C466A"/>
    <w:rsid w:val="008C46FE"/>
    <w:rsid w:val="008C48A3"/>
    <w:rsid w:val="008C4CBE"/>
    <w:rsid w:val="008C4FFA"/>
    <w:rsid w:val="008C4FFC"/>
    <w:rsid w:val="008C5838"/>
    <w:rsid w:val="008C60B3"/>
    <w:rsid w:val="008C6216"/>
    <w:rsid w:val="008C6369"/>
    <w:rsid w:val="008C6B2A"/>
    <w:rsid w:val="008C6D46"/>
    <w:rsid w:val="008C6D7A"/>
    <w:rsid w:val="008C6EAE"/>
    <w:rsid w:val="008C70AF"/>
    <w:rsid w:val="008C71C2"/>
    <w:rsid w:val="008C7317"/>
    <w:rsid w:val="008C73B5"/>
    <w:rsid w:val="008C74A1"/>
    <w:rsid w:val="008C7942"/>
    <w:rsid w:val="008C7A33"/>
    <w:rsid w:val="008C7FAE"/>
    <w:rsid w:val="008D0699"/>
    <w:rsid w:val="008D06DC"/>
    <w:rsid w:val="008D0951"/>
    <w:rsid w:val="008D0A57"/>
    <w:rsid w:val="008D0B5E"/>
    <w:rsid w:val="008D0F15"/>
    <w:rsid w:val="008D1568"/>
    <w:rsid w:val="008D1648"/>
    <w:rsid w:val="008D18FD"/>
    <w:rsid w:val="008D1DA2"/>
    <w:rsid w:val="008D21F9"/>
    <w:rsid w:val="008D22A8"/>
    <w:rsid w:val="008D23C8"/>
    <w:rsid w:val="008D2409"/>
    <w:rsid w:val="008D2716"/>
    <w:rsid w:val="008D2C5C"/>
    <w:rsid w:val="008D2F89"/>
    <w:rsid w:val="008D381F"/>
    <w:rsid w:val="008D3993"/>
    <w:rsid w:val="008D3BDA"/>
    <w:rsid w:val="008D3D8B"/>
    <w:rsid w:val="008D3F12"/>
    <w:rsid w:val="008D3F3D"/>
    <w:rsid w:val="008D4123"/>
    <w:rsid w:val="008D4251"/>
    <w:rsid w:val="008D4A54"/>
    <w:rsid w:val="008D4CFA"/>
    <w:rsid w:val="008D4F9F"/>
    <w:rsid w:val="008D521C"/>
    <w:rsid w:val="008D57BE"/>
    <w:rsid w:val="008D58B8"/>
    <w:rsid w:val="008D593B"/>
    <w:rsid w:val="008D5AAF"/>
    <w:rsid w:val="008D5BF4"/>
    <w:rsid w:val="008D5FDC"/>
    <w:rsid w:val="008D6285"/>
    <w:rsid w:val="008D63D9"/>
    <w:rsid w:val="008D6663"/>
    <w:rsid w:val="008D69FC"/>
    <w:rsid w:val="008D6BC7"/>
    <w:rsid w:val="008D6C62"/>
    <w:rsid w:val="008D6E47"/>
    <w:rsid w:val="008D6F11"/>
    <w:rsid w:val="008D7018"/>
    <w:rsid w:val="008D70B7"/>
    <w:rsid w:val="008D777F"/>
    <w:rsid w:val="008D787F"/>
    <w:rsid w:val="008D7912"/>
    <w:rsid w:val="008D7B0D"/>
    <w:rsid w:val="008D7BAA"/>
    <w:rsid w:val="008D7C5F"/>
    <w:rsid w:val="008D7CE4"/>
    <w:rsid w:val="008D7F22"/>
    <w:rsid w:val="008E053A"/>
    <w:rsid w:val="008E059A"/>
    <w:rsid w:val="008E05B9"/>
    <w:rsid w:val="008E06A0"/>
    <w:rsid w:val="008E0A84"/>
    <w:rsid w:val="008E0EA4"/>
    <w:rsid w:val="008E0F51"/>
    <w:rsid w:val="008E13F5"/>
    <w:rsid w:val="008E14E2"/>
    <w:rsid w:val="008E15DD"/>
    <w:rsid w:val="008E17B2"/>
    <w:rsid w:val="008E18C2"/>
    <w:rsid w:val="008E1AC6"/>
    <w:rsid w:val="008E1E24"/>
    <w:rsid w:val="008E1F72"/>
    <w:rsid w:val="008E217A"/>
    <w:rsid w:val="008E236A"/>
    <w:rsid w:val="008E2429"/>
    <w:rsid w:val="008E246A"/>
    <w:rsid w:val="008E2A4C"/>
    <w:rsid w:val="008E2B9A"/>
    <w:rsid w:val="008E2E77"/>
    <w:rsid w:val="008E3147"/>
    <w:rsid w:val="008E3532"/>
    <w:rsid w:val="008E37D2"/>
    <w:rsid w:val="008E3855"/>
    <w:rsid w:val="008E3B92"/>
    <w:rsid w:val="008E3FAD"/>
    <w:rsid w:val="008E3FC0"/>
    <w:rsid w:val="008E414A"/>
    <w:rsid w:val="008E4C97"/>
    <w:rsid w:val="008E4DE3"/>
    <w:rsid w:val="008E536A"/>
    <w:rsid w:val="008E53B6"/>
    <w:rsid w:val="008E543D"/>
    <w:rsid w:val="008E5537"/>
    <w:rsid w:val="008E566F"/>
    <w:rsid w:val="008E582C"/>
    <w:rsid w:val="008E5C1A"/>
    <w:rsid w:val="008E5F95"/>
    <w:rsid w:val="008E6012"/>
    <w:rsid w:val="008E661E"/>
    <w:rsid w:val="008E676D"/>
    <w:rsid w:val="008E6AFD"/>
    <w:rsid w:val="008E6B7C"/>
    <w:rsid w:val="008E6DC0"/>
    <w:rsid w:val="008E6E3F"/>
    <w:rsid w:val="008E7138"/>
    <w:rsid w:val="008E71A3"/>
    <w:rsid w:val="008E74C3"/>
    <w:rsid w:val="008E74E5"/>
    <w:rsid w:val="008E7592"/>
    <w:rsid w:val="008E7747"/>
    <w:rsid w:val="008E7809"/>
    <w:rsid w:val="008E7875"/>
    <w:rsid w:val="008E788C"/>
    <w:rsid w:val="008E7CCC"/>
    <w:rsid w:val="008F01C2"/>
    <w:rsid w:val="008F04B2"/>
    <w:rsid w:val="008F0515"/>
    <w:rsid w:val="008F051E"/>
    <w:rsid w:val="008F0529"/>
    <w:rsid w:val="008F082B"/>
    <w:rsid w:val="008F0AD0"/>
    <w:rsid w:val="008F0CF2"/>
    <w:rsid w:val="008F0EAF"/>
    <w:rsid w:val="008F0F15"/>
    <w:rsid w:val="008F0F4C"/>
    <w:rsid w:val="008F1134"/>
    <w:rsid w:val="008F1933"/>
    <w:rsid w:val="008F1AC3"/>
    <w:rsid w:val="008F1EB3"/>
    <w:rsid w:val="008F22EA"/>
    <w:rsid w:val="008F2548"/>
    <w:rsid w:val="008F263C"/>
    <w:rsid w:val="008F27B0"/>
    <w:rsid w:val="008F291F"/>
    <w:rsid w:val="008F2BFB"/>
    <w:rsid w:val="008F2C73"/>
    <w:rsid w:val="008F2D62"/>
    <w:rsid w:val="008F2DCE"/>
    <w:rsid w:val="008F2E1C"/>
    <w:rsid w:val="008F2E97"/>
    <w:rsid w:val="008F3063"/>
    <w:rsid w:val="008F316B"/>
    <w:rsid w:val="008F32A9"/>
    <w:rsid w:val="008F3647"/>
    <w:rsid w:val="008F38C0"/>
    <w:rsid w:val="008F3B77"/>
    <w:rsid w:val="008F3D12"/>
    <w:rsid w:val="008F4114"/>
    <w:rsid w:val="008F42A8"/>
    <w:rsid w:val="008F4740"/>
    <w:rsid w:val="008F4785"/>
    <w:rsid w:val="008F4888"/>
    <w:rsid w:val="008F4900"/>
    <w:rsid w:val="008F4E5C"/>
    <w:rsid w:val="008F5048"/>
    <w:rsid w:val="008F50D3"/>
    <w:rsid w:val="008F5242"/>
    <w:rsid w:val="008F54F0"/>
    <w:rsid w:val="008F5636"/>
    <w:rsid w:val="008F5704"/>
    <w:rsid w:val="008F59E9"/>
    <w:rsid w:val="008F5B33"/>
    <w:rsid w:val="008F5B96"/>
    <w:rsid w:val="008F5BF9"/>
    <w:rsid w:val="008F5C45"/>
    <w:rsid w:val="008F5D40"/>
    <w:rsid w:val="008F5E45"/>
    <w:rsid w:val="008F5E88"/>
    <w:rsid w:val="008F607E"/>
    <w:rsid w:val="008F60A8"/>
    <w:rsid w:val="008F60E7"/>
    <w:rsid w:val="008F62B9"/>
    <w:rsid w:val="008F657C"/>
    <w:rsid w:val="008F672D"/>
    <w:rsid w:val="008F7314"/>
    <w:rsid w:val="008F75C5"/>
    <w:rsid w:val="008F7721"/>
    <w:rsid w:val="008F7777"/>
    <w:rsid w:val="008F783D"/>
    <w:rsid w:val="008F7DCE"/>
    <w:rsid w:val="008F7DEA"/>
    <w:rsid w:val="009001D4"/>
    <w:rsid w:val="00900513"/>
    <w:rsid w:val="009006FE"/>
    <w:rsid w:val="0090074C"/>
    <w:rsid w:val="00900950"/>
    <w:rsid w:val="00900BF0"/>
    <w:rsid w:val="00900C10"/>
    <w:rsid w:val="00900D95"/>
    <w:rsid w:val="0090115C"/>
    <w:rsid w:val="00901C77"/>
    <w:rsid w:val="00901CBD"/>
    <w:rsid w:val="00901D06"/>
    <w:rsid w:val="00902358"/>
    <w:rsid w:val="009024FC"/>
    <w:rsid w:val="00902D62"/>
    <w:rsid w:val="00902F4E"/>
    <w:rsid w:val="00902FDB"/>
    <w:rsid w:val="009034CA"/>
    <w:rsid w:val="00903569"/>
    <w:rsid w:val="009035E8"/>
    <w:rsid w:val="0090378F"/>
    <w:rsid w:val="00903A2A"/>
    <w:rsid w:val="00903AB7"/>
    <w:rsid w:val="00903AE3"/>
    <w:rsid w:val="00903D0C"/>
    <w:rsid w:val="00903FF6"/>
    <w:rsid w:val="0090418A"/>
    <w:rsid w:val="00904767"/>
    <w:rsid w:val="0090488C"/>
    <w:rsid w:val="00904918"/>
    <w:rsid w:val="00904ED2"/>
    <w:rsid w:val="0090544D"/>
    <w:rsid w:val="00905533"/>
    <w:rsid w:val="009055B7"/>
    <w:rsid w:val="0090574C"/>
    <w:rsid w:val="00905B10"/>
    <w:rsid w:val="00905E65"/>
    <w:rsid w:val="00905E74"/>
    <w:rsid w:val="00905FCF"/>
    <w:rsid w:val="0090600B"/>
    <w:rsid w:val="009061B6"/>
    <w:rsid w:val="00906E75"/>
    <w:rsid w:val="00907194"/>
    <w:rsid w:val="009075AB"/>
    <w:rsid w:val="0090778E"/>
    <w:rsid w:val="009077AD"/>
    <w:rsid w:val="00907CF3"/>
    <w:rsid w:val="00907CFC"/>
    <w:rsid w:val="00907F7F"/>
    <w:rsid w:val="0091009B"/>
    <w:rsid w:val="00910171"/>
    <w:rsid w:val="00910375"/>
    <w:rsid w:val="009103DC"/>
    <w:rsid w:val="00910844"/>
    <w:rsid w:val="00910BA7"/>
    <w:rsid w:val="00910D00"/>
    <w:rsid w:val="00910E1E"/>
    <w:rsid w:val="00910E89"/>
    <w:rsid w:val="00911108"/>
    <w:rsid w:val="00911BB5"/>
    <w:rsid w:val="00911CFF"/>
    <w:rsid w:val="00912005"/>
    <w:rsid w:val="00912110"/>
    <w:rsid w:val="0091215B"/>
    <w:rsid w:val="009122B4"/>
    <w:rsid w:val="0091241B"/>
    <w:rsid w:val="009124A8"/>
    <w:rsid w:val="00912A1A"/>
    <w:rsid w:val="00912AA6"/>
    <w:rsid w:val="00912DCE"/>
    <w:rsid w:val="00913091"/>
    <w:rsid w:val="009130B2"/>
    <w:rsid w:val="009134DC"/>
    <w:rsid w:val="00913AE6"/>
    <w:rsid w:val="00913BA0"/>
    <w:rsid w:val="00913FDA"/>
    <w:rsid w:val="0091436D"/>
    <w:rsid w:val="00914916"/>
    <w:rsid w:val="00914CA1"/>
    <w:rsid w:val="00914D71"/>
    <w:rsid w:val="00914DE4"/>
    <w:rsid w:val="00914EBB"/>
    <w:rsid w:val="0091538D"/>
    <w:rsid w:val="00915390"/>
    <w:rsid w:val="0091608B"/>
    <w:rsid w:val="0091641C"/>
    <w:rsid w:val="009164A1"/>
    <w:rsid w:val="009164FF"/>
    <w:rsid w:val="0091667D"/>
    <w:rsid w:val="00916A26"/>
    <w:rsid w:val="00916D4D"/>
    <w:rsid w:val="00916D53"/>
    <w:rsid w:val="00916F66"/>
    <w:rsid w:val="00916F97"/>
    <w:rsid w:val="00917174"/>
    <w:rsid w:val="00917378"/>
    <w:rsid w:val="0091760B"/>
    <w:rsid w:val="009176D9"/>
    <w:rsid w:val="00917796"/>
    <w:rsid w:val="009177AD"/>
    <w:rsid w:val="00917946"/>
    <w:rsid w:val="00917A14"/>
    <w:rsid w:val="00917BD8"/>
    <w:rsid w:val="00917BE3"/>
    <w:rsid w:val="00917D35"/>
    <w:rsid w:val="00917D6E"/>
    <w:rsid w:val="00917F11"/>
    <w:rsid w:val="009204B6"/>
    <w:rsid w:val="009207D9"/>
    <w:rsid w:val="0092088D"/>
    <w:rsid w:val="00920969"/>
    <w:rsid w:val="00920E1B"/>
    <w:rsid w:val="00920E30"/>
    <w:rsid w:val="00921004"/>
    <w:rsid w:val="0092141C"/>
    <w:rsid w:val="00921439"/>
    <w:rsid w:val="0092154E"/>
    <w:rsid w:val="0092182B"/>
    <w:rsid w:val="00921DDB"/>
    <w:rsid w:val="00921F22"/>
    <w:rsid w:val="00921F5F"/>
    <w:rsid w:val="0092219D"/>
    <w:rsid w:val="00922237"/>
    <w:rsid w:val="0092254F"/>
    <w:rsid w:val="0092292E"/>
    <w:rsid w:val="00922D15"/>
    <w:rsid w:val="00922D78"/>
    <w:rsid w:val="009232AB"/>
    <w:rsid w:val="0092340A"/>
    <w:rsid w:val="009234B2"/>
    <w:rsid w:val="009234C6"/>
    <w:rsid w:val="00923511"/>
    <w:rsid w:val="0092371F"/>
    <w:rsid w:val="00923734"/>
    <w:rsid w:val="00923ACF"/>
    <w:rsid w:val="00923B51"/>
    <w:rsid w:val="0092415D"/>
    <w:rsid w:val="00924288"/>
    <w:rsid w:val="009242D2"/>
    <w:rsid w:val="00924405"/>
    <w:rsid w:val="00924A00"/>
    <w:rsid w:val="00924A09"/>
    <w:rsid w:val="00924C15"/>
    <w:rsid w:val="00924FCF"/>
    <w:rsid w:val="009255CE"/>
    <w:rsid w:val="009257AC"/>
    <w:rsid w:val="00925842"/>
    <w:rsid w:val="00926090"/>
    <w:rsid w:val="0092616E"/>
    <w:rsid w:val="0092621D"/>
    <w:rsid w:val="00926408"/>
    <w:rsid w:val="00926633"/>
    <w:rsid w:val="00926803"/>
    <w:rsid w:val="00926B09"/>
    <w:rsid w:val="00926C16"/>
    <w:rsid w:val="009270A2"/>
    <w:rsid w:val="00927169"/>
    <w:rsid w:val="00927182"/>
    <w:rsid w:val="009272E3"/>
    <w:rsid w:val="00927636"/>
    <w:rsid w:val="00927695"/>
    <w:rsid w:val="00927762"/>
    <w:rsid w:val="00927769"/>
    <w:rsid w:val="009277A3"/>
    <w:rsid w:val="00927839"/>
    <w:rsid w:val="00927F12"/>
    <w:rsid w:val="00930090"/>
    <w:rsid w:val="0093024F"/>
    <w:rsid w:val="0093027C"/>
    <w:rsid w:val="009306AE"/>
    <w:rsid w:val="00930BBB"/>
    <w:rsid w:val="00930FA0"/>
    <w:rsid w:val="009311EC"/>
    <w:rsid w:val="00931582"/>
    <w:rsid w:val="00931694"/>
    <w:rsid w:val="00931F86"/>
    <w:rsid w:val="009320FA"/>
    <w:rsid w:val="00932F9F"/>
    <w:rsid w:val="009335ED"/>
    <w:rsid w:val="009335F8"/>
    <w:rsid w:val="00933A1F"/>
    <w:rsid w:val="00933CEB"/>
    <w:rsid w:val="00933D5B"/>
    <w:rsid w:val="00933E02"/>
    <w:rsid w:val="00934081"/>
    <w:rsid w:val="00934A74"/>
    <w:rsid w:val="00934AA8"/>
    <w:rsid w:val="00934B28"/>
    <w:rsid w:val="00934B67"/>
    <w:rsid w:val="00934D55"/>
    <w:rsid w:val="00934DF4"/>
    <w:rsid w:val="0093524F"/>
    <w:rsid w:val="009352A8"/>
    <w:rsid w:val="009356F4"/>
    <w:rsid w:val="009358BA"/>
    <w:rsid w:val="00935A9B"/>
    <w:rsid w:val="00935B5F"/>
    <w:rsid w:val="00935BA8"/>
    <w:rsid w:val="00935BB1"/>
    <w:rsid w:val="00935DBA"/>
    <w:rsid w:val="00936116"/>
    <w:rsid w:val="009369CB"/>
    <w:rsid w:val="009369DB"/>
    <w:rsid w:val="00936E60"/>
    <w:rsid w:val="0093705F"/>
    <w:rsid w:val="009374C3"/>
    <w:rsid w:val="009376D7"/>
    <w:rsid w:val="009377C1"/>
    <w:rsid w:val="00937830"/>
    <w:rsid w:val="00940197"/>
    <w:rsid w:val="009405E4"/>
    <w:rsid w:val="00940744"/>
    <w:rsid w:val="00940AE8"/>
    <w:rsid w:val="00940BFB"/>
    <w:rsid w:val="00940D10"/>
    <w:rsid w:val="00940DDA"/>
    <w:rsid w:val="009411D6"/>
    <w:rsid w:val="009412EC"/>
    <w:rsid w:val="0094138E"/>
    <w:rsid w:val="0094140A"/>
    <w:rsid w:val="009415EE"/>
    <w:rsid w:val="00941779"/>
    <w:rsid w:val="009419E3"/>
    <w:rsid w:val="0094202E"/>
    <w:rsid w:val="009427C1"/>
    <w:rsid w:val="0094280A"/>
    <w:rsid w:val="00942984"/>
    <w:rsid w:val="00942BD1"/>
    <w:rsid w:val="0094308B"/>
    <w:rsid w:val="009434E5"/>
    <w:rsid w:val="00943602"/>
    <w:rsid w:val="009438DB"/>
    <w:rsid w:val="00943941"/>
    <w:rsid w:val="00943CB9"/>
    <w:rsid w:val="009444FB"/>
    <w:rsid w:val="009448BE"/>
    <w:rsid w:val="00944C46"/>
    <w:rsid w:val="00945194"/>
    <w:rsid w:val="00945319"/>
    <w:rsid w:val="00945332"/>
    <w:rsid w:val="00945604"/>
    <w:rsid w:val="009456A1"/>
    <w:rsid w:val="00945B50"/>
    <w:rsid w:val="00945BA9"/>
    <w:rsid w:val="00945DBA"/>
    <w:rsid w:val="00945EF0"/>
    <w:rsid w:val="00945FB2"/>
    <w:rsid w:val="00945FC7"/>
    <w:rsid w:val="0094621F"/>
    <w:rsid w:val="0094663E"/>
    <w:rsid w:val="0094679E"/>
    <w:rsid w:val="00946895"/>
    <w:rsid w:val="009469C4"/>
    <w:rsid w:val="00946E12"/>
    <w:rsid w:val="0094743D"/>
    <w:rsid w:val="009477BA"/>
    <w:rsid w:val="00947A34"/>
    <w:rsid w:val="00947C6C"/>
    <w:rsid w:val="00947CD0"/>
    <w:rsid w:val="00947E71"/>
    <w:rsid w:val="00950091"/>
    <w:rsid w:val="00950163"/>
    <w:rsid w:val="00950284"/>
    <w:rsid w:val="00950355"/>
    <w:rsid w:val="009504F5"/>
    <w:rsid w:val="0095068C"/>
    <w:rsid w:val="00950798"/>
    <w:rsid w:val="00950931"/>
    <w:rsid w:val="0095095E"/>
    <w:rsid w:val="00950AB1"/>
    <w:rsid w:val="00950C4F"/>
    <w:rsid w:val="00950D13"/>
    <w:rsid w:val="00950EFC"/>
    <w:rsid w:val="0095154A"/>
    <w:rsid w:val="009516D7"/>
    <w:rsid w:val="00951880"/>
    <w:rsid w:val="00951B71"/>
    <w:rsid w:val="00951C7C"/>
    <w:rsid w:val="00951DB4"/>
    <w:rsid w:val="00951EF5"/>
    <w:rsid w:val="00951F9F"/>
    <w:rsid w:val="0095208E"/>
    <w:rsid w:val="009522A9"/>
    <w:rsid w:val="00952554"/>
    <w:rsid w:val="009526B5"/>
    <w:rsid w:val="009527A8"/>
    <w:rsid w:val="00952F43"/>
    <w:rsid w:val="00953C09"/>
    <w:rsid w:val="00953EF6"/>
    <w:rsid w:val="009544FA"/>
    <w:rsid w:val="009549DC"/>
    <w:rsid w:val="00954B0C"/>
    <w:rsid w:val="00954F56"/>
    <w:rsid w:val="00955325"/>
    <w:rsid w:val="0095540A"/>
    <w:rsid w:val="009555C1"/>
    <w:rsid w:val="009558F7"/>
    <w:rsid w:val="00955ADE"/>
    <w:rsid w:val="00956307"/>
    <w:rsid w:val="009563B3"/>
    <w:rsid w:val="009564D5"/>
    <w:rsid w:val="00956533"/>
    <w:rsid w:val="00956594"/>
    <w:rsid w:val="00956636"/>
    <w:rsid w:val="0095681E"/>
    <w:rsid w:val="00956824"/>
    <w:rsid w:val="009569A6"/>
    <w:rsid w:val="00956B40"/>
    <w:rsid w:val="00956B4F"/>
    <w:rsid w:val="00956B82"/>
    <w:rsid w:val="00956D87"/>
    <w:rsid w:val="00957BBF"/>
    <w:rsid w:val="00957E12"/>
    <w:rsid w:val="0096048F"/>
    <w:rsid w:val="0096054D"/>
    <w:rsid w:val="0096064B"/>
    <w:rsid w:val="00960CF9"/>
    <w:rsid w:val="00960DC9"/>
    <w:rsid w:val="009612FE"/>
    <w:rsid w:val="009614D6"/>
    <w:rsid w:val="00961774"/>
    <w:rsid w:val="00961869"/>
    <w:rsid w:val="00961A8C"/>
    <w:rsid w:val="00961F09"/>
    <w:rsid w:val="00961F6B"/>
    <w:rsid w:val="00961FC3"/>
    <w:rsid w:val="00962039"/>
    <w:rsid w:val="009623FE"/>
    <w:rsid w:val="009625DB"/>
    <w:rsid w:val="00962682"/>
    <w:rsid w:val="009628F2"/>
    <w:rsid w:val="0096294F"/>
    <w:rsid w:val="009629ED"/>
    <w:rsid w:val="00962A7E"/>
    <w:rsid w:val="00962BBC"/>
    <w:rsid w:val="00962C49"/>
    <w:rsid w:val="009631D3"/>
    <w:rsid w:val="00963335"/>
    <w:rsid w:val="00963643"/>
    <w:rsid w:val="00963723"/>
    <w:rsid w:val="009638AB"/>
    <w:rsid w:val="00963A7D"/>
    <w:rsid w:val="00963C59"/>
    <w:rsid w:val="00963DF8"/>
    <w:rsid w:val="00963E1C"/>
    <w:rsid w:val="00963E65"/>
    <w:rsid w:val="00964261"/>
    <w:rsid w:val="0096426C"/>
    <w:rsid w:val="00964428"/>
    <w:rsid w:val="0096443D"/>
    <w:rsid w:val="0096444F"/>
    <w:rsid w:val="00964A42"/>
    <w:rsid w:val="00964B70"/>
    <w:rsid w:val="00964C6F"/>
    <w:rsid w:val="00964E0A"/>
    <w:rsid w:val="00964F13"/>
    <w:rsid w:val="00964F7C"/>
    <w:rsid w:val="009653FB"/>
    <w:rsid w:val="0096555F"/>
    <w:rsid w:val="009656DD"/>
    <w:rsid w:val="00966035"/>
    <w:rsid w:val="009660CF"/>
    <w:rsid w:val="00966203"/>
    <w:rsid w:val="00966D96"/>
    <w:rsid w:val="00966EF3"/>
    <w:rsid w:val="00966F51"/>
    <w:rsid w:val="00967020"/>
    <w:rsid w:val="00967348"/>
    <w:rsid w:val="009675A4"/>
    <w:rsid w:val="0096760E"/>
    <w:rsid w:val="00967A74"/>
    <w:rsid w:val="00967B7F"/>
    <w:rsid w:val="0097016E"/>
    <w:rsid w:val="0097032E"/>
    <w:rsid w:val="009704C9"/>
    <w:rsid w:val="009705C1"/>
    <w:rsid w:val="00970B50"/>
    <w:rsid w:val="00970B69"/>
    <w:rsid w:val="00970D21"/>
    <w:rsid w:val="00970FBB"/>
    <w:rsid w:val="00971254"/>
    <w:rsid w:val="00971449"/>
    <w:rsid w:val="009714FC"/>
    <w:rsid w:val="0097152C"/>
    <w:rsid w:val="00971635"/>
    <w:rsid w:val="009717F6"/>
    <w:rsid w:val="00971C4B"/>
    <w:rsid w:val="00971C4E"/>
    <w:rsid w:val="00971CCA"/>
    <w:rsid w:val="00971CFA"/>
    <w:rsid w:val="00971E27"/>
    <w:rsid w:val="00971F31"/>
    <w:rsid w:val="009720A0"/>
    <w:rsid w:val="009725DE"/>
    <w:rsid w:val="00972DBB"/>
    <w:rsid w:val="00972DF4"/>
    <w:rsid w:val="0097308C"/>
    <w:rsid w:val="0097324F"/>
    <w:rsid w:val="009733A9"/>
    <w:rsid w:val="009735AF"/>
    <w:rsid w:val="00973B45"/>
    <w:rsid w:val="00973B60"/>
    <w:rsid w:val="00973F09"/>
    <w:rsid w:val="0097436B"/>
    <w:rsid w:val="009751C5"/>
    <w:rsid w:val="009754FF"/>
    <w:rsid w:val="00975514"/>
    <w:rsid w:val="00975558"/>
    <w:rsid w:val="00975925"/>
    <w:rsid w:val="00975B68"/>
    <w:rsid w:val="00975BFD"/>
    <w:rsid w:val="00975D0D"/>
    <w:rsid w:val="009761BC"/>
    <w:rsid w:val="009761DA"/>
    <w:rsid w:val="00976353"/>
    <w:rsid w:val="009764C6"/>
    <w:rsid w:val="00976579"/>
    <w:rsid w:val="00976593"/>
    <w:rsid w:val="00976633"/>
    <w:rsid w:val="00976B53"/>
    <w:rsid w:val="00976C1F"/>
    <w:rsid w:val="00976FDC"/>
    <w:rsid w:val="00977291"/>
    <w:rsid w:val="009773A0"/>
    <w:rsid w:val="00977477"/>
    <w:rsid w:val="00977540"/>
    <w:rsid w:val="009776BD"/>
    <w:rsid w:val="009778C7"/>
    <w:rsid w:val="00977937"/>
    <w:rsid w:val="009779C2"/>
    <w:rsid w:val="00977F89"/>
    <w:rsid w:val="009803A6"/>
    <w:rsid w:val="0098040C"/>
    <w:rsid w:val="009806B4"/>
    <w:rsid w:val="009809BE"/>
    <w:rsid w:val="00980A50"/>
    <w:rsid w:val="00981544"/>
    <w:rsid w:val="00981931"/>
    <w:rsid w:val="00981944"/>
    <w:rsid w:val="00981ACA"/>
    <w:rsid w:val="00981CC3"/>
    <w:rsid w:val="00981F67"/>
    <w:rsid w:val="0098205B"/>
    <w:rsid w:val="009822CE"/>
    <w:rsid w:val="00982547"/>
    <w:rsid w:val="00982685"/>
    <w:rsid w:val="009826DD"/>
    <w:rsid w:val="00982ADA"/>
    <w:rsid w:val="00982BB0"/>
    <w:rsid w:val="00982C5F"/>
    <w:rsid w:val="00982D33"/>
    <w:rsid w:val="00982E81"/>
    <w:rsid w:val="00983116"/>
    <w:rsid w:val="00983595"/>
    <w:rsid w:val="009835ED"/>
    <w:rsid w:val="009836A3"/>
    <w:rsid w:val="009836B0"/>
    <w:rsid w:val="00983849"/>
    <w:rsid w:val="00983CF3"/>
    <w:rsid w:val="00983D66"/>
    <w:rsid w:val="00983FBF"/>
    <w:rsid w:val="009840B8"/>
    <w:rsid w:val="0098445C"/>
    <w:rsid w:val="009845BA"/>
    <w:rsid w:val="0098471A"/>
    <w:rsid w:val="009847A1"/>
    <w:rsid w:val="00984BCC"/>
    <w:rsid w:val="00984C86"/>
    <w:rsid w:val="00985260"/>
    <w:rsid w:val="0098580E"/>
    <w:rsid w:val="00985A42"/>
    <w:rsid w:val="00985AFE"/>
    <w:rsid w:val="00985B2A"/>
    <w:rsid w:val="0098603F"/>
    <w:rsid w:val="009860DC"/>
    <w:rsid w:val="00986137"/>
    <w:rsid w:val="009863F9"/>
    <w:rsid w:val="009864FA"/>
    <w:rsid w:val="00986866"/>
    <w:rsid w:val="00986A66"/>
    <w:rsid w:val="00986B88"/>
    <w:rsid w:val="00986C09"/>
    <w:rsid w:val="00986E3E"/>
    <w:rsid w:val="00986EAC"/>
    <w:rsid w:val="009870BB"/>
    <w:rsid w:val="00987207"/>
    <w:rsid w:val="00987AB6"/>
    <w:rsid w:val="00987E48"/>
    <w:rsid w:val="00990222"/>
    <w:rsid w:val="009902B5"/>
    <w:rsid w:val="009902E5"/>
    <w:rsid w:val="00990689"/>
    <w:rsid w:val="0099092A"/>
    <w:rsid w:val="00990973"/>
    <w:rsid w:val="00990A03"/>
    <w:rsid w:val="00990A94"/>
    <w:rsid w:val="00990F0D"/>
    <w:rsid w:val="00990FA7"/>
    <w:rsid w:val="0099109C"/>
    <w:rsid w:val="0099112E"/>
    <w:rsid w:val="009913E8"/>
    <w:rsid w:val="00991629"/>
    <w:rsid w:val="00991732"/>
    <w:rsid w:val="00991760"/>
    <w:rsid w:val="009917B7"/>
    <w:rsid w:val="00991AF1"/>
    <w:rsid w:val="00991E74"/>
    <w:rsid w:val="00992085"/>
    <w:rsid w:val="009922FF"/>
    <w:rsid w:val="0099241F"/>
    <w:rsid w:val="009924BF"/>
    <w:rsid w:val="0099258C"/>
    <w:rsid w:val="009925C2"/>
    <w:rsid w:val="00992697"/>
    <w:rsid w:val="009929E9"/>
    <w:rsid w:val="00992B03"/>
    <w:rsid w:val="00992F97"/>
    <w:rsid w:val="009930D5"/>
    <w:rsid w:val="0099313A"/>
    <w:rsid w:val="00993698"/>
    <w:rsid w:val="00993876"/>
    <w:rsid w:val="0099426C"/>
    <w:rsid w:val="00994322"/>
    <w:rsid w:val="009943E8"/>
    <w:rsid w:val="00994428"/>
    <w:rsid w:val="00994447"/>
    <w:rsid w:val="0099447B"/>
    <w:rsid w:val="00994575"/>
    <w:rsid w:val="00994BCC"/>
    <w:rsid w:val="00994D00"/>
    <w:rsid w:val="00994E57"/>
    <w:rsid w:val="00995107"/>
    <w:rsid w:val="0099523F"/>
    <w:rsid w:val="00995288"/>
    <w:rsid w:val="009957C7"/>
    <w:rsid w:val="00995ADC"/>
    <w:rsid w:val="00995AE4"/>
    <w:rsid w:val="00995DA6"/>
    <w:rsid w:val="009960D6"/>
    <w:rsid w:val="0099622B"/>
    <w:rsid w:val="009962FD"/>
    <w:rsid w:val="009963D1"/>
    <w:rsid w:val="00996855"/>
    <w:rsid w:val="00996933"/>
    <w:rsid w:val="00996B34"/>
    <w:rsid w:val="00996C24"/>
    <w:rsid w:val="00996FB8"/>
    <w:rsid w:val="00997205"/>
    <w:rsid w:val="00997399"/>
    <w:rsid w:val="009975F0"/>
    <w:rsid w:val="0099779B"/>
    <w:rsid w:val="00997EED"/>
    <w:rsid w:val="009A0319"/>
    <w:rsid w:val="009A0BAF"/>
    <w:rsid w:val="009A0BBB"/>
    <w:rsid w:val="009A0F5C"/>
    <w:rsid w:val="009A0FD1"/>
    <w:rsid w:val="009A1065"/>
    <w:rsid w:val="009A10DA"/>
    <w:rsid w:val="009A11F7"/>
    <w:rsid w:val="009A12F9"/>
    <w:rsid w:val="009A1655"/>
    <w:rsid w:val="009A1AAA"/>
    <w:rsid w:val="009A1B7E"/>
    <w:rsid w:val="009A1C1E"/>
    <w:rsid w:val="009A1C49"/>
    <w:rsid w:val="009A1CA8"/>
    <w:rsid w:val="009A2112"/>
    <w:rsid w:val="009A2235"/>
    <w:rsid w:val="009A22D2"/>
    <w:rsid w:val="009A2B48"/>
    <w:rsid w:val="009A2C1E"/>
    <w:rsid w:val="009A2E32"/>
    <w:rsid w:val="009A306E"/>
    <w:rsid w:val="009A30B9"/>
    <w:rsid w:val="009A3131"/>
    <w:rsid w:val="009A37E2"/>
    <w:rsid w:val="009A38EA"/>
    <w:rsid w:val="009A4175"/>
    <w:rsid w:val="009A4319"/>
    <w:rsid w:val="009A47A4"/>
    <w:rsid w:val="009A4C5C"/>
    <w:rsid w:val="009A4C6E"/>
    <w:rsid w:val="009A4EA5"/>
    <w:rsid w:val="009A4F18"/>
    <w:rsid w:val="009A5376"/>
    <w:rsid w:val="009A54B2"/>
    <w:rsid w:val="009A555A"/>
    <w:rsid w:val="009A5606"/>
    <w:rsid w:val="009A59F2"/>
    <w:rsid w:val="009A5B51"/>
    <w:rsid w:val="009A6215"/>
    <w:rsid w:val="009A65C3"/>
    <w:rsid w:val="009A685B"/>
    <w:rsid w:val="009A6BE5"/>
    <w:rsid w:val="009A6F14"/>
    <w:rsid w:val="009A7024"/>
    <w:rsid w:val="009A70E5"/>
    <w:rsid w:val="009A73AB"/>
    <w:rsid w:val="009A73ED"/>
    <w:rsid w:val="009B0076"/>
    <w:rsid w:val="009B01AC"/>
    <w:rsid w:val="009B028C"/>
    <w:rsid w:val="009B0482"/>
    <w:rsid w:val="009B0543"/>
    <w:rsid w:val="009B06FB"/>
    <w:rsid w:val="009B076C"/>
    <w:rsid w:val="009B0D37"/>
    <w:rsid w:val="009B0E28"/>
    <w:rsid w:val="009B17A8"/>
    <w:rsid w:val="009B1822"/>
    <w:rsid w:val="009B18E8"/>
    <w:rsid w:val="009B190B"/>
    <w:rsid w:val="009B19A5"/>
    <w:rsid w:val="009B1A46"/>
    <w:rsid w:val="009B201A"/>
    <w:rsid w:val="009B2137"/>
    <w:rsid w:val="009B235A"/>
    <w:rsid w:val="009B241D"/>
    <w:rsid w:val="009B26C0"/>
    <w:rsid w:val="009B2876"/>
    <w:rsid w:val="009B313F"/>
    <w:rsid w:val="009B322D"/>
    <w:rsid w:val="009B35DF"/>
    <w:rsid w:val="009B36E9"/>
    <w:rsid w:val="009B41DB"/>
    <w:rsid w:val="009B41F0"/>
    <w:rsid w:val="009B4830"/>
    <w:rsid w:val="009B486E"/>
    <w:rsid w:val="009B4A90"/>
    <w:rsid w:val="009B4AA9"/>
    <w:rsid w:val="009B4B28"/>
    <w:rsid w:val="009B4EDF"/>
    <w:rsid w:val="009B527A"/>
    <w:rsid w:val="009B539E"/>
    <w:rsid w:val="009B53DA"/>
    <w:rsid w:val="009B562A"/>
    <w:rsid w:val="009B58FC"/>
    <w:rsid w:val="009B59D2"/>
    <w:rsid w:val="009B5D13"/>
    <w:rsid w:val="009B5D14"/>
    <w:rsid w:val="009B5D85"/>
    <w:rsid w:val="009B5FAD"/>
    <w:rsid w:val="009B5FEA"/>
    <w:rsid w:val="009B5FF4"/>
    <w:rsid w:val="009B6375"/>
    <w:rsid w:val="009B683C"/>
    <w:rsid w:val="009B6A25"/>
    <w:rsid w:val="009B6AA3"/>
    <w:rsid w:val="009B6B11"/>
    <w:rsid w:val="009B6DDF"/>
    <w:rsid w:val="009B6F37"/>
    <w:rsid w:val="009B6F7E"/>
    <w:rsid w:val="009B71BA"/>
    <w:rsid w:val="009B784C"/>
    <w:rsid w:val="009C040E"/>
    <w:rsid w:val="009C04A4"/>
    <w:rsid w:val="009C0545"/>
    <w:rsid w:val="009C0C77"/>
    <w:rsid w:val="009C0E3F"/>
    <w:rsid w:val="009C0E57"/>
    <w:rsid w:val="009C1162"/>
    <w:rsid w:val="009C154D"/>
    <w:rsid w:val="009C17F9"/>
    <w:rsid w:val="009C18B5"/>
    <w:rsid w:val="009C1BDD"/>
    <w:rsid w:val="009C2172"/>
    <w:rsid w:val="009C2329"/>
    <w:rsid w:val="009C245A"/>
    <w:rsid w:val="009C2493"/>
    <w:rsid w:val="009C2764"/>
    <w:rsid w:val="009C2A2D"/>
    <w:rsid w:val="009C2A8E"/>
    <w:rsid w:val="009C2D9B"/>
    <w:rsid w:val="009C2F7B"/>
    <w:rsid w:val="009C3339"/>
    <w:rsid w:val="009C3398"/>
    <w:rsid w:val="009C36F2"/>
    <w:rsid w:val="009C37F8"/>
    <w:rsid w:val="009C391A"/>
    <w:rsid w:val="009C3C19"/>
    <w:rsid w:val="009C3D23"/>
    <w:rsid w:val="009C3D5C"/>
    <w:rsid w:val="009C3F0E"/>
    <w:rsid w:val="009C3F72"/>
    <w:rsid w:val="009C41E0"/>
    <w:rsid w:val="009C42B9"/>
    <w:rsid w:val="009C49DA"/>
    <w:rsid w:val="009C4B25"/>
    <w:rsid w:val="009C4E15"/>
    <w:rsid w:val="009C4FB2"/>
    <w:rsid w:val="009C517E"/>
    <w:rsid w:val="009C522A"/>
    <w:rsid w:val="009C527F"/>
    <w:rsid w:val="009C529D"/>
    <w:rsid w:val="009C5798"/>
    <w:rsid w:val="009C5805"/>
    <w:rsid w:val="009C58D3"/>
    <w:rsid w:val="009C5CE0"/>
    <w:rsid w:val="009C5DF7"/>
    <w:rsid w:val="009C60AD"/>
    <w:rsid w:val="009C612A"/>
    <w:rsid w:val="009C6230"/>
    <w:rsid w:val="009C63F2"/>
    <w:rsid w:val="009C63FF"/>
    <w:rsid w:val="009C64C2"/>
    <w:rsid w:val="009C6619"/>
    <w:rsid w:val="009C66E3"/>
    <w:rsid w:val="009C68A8"/>
    <w:rsid w:val="009C6C2E"/>
    <w:rsid w:val="009C6EAB"/>
    <w:rsid w:val="009C77D2"/>
    <w:rsid w:val="009C7AAA"/>
    <w:rsid w:val="009D02FD"/>
    <w:rsid w:val="009D0552"/>
    <w:rsid w:val="009D087A"/>
    <w:rsid w:val="009D115F"/>
    <w:rsid w:val="009D15C8"/>
    <w:rsid w:val="009D183F"/>
    <w:rsid w:val="009D18A0"/>
    <w:rsid w:val="009D195C"/>
    <w:rsid w:val="009D1C3D"/>
    <w:rsid w:val="009D1C4C"/>
    <w:rsid w:val="009D1E5C"/>
    <w:rsid w:val="009D1F7B"/>
    <w:rsid w:val="009D1FB6"/>
    <w:rsid w:val="009D216B"/>
    <w:rsid w:val="009D220C"/>
    <w:rsid w:val="009D24B6"/>
    <w:rsid w:val="009D2692"/>
    <w:rsid w:val="009D2738"/>
    <w:rsid w:val="009D28B7"/>
    <w:rsid w:val="009D28EA"/>
    <w:rsid w:val="009D2A5A"/>
    <w:rsid w:val="009D2B3B"/>
    <w:rsid w:val="009D2B48"/>
    <w:rsid w:val="009D2B51"/>
    <w:rsid w:val="009D2C57"/>
    <w:rsid w:val="009D2EA8"/>
    <w:rsid w:val="009D322C"/>
    <w:rsid w:val="009D33DF"/>
    <w:rsid w:val="009D37F1"/>
    <w:rsid w:val="009D3996"/>
    <w:rsid w:val="009D3A7C"/>
    <w:rsid w:val="009D4012"/>
    <w:rsid w:val="009D431B"/>
    <w:rsid w:val="009D49B5"/>
    <w:rsid w:val="009D4BC2"/>
    <w:rsid w:val="009D4E40"/>
    <w:rsid w:val="009D5176"/>
    <w:rsid w:val="009D5306"/>
    <w:rsid w:val="009D5495"/>
    <w:rsid w:val="009D559E"/>
    <w:rsid w:val="009D56D2"/>
    <w:rsid w:val="009D5783"/>
    <w:rsid w:val="009D5909"/>
    <w:rsid w:val="009D5DC7"/>
    <w:rsid w:val="009D5E50"/>
    <w:rsid w:val="009D620F"/>
    <w:rsid w:val="009D6297"/>
    <w:rsid w:val="009D62A8"/>
    <w:rsid w:val="009D648A"/>
    <w:rsid w:val="009D653F"/>
    <w:rsid w:val="009D6686"/>
    <w:rsid w:val="009D698B"/>
    <w:rsid w:val="009D69B1"/>
    <w:rsid w:val="009D6ACA"/>
    <w:rsid w:val="009D6EF7"/>
    <w:rsid w:val="009D713C"/>
    <w:rsid w:val="009D74D4"/>
    <w:rsid w:val="009D7C9F"/>
    <w:rsid w:val="009D7D74"/>
    <w:rsid w:val="009D7E75"/>
    <w:rsid w:val="009D7F63"/>
    <w:rsid w:val="009E0235"/>
    <w:rsid w:val="009E0271"/>
    <w:rsid w:val="009E0408"/>
    <w:rsid w:val="009E0CEF"/>
    <w:rsid w:val="009E101F"/>
    <w:rsid w:val="009E12C0"/>
    <w:rsid w:val="009E160C"/>
    <w:rsid w:val="009E1717"/>
    <w:rsid w:val="009E177B"/>
    <w:rsid w:val="009E1A9B"/>
    <w:rsid w:val="009E2C72"/>
    <w:rsid w:val="009E2D4D"/>
    <w:rsid w:val="009E2F79"/>
    <w:rsid w:val="009E319A"/>
    <w:rsid w:val="009E3218"/>
    <w:rsid w:val="009E3572"/>
    <w:rsid w:val="009E37AD"/>
    <w:rsid w:val="009E39FE"/>
    <w:rsid w:val="009E3B0C"/>
    <w:rsid w:val="009E3F0A"/>
    <w:rsid w:val="009E40B5"/>
    <w:rsid w:val="009E41E1"/>
    <w:rsid w:val="009E41F8"/>
    <w:rsid w:val="009E432F"/>
    <w:rsid w:val="009E4585"/>
    <w:rsid w:val="009E45F7"/>
    <w:rsid w:val="009E47C7"/>
    <w:rsid w:val="009E4922"/>
    <w:rsid w:val="009E4B47"/>
    <w:rsid w:val="009E4CB1"/>
    <w:rsid w:val="009E4F19"/>
    <w:rsid w:val="009E4F28"/>
    <w:rsid w:val="009E5160"/>
    <w:rsid w:val="009E51FB"/>
    <w:rsid w:val="009E54EA"/>
    <w:rsid w:val="009E57B0"/>
    <w:rsid w:val="009E5B81"/>
    <w:rsid w:val="009E5CA2"/>
    <w:rsid w:val="009E6143"/>
    <w:rsid w:val="009E6330"/>
    <w:rsid w:val="009E665A"/>
    <w:rsid w:val="009E66EE"/>
    <w:rsid w:val="009E6761"/>
    <w:rsid w:val="009E6787"/>
    <w:rsid w:val="009E67B2"/>
    <w:rsid w:val="009E682F"/>
    <w:rsid w:val="009E6993"/>
    <w:rsid w:val="009E6A3B"/>
    <w:rsid w:val="009E6B5A"/>
    <w:rsid w:val="009E6D3E"/>
    <w:rsid w:val="009E70D9"/>
    <w:rsid w:val="009E72C8"/>
    <w:rsid w:val="009E7706"/>
    <w:rsid w:val="009E7769"/>
    <w:rsid w:val="009E7A05"/>
    <w:rsid w:val="009E7B77"/>
    <w:rsid w:val="009E7C88"/>
    <w:rsid w:val="009F017B"/>
    <w:rsid w:val="009F0196"/>
    <w:rsid w:val="009F01EE"/>
    <w:rsid w:val="009F0359"/>
    <w:rsid w:val="009F0403"/>
    <w:rsid w:val="009F04EB"/>
    <w:rsid w:val="009F0537"/>
    <w:rsid w:val="009F0542"/>
    <w:rsid w:val="009F05B0"/>
    <w:rsid w:val="009F0B8E"/>
    <w:rsid w:val="009F0D02"/>
    <w:rsid w:val="009F0DA3"/>
    <w:rsid w:val="009F0E47"/>
    <w:rsid w:val="009F0F5C"/>
    <w:rsid w:val="009F1CB0"/>
    <w:rsid w:val="009F1F97"/>
    <w:rsid w:val="009F20A5"/>
    <w:rsid w:val="009F2472"/>
    <w:rsid w:val="009F2B54"/>
    <w:rsid w:val="009F2B6B"/>
    <w:rsid w:val="009F2C54"/>
    <w:rsid w:val="009F2DA4"/>
    <w:rsid w:val="009F2E4C"/>
    <w:rsid w:val="009F2E74"/>
    <w:rsid w:val="009F372F"/>
    <w:rsid w:val="009F3918"/>
    <w:rsid w:val="009F3CCA"/>
    <w:rsid w:val="009F3D00"/>
    <w:rsid w:val="009F3F48"/>
    <w:rsid w:val="009F403F"/>
    <w:rsid w:val="009F4076"/>
    <w:rsid w:val="009F40B7"/>
    <w:rsid w:val="009F46AC"/>
    <w:rsid w:val="009F49B6"/>
    <w:rsid w:val="009F57E4"/>
    <w:rsid w:val="009F5898"/>
    <w:rsid w:val="009F58BD"/>
    <w:rsid w:val="009F5925"/>
    <w:rsid w:val="009F5B32"/>
    <w:rsid w:val="009F5B87"/>
    <w:rsid w:val="009F5BAA"/>
    <w:rsid w:val="009F608F"/>
    <w:rsid w:val="009F6340"/>
    <w:rsid w:val="009F6875"/>
    <w:rsid w:val="009F6A9F"/>
    <w:rsid w:val="009F6AED"/>
    <w:rsid w:val="009F6CAA"/>
    <w:rsid w:val="009F7091"/>
    <w:rsid w:val="009F711C"/>
    <w:rsid w:val="009F7563"/>
    <w:rsid w:val="009F7980"/>
    <w:rsid w:val="009F79B5"/>
    <w:rsid w:val="009F7AFA"/>
    <w:rsid w:val="009F7C3F"/>
    <w:rsid w:val="009F7D0C"/>
    <w:rsid w:val="009F7E7C"/>
    <w:rsid w:val="00A00173"/>
    <w:rsid w:val="00A003FD"/>
    <w:rsid w:val="00A01668"/>
    <w:rsid w:val="00A0185C"/>
    <w:rsid w:val="00A01993"/>
    <w:rsid w:val="00A01E54"/>
    <w:rsid w:val="00A01EA8"/>
    <w:rsid w:val="00A02094"/>
    <w:rsid w:val="00A02125"/>
    <w:rsid w:val="00A023B8"/>
    <w:rsid w:val="00A02BF9"/>
    <w:rsid w:val="00A02E31"/>
    <w:rsid w:val="00A034D9"/>
    <w:rsid w:val="00A037E9"/>
    <w:rsid w:val="00A03801"/>
    <w:rsid w:val="00A03862"/>
    <w:rsid w:val="00A03A86"/>
    <w:rsid w:val="00A03C24"/>
    <w:rsid w:val="00A03F01"/>
    <w:rsid w:val="00A040F7"/>
    <w:rsid w:val="00A04167"/>
    <w:rsid w:val="00A04363"/>
    <w:rsid w:val="00A0446E"/>
    <w:rsid w:val="00A04E04"/>
    <w:rsid w:val="00A04E1B"/>
    <w:rsid w:val="00A04E9E"/>
    <w:rsid w:val="00A04FA1"/>
    <w:rsid w:val="00A05369"/>
    <w:rsid w:val="00A05511"/>
    <w:rsid w:val="00A0556B"/>
    <w:rsid w:val="00A05AED"/>
    <w:rsid w:val="00A06078"/>
    <w:rsid w:val="00A06089"/>
    <w:rsid w:val="00A0627F"/>
    <w:rsid w:val="00A064DF"/>
    <w:rsid w:val="00A0659A"/>
    <w:rsid w:val="00A0666F"/>
    <w:rsid w:val="00A06B5F"/>
    <w:rsid w:val="00A06D05"/>
    <w:rsid w:val="00A06EAF"/>
    <w:rsid w:val="00A074A8"/>
    <w:rsid w:val="00A07570"/>
    <w:rsid w:val="00A07733"/>
    <w:rsid w:val="00A07B88"/>
    <w:rsid w:val="00A07C96"/>
    <w:rsid w:val="00A07D16"/>
    <w:rsid w:val="00A10096"/>
    <w:rsid w:val="00A100C2"/>
    <w:rsid w:val="00A10388"/>
    <w:rsid w:val="00A103A2"/>
    <w:rsid w:val="00A103EF"/>
    <w:rsid w:val="00A106CB"/>
    <w:rsid w:val="00A10B20"/>
    <w:rsid w:val="00A10B90"/>
    <w:rsid w:val="00A10E6D"/>
    <w:rsid w:val="00A11062"/>
    <w:rsid w:val="00A11224"/>
    <w:rsid w:val="00A11360"/>
    <w:rsid w:val="00A113D2"/>
    <w:rsid w:val="00A11592"/>
    <w:rsid w:val="00A11598"/>
    <w:rsid w:val="00A1161A"/>
    <w:rsid w:val="00A11917"/>
    <w:rsid w:val="00A11B25"/>
    <w:rsid w:val="00A11C9D"/>
    <w:rsid w:val="00A120D8"/>
    <w:rsid w:val="00A122FE"/>
    <w:rsid w:val="00A123BC"/>
    <w:rsid w:val="00A12689"/>
    <w:rsid w:val="00A1268B"/>
    <w:rsid w:val="00A126C8"/>
    <w:rsid w:val="00A128D9"/>
    <w:rsid w:val="00A12A3A"/>
    <w:rsid w:val="00A12DFB"/>
    <w:rsid w:val="00A13070"/>
    <w:rsid w:val="00A13071"/>
    <w:rsid w:val="00A13373"/>
    <w:rsid w:val="00A13874"/>
    <w:rsid w:val="00A13A11"/>
    <w:rsid w:val="00A13A25"/>
    <w:rsid w:val="00A13CC5"/>
    <w:rsid w:val="00A13D80"/>
    <w:rsid w:val="00A14846"/>
    <w:rsid w:val="00A14991"/>
    <w:rsid w:val="00A14D5F"/>
    <w:rsid w:val="00A14EF8"/>
    <w:rsid w:val="00A14F9F"/>
    <w:rsid w:val="00A1502B"/>
    <w:rsid w:val="00A15267"/>
    <w:rsid w:val="00A152E4"/>
    <w:rsid w:val="00A1570B"/>
    <w:rsid w:val="00A1597B"/>
    <w:rsid w:val="00A159BE"/>
    <w:rsid w:val="00A15B0C"/>
    <w:rsid w:val="00A15D2C"/>
    <w:rsid w:val="00A15EAE"/>
    <w:rsid w:val="00A1601B"/>
    <w:rsid w:val="00A164D0"/>
    <w:rsid w:val="00A164DB"/>
    <w:rsid w:val="00A16652"/>
    <w:rsid w:val="00A1678C"/>
    <w:rsid w:val="00A16963"/>
    <w:rsid w:val="00A16A7E"/>
    <w:rsid w:val="00A171B2"/>
    <w:rsid w:val="00A1739D"/>
    <w:rsid w:val="00A17459"/>
    <w:rsid w:val="00A176FC"/>
    <w:rsid w:val="00A178B3"/>
    <w:rsid w:val="00A179D7"/>
    <w:rsid w:val="00A17A55"/>
    <w:rsid w:val="00A17ADC"/>
    <w:rsid w:val="00A17DBA"/>
    <w:rsid w:val="00A17EE6"/>
    <w:rsid w:val="00A17FFD"/>
    <w:rsid w:val="00A20016"/>
    <w:rsid w:val="00A20075"/>
    <w:rsid w:val="00A206E7"/>
    <w:rsid w:val="00A2080A"/>
    <w:rsid w:val="00A20BFE"/>
    <w:rsid w:val="00A20C0F"/>
    <w:rsid w:val="00A20C34"/>
    <w:rsid w:val="00A2110A"/>
    <w:rsid w:val="00A211F3"/>
    <w:rsid w:val="00A21568"/>
    <w:rsid w:val="00A217E0"/>
    <w:rsid w:val="00A217FB"/>
    <w:rsid w:val="00A21935"/>
    <w:rsid w:val="00A21A3A"/>
    <w:rsid w:val="00A21AD3"/>
    <w:rsid w:val="00A21DD3"/>
    <w:rsid w:val="00A21F89"/>
    <w:rsid w:val="00A226C8"/>
    <w:rsid w:val="00A226D0"/>
    <w:rsid w:val="00A2296B"/>
    <w:rsid w:val="00A22C33"/>
    <w:rsid w:val="00A22C7F"/>
    <w:rsid w:val="00A22D27"/>
    <w:rsid w:val="00A22F70"/>
    <w:rsid w:val="00A230D7"/>
    <w:rsid w:val="00A23612"/>
    <w:rsid w:val="00A23B8D"/>
    <w:rsid w:val="00A23D64"/>
    <w:rsid w:val="00A23EB2"/>
    <w:rsid w:val="00A24052"/>
    <w:rsid w:val="00A246FA"/>
    <w:rsid w:val="00A2470C"/>
    <w:rsid w:val="00A2477E"/>
    <w:rsid w:val="00A24B95"/>
    <w:rsid w:val="00A24C8E"/>
    <w:rsid w:val="00A259A6"/>
    <w:rsid w:val="00A25AAE"/>
    <w:rsid w:val="00A25FD9"/>
    <w:rsid w:val="00A26118"/>
    <w:rsid w:val="00A26464"/>
    <w:rsid w:val="00A26633"/>
    <w:rsid w:val="00A26835"/>
    <w:rsid w:val="00A2685D"/>
    <w:rsid w:val="00A2687B"/>
    <w:rsid w:val="00A26A62"/>
    <w:rsid w:val="00A26D2B"/>
    <w:rsid w:val="00A26F3E"/>
    <w:rsid w:val="00A270A5"/>
    <w:rsid w:val="00A27B1D"/>
    <w:rsid w:val="00A27DAE"/>
    <w:rsid w:val="00A30044"/>
    <w:rsid w:val="00A3028E"/>
    <w:rsid w:val="00A302FB"/>
    <w:rsid w:val="00A3042D"/>
    <w:rsid w:val="00A30649"/>
    <w:rsid w:val="00A30948"/>
    <w:rsid w:val="00A30A78"/>
    <w:rsid w:val="00A30F79"/>
    <w:rsid w:val="00A30FF1"/>
    <w:rsid w:val="00A31504"/>
    <w:rsid w:val="00A31526"/>
    <w:rsid w:val="00A315FE"/>
    <w:rsid w:val="00A31638"/>
    <w:rsid w:val="00A3181F"/>
    <w:rsid w:val="00A3185A"/>
    <w:rsid w:val="00A318CD"/>
    <w:rsid w:val="00A31AD7"/>
    <w:rsid w:val="00A31DEC"/>
    <w:rsid w:val="00A31E1B"/>
    <w:rsid w:val="00A31E53"/>
    <w:rsid w:val="00A32341"/>
    <w:rsid w:val="00A325A9"/>
    <w:rsid w:val="00A328E6"/>
    <w:rsid w:val="00A32967"/>
    <w:rsid w:val="00A32A74"/>
    <w:rsid w:val="00A32B6E"/>
    <w:rsid w:val="00A32C5F"/>
    <w:rsid w:val="00A32CF0"/>
    <w:rsid w:val="00A32DC2"/>
    <w:rsid w:val="00A32DFE"/>
    <w:rsid w:val="00A33247"/>
    <w:rsid w:val="00A33290"/>
    <w:rsid w:val="00A33304"/>
    <w:rsid w:val="00A3382E"/>
    <w:rsid w:val="00A33871"/>
    <w:rsid w:val="00A338AF"/>
    <w:rsid w:val="00A33BD2"/>
    <w:rsid w:val="00A33C93"/>
    <w:rsid w:val="00A33D8C"/>
    <w:rsid w:val="00A34412"/>
    <w:rsid w:val="00A345CA"/>
    <w:rsid w:val="00A3494E"/>
    <w:rsid w:val="00A34B1C"/>
    <w:rsid w:val="00A35686"/>
    <w:rsid w:val="00A35F24"/>
    <w:rsid w:val="00A36244"/>
    <w:rsid w:val="00A36361"/>
    <w:rsid w:val="00A36491"/>
    <w:rsid w:val="00A366A5"/>
    <w:rsid w:val="00A3680D"/>
    <w:rsid w:val="00A36B81"/>
    <w:rsid w:val="00A36DB5"/>
    <w:rsid w:val="00A36EDA"/>
    <w:rsid w:val="00A36FCE"/>
    <w:rsid w:val="00A3709B"/>
    <w:rsid w:val="00A37832"/>
    <w:rsid w:val="00A37AD9"/>
    <w:rsid w:val="00A37B8C"/>
    <w:rsid w:val="00A37D6A"/>
    <w:rsid w:val="00A401B7"/>
    <w:rsid w:val="00A4043E"/>
    <w:rsid w:val="00A404AD"/>
    <w:rsid w:val="00A409B8"/>
    <w:rsid w:val="00A40AD3"/>
    <w:rsid w:val="00A40F0E"/>
    <w:rsid w:val="00A40FF1"/>
    <w:rsid w:val="00A41130"/>
    <w:rsid w:val="00A41230"/>
    <w:rsid w:val="00A41359"/>
    <w:rsid w:val="00A41991"/>
    <w:rsid w:val="00A41EFA"/>
    <w:rsid w:val="00A422EE"/>
    <w:rsid w:val="00A422F2"/>
    <w:rsid w:val="00A4237B"/>
    <w:rsid w:val="00A423D9"/>
    <w:rsid w:val="00A4247C"/>
    <w:rsid w:val="00A4275D"/>
    <w:rsid w:val="00A4277F"/>
    <w:rsid w:val="00A427E9"/>
    <w:rsid w:val="00A42DF1"/>
    <w:rsid w:val="00A43154"/>
    <w:rsid w:val="00A4318B"/>
    <w:rsid w:val="00A43499"/>
    <w:rsid w:val="00A434C7"/>
    <w:rsid w:val="00A4381E"/>
    <w:rsid w:val="00A438C8"/>
    <w:rsid w:val="00A43A69"/>
    <w:rsid w:val="00A43A98"/>
    <w:rsid w:val="00A43C5A"/>
    <w:rsid w:val="00A43D24"/>
    <w:rsid w:val="00A44077"/>
    <w:rsid w:val="00A44084"/>
    <w:rsid w:val="00A44188"/>
    <w:rsid w:val="00A441C7"/>
    <w:rsid w:val="00A44792"/>
    <w:rsid w:val="00A447FF"/>
    <w:rsid w:val="00A44B27"/>
    <w:rsid w:val="00A44DBC"/>
    <w:rsid w:val="00A44FE3"/>
    <w:rsid w:val="00A45264"/>
    <w:rsid w:val="00A452F9"/>
    <w:rsid w:val="00A4549A"/>
    <w:rsid w:val="00A45A12"/>
    <w:rsid w:val="00A45B0C"/>
    <w:rsid w:val="00A45B3B"/>
    <w:rsid w:val="00A46378"/>
    <w:rsid w:val="00A46427"/>
    <w:rsid w:val="00A4652E"/>
    <w:rsid w:val="00A465B3"/>
    <w:rsid w:val="00A4682B"/>
    <w:rsid w:val="00A4684B"/>
    <w:rsid w:val="00A46ACF"/>
    <w:rsid w:val="00A46BA4"/>
    <w:rsid w:val="00A46DDA"/>
    <w:rsid w:val="00A46F0B"/>
    <w:rsid w:val="00A470AE"/>
    <w:rsid w:val="00A47374"/>
    <w:rsid w:val="00A47BF6"/>
    <w:rsid w:val="00A47DD6"/>
    <w:rsid w:val="00A500E9"/>
    <w:rsid w:val="00A502F0"/>
    <w:rsid w:val="00A5073E"/>
    <w:rsid w:val="00A507AB"/>
    <w:rsid w:val="00A509EB"/>
    <w:rsid w:val="00A50CF0"/>
    <w:rsid w:val="00A50F59"/>
    <w:rsid w:val="00A51047"/>
    <w:rsid w:val="00A513D1"/>
    <w:rsid w:val="00A51761"/>
    <w:rsid w:val="00A5176A"/>
    <w:rsid w:val="00A517B3"/>
    <w:rsid w:val="00A51929"/>
    <w:rsid w:val="00A51BED"/>
    <w:rsid w:val="00A51C0D"/>
    <w:rsid w:val="00A51C28"/>
    <w:rsid w:val="00A51CD2"/>
    <w:rsid w:val="00A51D2B"/>
    <w:rsid w:val="00A51EEB"/>
    <w:rsid w:val="00A52A14"/>
    <w:rsid w:val="00A52B5B"/>
    <w:rsid w:val="00A52F51"/>
    <w:rsid w:val="00A52FFA"/>
    <w:rsid w:val="00A53113"/>
    <w:rsid w:val="00A534F8"/>
    <w:rsid w:val="00A53543"/>
    <w:rsid w:val="00A53AAA"/>
    <w:rsid w:val="00A53E4A"/>
    <w:rsid w:val="00A5403A"/>
    <w:rsid w:val="00A54243"/>
    <w:rsid w:val="00A54642"/>
    <w:rsid w:val="00A5469A"/>
    <w:rsid w:val="00A54788"/>
    <w:rsid w:val="00A548B2"/>
    <w:rsid w:val="00A54954"/>
    <w:rsid w:val="00A54CB5"/>
    <w:rsid w:val="00A54F46"/>
    <w:rsid w:val="00A55103"/>
    <w:rsid w:val="00A55164"/>
    <w:rsid w:val="00A552B7"/>
    <w:rsid w:val="00A55713"/>
    <w:rsid w:val="00A55A91"/>
    <w:rsid w:val="00A5621E"/>
    <w:rsid w:val="00A5627A"/>
    <w:rsid w:val="00A563C9"/>
    <w:rsid w:val="00A5681A"/>
    <w:rsid w:val="00A56830"/>
    <w:rsid w:val="00A56896"/>
    <w:rsid w:val="00A56B53"/>
    <w:rsid w:val="00A56C1D"/>
    <w:rsid w:val="00A56D7D"/>
    <w:rsid w:val="00A5701F"/>
    <w:rsid w:val="00A57330"/>
    <w:rsid w:val="00A57564"/>
    <w:rsid w:val="00A57857"/>
    <w:rsid w:val="00A579EA"/>
    <w:rsid w:val="00A57CCE"/>
    <w:rsid w:val="00A57E43"/>
    <w:rsid w:val="00A6025D"/>
    <w:rsid w:val="00A603C2"/>
    <w:rsid w:val="00A6046C"/>
    <w:rsid w:val="00A606CA"/>
    <w:rsid w:val="00A607EC"/>
    <w:rsid w:val="00A6084A"/>
    <w:rsid w:val="00A60990"/>
    <w:rsid w:val="00A60AD0"/>
    <w:rsid w:val="00A60BEA"/>
    <w:rsid w:val="00A60FA1"/>
    <w:rsid w:val="00A6120C"/>
    <w:rsid w:val="00A61A83"/>
    <w:rsid w:val="00A61B2D"/>
    <w:rsid w:val="00A622A6"/>
    <w:rsid w:val="00A624F7"/>
    <w:rsid w:val="00A627AB"/>
    <w:rsid w:val="00A62AD8"/>
    <w:rsid w:val="00A62B40"/>
    <w:rsid w:val="00A62BAB"/>
    <w:rsid w:val="00A62CFA"/>
    <w:rsid w:val="00A62D27"/>
    <w:rsid w:val="00A62F65"/>
    <w:rsid w:val="00A630DF"/>
    <w:rsid w:val="00A6341D"/>
    <w:rsid w:val="00A63655"/>
    <w:rsid w:val="00A636FA"/>
    <w:rsid w:val="00A637F3"/>
    <w:rsid w:val="00A63C37"/>
    <w:rsid w:val="00A63E2D"/>
    <w:rsid w:val="00A64086"/>
    <w:rsid w:val="00A644AE"/>
    <w:rsid w:val="00A64EDC"/>
    <w:rsid w:val="00A6522B"/>
    <w:rsid w:val="00A65457"/>
    <w:rsid w:val="00A65556"/>
    <w:rsid w:val="00A65684"/>
    <w:rsid w:val="00A65949"/>
    <w:rsid w:val="00A65A6B"/>
    <w:rsid w:val="00A65BF9"/>
    <w:rsid w:val="00A65E74"/>
    <w:rsid w:val="00A66001"/>
    <w:rsid w:val="00A666A3"/>
    <w:rsid w:val="00A66900"/>
    <w:rsid w:val="00A66C3A"/>
    <w:rsid w:val="00A66DD7"/>
    <w:rsid w:val="00A66EC0"/>
    <w:rsid w:val="00A6739F"/>
    <w:rsid w:val="00A67535"/>
    <w:rsid w:val="00A676CE"/>
    <w:rsid w:val="00A679D1"/>
    <w:rsid w:val="00A67FEE"/>
    <w:rsid w:val="00A702E7"/>
    <w:rsid w:val="00A703F1"/>
    <w:rsid w:val="00A70622"/>
    <w:rsid w:val="00A70770"/>
    <w:rsid w:val="00A70856"/>
    <w:rsid w:val="00A70A06"/>
    <w:rsid w:val="00A70E98"/>
    <w:rsid w:val="00A70FB2"/>
    <w:rsid w:val="00A71024"/>
    <w:rsid w:val="00A7110A"/>
    <w:rsid w:val="00A712EF"/>
    <w:rsid w:val="00A713CC"/>
    <w:rsid w:val="00A714FF"/>
    <w:rsid w:val="00A71539"/>
    <w:rsid w:val="00A71A8E"/>
    <w:rsid w:val="00A71C2F"/>
    <w:rsid w:val="00A71DB8"/>
    <w:rsid w:val="00A71E17"/>
    <w:rsid w:val="00A72014"/>
    <w:rsid w:val="00A727D0"/>
    <w:rsid w:val="00A7285F"/>
    <w:rsid w:val="00A72AC9"/>
    <w:rsid w:val="00A72AEB"/>
    <w:rsid w:val="00A72C31"/>
    <w:rsid w:val="00A72C44"/>
    <w:rsid w:val="00A72F33"/>
    <w:rsid w:val="00A7313D"/>
    <w:rsid w:val="00A73211"/>
    <w:rsid w:val="00A733B0"/>
    <w:rsid w:val="00A733C6"/>
    <w:rsid w:val="00A7341C"/>
    <w:rsid w:val="00A7346D"/>
    <w:rsid w:val="00A736D5"/>
    <w:rsid w:val="00A73A0C"/>
    <w:rsid w:val="00A73B7B"/>
    <w:rsid w:val="00A743F9"/>
    <w:rsid w:val="00A74675"/>
    <w:rsid w:val="00A74894"/>
    <w:rsid w:val="00A75688"/>
    <w:rsid w:val="00A756E1"/>
    <w:rsid w:val="00A758FF"/>
    <w:rsid w:val="00A75910"/>
    <w:rsid w:val="00A75A58"/>
    <w:rsid w:val="00A75AE6"/>
    <w:rsid w:val="00A75C02"/>
    <w:rsid w:val="00A75DD4"/>
    <w:rsid w:val="00A75E28"/>
    <w:rsid w:val="00A76166"/>
    <w:rsid w:val="00A76176"/>
    <w:rsid w:val="00A76459"/>
    <w:rsid w:val="00A765D6"/>
    <w:rsid w:val="00A76AD4"/>
    <w:rsid w:val="00A76E74"/>
    <w:rsid w:val="00A76F07"/>
    <w:rsid w:val="00A77133"/>
    <w:rsid w:val="00A77627"/>
    <w:rsid w:val="00A77CD9"/>
    <w:rsid w:val="00A77E82"/>
    <w:rsid w:val="00A77F18"/>
    <w:rsid w:val="00A80099"/>
    <w:rsid w:val="00A80414"/>
    <w:rsid w:val="00A8047C"/>
    <w:rsid w:val="00A80787"/>
    <w:rsid w:val="00A809CD"/>
    <w:rsid w:val="00A80A07"/>
    <w:rsid w:val="00A80B59"/>
    <w:rsid w:val="00A80D64"/>
    <w:rsid w:val="00A80F50"/>
    <w:rsid w:val="00A8119A"/>
    <w:rsid w:val="00A81212"/>
    <w:rsid w:val="00A8134B"/>
    <w:rsid w:val="00A81583"/>
    <w:rsid w:val="00A81676"/>
    <w:rsid w:val="00A8173C"/>
    <w:rsid w:val="00A81748"/>
    <w:rsid w:val="00A817E3"/>
    <w:rsid w:val="00A817EF"/>
    <w:rsid w:val="00A81903"/>
    <w:rsid w:val="00A82130"/>
    <w:rsid w:val="00A82425"/>
    <w:rsid w:val="00A82448"/>
    <w:rsid w:val="00A8287D"/>
    <w:rsid w:val="00A82998"/>
    <w:rsid w:val="00A829A9"/>
    <w:rsid w:val="00A82C98"/>
    <w:rsid w:val="00A83169"/>
    <w:rsid w:val="00A83201"/>
    <w:rsid w:val="00A834DB"/>
    <w:rsid w:val="00A835A4"/>
    <w:rsid w:val="00A8368C"/>
    <w:rsid w:val="00A83834"/>
    <w:rsid w:val="00A83925"/>
    <w:rsid w:val="00A83CA4"/>
    <w:rsid w:val="00A84254"/>
    <w:rsid w:val="00A84314"/>
    <w:rsid w:val="00A843DB"/>
    <w:rsid w:val="00A8464F"/>
    <w:rsid w:val="00A84A88"/>
    <w:rsid w:val="00A84CFE"/>
    <w:rsid w:val="00A84F6E"/>
    <w:rsid w:val="00A85093"/>
    <w:rsid w:val="00A8593B"/>
    <w:rsid w:val="00A85980"/>
    <w:rsid w:val="00A85ADD"/>
    <w:rsid w:val="00A85B15"/>
    <w:rsid w:val="00A85BBB"/>
    <w:rsid w:val="00A85BC1"/>
    <w:rsid w:val="00A85BD4"/>
    <w:rsid w:val="00A85CA8"/>
    <w:rsid w:val="00A86A44"/>
    <w:rsid w:val="00A86FB0"/>
    <w:rsid w:val="00A87033"/>
    <w:rsid w:val="00A87B28"/>
    <w:rsid w:val="00A87F16"/>
    <w:rsid w:val="00A900D9"/>
    <w:rsid w:val="00A90160"/>
    <w:rsid w:val="00A9027A"/>
    <w:rsid w:val="00A90E28"/>
    <w:rsid w:val="00A90EB3"/>
    <w:rsid w:val="00A9136A"/>
    <w:rsid w:val="00A91431"/>
    <w:rsid w:val="00A91846"/>
    <w:rsid w:val="00A918ED"/>
    <w:rsid w:val="00A91B4D"/>
    <w:rsid w:val="00A91B61"/>
    <w:rsid w:val="00A91F42"/>
    <w:rsid w:val="00A92164"/>
    <w:rsid w:val="00A921A8"/>
    <w:rsid w:val="00A928BB"/>
    <w:rsid w:val="00A92B2F"/>
    <w:rsid w:val="00A92C1F"/>
    <w:rsid w:val="00A9305B"/>
    <w:rsid w:val="00A932B0"/>
    <w:rsid w:val="00A935B4"/>
    <w:rsid w:val="00A937AA"/>
    <w:rsid w:val="00A938DD"/>
    <w:rsid w:val="00A93961"/>
    <w:rsid w:val="00A93A43"/>
    <w:rsid w:val="00A93DE8"/>
    <w:rsid w:val="00A93E1E"/>
    <w:rsid w:val="00A943B8"/>
    <w:rsid w:val="00A945E0"/>
    <w:rsid w:val="00A9465D"/>
    <w:rsid w:val="00A94676"/>
    <w:rsid w:val="00A9477B"/>
    <w:rsid w:val="00A94AA1"/>
    <w:rsid w:val="00A94B1C"/>
    <w:rsid w:val="00A94B61"/>
    <w:rsid w:val="00A94BDD"/>
    <w:rsid w:val="00A95110"/>
    <w:rsid w:val="00A95213"/>
    <w:rsid w:val="00A9528E"/>
    <w:rsid w:val="00A95781"/>
    <w:rsid w:val="00A95838"/>
    <w:rsid w:val="00A95906"/>
    <w:rsid w:val="00A95ADC"/>
    <w:rsid w:val="00A95F3C"/>
    <w:rsid w:val="00A96415"/>
    <w:rsid w:val="00A964D5"/>
    <w:rsid w:val="00A96CB5"/>
    <w:rsid w:val="00A96D60"/>
    <w:rsid w:val="00A96DA5"/>
    <w:rsid w:val="00A96DE8"/>
    <w:rsid w:val="00A97210"/>
    <w:rsid w:val="00A975AE"/>
    <w:rsid w:val="00A97606"/>
    <w:rsid w:val="00A9783B"/>
    <w:rsid w:val="00A97AA4"/>
    <w:rsid w:val="00A97F17"/>
    <w:rsid w:val="00AA0051"/>
    <w:rsid w:val="00AA03C8"/>
    <w:rsid w:val="00AA052A"/>
    <w:rsid w:val="00AA0588"/>
    <w:rsid w:val="00AA0813"/>
    <w:rsid w:val="00AA0830"/>
    <w:rsid w:val="00AA08A2"/>
    <w:rsid w:val="00AA0960"/>
    <w:rsid w:val="00AA0B1D"/>
    <w:rsid w:val="00AA0CBB"/>
    <w:rsid w:val="00AA0D0A"/>
    <w:rsid w:val="00AA0D1E"/>
    <w:rsid w:val="00AA130E"/>
    <w:rsid w:val="00AA14E0"/>
    <w:rsid w:val="00AA19E8"/>
    <w:rsid w:val="00AA1A3A"/>
    <w:rsid w:val="00AA1E04"/>
    <w:rsid w:val="00AA210F"/>
    <w:rsid w:val="00AA235A"/>
    <w:rsid w:val="00AA2777"/>
    <w:rsid w:val="00AA2E43"/>
    <w:rsid w:val="00AA32D5"/>
    <w:rsid w:val="00AA3564"/>
    <w:rsid w:val="00AA3D33"/>
    <w:rsid w:val="00AA3EFA"/>
    <w:rsid w:val="00AA43D9"/>
    <w:rsid w:val="00AA4569"/>
    <w:rsid w:val="00AA47D3"/>
    <w:rsid w:val="00AA4914"/>
    <w:rsid w:val="00AA49E1"/>
    <w:rsid w:val="00AA4BDF"/>
    <w:rsid w:val="00AA4CB2"/>
    <w:rsid w:val="00AA4EFC"/>
    <w:rsid w:val="00AA4F42"/>
    <w:rsid w:val="00AA50BB"/>
    <w:rsid w:val="00AA530A"/>
    <w:rsid w:val="00AA56D3"/>
    <w:rsid w:val="00AA5A77"/>
    <w:rsid w:val="00AA5E74"/>
    <w:rsid w:val="00AA5F10"/>
    <w:rsid w:val="00AA6007"/>
    <w:rsid w:val="00AA6ABF"/>
    <w:rsid w:val="00AA6B37"/>
    <w:rsid w:val="00AA6BF4"/>
    <w:rsid w:val="00AA6EC1"/>
    <w:rsid w:val="00AA6F35"/>
    <w:rsid w:val="00AA78CE"/>
    <w:rsid w:val="00AA7D01"/>
    <w:rsid w:val="00AB00A4"/>
    <w:rsid w:val="00AB0299"/>
    <w:rsid w:val="00AB02C3"/>
    <w:rsid w:val="00AB02CC"/>
    <w:rsid w:val="00AB0929"/>
    <w:rsid w:val="00AB0A09"/>
    <w:rsid w:val="00AB0AE2"/>
    <w:rsid w:val="00AB0E03"/>
    <w:rsid w:val="00AB11E1"/>
    <w:rsid w:val="00AB147F"/>
    <w:rsid w:val="00AB1C03"/>
    <w:rsid w:val="00AB1D13"/>
    <w:rsid w:val="00AB207D"/>
    <w:rsid w:val="00AB24AF"/>
    <w:rsid w:val="00AB2711"/>
    <w:rsid w:val="00AB304D"/>
    <w:rsid w:val="00AB3072"/>
    <w:rsid w:val="00AB328B"/>
    <w:rsid w:val="00AB343B"/>
    <w:rsid w:val="00AB364F"/>
    <w:rsid w:val="00AB380C"/>
    <w:rsid w:val="00AB3AEC"/>
    <w:rsid w:val="00AB3EE5"/>
    <w:rsid w:val="00AB415D"/>
    <w:rsid w:val="00AB4387"/>
    <w:rsid w:val="00AB45AD"/>
    <w:rsid w:val="00AB4777"/>
    <w:rsid w:val="00AB4976"/>
    <w:rsid w:val="00AB49D5"/>
    <w:rsid w:val="00AB4C6E"/>
    <w:rsid w:val="00AB4CD3"/>
    <w:rsid w:val="00AB4DE5"/>
    <w:rsid w:val="00AB56EA"/>
    <w:rsid w:val="00AB5BDB"/>
    <w:rsid w:val="00AB5C50"/>
    <w:rsid w:val="00AB5D31"/>
    <w:rsid w:val="00AB5F63"/>
    <w:rsid w:val="00AB60C5"/>
    <w:rsid w:val="00AB6127"/>
    <w:rsid w:val="00AB61B1"/>
    <w:rsid w:val="00AB62BD"/>
    <w:rsid w:val="00AB643A"/>
    <w:rsid w:val="00AB65FE"/>
    <w:rsid w:val="00AB677E"/>
    <w:rsid w:val="00AB695F"/>
    <w:rsid w:val="00AB6AD0"/>
    <w:rsid w:val="00AB6B10"/>
    <w:rsid w:val="00AB6BFB"/>
    <w:rsid w:val="00AB6CB2"/>
    <w:rsid w:val="00AB6F03"/>
    <w:rsid w:val="00AB6F71"/>
    <w:rsid w:val="00AB735E"/>
    <w:rsid w:val="00AB7C4A"/>
    <w:rsid w:val="00AB7E48"/>
    <w:rsid w:val="00AB7F34"/>
    <w:rsid w:val="00AC00FD"/>
    <w:rsid w:val="00AC02F1"/>
    <w:rsid w:val="00AC0345"/>
    <w:rsid w:val="00AC0581"/>
    <w:rsid w:val="00AC0701"/>
    <w:rsid w:val="00AC10C7"/>
    <w:rsid w:val="00AC1255"/>
    <w:rsid w:val="00AC13BC"/>
    <w:rsid w:val="00AC1B64"/>
    <w:rsid w:val="00AC1B77"/>
    <w:rsid w:val="00AC1D20"/>
    <w:rsid w:val="00AC1E72"/>
    <w:rsid w:val="00AC1F79"/>
    <w:rsid w:val="00AC211B"/>
    <w:rsid w:val="00AC22DB"/>
    <w:rsid w:val="00AC266E"/>
    <w:rsid w:val="00AC2A53"/>
    <w:rsid w:val="00AC2A97"/>
    <w:rsid w:val="00AC2A99"/>
    <w:rsid w:val="00AC2DEF"/>
    <w:rsid w:val="00AC2F2D"/>
    <w:rsid w:val="00AC2F3F"/>
    <w:rsid w:val="00AC2F49"/>
    <w:rsid w:val="00AC2FAA"/>
    <w:rsid w:val="00AC31A3"/>
    <w:rsid w:val="00AC3270"/>
    <w:rsid w:val="00AC32E7"/>
    <w:rsid w:val="00AC36FD"/>
    <w:rsid w:val="00AC375D"/>
    <w:rsid w:val="00AC390B"/>
    <w:rsid w:val="00AC39A1"/>
    <w:rsid w:val="00AC3B3E"/>
    <w:rsid w:val="00AC3FF3"/>
    <w:rsid w:val="00AC4162"/>
    <w:rsid w:val="00AC41C4"/>
    <w:rsid w:val="00AC44BE"/>
    <w:rsid w:val="00AC44EB"/>
    <w:rsid w:val="00AC4647"/>
    <w:rsid w:val="00AC46AF"/>
    <w:rsid w:val="00AC48E6"/>
    <w:rsid w:val="00AC4952"/>
    <w:rsid w:val="00AC4A7F"/>
    <w:rsid w:val="00AC4ACF"/>
    <w:rsid w:val="00AC4E4D"/>
    <w:rsid w:val="00AC4E5D"/>
    <w:rsid w:val="00AC51B9"/>
    <w:rsid w:val="00AC5316"/>
    <w:rsid w:val="00AC531D"/>
    <w:rsid w:val="00AC53CA"/>
    <w:rsid w:val="00AC55FC"/>
    <w:rsid w:val="00AC5E26"/>
    <w:rsid w:val="00AC5EF4"/>
    <w:rsid w:val="00AC6087"/>
    <w:rsid w:val="00AC62E3"/>
    <w:rsid w:val="00AC636D"/>
    <w:rsid w:val="00AC6494"/>
    <w:rsid w:val="00AC65EB"/>
    <w:rsid w:val="00AC6743"/>
    <w:rsid w:val="00AC6746"/>
    <w:rsid w:val="00AC6B10"/>
    <w:rsid w:val="00AC6BF4"/>
    <w:rsid w:val="00AC6C75"/>
    <w:rsid w:val="00AC701E"/>
    <w:rsid w:val="00AC720F"/>
    <w:rsid w:val="00AC7297"/>
    <w:rsid w:val="00AC73EF"/>
    <w:rsid w:val="00AC74AC"/>
    <w:rsid w:val="00AC75F0"/>
    <w:rsid w:val="00AC77BC"/>
    <w:rsid w:val="00AC7DFD"/>
    <w:rsid w:val="00AC7E5E"/>
    <w:rsid w:val="00AC7F92"/>
    <w:rsid w:val="00AD007D"/>
    <w:rsid w:val="00AD037F"/>
    <w:rsid w:val="00AD0537"/>
    <w:rsid w:val="00AD05F9"/>
    <w:rsid w:val="00AD05FF"/>
    <w:rsid w:val="00AD0653"/>
    <w:rsid w:val="00AD0757"/>
    <w:rsid w:val="00AD08DE"/>
    <w:rsid w:val="00AD0A74"/>
    <w:rsid w:val="00AD0D24"/>
    <w:rsid w:val="00AD100D"/>
    <w:rsid w:val="00AD1062"/>
    <w:rsid w:val="00AD1280"/>
    <w:rsid w:val="00AD1780"/>
    <w:rsid w:val="00AD186C"/>
    <w:rsid w:val="00AD1993"/>
    <w:rsid w:val="00AD23E8"/>
    <w:rsid w:val="00AD27FE"/>
    <w:rsid w:val="00AD2975"/>
    <w:rsid w:val="00AD2A2C"/>
    <w:rsid w:val="00AD2AF8"/>
    <w:rsid w:val="00AD3103"/>
    <w:rsid w:val="00AD3266"/>
    <w:rsid w:val="00AD34B4"/>
    <w:rsid w:val="00AD350B"/>
    <w:rsid w:val="00AD3805"/>
    <w:rsid w:val="00AD386D"/>
    <w:rsid w:val="00AD3A50"/>
    <w:rsid w:val="00AD3AF8"/>
    <w:rsid w:val="00AD3DB6"/>
    <w:rsid w:val="00AD4116"/>
    <w:rsid w:val="00AD439E"/>
    <w:rsid w:val="00AD46BE"/>
    <w:rsid w:val="00AD4860"/>
    <w:rsid w:val="00AD4866"/>
    <w:rsid w:val="00AD4B4B"/>
    <w:rsid w:val="00AD4D01"/>
    <w:rsid w:val="00AD4D3A"/>
    <w:rsid w:val="00AD4D55"/>
    <w:rsid w:val="00AD51C3"/>
    <w:rsid w:val="00AD535E"/>
    <w:rsid w:val="00AD5558"/>
    <w:rsid w:val="00AD5645"/>
    <w:rsid w:val="00AD5C40"/>
    <w:rsid w:val="00AD5D25"/>
    <w:rsid w:val="00AD5D4B"/>
    <w:rsid w:val="00AD65D5"/>
    <w:rsid w:val="00AD692D"/>
    <w:rsid w:val="00AD69DA"/>
    <w:rsid w:val="00AD6E12"/>
    <w:rsid w:val="00AD6F63"/>
    <w:rsid w:val="00AD6FD9"/>
    <w:rsid w:val="00AD704F"/>
    <w:rsid w:val="00AD7054"/>
    <w:rsid w:val="00AD71BB"/>
    <w:rsid w:val="00AD730E"/>
    <w:rsid w:val="00AD7593"/>
    <w:rsid w:val="00AD7A57"/>
    <w:rsid w:val="00AD7B8E"/>
    <w:rsid w:val="00AE00C4"/>
    <w:rsid w:val="00AE033D"/>
    <w:rsid w:val="00AE0560"/>
    <w:rsid w:val="00AE0D27"/>
    <w:rsid w:val="00AE10A3"/>
    <w:rsid w:val="00AE10A9"/>
    <w:rsid w:val="00AE133F"/>
    <w:rsid w:val="00AE1478"/>
    <w:rsid w:val="00AE16D8"/>
    <w:rsid w:val="00AE196F"/>
    <w:rsid w:val="00AE1F09"/>
    <w:rsid w:val="00AE1FE0"/>
    <w:rsid w:val="00AE2428"/>
    <w:rsid w:val="00AE28F4"/>
    <w:rsid w:val="00AE2A18"/>
    <w:rsid w:val="00AE3294"/>
    <w:rsid w:val="00AE34AC"/>
    <w:rsid w:val="00AE3579"/>
    <w:rsid w:val="00AE3632"/>
    <w:rsid w:val="00AE402F"/>
    <w:rsid w:val="00AE4232"/>
    <w:rsid w:val="00AE430F"/>
    <w:rsid w:val="00AE4C7C"/>
    <w:rsid w:val="00AE4E27"/>
    <w:rsid w:val="00AE50C5"/>
    <w:rsid w:val="00AE513A"/>
    <w:rsid w:val="00AE5522"/>
    <w:rsid w:val="00AE584C"/>
    <w:rsid w:val="00AE5C96"/>
    <w:rsid w:val="00AE5D96"/>
    <w:rsid w:val="00AE5F7C"/>
    <w:rsid w:val="00AE606A"/>
    <w:rsid w:val="00AE60F3"/>
    <w:rsid w:val="00AE6239"/>
    <w:rsid w:val="00AE6470"/>
    <w:rsid w:val="00AE6577"/>
    <w:rsid w:val="00AE6622"/>
    <w:rsid w:val="00AE6761"/>
    <w:rsid w:val="00AE6801"/>
    <w:rsid w:val="00AE688F"/>
    <w:rsid w:val="00AE69F6"/>
    <w:rsid w:val="00AE6EA6"/>
    <w:rsid w:val="00AE7109"/>
    <w:rsid w:val="00AE71A0"/>
    <w:rsid w:val="00AE71D2"/>
    <w:rsid w:val="00AE75A8"/>
    <w:rsid w:val="00AE7701"/>
    <w:rsid w:val="00AE77B8"/>
    <w:rsid w:val="00AE7832"/>
    <w:rsid w:val="00AE7A21"/>
    <w:rsid w:val="00AE7EA3"/>
    <w:rsid w:val="00AE7F03"/>
    <w:rsid w:val="00AF0104"/>
    <w:rsid w:val="00AF0132"/>
    <w:rsid w:val="00AF02C0"/>
    <w:rsid w:val="00AF039A"/>
    <w:rsid w:val="00AF0CE2"/>
    <w:rsid w:val="00AF0EDD"/>
    <w:rsid w:val="00AF0F77"/>
    <w:rsid w:val="00AF1178"/>
    <w:rsid w:val="00AF1954"/>
    <w:rsid w:val="00AF1B1B"/>
    <w:rsid w:val="00AF1B3D"/>
    <w:rsid w:val="00AF1EE5"/>
    <w:rsid w:val="00AF2018"/>
    <w:rsid w:val="00AF223E"/>
    <w:rsid w:val="00AF2434"/>
    <w:rsid w:val="00AF2632"/>
    <w:rsid w:val="00AF26D6"/>
    <w:rsid w:val="00AF273E"/>
    <w:rsid w:val="00AF286C"/>
    <w:rsid w:val="00AF2DEA"/>
    <w:rsid w:val="00AF2ED0"/>
    <w:rsid w:val="00AF3004"/>
    <w:rsid w:val="00AF37DC"/>
    <w:rsid w:val="00AF3919"/>
    <w:rsid w:val="00AF3A67"/>
    <w:rsid w:val="00AF3D3F"/>
    <w:rsid w:val="00AF3E82"/>
    <w:rsid w:val="00AF41F8"/>
    <w:rsid w:val="00AF435A"/>
    <w:rsid w:val="00AF4418"/>
    <w:rsid w:val="00AF453D"/>
    <w:rsid w:val="00AF4759"/>
    <w:rsid w:val="00AF47A0"/>
    <w:rsid w:val="00AF4A0D"/>
    <w:rsid w:val="00AF4D89"/>
    <w:rsid w:val="00AF4E37"/>
    <w:rsid w:val="00AF52A7"/>
    <w:rsid w:val="00AF55A3"/>
    <w:rsid w:val="00AF5633"/>
    <w:rsid w:val="00AF5772"/>
    <w:rsid w:val="00AF5785"/>
    <w:rsid w:val="00AF5875"/>
    <w:rsid w:val="00AF5917"/>
    <w:rsid w:val="00AF5CDE"/>
    <w:rsid w:val="00AF5D70"/>
    <w:rsid w:val="00AF6106"/>
    <w:rsid w:val="00AF624D"/>
    <w:rsid w:val="00AF64B3"/>
    <w:rsid w:val="00AF64CD"/>
    <w:rsid w:val="00AF67B7"/>
    <w:rsid w:val="00AF683E"/>
    <w:rsid w:val="00AF694D"/>
    <w:rsid w:val="00AF6ADE"/>
    <w:rsid w:val="00AF705A"/>
    <w:rsid w:val="00AF740F"/>
    <w:rsid w:val="00AF78FE"/>
    <w:rsid w:val="00AF7A4F"/>
    <w:rsid w:val="00AF7C18"/>
    <w:rsid w:val="00AF7C66"/>
    <w:rsid w:val="00AF7E4C"/>
    <w:rsid w:val="00AF7E73"/>
    <w:rsid w:val="00B00895"/>
    <w:rsid w:val="00B00948"/>
    <w:rsid w:val="00B00D27"/>
    <w:rsid w:val="00B00E35"/>
    <w:rsid w:val="00B00EB5"/>
    <w:rsid w:val="00B01049"/>
    <w:rsid w:val="00B013A6"/>
    <w:rsid w:val="00B013FA"/>
    <w:rsid w:val="00B01739"/>
    <w:rsid w:val="00B017CE"/>
    <w:rsid w:val="00B01BA3"/>
    <w:rsid w:val="00B01BFA"/>
    <w:rsid w:val="00B01D38"/>
    <w:rsid w:val="00B021C6"/>
    <w:rsid w:val="00B02476"/>
    <w:rsid w:val="00B02681"/>
    <w:rsid w:val="00B02A6E"/>
    <w:rsid w:val="00B02BB8"/>
    <w:rsid w:val="00B02C47"/>
    <w:rsid w:val="00B0318D"/>
    <w:rsid w:val="00B032F0"/>
    <w:rsid w:val="00B03440"/>
    <w:rsid w:val="00B03968"/>
    <w:rsid w:val="00B03AF5"/>
    <w:rsid w:val="00B03D3A"/>
    <w:rsid w:val="00B03DCA"/>
    <w:rsid w:val="00B04010"/>
    <w:rsid w:val="00B04013"/>
    <w:rsid w:val="00B04347"/>
    <w:rsid w:val="00B045F3"/>
    <w:rsid w:val="00B04706"/>
    <w:rsid w:val="00B04E6A"/>
    <w:rsid w:val="00B0521E"/>
    <w:rsid w:val="00B05A60"/>
    <w:rsid w:val="00B05CD2"/>
    <w:rsid w:val="00B05D02"/>
    <w:rsid w:val="00B060EC"/>
    <w:rsid w:val="00B06300"/>
    <w:rsid w:val="00B06B7D"/>
    <w:rsid w:val="00B06C9C"/>
    <w:rsid w:val="00B06CE0"/>
    <w:rsid w:val="00B0728D"/>
    <w:rsid w:val="00B072B5"/>
    <w:rsid w:val="00B07420"/>
    <w:rsid w:val="00B075C4"/>
    <w:rsid w:val="00B07719"/>
    <w:rsid w:val="00B0797B"/>
    <w:rsid w:val="00B079B0"/>
    <w:rsid w:val="00B07D29"/>
    <w:rsid w:val="00B07ECE"/>
    <w:rsid w:val="00B10095"/>
    <w:rsid w:val="00B100ED"/>
    <w:rsid w:val="00B103D1"/>
    <w:rsid w:val="00B104B3"/>
    <w:rsid w:val="00B10702"/>
    <w:rsid w:val="00B10A44"/>
    <w:rsid w:val="00B10B2B"/>
    <w:rsid w:val="00B11135"/>
    <w:rsid w:val="00B111BD"/>
    <w:rsid w:val="00B11246"/>
    <w:rsid w:val="00B11997"/>
    <w:rsid w:val="00B11C7C"/>
    <w:rsid w:val="00B11D2D"/>
    <w:rsid w:val="00B1242B"/>
    <w:rsid w:val="00B127D1"/>
    <w:rsid w:val="00B12ACE"/>
    <w:rsid w:val="00B12B09"/>
    <w:rsid w:val="00B12CA6"/>
    <w:rsid w:val="00B130D0"/>
    <w:rsid w:val="00B132CE"/>
    <w:rsid w:val="00B13A08"/>
    <w:rsid w:val="00B13B5A"/>
    <w:rsid w:val="00B140B7"/>
    <w:rsid w:val="00B14352"/>
    <w:rsid w:val="00B14415"/>
    <w:rsid w:val="00B14724"/>
    <w:rsid w:val="00B14737"/>
    <w:rsid w:val="00B14869"/>
    <w:rsid w:val="00B14AE0"/>
    <w:rsid w:val="00B14B34"/>
    <w:rsid w:val="00B150E5"/>
    <w:rsid w:val="00B15284"/>
    <w:rsid w:val="00B1595C"/>
    <w:rsid w:val="00B15A42"/>
    <w:rsid w:val="00B16469"/>
    <w:rsid w:val="00B1694F"/>
    <w:rsid w:val="00B170C1"/>
    <w:rsid w:val="00B171D3"/>
    <w:rsid w:val="00B174FC"/>
    <w:rsid w:val="00B175F0"/>
    <w:rsid w:val="00B17772"/>
    <w:rsid w:val="00B179C4"/>
    <w:rsid w:val="00B17E74"/>
    <w:rsid w:val="00B20150"/>
    <w:rsid w:val="00B201FA"/>
    <w:rsid w:val="00B202DC"/>
    <w:rsid w:val="00B20379"/>
    <w:rsid w:val="00B2058C"/>
    <w:rsid w:val="00B2078C"/>
    <w:rsid w:val="00B208CB"/>
    <w:rsid w:val="00B20AA8"/>
    <w:rsid w:val="00B20ED7"/>
    <w:rsid w:val="00B210F9"/>
    <w:rsid w:val="00B2138F"/>
    <w:rsid w:val="00B21390"/>
    <w:rsid w:val="00B21567"/>
    <w:rsid w:val="00B21637"/>
    <w:rsid w:val="00B216AD"/>
    <w:rsid w:val="00B218DB"/>
    <w:rsid w:val="00B21D1F"/>
    <w:rsid w:val="00B21F85"/>
    <w:rsid w:val="00B22079"/>
    <w:rsid w:val="00B22308"/>
    <w:rsid w:val="00B22636"/>
    <w:rsid w:val="00B2267F"/>
    <w:rsid w:val="00B22742"/>
    <w:rsid w:val="00B22901"/>
    <w:rsid w:val="00B22A71"/>
    <w:rsid w:val="00B22C7F"/>
    <w:rsid w:val="00B22DD2"/>
    <w:rsid w:val="00B22EEA"/>
    <w:rsid w:val="00B23109"/>
    <w:rsid w:val="00B23388"/>
    <w:rsid w:val="00B233C7"/>
    <w:rsid w:val="00B233F9"/>
    <w:rsid w:val="00B2345F"/>
    <w:rsid w:val="00B23557"/>
    <w:rsid w:val="00B236A9"/>
    <w:rsid w:val="00B2399D"/>
    <w:rsid w:val="00B23C5D"/>
    <w:rsid w:val="00B24138"/>
    <w:rsid w:val="00B2417D"/>
    <w:rsid w:val="00B2441B"/>
    <w:rsid w:val="00B246E7"/>
    <w:rsid w:val="00B247A8"/>
    <w:rsid w:val="00B248BD"/>
    <w:rsid w:val="00B2498D"/>
    <w:rsid w:val="00B24F0A"/>
    <w:rsid w:val="00B24F9D"/>
    <w:rsid w:val="00B25329"/>
    <w:rsid w:val="00B25650"/>
    <w:rsid w:val="00B257EF"/>
    <w:rsid w:val="00B262D0"/>
    <w:rsid w:val="00B263B1"/>
    <w:rsid w:val="00B2649D"/>
    <w:rsid w:val="00B26638"/>
    <w:rsid w:val="00B26AB1"/>
    <w:rsid w:val="00B26B37"/>
    <w:rsid w:val="00B26B84"/>
    <w:rsid w:val="00B2707C"/>
    <w:rsid w:val="00B277BD"/>
    <w:rsid w:val="00B279DF"/>
    <w:rsid w:val="00B27A66"/>
    <w:rsid w:val="00B27B8A"/>
    <w:rsid w:val="00B27BE3"/>
    <w:rsid w:val="00B303F7"/>
    <w:rsid w:val="00B3040A"/>
    <w:rsid w:val="00B3063D"/>
    <w:rsid w:val="00B306BF"/>
    <w:rsid w:val="00B309D3"/>
    <w:rsid w:val="00B30BE8"/>
    <w:rsid w:val="00B31182"/>
    <w:rsid w:val="00B31A39"/>
    <w:rsid w:val="00B31CF2"/>
    <w:rsid w:val="00B31DFD"/>
    <w:rsid w:val="00B3202C"/>
    <w:rsid w:val="00B3214C"/>
    <w:rsid w:val="00B32194"/>
    <w:rsid w:val="00B321D2"/>
    <w:rsid w:val="00B3230A"/>
    <w:rsid w:val="00B3245D"/>
    <w:rsid w:val="00B32D0C"/>
    <w:rsid w:val="00B32DDE"/>
    <w:rsid w:val="00B32E35"/>
    <w:rsid w:val="00B33227"/>
    <w:rsid w:val="00B332D5"/>
    <w:rsid w:val="00B33A50"/>
    <w:rsid w:val="00B33D0B"/>
    <w:rsid w:val="00B348FD"/>
    <w:rsid w:val="00B3490F"/>
    <w:rsid w:val="00B34CF7"/>
    <w:rsid w:val="00B3544D"/>
    <w:rsid w:val="00B3560B"/>
    <w:rsid w:val="00B35778"/>
    <w:rsid w:val="00B35A63"/>
    <w:rsid w:val="00B35D6E"/>
    <w:rsid w:val="00B35F0B"/>
    <w:rsid w:val="00B362D6"/>
    <w:rsid w:val="00B3643E"/>
    <w:rsid w:val="00B364CA"/>
    <w:rsid w:val="00B3669D"/>
    <w:rsid w:val="00B369C6"/>
    <w:rsid w:val="00B36B7A"/>
    <w:rsid w:val="00B37309"/>
    <w:rsid w:val="00B37840"/>
    <w:rsid w:val="00B37908"/>
    <w:rsid w:val="00B37A9F"/>
    <w:rsid w:val="00B37C83"/>
    <w:rsid w:val="00B37D07"/>
    <w:rsid w:val="00B37E92"/>
    <w:rsid w:val="00B4043B"/>
    <w:rsid w:val="00B4046F"/>
    <w:rsid w:val="00B40661"/>
    <w:rsid w:val="00B40862"/>
    <w:rsid w:val="00B40A25"/>
    <w:rsid w:val="00B40D64"/>
    <w:rsid w:val="00B40DAB"/>
    <w:rsid w:val="00B40E4E"/>
    <w:rsid w:val="00B41215"/>
    <w:rsid w:val="00B4179F"/>
    <w:rsid w:val="00B417C3"/>
    <w:rsid w:val="00B41AEF"/>
    <w:rsid w:val="00B41B43"/>
    <w:rsid w:val="00B41BF5"/>
    <w:rsid w:val="00B41EFC"/>
    <w:rsid w:val="00B42095"/>
    <w:rsid w:val="00B420E3"/>
    <w:rsid w:val="00B42312"/>
    <w:rsid w:val="00B424AC"/>
    <w:rsid w:val="00B427EC"/>
    <w:rsid w:val="00B42B95"/>
    <w:rsid w:val="00B42D48"/>
    <w:rsid w:val="00B433D1"/>
    <w:rsid w:val="00B43E69"/>
    <w:rsid w:val="00B445E0"/>
    <w:rsid w:val="00B445E6"/>
    <w:rsid w:val="00B448B6"/>
    <w:rsid w:val="00B44956"/>
    <w:rsid w:val="00B44999"/>
    <w:rsid w:val="00B44A0E"/>
    <w:rsid w:val="00B44AB2"/>
    <w:rsid w:val="00B44C26"/>
    <w:rsid w:val="00B44F19"/>
    <w:rsid w:val="00B45150"/>
    <w:rsid w:val="00B456C1"/>
    <w:rsid w:val="00B45A93"/>
    <w:rsid w:val="00B466A5"/>
    <w:rsid w:val="00B466C1"/>
    <w:rsid w:val="00B4684B"/>
    <w:rsid w:val="00B469B5"/>
    <w:rsid w:val="00B46AF7"/>
    <w:rsid w:val="00B46B29"/>
    <w:rsid w:val="00B46EF7"/>
    <w:rsid w:val="00B46F5E"/>
    <w:rsid w:val="00B473DB"/>
    <w:rsid w:val="00B4780E"/>
    <w:rsid w:val="00B47B76"/>
    <w:rsid w:val="00B47BFA"/>
    <w:rsid w:val="00B50092"/>
    <w:rsid w:val="00B5011D"/>
    <w:rsid w:val="00B50207"/>
    <w:rsid w:val="00B5028C"/>
    <w:rsid w:val="00B503D0"/>
    <w:rsid w:val="00B506C8"/>
    <w:rsid w:val="00B50775"/>
    <w:rsid w:val="00B5090B"/>
    <w:rsid w:val="00B50ECD"/>
    <w:rsid w:val="00B50EF8"/>
    <w:rsid w:val="00B50FC8"/>
    <w:rsid w:val="00B50FCD"/>
    <w:rsid w:val="00B513F2"/>
    <w:rsid w:val="00B514D4"/>
    <w:rsid w:val="00B5156E"/>
    <w:rsid w:val="00B51959"/>
    <w:rsid w:val="00B51D41"/>
    <w:rsid w:val="00B51DFF"/>
    <w:rsid w:val="00B51EA9"/>
    <w:rsid w:val="00B51FC4"/>
    <w:rsid w:val="00B520E1"/>
    <w:rsid w:val="00B5211F"/>
    <w:rsid w:val="00B521EA"/>
    <w:rsid w:val="00B52508"/>
    <w:rsid w:val="00B52557"/>
    <w:rsid w:val="00B52584"/>
    <w:rsid w:val="00B52AFF"/>
    <w:rsid w:val="00B52C83"/>
    <w:rsid w:val="00B52D68"/>
    <w:rsid w:val="00B53406"/>
    <w:rsid w:val="00B53533"/>
    <w:rsid w:val="00B536BA"/>
    <w:rsid w:val="00B53A90"/>
    <w:rsid w:val="00B53C1A"/>
    <w:rsid w:val="00B53E28"/>
    <w:rsid w:val="00B53E9B"/>
    <w:rsid w:val="00B54001"/>
    <w:rsid w:val="00B54004"/>
    <w:rsid w:val="00B544B5"/>
    <w:rsid w:val="00B545D9"/>
    <w:rsid w:val="00B546C7"/>
    <w:rsid w:val="00B54889"/>
    <w:rsid w:val="00B54891"/>
    <w:rsid w:val="00B54B6B"/>
    <w:rsid w:val="00B54C21"/>
    <w:rsid w:val="00B55227"/>
    <w:rsid w:val="00B552DA"/>
    <w:rsid w:val="00B5560A"/>
    <w:rsid w:val="00B55837"/>
    <w:rsid w:val="00B55939"/>
    <w:rsid w:val="00B55E0D"/>
    <w:rsid w:val="00B55F8E"/>
    <w:rsid w:val="00B563B6"/>
    <w:rsid w:val="00B56B12"/>
    <w:rsid w:val="00B56BEA"/>
    <w:rsid w:val="00B56E97"/>
    <w:rsid w:val="00B56FA5"/>
    <w:rsid w:val="00B570DE"/>
    <w:rsid w:val="00B57332"/>
    <w:rsid w:val="00B57567"/>
    <w:rsid w:val="00B5779B"/>
    <w:rsid w:val="00B577D6"/>
    <w:rsid w:val="00B578DC"/>
    <w:rsid w:val="00B578FD"/>
    <w:rsid w:val="00B579E8"/>
    <w:rsid w:val="00B579F9"/>
    <w:rsid w:val="00B57A34"/>
    <w:rsid w:val="00B57B85"/>
    <w:rsid w:val="00B57D22"/>
    <w:rsid w:val="00B57E8A"/>
    <w:rsid w:val="00B60063"/>
    <w:rsid w:val="00B60192"/>
    <w:rsid w:val="00B60415"/>
    <w:rsid w:val="00B60485"/>
    <w:rsid w:val="00B604FD"/>
    <w:rsid w:val="00B60F6D"/>
    <w:rsid w:val="00B610CF"/>
    <w:rsid w:val="00B61134"/>
    <w:rsid w:val="00B6126A"/>
    <w:rsid w:val="00B6156E"/>
    <w:rsid w:val="00B616AB"/>
    <w:rsid w:val="00B61957"/>
    <w:rsid w:val="00B619F9"/>
    <w:rsid w:val="00B61DA5"/>
    <w:rsid w:val="00B61EC9"/>
    <w:rsid w:val="00B622A9"/>
    <w:rsid w:val="00B62361"/>
    <w:rsid w:val="00B625EF"/>
    <w:rsid w:val="00B62C71"/>
    <w:rsid w:val="00B62DE0"/>
    <w:rsid w:val="00B63110"/>
    <w:rsid w:val="00B63192"/>
    <w:rsid w:val="00B634FF"/>
    <w:rsid w:val="00B635D1"/>
    <w:rsid w:val="00B63EE4"/>
    <w:rsid w:val="00B63F5E"/>
    <w:rsid w:val="00B640E8"/>
    <w:rsid w:val="00B64742"/>
    <w:rsid w:val="00B647B7"/>
    <w:rsid w:val="00B648E3"/>
    <w:rsid w:val="00B64939"/>
    <w:rsid w:val="00B64C21"/>
    <w:rsid w:val="00B64E01"/>
    <w:rsid w:val="00B6547E"/>
    <w:rsid w:val="00B659CA"/>
    <w:rsid w:val="00B662A5"/>
    <w:rsid w:val="00B662FA"/>
    <w:rsid w:val="00B668DE"/>
    <w:rsid w:val="00B668F4"/>
    <w:rsid w:val="00B66E97"/>
    <w:rsid w:val="00B6733B"/>
    <w:rsid w:val="00B6737F"/>
    <w:rsid w:val="00B673EA"/>
    <w:rsid w:val="00B6781F"/>
    <w:rsid w:val="00B67848"/>
    <w:rsid w:val="00B67C56"/>
    <w:rsid w:val="00B67C58"/>
    <w:rsid w:val="00B7022E"/>
    <w:rsid w:val="00B7033F"/>
    <w:rsid w:val="00B7088E"/>
    <w:rsid w:val="00B709CF"/>
    <w:rsid w:val="00B70A5F"/>
    <w:rsid w:val="00B70EA6"/>
    <w:rsid w:val="00B71012"/>
    <w:rsid w:val="00B71231"/>
    <w:rsid w:val="00B7139B"/>
    <w:rsid w:val="00B71A51"/>
    <w:rsid w:val="00B71EEF"/>
    <w:rsid w:val="00B71FBB"/>
    <w:rsid w:val="00B72788"/>
    <w:rsid w:val="00B72978"/>
    <w:rsid w:val="00B72A08"/>
    <w:rsid w:val="00B72CF9"/>
    <w:rsid w:val="00B72E12"/>
    <w:rsid w:val="00B7310C"/>
    <w:rsid w:val="00B73776"/>
    <w:rsid w:val="00B7388E"/>
    <w:rsid w:val="00B738BD"/>
    <w:rsid w:val="00B738C1"/>
    <w:rsid w:val="00B73B07"/>
    <w:rsid w:val="00B73B4D"/>
    <w:rsid w:val="00B73BC9"/>
    <w:rsid w:val="00B73E30"/>
    <w:rsid w:val="00B745C4"/>
    <w:rsid w:val="00B74B78"/>
    <w:rsid w:val="00B74D1C"/>
    <w:rsid w:val="00B75014"/>
    <w:rsid w:val="00B75128"/>
    <w:rsid w:val="00B7531C"/>
    <w:rsid w:val="00B75437"/>
    <w:rsid w:val="00B75716"/>
    <w:rsid w:val="00B75B81"/>
    <w:rsid w:val="00B75D84"/>
    <w:rsid w:val="00B75DD3"/>
    <w:rsid w:val="00B75E62"/>
    <w:rsid w:val="00B75EEB"/>
    <w:rsid w:val="00B7621F"/>
    <w:rsid w:val="00B762AB"/>
    <w:rsid w:val="00B7635B"/>
    <w:rsid w:val="00B768BF"/>
    <w:rsid w:val="00B768F6"/>
    <w:rsid w:val="00B769FA"/>
    <w:rsid w:val="00B76D53"/>
    <w:rsid w:val="00B76E5F"/>
    <w:rsid w:val="00B772B1"/>
    <w:rsid w:val="00B7732F"/>
    <w:rsid w:val="00B7743F"/>
    <w:rsid w:val="00B77457"/>
    <w:rsid w:val="00B77702"/>
    <w:rsid w:val="00B777D0"/>
    <w:rsid w:val="00B77DEB"/>
    <w:rsid w:val="00B77E7D"/>
    <w:rsid w:val="00B77FD6"/>
    <w:rsid w:val="00B80334"/>
    <w:rsid w:val="00B805CC"/>
    <w:rsid w:val="00B806E5"/>
    <w:rsid w:val="00B809A7"/>
    <w:rsid w:val="00B80DC0"/>
    <w:rsid w:val="00B81052"/>
    <w:rsid w:val="00B81150"/>
    <w:rsid w:val="00B815CC"/>
    <w:rsid w:val="00B81805"/>
    <w:rsid w:val="00B81901"/>
    <w:rsid w:val="00B81A43"/>
    <w:rsid w:val="00B81A60"/>
    <w:rsid w:val="00B81CAB"/>
    <w:rsid w:val="00B8202A"/>
    <w:rsid w:val="00B823C8"/>
    <w:rsid w:val="00B8244C"/>
    <w:rsid w:val="00B82850"/>
    <w:rsid w:val="00B82A11"/>
    <w:rsid w:val="00B82C46"/>
    <w:rsid w:val="00B82D65"/>
    <w:rsid w:val="00B83130"/>
    <w:rsid w:val="00B83680"/>
    <w:rsid w:val="00B836EB"/>
    <w:rsid w:val="00B83792"/>
    <w:rsid w:val="00B83892"/>
    <w:rsid w:val="00B83EF0"/>
    <w:rsid w:val="00B83FDC"/>
    <w:rsid w:val="00B8404E"/>
    <w:rsid w:val="00B848A6"/>
    <w:rsid w:val="00B84A34"/>
    <w:rsid w:val="00B84F0B"/>
    <w:rsid w:val="00B850E8"/>
    <w:rsid w:val="00B85122"/>
    <w:rsid w:val="00B85235"/>
    <w:rsid w:val="00B8549B"/>
    <w:rsid w:val="00B8585E"/>
    <w:rsid w:val="00B85D47"/>
    <w:rsid w:val="00B85F27"/>
    <w:rsid w:val="00B86692"/>
    <w:rsid w:val="00B868AD"/>
    <w:rsid w:val="00B86B11"/>
    <w:rsid w:val="00B86CB6"/>
    <w:rsid w:val="00B870F3"/>
    <w:rsid w:val="00B8715F"/>
    <w:rsid w:val="00B874F4"/>
    <w:rsid w:val="00B879A4"/>
    <w:rsid w:val="00B87E49"/>
    <w:rsid w:val="00B908EF"/>
    <w:rsid w:val="00B90D69"/>
    <w:rsid w:val="00B91047"/>
    <w:rsid w:val="00B918B7"/>
    <w:rsid w:val="00B91A57"/>
    <w:rsid w:val="00B91C1D"/>
    <w:rsid w:val="00B91D25"/>
    <w:rsid w:val="00B91F91"/>
    <w:rsid w:val="00B9207E"/>
    <w:rsid w:val="00B923B3"/>
    <w:rsid w:val="00B92458"/>
    <w:rsid w:val="00B924F3"/>
    <w:rsid w:val="00B9270E"/>
    <w:rsid w:val="00B9289B"/>
    <w:rsid w:val="00B92AE8"/>
    <w:rsid w:val="00B92E64"/>
    <w:rsid w:val="00B92F1B"/>
    <w:rsid w:val="00B9366D"/>
    <w:rsid w:val="00B9391A"/>
    <w:rsid w:val="00B93A3E"/>
    <w:rsid w:val="00B94246"/>
    <w:rsid w:val="00B94BC7"/>
    <w:rsid w:val="00B94C97"/>
    <w:rsid w:val="00B94E51"/>
    <w:rsid w:val="00B94FB8"/>
    <w:rsid w:val="00B94FD5"/>
    <w:rsid w:val="00B95555"/>
    <w:rsid w:val="00B955F0"/>
    <w:rsid w:val="00B9574A"/>
    <w:rsid w:val="00B958B9"/>
    <w:rsid w:val="00B95B37"/>
    <w:rsid w:val="00B95B75"/>
    <w:rsid w:val="00B95C34"/>
    <w:rsid w:val="00B95D34"/>
    <w:rsid w:val="00B95D9A"/>
    <w:rsid w:val="00B960D4"/>
    <w:rsid w:val="00B9628F"/>
    <w:rsid w:val="00B9674C"/>
    <w:rsid w:val="00B96953"/>
    <w:rsid w:val="00B96AA0"/>
    <w:rsid w:val="00B97259"/>
    <w:rsid w:val="00B97712"/>
    <w:rsid w:val="00B977D0"/>
    <w:rsid w:val="00B979D3"/>
    <w:rsid w:val="00BA006D"/>
    <w:rsid w:val="00BA00A5"/>
    <w:rsid w:val="00BA041D"/>
    <w:rsid w:val="00BA105D"/>
    <w:rsid w:val="00BA11A6"/>
    <w:rsid w:val="00BA127C"/>
    <w:rsid w:val="00BA12E0"/>
    <w:rsid w:val="00BA1392"/>
    <w:rsid w:val="00BA1860"/>
    <w:rsid w:val="00BA1A28"/>
    <w:rsid w:val="00BA1AF1"/>
    <w:rsid w:val="00BA1B01"/>
    <w:rsid w:val="00BA1EAC"/>
    <w:rsid w:val="00BA2959"/>
    <w:rsid w:val="00BA2A80"/>
    <w:rsid w:val="00BA2BCF"/>
    <w:rsid w:val="00BA3249"/>
    <w:rsid w:val="00BA3426"/>
    <w:rsid w:val="00BA350C"/>
    <w:rsid w:val="00BA3574"/>
    <w:rsid w:val="00BA3893"/>
    <w:rsid w:val="00BA395F"/>
    <w:rsid w:val="00BA39A1"/>
    <w:rsid w:val="00BA3C4B"/>
    <w:rsid w:val="00BA3D22"/>
    <w:rsid w:val="00BA3E79"/>
    <w:rsid w:val="00BA45A8"/>
    <w:rsid w:val="00BA45B0"/>
    <w:rsid w:val="00BA45B6"/>
    <w:rsid w:val="00BA46A8"/>
    <w:rsid w:val="00BA47BA"/>
    <w:rsid w:val="00BA47CB"/>
    <w:rsid w:val="00BA490C"/>
    <w:rsid w:val="00BA4A96"/>
    <w:rsid w:val="00BA4B85"/>
    <w:rsid w:val="00BA4DA7"/>
    <w:rsid w:val="00BA4F00"/>
    <w:rsid w:val="00BA527E"/>
    <w:rsid w:val="00BA53AA"/>
    <w:rsid w:val="00BA54BB"/>
    <w:rsid w:val="00BA5818"/>
    <w:rsid w:val="00BA5C1B"/>
    <w:rsid w:val="00BA5DED"/>
    <w:rsid w:val="00BA5ED2"/>
    <w:rsid w:val="00BA5EDC"/>
    <w:rsid w:val="00BA60B1"/>
    <w:rsid w:val="00BA6131"/>
    <w:rsid w:val="00BA695A"/>
    <w:rsid w:val="00BA6972"/>
    <w:rsid w:val="00BA6AA8"/>
    <w:rsid w:val="00BA6B4E"/>
    <w:rsid w:val="00BA6BAA"/>
    <w:rsid w:val="00BA6D50"/>
    <w:rsid w:val="00BA6E85"/>
    <w:rsid w:val="00BA6FAB"/>
    <w:rsid w:val="00BA709C"/>
    <w:rsid w:val="00BA70C7"/>
    <w:rsid w:val="00BA7432"/>
    <w:rsid w:val="00BA7990"/>
    <w:rsid w:val="00BA7C53"/>
    <w:rsid w:val="00BA7C82"/>
    <w:rsid w:val="00BA7E00"/>
    <w:rsid w:val="00BA7EC4"/>
    <w:rsid w:val="00BA7EDA"/>
    <w:rsid w:val="00BB0003"/>
    <w:rsid w:val="00BB021E"/>
    <w:rsid w:val="00BB03DB"/>
    <w:rsid w:val="00BB05D9"/>
    <w:rsid w:val="00BB0825"/>
    <w:rsid w:val="00BB0A24"/>
    <w:rsid w:val="00BB0F1E"/>
    <w:rsid w:val="00BB117A"/>
    <w:rsid w:val="00BB1202"/>
    <w:rsid w:val="00BB13EE"/>
    <w:rsid w:val="00BB143E"/>
    <w:rsid w:val="00BB14AC"/>
    <w:rsid w:val="00BB1546"/>
    <w:rsid w:val="00BB193F"/>
    <w:rsid w:val="00BB1BCF"/>
    <w:rsid w:val="00BB1C1B"/>
    <w:rsid w:val="00BB1F6A"/>
    <w:rsid w:val="00BB1FA2"/>
    <w:rsid w:val="00BB269F"/>
    <w:rsid w:val="00BB282B"/>
    <w:rsid w:val="00BB289C"/>
    <w:rsid w:val="00BB28CE"/>
    <w:rsid w:val="00BB2990"/>
    <w:rsid w:val="00BB2B9C"/>
    <w:rsid w:val="00BB2BB2"/>
    <w:rsid w:val="00BB2BD7"/>
    <w:rsid w:val="00BB309C"/>
    <w:rsid w:val="00BB30E9"/>
    <w:rsid w:val="00BB312B"/>
    <w:rsid w:val="00BB328A"/>
    <w:rsid w:val="00BB33E1"/>
    <w:rsid w:val="00BB35CF"/>
    <w:rsid w:val="00BB37C7"/>
    <w:rsid w:val="00BB3CF1"/>
    <w:rsid w:val="00BB3E8E"/>
    <w:rsid w:val="00BB3F2D"/>
    <w:rsid w:val="00BB3F5D"/>
    <w:rsid w:val="00BB3FB2"/>
    <w:rsid w:val="00BB4188"/>
    <w:rsid w:val="00BB43C2"/>
    <w:rsid w:val="00BB4652"/>
    <w:rsid w:val="00BB4DDF"/>
    <w:rsid w:val="00BB4E22"/>
    <w:rsid w:val="00BB4EFF"/>
    <w:rsid w:val="00BB535D"/>
    <w:rsid w:val="00BB5378"/>
    <w:rsid w:val="00BB5745"/>
    <w:rsid w:val="00BB5BE0"/>
    <w:rsid w:val="00BB5F96"/>
    <w:rsid w:val="00BB5FC4"/>
    <w:rsid w:val="00BB6A17"/>
    <w:rsid w:val="00BB6EDA"/>
    <w:rsid w:val="00BB6F2B"/>
    <w:rsid w:val="00BB7145"/>
    <w:rsid w:val="00BB7909"/>
    <w:rsid w:val="00BB7C29"/>
    <w:rsid w:val="00BC02B0"/>
    <w:rsid w:val="00BC074D"/>
    <w:rsid w:val="00BC0CBC"/>
    <w:rsid w:val="00BC131A"/>
    <w:rsid w:val="00BC1960"/>
    <w:rsid w:val="00BC1966"/>
    <w:rsid w:val="00BC19C4"/>
    <w:rsid w:val="00BC1FC4"/>
    <w:rsid w:val="00BC21C6"/>
    <w:rsid w:val="00BC2359"/>
    <w:rsid w:val="00BC2480"/>
    <w:rsid w:val="00BC250C"/>
    <w:rsid w:val="00BC2669"/>
    <w:rsid w:val="00BC2791"/>
    <w:rsid w:val="00BC2C88"/>
    <w:rsid w:val="00BC2F13"/>
    <w:rsid w:val="00BC333D"/>
    <w:rsid w:val="00BC3871"/>
    <w:rsid w:val="00BC3A06"/>
    <w:rsid w:val="00BC3B7C"/>
    <w:rsid w:val="00BC4032"/>
    <w:rsid w:val="00BC454E"/>
    <w:rsid w:val="00BC47E4"/>
    <w:rsid w:val="00BC4C09"/>
    <w:rsid w:val="00BC4F12"/>
    <w:rsid w:val="00BC4F3E"/>
    <w:rsid w:val="00BC5150"/>
    <w:rsid w:val="00BC546C"/>
    <w:rsid w:val="00BC5498"/>
    <w:rsid w:val="00BC58BF"/>
    <w:rsid w:val="00BC5974"/>
    <w:rsid w:val="00BC5C12"/>
    <w:rsid w:val="00BC5CFC"/>
    <w:rsid w:val="00BC6214"/>
    <w:rsid w:val="00BC62E3"/>
    <w:rsid w:val="00BC630B"/>
    <w:rsid w:val="00BC630E"/>
    <w:rsid w:val="00BC6708"/>
    <w:rsid w:val="00BC67A5"/>
    <w:rsid w:val="00BC6889"/>
    <w:rsid w:val="00BC68CD"/>
    <w:rsid w:val="00BC6934"/>
    <w:rsid w:val="00BC6D23"/>
    <w:rsid w:val="00BC6DB6"/>
    <w:rsid w:val="00BC6DFF"/>
    <w:rsid w:val="00BC7030"/>
    <w:rsid w:val="00BC73A8"/>
    <w:rsid w:val="00BC79A8"/>
    <w:rsid w:val="00BC7D20"/>
    <w:rsid w:val="00BC7DE8"/>
    <w:rsid w:val="00BC7F21"/>
    <w:rsid w:val="00BC7FF9"/>
    <w:rsid w:val="00BD02B4"/>
    <w:rsid w:val="00BD041A"/>
    <w:rsid w:val="00BD0673"/>
    <w:rsid w:val="00BD085A"/>
    <w:rsid w:val="00BD0A4A"/>
    <w:rsid w:val="00BD0BD2"/>
    <w:rsid w:val="00BD1047"/>
    <w:rsid w:val="00BD13B6"/>
    <w:rsid w:val="00BD1417"/>
    <w:rsid w:val="00BD15E7"/>
    <w:rsid w:val="00BD17B5"/>
    <w:rsid w:val="00BD1A9C"/>
    <w:rsid w:val="00BD1B01"/>
    <w:rsid w:val="00BD1CBC"/>
    <w:rsid w:val="00BD1D63"/>
    <w:rsid w:val="00BD20AD"/>
    <w:rsid w:val="00BD25D1"/>
    <w:rsid w:val="00BD2837"/>
    <w:rsid w:val="00BD2AFE"/>
    <w:rsid w:val="00BD3AB1"/>
    <w:rsid w:val="00BD3AED"/>
    <w:rsid w:val="00BD3B30"/>
    <w:rsid w:val="00BD3C29"/>
    <w:rsid w:val="00BD3D7F"/>
    <w:rsid w:val="00BD44A2"/>
    <w:rsid w:val="00BD4662"/>
    <w:rsid w:val="00BD4C16"/>
    <w:rsid w:val="00BD50FD"/>
    <w:rsid w:val="00BD5287"/>
    <w:rsid w:val="00BD54E4"/>
    <w:rsid w:val="00BD5B39"/>
    <w:rsid w:val="00BD5BA0"/>
    <w:rsid w:val="00BD610E"/>
    <w:rsid w:val="00BD61A3"/>
    <w:rsid w:val="00BD62F1"/>
    <w:rsid w:val="00BD66B0"/>
    <w:rsid w:val="00BD6BCE"/>
    <w:rsid w:val="00BD6C9F"/>
    <w:rsid w:val="00BD6DA0"/>
    <w:rsid w:val="00BD6FAA"/>
    <w:rsid w:val="00BD7044"/>
    <w:rsid w:val="00BD75BE"/>
    <w:rsid w:val="00BD7649"/>
    <w:rsid w:val="00BD77EC"/>
    <w:rsid w:val="00BD793F"/>
    <w:rsid w:val="00BD79A9"/>
    <w:rsid w:val="00BD7BCE"/>
    <w:rsid w:val="00BD7CD2"/>
    <w:rsid w:val="00BD7FB2"/>
    <w:rsid w:val="00BE072E"/>
    <w:rsid w:val="00BE0857"/>
    <w:rsid w:val="00BE09BF"/>
    <w:rsid w:val="00BE0E82"/>
    <w:rsid w:val="00BE0F36"/>
    <w:rsid w:val="00BE12D0"/>
    <w:rsid w:val="00BE148A"/>
    <w:rsid w:val="00BE1739"/>
    <w:rsid w:val="00BE1A01"/>
    <w:rsid w:val="00BE1A2C"/>
    <w:rsid w:val="00BE1AD7"/>
    <w:rsid w:val="00BE200A"/>
    <w:rsid w:val="00BE2353"/>
    <w:rsid w:val="00BE257F"/>
    <w:rsid w:val="00BE2713"/>
    <w:rsid w:val="00BE27B8"/>
    <w:rsid w:val="00BE27C6"/>
    <w:rsid w:val="00BE29D6"/>
    <w:rsid w:val="00BE2D86"/>
    <w:rsid w:val="00BE2F04"/>
    <w:rsid w:val="00BE3223"/>
    <w:rsid w:val="00BE337B"/>
    <w:rsid w:val="00BE359F"/>
    <w:rsid w:val="00BE3AC0"/>
    <w:rsid w:val="00BE3AEB"/>
    <w:rsid w:val="00BE3B8D"/>
    <w:rsid w:val="00BE4496"/>
    <w:rsid w:val="00BE455A"/>
    <w:rsid w:val="00BE4564"/>
    <w:rsid w:val="00BE477E"/>
    <w:rsid w:val="00BE492B"/>
    <w:rsid w:val="00BE5354"/>
    <w:rsid w:val="00BE58DE"/>
    <w:rsid w:val="00BE5B9C"/>
    <w:rsid w:val="00BE5BEB"/>
    <w:rsid w:val="00BE5C36"/>
    <w:rsid w:val="00BE64D0"/>
    <w:rsid w:val="00BE64E3"/>
    <w:rsid w:val="00BE6D0A"/>
    <w:rsid w:val="00BE6D29"/>
    <w:rsid w:val="00BE6D41"/>
    <w:rsid w:val="00BE6D97"/>
    <w:rsid w:val="00BE6E37"/>
    <w:rsid w:val="00BE6E3E"/>
    <w:rsid w:val="00BE6EDD"/>
    <w:rsid w:val="00BE7373"/>
    <w:rsid w:val="00BE79ED"/>
    <w:rsid w:val="00BE7BD4"/>
    <w:rsid w:val="00BE7CFB"/>
    <w:rsid w:val="00BE7D49"/>
    <w:rsid w:val="00BE7DE0"/>
    <w:rsid w:val="00BE7E5E"/>
    <w:rsid w:val="00BE7F75"/>
    <w:rsid w:val="00BF0CC6"/>
    <w:rsid w:val="00BF0D00"/>
    <w:rsid w:val="00BF0FF8"/>
    <w:rsid w:val="00BF11E4"/>
    <w:rsid w:val="00BF169D"/>
    <w:rsid w:val="00BF1BC7"/>
    <w:rsid w:val="00BF1E76"/>
    <w:rsid w:val="00BF21D7"/>
    <w:rsid w:val="00BF223F"/>
    <w:rsid w:val="00BF22C6"/>
    <w:rsid w:val="00BF2518"/>
    <w:rsid w:val="00BF257F"/>
    <w:rsid w:val="00BF265F"/>
    <w:rsid w:val="00BF2843"/>
    <w:rsid w:val="00BF2CE0"/>
    <w:rsid w:val="00BF2D4C"/>
    <w:rsid w:val="00BF3549"/>
    <w:rsid w:val="00BF360C"/>
    <w:rsid w:val="00BF3BF2"/>
    <w:rsid w:val="00BF4128"/>
    <w:rsid w:val="00BF47A9"/>
    <w:rsid w:val="00BF48D5"/>
    <w:rsid w:val="00BF4934"/>
    <w:rsid w:val="00BF4CEB"/>
    <w:rsid w:val="00BF4F51"/>
    <w:rsid w:val="00BF5469"/>
    <w:rsid w:val="00BF587C"/>
    <w:rsid w:val="00BF5C5E"/>
    <w:rsid w:val="00BF5D57"/>
    <w:rsid w:val="00BF5E24"/>
    <w:rsid w:val="00BF5F90"/>
    <w:rsid w:val="00BF5FFB"/>
    <w:rsid w:val="00BF6DE8"/>
    <w:rsid w:val="00BF6EF2"/>
    <w:rsid w:val="00BF6F4B"/>
    <w:rsid w:val="00BF6FE2"/>
    <w:rsid w:val="00BF7002"/>
    <w:rsid w:val="00BF70F2"/>
    <w:rsid w:val="00BF727A"/>
    <w:rsid w:val="00BF76B8"/>
    <w:rsid w:val="00BF7AC2"/>
    <w:rsid w:val="00C0026F"/>
    <w:rsid w:val="00C0029E"/>
    <w:rsid w:val="00C00473"/>
    <w:rsid w:val="00C007CD"/>
    <w:rsid w:val="00C009C6"/>
    <w:rsid w:val="00C00BF8"/>
    <w:rsid w:val="00C00CA1"/>
    <w:rsid w:val="00C00D5F"/>
    <w:rsid w:val="00C00DB1"/>
    <w:rsid w:val="00C00F7B"/>
    <w:rsid w:val="00C011C3"/>
    <w:rsid w:val="00C013A8"/>
    <w:rsid w:val="00C014ED"/>
    <w:rsid w:val="00C01539"/>
    <w:rsid w:val="00C015AE"/>
    <w:rsid w:val="00C019E8"/>
    <w:rsid w:val="00C02036"/>
    <w:rsid w:val="00C02104"/>
    <w:rsid w:val="00C0237D"/>
    <w:rsid w:val="00C029D0"/>
    <w:rsid w:val="00C03023"/>
    <w:rsid w:val="00C032A3"/>
    <w:rsid w:val="00C03771"/>
    <w:rsid w:val="00C04013"/>
    <w:rsid w:val="00C0406B"/>
    <w:rsid w:val="00C044F7"/>
    <w:rsid w:val="00C04542"/>
    <w:rsid w:val="00C04670"/>
    <w:rsid w:val="00C04AFE"/>
    <w:rsid w:val="00C04B5E"/>
    <w:rsid w:val="00C04CEA"/>
    <w:rsid w:val="00C052C0"/>
    <w:rsid w:val="00C054C7"/>
    <w:rsid w:val="00C054E5"/>
    <w:rsid w:val="00C0577A"/>
    <w:rsid w:val="00C058C1"/>
    <w:rsid w:val="00C05947"/>
    <w:rsid w:val="00C05C9A"/>
    <w:rsid w:val="00C05D68"/>
    <w:rsid w:val="00C05F2D"/>
    <w:rsid w:val="00C0616A"/>
    <w:rsid w:val="00C061A0"/>
    <w:rsid w:val="00C06268"/>
    <w:rsid w:val="00C06433"/>
    <w:rsid w:val="00C071B2"/>
    <w:rsid w:val="00C071C6"/>
    <w:rsid w:val="00C074C4"/>
    <w:rsid w:val="00C07665"/>
    <w:rsid w:val="00C077C6"/>
    <w:rsid w:val="00C07CA9"/>
    <w:rsid w:val="00C07CBE"/>
    <w:rsid w:val="00C102CD"/>
    <w:rsid w:val="00C1079F"/>
    <w:rsid w:val="00C10835"/>
    <w:rsid w:val="00C10BEC"/>
    <w:rsid w:val="00C10DC1"/>
    <w:rsid w:val="00C110E5"/>
    <w:rsid w:val="00C114FB"/>
    <w:rsid w:val="00C11531"/>
    <w:rsid w:val="00C115EC"/>
    <w:rsid w:val="00C11656"/>
    <w:rsid w:val="00C1165A"/>
    <w:rsid w:val="00C119FD"/>
    <w:rsid w:val="00C11E09"/>
    <w:rsid w:val="00C12053"/>
    <w:rsid w:val="00C12070"/>
    <w:rsid w:val="00C125A3"/>
    <w:rsid w:val="00C12671"/>
    <w:rsid w:val="00C12753"/>
    <w:rsid w:val="00C12900"/>
    <w:rsid w:val="00C129D2"/>
    <w:rsid w:val="00C12A70"/>
    <w:rsid w:val="00C12F68"/>
    <w:rsid w:val="00C13254"/>
    <w:rsid w:val="00C133A1"/>
    <w:rsid w:val="00C13489"/>
    <w:rsid w:val="00C1363A"/>
    <w:rsid w:val="00C13DE2"/>
    <w:rsid w:val="00C13E9E"/>
    <w:rsid w:val="00C14A74"/>
    <w:rsid w:val="00C14DEB"/>
    <w:rsid w:val="00C14FDD"/>
    <w:rsid w:val="00C15775"/>
    <w:rsid w:val="00C158DE"/>
    <w:rsid w:val="00C15C82"/>
    <w:rsid w:val="00C15E86"/>
    <w:rsid w:val="00C1612C"/>
    <w:rsid w:val="00C16193"/>
    <w:rsid w:val="00C16222"/>
    <w:rsid w:val="00C16266"/>
    <w:rsid w:val="00C16392"/>
    <w:rsid w:val="00C163C4"/>
    <w:rsid w:val="00C16650"/>
    <w:rsid w:val="00C167B6"/>
    <w:rsid w:val="00C16A3E"/>
    <w:rsid w:val="00C16AE5"/>
    <w:rsid w:val="00C16D5D"/>
    <w:rsid w:val="00C16F1F"/>
    <w:rsid w:val="00C175B2"/>
    <w:rsid w:val="00C17641"/>
    <w:rsid w:val="00C1769D"/>
    <w:rsid w:val="00C17760"/>
    <w:rsid w:val="00C178FD"/>
    <w:rsid w:val="00C17B28"/>
    <w:rsid w:val="00C17CC9"/>
    <w:rsid w:val="00C17ECD"/>
    <w:rsid w:val="00C203BC"/>
    <w:rsid w:val="00C208A1"/>
    <w:rsid w:val="00C20980"/>
    <w:rsid w:val="00C20A04"/>
    <w:rsid w:val="00C20A68"/>
    <w:rsid w:val="00C21275"/>
    <w:rsid w:val="00C21689"/>
    <w:rsid w:val="00C21708"/>
    <w:rsid w:val="00C218D4"/>
    <w:rsid w:val="00C21BEC"/>
    <w:rsid w:val="00C21D69"/>
    <w:rsid w:val="00C21F04"/>
    <w:rsid w:val="00C21F5D"/>
    <w:rsid w:val="00C221AE"/>
    <w:rsid w:val="00C225FD"/>
    <w:rsid w:val="00C229F6"/>
    <w:rsid w:val="00C230E3"/>
    <w:rsid w:val="00C23134"/>
    <w:rsid w:val="00C23159"/>
    <w:rsid w:val="00C2322C"/>
    <w:rsid w:val="00C233A1"/>
    <w:rsid w:val="00C2360A"/>
    <w:rsid w:val="00C2370B"/>
    <w:rsid w:val="00C23C71"/>
    <w:rsid w:val="00C23CBB"/>
    <w:rsid w:val="00C23D2E"/>
    <w:rsid w:val="00C240F2"/>
    <w:rsid w:val="00C241C5"/>
    <w:rsid w:val="00C245C1"/>
    <w:rsid w:val="00C24753"/>
    <w:rsid w:val="00C24758"/>
    <w:rsid w:val="00C247D7"/>
    <w:rsid w:val="00C24866"/>
    <w:rsid w:val="00C24D07"/>
    <w:rsid w:val="00C24EFE"/>
    <w:rsid w:val="00C24F95"/>
    <w:rsid w:val="00C252E1"/>
    <w:rsid w:val="00C2551E"/>
    <w:rsid w:val="00C256F4"/>
    <w:rsid w:val="00C259C6"/>
    <w:rsid w:val="00C25A36"/>
    <w:rsid w:val="00C25AA4"/>
    <w:rsid w:val="00C25BAA"/>
    <w:rsid w:val="00C26200"/>
    <w:rsid w:val="00C26215"/>
    <w:rsid w:val="00C264B4"/>
    <w:rsid w:val="00C26999"/>
    <w:rsid w:val="00C269B1"/>
    <w:rsid w:val="00C269C0"/>
    <w:rsid w:val="00C26A4C"/>
    <w:rsid w:val="00C26AAA"/>
    <w:rsid w:val="00C26AAC"/>
    <w:rsid w:val="00C26B3C"/>
    <w:rsid w:val="00C26C23"/>
    <w:rsid w:val="00C26D10"/>
    <w:rsid w:val="00C26E7C"/>
    <w:rsid w:val="00C2728E"/>
    <w:rsid w:val="00C279D7"/>
    <w:rsid w:val="00C30009"/>
    <w:rsid w:val="00C3011B"/>
    <w:rsid w:val="00C30403"/>
    <w:rsid w:val="00C30434"/>
    <w:rsid w:val="00C308E5"/>
    <w:rsid w:val="00C30BB1"/>
    <w:rsid w:val="00C3116D"/>
    <w:rsid w:val="00C311D2"/>
    <w:rsid w:val="00C31283"/>
    <w:rsid w:val="00C31293"/>
    <w:rsid w:val="00C3155F"/>
    <w:rsid w:val="00C315A3"/>
    <w:rsid w:val="00C31674"/>
    <w:rsid w:val="00C318C2"/>
    <w:rsid w:val="00C320B2"/>
    <w:rsid w:val="00C3263C"/>
    <w:rsid w:val="00C32703"/>
    <w:rsid w:val="00C32963"/>
    <w:rsid w:val="00C32A15"/>
    <w:rsid w:val="00C32D79"/>
    <w:rsid w:val="00C32F5E"/>
    <w:rsid w:val="00C331B4"/>
    <w:rsid w:val="00C332DD"/>
    <w:rsid w:val="00C33710"/>
    <w:rsid w:val="00C337F7"/>
    <w:rsid w:val="00C33888"/>
    <w:rsid w:val="00C33913"/>
    <w:rsid w:val="00C33979"/>
    <w:rsid w:val="00C33D36"/>
    <w:rsid w:val="00C33F5E"/>
    <w:rsid w:val="00C340DB"/>
    <w:rsid w:val="00C34234"/>
    <w:rsid w:val="00C343B7"/>
    <w:rsid w:val="00C346AA"/>
    <w:rsid w:val="00C3473A"/>
    <w:rsid w:val="00C347A6"/>
    <w:rsid w:val="00C349A5"/>
    <w:rsid w:val="00C34B14"/>
    <w:rsid w:val="00C350ED"/>
    <w:rsid w:val="00C35205"/>
    <w:rsid w:val="00C353A2"/>
    <w:rsid w:val="00C35814"/>
    <w:rsid w:val="00C35A2D"/>
    <w:rsid w:val="00C35CF5"/>
    <w:rsid w:val="00C35D72"/>
    <w:rsid w:val="00C35F10"/>
    <w:rsid w:val="00C35F4B"/>
    <w:rsid w:val="00C360F5"/>
    <w:rsid w:val="00C3644D"/>
    <w:rsid w:val="00C364CF"/>
    <w:rsid w:val="00C36596"/>
    <w:rsid w:val="00C365D5"/>
    <w:rsid w:val="00C366CC"/>
    <w:rsid w:val="00C36862"/>
    <w:rsid w:val="00C36A74"/>
    <w:rsid w:val="00C36A99"/>
    <w:rsid w:val="00C36AB3"/>
    <w:rsid w:val="00C36B31"/>
    <w:rsid w:val="00C36BD3"/>
    <w:rsid w:val="00C37172"/>
    <w:rsid w:val="00C375C6"/>
    <w:rsid w:val="00C37615"/>
    <w:rsid w:val="00C37917"/>
    <w:rsid w:val="00C37CA1"/>
    <w:rsid w:val="00C401EB"/>
    <w:rsid w:val="00C4038A"/>
    <w:rsid w:val="00C40411"/>
    <w:rsid w:val="00C4053C"/>
    <w:rsid w:val="00C4064D"/>
    <w:rsid w:val="00C4096D"/>
    <w:rsid w:val="00C40A95"/>
    <w:rsid w:val="00C40E60"/>
    <w:rsid w:val="00C40EB0"/>
    <w:rsid w:val="00C4109B"/>
    <w:rsid w:val="00C4128F"/>
    <w:rsid w:val="00C412DF"/>
    <w:rsid w:val="00C414BA"/>
    <w:rsid w:val="00C41AD0"/>
    <w:rsid w:val="00C41CC9"/>
    <w:rsid w:val="00C42705"/>
    <w:rsid w:val="00C42860"/>
    <w:rsid w:val="00C42907"/>
    <w:rsid w:val="00C42A39"/>
    <w:rsid w:val="00C42F5A"/>
    <w:rsid w:val="00C43101"/>
    <w:rsid w:val="00C43136"/>
    <w:rsid w:val="00C433D4"/>
    <w:rsid w:val="00C43418"/>
    <w:rsid w:val="00C437A2"/>
    <w:rsid w:val="00C4383A"/>
    <w:rsid w:val="00C43A8B"/>
    <w:rsid w:val="00C44036"/>
    <w:rsid w:val="00C44931"/>
    <w:rsid w:val="00C44B4E"/>
    <w:rsid w:val="00C44EDE"/>
    <w:rsid w:val="00C44EF3"/>
    <w:rsid w:val="00C452D4"/>
    <w:rsid w:val="00C452E1"/>
    <w:rsid w:val="00C45805"/>
    <w:rsid w:val="00C45B38"/>
    <w:rsid w:val="00C45BF5"/>
    <w:rsid w:val="00C45D5B"/>
    <w:rsid w:val="00C45DB6"/>
    <w:rsid w:val="00C45F94"/>
    <w:rsid w:val="00C463BC"/>
    <w:rsid w:val="00C464B3"/>
    <w:rsid w:val="00C46520"/>
    <w:rsid w:val="00C4654E"/>
    <w:rsid w:val="00C4711E"/>
    <w:rsid w:val="00C471E6"/>
    <w:rsid w:val="00C473F0"/>
    <w:rsid w:val="00C47549"/>
    <w:rsid w:val="00C475C9"/>
    <w:rsid w:val="00C47613"/>
    <w:rsid w:val="00C479FA"/>
    <w:rsid w:val="00C47A03"/>
    <w:rsid w:val="00C47C8B"/>
    <w:rsid w:val="00C47EE4"/>
    <w:rsid w:val="00C47FAF"/>
    <w:rsid w:val="00C50067"/>
    <w:rsid w:val="00C50DF3"/>
    <w:rsid w:val="00C50FB4"/>
    <w:rsid w:val="00C51288"/>
    <w:rsid w:val="00C5130C"/>
    <w:rsid w:val="00C513CA"/>
    <w:rsid w:val="00C5141E"/>
    <w:rsid w:val="00C514F7"/>
    <w:rsid w:val="00C51544"/>
    <w:rsid w:val="00C5178D"/>
    <w:rsid w:val="00C51FB1"/>
    <w:rsid w:val="00C521AD"/>
    <w:rsid w:val="00C52307"/>
    <w:rsid w:val="00C52322"/>
    <w:rsid w:val="00C52A2C"/>
    <w:rsid w:val="00C52A7F"/>
    <w:rsid w:val="00C52AD9"/>
    <w:rsid w:val="00C53019"/>
    <w:rsid w:val="00C53070"/>
    <w:rsid w:val="00C531AC"/>
    <w:rsid w:val="00C5347A"/>
    <w:rsid w:val="00C5382D"/>
    <w:rsid w:val="00C53FB7"/>
    <w:rsid w:val="00C54395"/>
    <w:rsid w:val="00C543DB"/>
    <w:rsid w:val="00C545D4"/>
    <w:rsid w:val="00C547FE"/>
    <w:rsid w:val="00C54B37"/>
    <w:rsid w:val="00C553B2"/>
    <w:rsid w:val="00C55552"/>
    <w:rsid w:val="00C55793"/>
    <w:rsid w:val="00C55983"/>
    <w:rsid w:val="00C559C7"/>
    <w:rsid w:val="00C55A3F"/>
    <w:rsid w:val="00C56C6D"/>
    <w:rsid w:val="00C56EAD"/>
    <w:rsid w:val="00C56EF0"/>
    <w:rsid w:val="00C5733D"/>
    <w:rsid w:val="00C57714"/>
    <w:rsid w:val="00C57A1E"/>
    <w:rsid w:val="00C57E18"/>
    <w:rsid w:val="00C60393"/>
    <w:rsid w:val="00C60410"/>
    <w:rsid w:val="00C6075F"/>
    <w:rsid w:val="00C607AE"/>
    <w:rsid w:val="00C60DCC"/>
    <w:rsid w:val="00C60EC7"/>
    <w:rsid w:val="00C61376"/>
    <w:rsid w:val="00C6173D"/>
    <w:rsid w:val="00C6178E"/>
    <w:rsid w:val="00C618C9"/>
    <w:rsid w:val="00C61AAD"/>
    <w:rsid w:val="00C61C47"/>
    <w:rsid w:val="00C61E13"/>
    <w:rsid w:val="00C61EAF"/>
    <w:rsid w:val="00C62579"/>
    <w:rsid w:val="00C625B9"/>
    <w:rsid w:val="00C625D4"/>
    <w:rsid w:val="00C6276F"/>
    <w:rsid w:val="00C62802"/>
    <w:rsid w:val="00C62826"/>
    <w:rsid w:val="00C62941"/>
    <w:rsid w:val="00C62B67"/>
    <w:rsid w:val="00C62B79"/>
    <w:rsid w:val="00C62C2F"/>
    <w:rsid w:val="00C62EA4"/>
    <w:rsid w:val="00C62F2F"/>
    <w:rsid w:val="00C62F5B"/>
    <w:rsid w:val="00C63348"/>
    <w:rsid w:val="00C63703"/>
    <w:rsid w:val="00C6387D"/>
    <w:rsid w:val="00C63919"/>
    <w:rsid w:val="00C63E0C"/>
    <w:rsid w:val="00C63EA3"/>
    <w:rsid w:val="00C63EF8"/>
    <w:rsid w:val="00C63FBF"/>
    <w:rsid w:val="00C63FC6"/>
    <w:rsid w:val="00C64081"/>
    <w:rsid w:val="00C64769"/>
    <w:rsid w:val="00C64B1E"/>
    <w:rsid w:val="00C64BD9"/>
    <w:rsid w:val="00C64BE2"/>
    <w:rsid w:val="00C64DEC"/>
    <w:rsid w:val="00C64EFE"/>
    <w:rsid w:val="00C6511B"/>
    <w:rsid w:val="00C65509"/>
    <w:rsid w:val="00C656EE"/>
    <w:rsid w:val="00C6574B"/>
    <w:rsid w:val="00C65750"/>
    <w:rsid w:val="00C65751"/>
    <w:rsid w:val="00C65EF6"/>
    <w:rsid w:val="00C66497"/>
    <w:rsid w:val="00C664A6"/>
    <w:rsid w:val="00C665E1"/>
    <w:rsid w:val="00C667F1"/>
    <w:rsid w:val="00C66977"/>
    <w:rsid w:val="00C66AB9"/>
    <w:rsid w:val="00C676FA"/>
    <w:rsid w:val="00C67815"/>
    <w:rsid w:val="00C7017C"/>
    <w:rsid w:val="00C70737"/>
    <w:rsid w:val="00C70823"/>
    <w:rsid w:val="00C7093C"/>
    <w:rsid w:val="00C70B5B"/>
    <w:rsid w:val="00C70BDA"/>
    <w:rsid w:val="00C70CB9"/>
    <w:rsid w:val="00C710FB"/>
    <w:rsid w:val="00C7133A"/>
    <w:rsid w:val="00C716C5"/>
    <w:rsid w:val="00C71DB9"/>
    <w:rsid w:val="00C71E42"/>
    <w:rsid w:val="00C720B2"/>
    <w:rsid w:val="00C722C6"/>
    <w:rsid w:val="00C72881"/>
    <w:rsid w:val="00C7289D"/>
    <w:rsid w:val="00C728E7"/>
    <w:rsid w:val="00C72AD4"/>
    <w:rsid w:val="00C72E45"/>
    <w:rsid w:val="00C72F26"/>
    <w:rsid w:val="00C73153"/>
    <w:rsid w:val="00C73220"/>
    <w:rsid w:val="00C7346F"/>
    <w:rsid w:val="00C736D7"/>
    <w:rsid w:val="00C73F39"/>
    <w:rsid w:val="00C7405F"/>
    <w:rsid w:val="00C745CB"/>
    <w:rsid w:val="00C750AF"/>
    <w:rsid w:val="00C7516B"/>
    <w:rsid w:val="00C75717"/>
    <w:rsid w:val="00C75BBF"/>
    <w:rsid w:val="00C75C0B"/>
    <w:rsid w:val="00C75C5C"/>
    <w:rsid w:val="00C75E3A"/>
    <w:rsid w:val="00C75E5E"/>
    <w:rsid w:val="00C760AB"/>
    <w:rsid w:val="00C76126"/>
    <w:rsid w:val="00C76154"/>
    <w:rsid w:val="00C76261"/>
    <w:rsid w:val="00C7637B"/>
    <w:rsid w:val="00C76679"/>
    <w:rsid w:val="00C768A8"/>
    <w:rsid w:val="00C76E08"/>
    <w:rsid w:val="00C76EE0"/>
    <w:rsid w:val="00C772B8"/>
    <w:rsid w:val="00C77333"/>
    <w:rsid w:val="00C7768F"/>
    <w:rsid w:val="00C778DB"/>
    <w:rsid w:val="00C77938"/>
    <w:rsid w:val="00C77ADF"/>
    <w:rsid w:val="00C77D53"/>
    <w:rsid w:val="00C77F38"/>
    <w:rsid w:val="00C80553"/>
    <w:rsid w:val="00C80A87"/>
    <w:rsid w:val="00C80BD7"/>
    <w:rsid w:val="00C81162"/>
    <w:rsid w:val="00C81291"/>
    <w:rsid w:val="00C814F1"/>
    <w:rsid w:val="00C81C23"/>
    <w:rsid w:val="00C81D56"/>
    <w:rsid w:val="00C81D95"/>
    <w:rsid w:val="00C825A0"/>
    <w:rsid w:val="00C82753"/>
    <w:rsid w:val="00C82A6C"/>
    <w:rsid w:val="00C82F8B"/>
    <w:rsid w:val="00C82FBB"/>
    <w:rsid w:val="00C830E2"/>
    <w:rsid w:val="00C832E3"/>
    <w:rsid w:val="00C83610"/>
    <w:rsid w:val="00C83857"/>
    <w:rsid w:val="00C83985"/>
    <w:rsid w:val="00C83AE4"/>
    <w:rsid w:val="00C83B66"/>
    <w:rsid w:val="00C83EB5"/>
    <w:rsid w:val="00C844C0"/>
    <w:rsid w:val="00C84A87"/>
    <w:rsid w:val="00C84BC0"/>
    <w:rsid w:val="00C84CB3"/>
    <w:rsid w:val="00C84CDB"/>
    <w:rsid w:val="00C853A1"/>
    <w:rsid w:val="00C8558E"/>
    <w:rsid w:val="00C85620"/>
    <w:rsid w:val="00C857C5"/>
    <w:rsid w:val="00C85997"/>
    <w:rsid w:val="00C859C6"/>
    <w:rsid w:val="00C85AAE"/>
    <w:rsid w:val="00C86080"/>
    <w:rsid w:val="00C86217"/>
    <w:rsid w:val="00C8645C"/>
    <w:rsid w:val="00C86589"/>
    <w:rsid w:val="00C86648"/>
    <w:rsid w:val="00C8679E"/>
    <w:rsid w:val="00C867FD"/>
    <w:rsid w:val="00C86C21"/>
    <w:rsid w:val="00C87018"/>
    <w:rsid w:val="00C873D7"/>
    <w:rsid w:val="00C8789A"/>
    <w:rsid w:val="00C87A33"/>
    <w:rsid w:val="00C9024B"/>
    <w:rsid w:val="00C904D2"/>
    <w:rsid w:val="00C90981"/>
    <w:rsid w:val="00C90AE8"/>
    <w:rsid w:val="00C90B6B"/>
    <w:rsid w:val="00C90CFA"/>
    <w:rsid w:val="00C90EE6"/>
    <w:rsid w:val="00C91137"/>
    <w:rsid w:val="00C913B0"/>
    <w:rsid w:val="00C913C5"/>
    <w:rsid w:val="00C917A9"/>
    <w:rsid w:val="00C9180B"/>
    <w:rsid w:val="00C91C6D"/>
    <w:rsid w:val="00C91FD0"/>
    <w:rsid w:val="00C927AA"/>
    <w:rsid w:val="00C927FB"/>
    <w:rsid w:val="00C928C4"/>
    <w:rsid w:val="00C92A83"/>
    <w:rsid w:val="00C92AB0"/>
    <w:rsid w:val="00C92D55"/>
    <w:rsid w:val="00C92DFC"/>
    <w:rsid w:val="00C93263"/>
    <w:rsid w:val="00C93472"/>
    <w:rsid w:val="00C934D9"/>
    <w:rsid w:val="00C93A97"/>
    <w:rsid w:val="00C93B1C"/>
    <w:rsid w:val="00C93B2A"/>
    <w:rsid w:val="00C940AF"/>
    <w:rsid w:val="00C940D2"/>
    <w:rsid w:val="00C941C1"/>
    <w:rsid w:val="00C94372"/>
    <w:rsid w:val="00C94380"/>
    <w:rsid w:val="00C94519"/>
    <w:rsid w:val="00C94585"/>
    <w:rsid w:val="00C94739"/>
    <w:rsid w:val="00C9479B"/>
    <w:rsid w:val="00C947FE"/>
    <w:rsid w:val="00C9492B"/>
    <w:rsid w:val="00C9496B"/>
    <w:rsid w:val="00C94A05"/>
    <w:rsid w:val="00C94AC3"/>
    <w:rsid w:val="00C94D52"/>
    <w:rsid w:val="00C94F01"/>
    <w:rsid w:val="00C94FA3"/>
    <w:rsid w:val="00C950E9"/>
    <w:rsid w:val="00C957F8"/>
    <w:rsid w:val="00C95813"/>
    <w:rsid w:val="00C95876"/>
    <w:rsid w:val="00C95A96"/>
    <w:rsid w:val="00C95FD6"/>
    <w:rsid w:val="00C9617E"/>
    <w:rsid w:val="00C9664C"/>
    <w:rsid w:val="00C966DB"/>
    <w:rsid w:val="00C96786"/>
    <w:rsid w:val="00C96791"/>
    <w:rsid w:val="00C96A12"/>
    <w:rsid w:val="00C96B30"/>
    <w:rsid w:val="00C97213"/>
    <w:rsid w:val="00C972B9"/>
    <w:rsid w:val="00C9765F"/>
    <w:rsid w:val="00C9798C"/>
    <w:rsid w:val="00C97A1A"/>
    <w:rsid w:val="00C97C50"/>
    <w:rsid w:val="00C97CD9"/>
    <w:rsid w:val="00CA002D"/>
    <w:rsid w:val="00CA0134"/>
    <w:rsid w:val="00CA015B"/>
    <w:rsid w:val="00CA0609"/>
    <w:rsid w:val="00CA0DF2"/>
    <w:rsid w:val="00CA10A9"/>
    <w:rsid w:val="00CA16D9"/>
    <w:rsid w:val="00CA19A5"/>
    <w:rsid w:val="00CA1EF3"/>
    <w:rsid w:val="00CA2541"/>
    <w:rsid w:val="00CA279F"/>
    <w:rsid w:val="00CA2821"/>
    <w:rsid w:val="00CA29D2"/>
    <w:rsid w:val="00CA2A1E"/>
    <w:rsid w:val="00CA2B99"/>
    <w:rsid w:val="00CA2BF7"/>
    <w:rsid w:val="00CA3537"/>
    <w:rsid w:val="00CA3585"/>
    <w:rsid w:val="00CA388C"/>
    <w:rsid w:val="00CA3DE2"/>
    <w:rsid w:val="00CA3E8E"/>
    <w:rsid w:val="00CA4020"/>
    <w:rsid w:val="00CA407C"/>
    <w:rsid w:val="00CA4158"/>
    <w:rsid w:val="00CA4199"/>
    <w:rsid w:val="00CA4586"/>
    <w:rsid w:val="00CA4655"/>
    <w:rsid w:val="00CA4860"/>
    <w:rsid w:val="00CA49C3"/>
    <w:rsid w:val="00CA4D5E"/>
    <w:rsid w:val="00CA516A"/>
    <w:rsid w:val="00CA554E"/>
    <w:rsid w:val="00CA5725"/>
    <w:rsid w:val="00CA57A8"/>
    <w:rsid w:val="00CA5AC3"/>
    <w:rsid w:val="00CA5BA3"/>
    <w:rsid w:val="00CA5BEE"/>
    <w:rsid w:val="00CA5EDB"/>
    <w:rsid w:val="00CA6064"/>
    <w:rsid w:val="00CA607C"/>
    <w:rsid w:val="00CA64E8"/>
    <w:rsid w:val="00CA6678"/>
    <w:rsid w:val="00CA67A0"/>
    <w:rsid w:val="00CA6933"/>
    <w:rsid w:val="00CA6A28"/>
    <w:rsid w:val="00CA6E41"/>
    <w:rsid w:val="00CA7127"/>
    <w:rsid w:val="00CA721B"/>
    <w:rsid w:val="00CA7313"/>
    <w:rsid w:val="00CA73DC"/>
    <w:rsid w:val="00CA7507"/>
    <w:rsid w:val="00CA7669"/>
    <w:rsid w:val="00CA777C"/>
    <w:rsid w:val="00CA7806"/>
    <w:rsid w:val="00CA787C"/>
    <w:rsid w:val="00CA7A30"/>
    <w:rsid w:val="00CA7A76"/>
    <w:rsid w:val="00CA7E68"/>
    <w:rsid w:val="00CA7F05"/>
    <w:rsid w:val="00CB002A"/>
    <w:rsid w:val="00CB00DE"/>
    <w:rsid w:val="00CB0233"/>
    <w:rsid w:val="00CB02A9"/>
    <w:rsid w:val="00CB053C"/>
    <w:rsid w:val="00CB0786"/>
    <w:rsid w:val="00CB07DD"/>
    <w:rsid w:val="00CB0A59"/>
    <w:rsid w:val="00CB0BA5"/>
    <w:rsid w:val="00CB0BD9"/>
    <w:rsid w:val="00CB0E47"/>
    <w:rsid w:val="00CB0F2E"/>
    <w:rsid w:val="00CB0FCD"/>
    <w:rsid w:val="00CB1673"/>
    <w:rsid w:val="00CB1C9D"/>
    <w:rsid w:val="00CB1D71"/>
    <w:rsid w:val="00CB1E0A"/>
    <w:rsid w:val="00CB2447"/>
    <w:rsid w:val="00CB2B55"/>
    <w:rsid w:val="00CB334B"/>
    <w:rsid w:val="00CB349F"/>
    <w:rsid w:val="00CB38AD"/>
    <w:rsid w:val="00CB3C0B"/>
    <w:rsid w:val="00CB3FEA"/>
    <w:rsid w:val="00CB40AC"/>
    <w:rsid w:val="00CB4601"/>
    <w:rsid w:val="00CB4BF5"/>
    <w:rsid w:val="00CB4C1F"/>
    <w:rsid w:val="00CB5083"/>
    <w:rsid w:val="00CB5197"/>
    <w:rsid w:val="00CB52A3"/>
    <w:rsid w:val="00CB5462"/>
    <w:rsid w:val="00CB5A55"/>
    <w:rsid w:val="00CB5BA5"/>
    <w:rsid w:val="00CB5EED"/>
    <w:rsid w:val="00CB6281"/>
    <w:rsid w:val="00CB64DD"/>
    <w:rsid w:val="00CB667E"/>
    <w:rsid w:val="00CB6A0B"/>
    <w:rsid w:val="00CB6BA0"/>
    <w:rsid w:val="00CB6BC5"/>
    <w:rsid w:val="00CB70D0"/>
    <w:rsid w:val="00CB7648"/>
    <w:rsid w:val="00CB77E4"/>
    <w:rsid w:val="00CB7901"/>
    <w:rsid w:val="00CB7CA2"/>
    <w:rsid w:val="00CC0017"/>
    <w:rsid w:val="00CC0191"/>
    <w:rsid w:val="00CC0F9C"/>
    <w:rsid w:val="00CC11AF"/>
    <w:rsid w:val="00CC143E"/>
    <w:rsid w:val="00CC1761"/>
    <w:rsid w:val="00CC1A50"/>
    <w:rsid w:val="00CC1C65"/>
    <w:rsid w:val="00CC20B6"/>
    <w:rsid w:val="00CC22A2"/>
    <w:rsid w:val="00CC280C"/>
    <w:rsid w:val="00CC2922"/>
    <w:rsid w:val="00CC2B33"/>
    <w:rsid w:val="00CC2BF9"/>
    <w:rsid w:val="00CC2C74"/>
    <w:rsid w:val="00CC2EB8"/>
    <w:rsid w:val="00CC2EF5"/>
    <w:rsid w:val="00CC31A4"/>
    <w:rsid w:val="00CC320D"/>
    <w:rsid w:val="00CC3454"/>
    <w:rsid w:val="00CC39FD"/>
    <w:rsid w:val="00CC3C61"/>
    <w:rsid w:val="00CC3D88"/>
    <w:rsid w:val="00CC3F66"/>
    <w:rsid w:val="00CC4364"/>
    <w:rsid w:val="00CC44A4"/>
    <w:rsid w:val="00CC478D"/>
    <w:rsid w:val="00CC4955"/>
    <w:rsid w:val="00CC4C02"/>
    <w:rsid w:val="00CC4C05"/>
    <w:rsid w:val="00CC4C2B"/>
    <w:rsid w:val="00CC51FE"/>
    <w:rsid w:val="00CC5272"/>
    <w:rsid w:val="00CC52B9"/>
    <w:rsid w:val="00CC53BF"/>
    <w:rsid w:val="00CC5995"/>
    <w:rsid w:val="00CC5C52"/>
    <w:rsid w:val="00CC5D0D"/>
    <w:rsid w:val="00CC5FD3"/>
    <w:rsid w:val="00CC624F"/>
    <w:rsid w:val="00CC62FC"/>
    <w:rsid w:val="00CC6379"/>
    <w:rsid w:val="00CC6A9F"/>
    <w:rsid w:val="00CC6D8D"/>
    <w:rsid w:val="00CC6D9F"/>
    <w:rsid w:val="00CC6DBE"/>
    <w:rsid w:val="00CC7327"/>
    <w:rsid w:val="00CC7BE8"/>
    <w:rsid w:val="00CC7CF4"/>
    <w:rsid w:val="00CC7DCD"/>
    <w:rsid w:val="00CC7FA9"/>
    <w:rsid w:val="00CD0713"/>
    <w:rsid w:val="00CD0B50"/>
    <w:rsid w:val="00CD1137"/>
    <w:rsid w:val="00CD1427"/>
    <w:rsid w:val="00CD16B0"/>
    <w:rsid w:val="00CD1949"/>
    <w:rsid w:val="00CD1A52"/>
    <w:rsid w:val="00CD1B12"/>
    <w:rsid w:val="00CD1C37"/>
    <w:rsid w:val="00CD1F40"/>
    <w:rsid w:val="00CD20F4"/>
    <w:rsid w:val="00CD2211"/>
    <w:rsid w:val="00CD2438"/>
    <w:rsid w:val="00CD2B55"/>
    <w:rsid w:val="00CD31A8"/>
    <w:rsid w:val="00CD31AA"/>
    <w:rsid w:val="00CD351E"/>
    <w:rsid w:val="00CD3667"/>
    <w:rsid w:val="00CD3792"/>
    <w:rsid w:val="00CD37BF"/>
    <w:rsid w:val="00CD394E"/>
    <w:rsid w:val="00CD3A20"/>
    <w:rsid w:val="00CD3F4E"/>
    <w:rsid w:val="00CD40BF"/>
    <w:rsid w:val="00CD416E"/>
    <w:rsid w:val="00CD41A9"/>
    <w:rsid w:val="00CD4355"/>
    <w:rsid w:val="00CD45E1"/>
    <w:rsid w:val="00CD462A"/>
    <w:rsid w:val="00CD496F"/>
    <w:rsid w:val="00CD4C53"/>
    <w:rsid w:val="00CD4EFA"/>
    <w:rsid w:val="00CD4F8C"/>
    <w:rsid w:val="00CD54A7"/>
    <w:rsid w:val="00CD5521"/>
    <w:rsid w:val="00CD5556"/>
    <w:rsid w:val="00CD56E9"/>
    <w:rsid w:val="00CD5846"/>
    <w:rsid w:val="00CD5C6B"/>
    <w:rsid w:val="00CD6196"/>
    <w:rsid w:val="00CD668A"/>
    <w:rsid w:val="00CD680C"/>
    <w:rsid w:val="00CD6A7F"/>
    <w:rsid w:val="00CD6A9A"/>
    <w:rsid w:val="00CD6C38"/>
    <w:rsid w:val="00CD6FE2"/>
    <w:rsid w:val="00CD7180"/>
    <w:rsid w:val="00CD7215"/>
    <w:rsid w:val="00CD7431"/>
    <w:rsid w:val="00CD76BC"/>
    <w:rsid w:val="00CD7F9A"/>
    <w:rsid w:val="00CE01E9"/>
    <w:rsid w:val="00CE0443"/>
    <w:rsid w:val="00CE05F9"/>
    <w:rsid w:val="00CE06C4"/>
    <w:rsid w:val="00CE0793"/>
    <w:rsid w:val="00CE0BA7"/>
    <w:rsid w:val="00CE0F7E"/>
    <w:rsid w:val="00CE1219"/>
    <w:rsid w:val="00CE136E"/>
    <w:rsid w:val="00CE14C2"/>
    <w:rsid w:val="00CE15D3"/>
    <w:rsid w:val="00CE1640"/>
    <w:rsid w:val="00CE186F"/>
    <w:rsid w:val="00CE1BB6"/>
    <w:rsid w:val="00CE1EBF"/>
    <w:rsid w:val="00CE1FD3"/>
    <w:rsid w:val="00CE2047"/>
    <w:rsid w:val="00CE2256"/>
    <w:rsid w:val="00CE27D5"/>
    <w:rsid w:val="00CE2A64"/>
    <w:rsid w:val="00CE2AF4"/>
    <w:rsid w:val="00CE2EBC"/>
    <w:rsid w:val="00CE3107"/>
    <w:rsid w:val="00CE35D8"/>
    <w:rsid w:val="00CE3857"/>
    <w:rsid w:val="00CE3B86"/>
    <w:rsid w:val="00CE3D54"/>
    <w:rsid w:val="00CE3E6F"/>
    <w:rsid w:val="00CE3E79"/>
    <w:rsid w:val="00CE3EBD"/>
    <w:rsid w:val="00CE3F75"/>
    <w:rsid w:val="00CE406B"/>
    <w:rsid w:val="00CE43B3"/>
    <w:rsid w:val="00CE44F8"/>
    <w:rsid w:val="00CE4709"/>
    <w:rsid w:val="00CE47D5"/>
    <w:rsid w:val="00CE4B2B"/>
    <w:rsid w:val="00CE57D2"/>
    <w:rsid w:val="00CE581B"/>
    <w:rsid w:val="00CE5ABB"/>
    <w:rsid w:val="00CE6040"/>
    <w:rsid w:val="00CE610D"/>
    <w:rsid w:val="00CE6165"/>
    <w:rsid w:val="00CE660D"/>
    <w:rsid w:val="00CE6CF2"/>
    <w:rsid w:val="00CE6DE7"/>
    <w:rsid w:val="00CE7495"/>
    <w:rsid w:val="00CE7520"/>
    <w:rsid w:val="00CE7BB0"/>
    <w:rsid w:val="00CF01A7"/>
    <w:rsid w:val="00CF041C"/>
    <w:rsid w:val="00CF049C"/>
    <w:rsid w:val="00CF053C"/>
    <w:rsid w:val="00CF08E9"/>
    <w:rsid w:val="00CF0999"/>
    <w:rsid w:val="00CF0C1F"/>
    <w:rsid w:val="00CF0C63"/>
    <w:rsid w:val="00CF0FCF"/>
    <w:rsid w:val="00CF125A"/>
    <w:rsid w:val="00CF151A"/>
    <w:rsid w:val="00CF161E"/>
    <w:rsid w:val="00CF1A68"/>
    <w:rsid w:val="00CF1DD4"/>
    <w:rsid w:val="00CF2400"/>
    <w:rsid w:val="00CF25AA"/>
    <w:rsid w:val="00CF2C8E"/>
    <w:rsid w:val="00CF2C96"/>
    <w:rsid w:val="00CF2D98"/>
    <w:rsid w:val="00CF3023"/>
    <w:rsid w:val="00CF3441"/>
    <w:rsid w:val="00CF3474"/>
    <w:rsid w:val="00CF36D3"/>
    <w:rsid w:val="00CF3CAC"/>
    <w:rsid w:val="00CF3D9E"/>
    <w:rsid w:val="00CF444F"/>
    <w:rsid w:val="00CF45F3"/>
    <w:rsid w:val="00CF462A"/>
    <w:rsid w:val="00CF46B5"/>
    <w:rsid w:val="00CF483E"/>
    <w:rsid w:val="00CF49AE"/>
    <w:rsid w:val="00CF4EF2"/>
    <w:rsid w:val="00CF4FCC"/>
    <w:rsid w:val="00CF534B"/>
    <w:rsid w:val="00CF535A"/>
    <w:rsid w:val="00CF53A3"/>
    <w:rsid w:val="00CF559A"/>
    <w:rsid w:val="00CF5627"/>
    <w:rsid w:val="00CF5AE7"/>
    <w:rsid w:val="00CF62E0"/>
    <w:rsid w:val="00CF6A34"/>
    <w:rsid w:val="00CF6A52"/>
    <w:rsid w:val="00CF7405"/>
    <w:rsid w:val="00CF7573"/>
    <w:rsid w:val="00D00123"/>
    <w:rsid w:val="00D001E9"/>
    <w:rsid w:val="00D00544"/>
    <w:rsid w:val="00D005C2"/>
    <w:rsid w:val="00D00EE2"/>
    <w:rsid w:val="00D010F7"/>
    <w:rsid w:val="00D0164F"/>
    <w:rsid w:val="00D016E6"/>
    <w:rsid w:val="00D01939"/>
    <w:rsid w:val="00D0193D"/>
    <w:rsid w:val="00D01DCA"/>
    <w:rsid w:val="00D01E76"/>
    <w:rsid w:val="00D01EFB"/>
    <w:rsid w:val="00D01F2A"/>
    <w:rsid w:val="00D01F3C"/>
    <w:rsid w:val="00D0200F"/>
    <w:rsid w:val="00D0241E"/>
    <w:rsid w:val="00D02C28"/>
    <w:rsid w:val="00D02D7A"/>
    <w:rsid w:val="00D0301E"/>
    <w:rsid w:val="00D0303D"/>
    <w:rsid w:val="00D0329C"/>
    <w:rsid w:val="00D033A6"/>
    <w:rsid w:val="00D0360D"/>
    <w:rsid w:val="00D03756"/>
    <w:rsid w:val="00D03820"/>
    <w:rsid w:val="00D03A0F"/>
    <w:rsid w:val="00D03A41"/>
    <w:rsid w:val="00D03A81"/>
    <w:rsid w:val="00D03B36"/>
    <w:rsid w:val="00D03B9F"/>
    <w:rsid w:val="00D04085"/>
    <w:rsid w:val="00D043E1"/>
    <w:rsid w:val="00D043F0"/>
    <w:rsid w:val="00D04403"/>
    <w:rsid w:val="00D04772"/>
    <w:rsid w:val="00D04905"/>
    <w:rsid w:val="00D04A8A"/>
    <w:rsid w:val="00D04BE4"/>
    <w:rsid w:val="00D04C16"/>
    <w:rsid w:val="00D04C6C"/>
    <w:rsid w:val="00D051AE"/>
    <w:rsid w:val="00D0540F"/>
    <w:rsid w:val="00D0555B"/>
    <w:rsid w:val="00D05582"/>
    <w:rsid w:val="00D0568F"/>
    <w:rsid w:val="00D056AE"/>
    <w:rsid w:val="00D05771"/>
    <w:rsid w:val="00D058F8"/>
    <w:rsid w:val="00D05917"/>
    <w:rsid w:val="00D05ABC"/>
    <w:rsid w:val="00D05BED"/>
    <w:rsid w:val="00D05D5C"/>
    <w:rsid w:val="00D05F30"/>
    <w:rsid w:val="00D05FAB"/>
    <w:rsid w:val="00D06114"/>
    <w:rsid w:val="00D06244"/>
    <w:rsid w:val="00D06251"/>
    <w:rsid w:val="00D062A2"/>
    <w:rsid w:val="00D06609"/>
    <w:rsid w:val="00D06636"/>
    <w:rsid w:val="00D06A54"/>
    <w:rsid w:val="00D06B5D"/>
    <w:rsid w:val="00D06DDB"/>
    <w:rsid w:val="00D0710C"/>
    <w:rsid w:val="00D07384"/>
    <w:rsid w:val="00D075A9"/>
    <w:rsid w:val="00D078B5"/>
    <w:rsid w:val="00D07CC7"/>
    <w:rsid w:val="00D07DD4"/>
    <w:rsid w:val="00D07F98"/>
    <w:rsid w:val="00D10251"/>
    <w:rsid w:val="00D1031D"/>
    <w:rsid w:val="00D1033C"/>
    <w:rsid w:val="00D1064A"/>
    <w:rsid w:val="00D1064C"/>
    <w:rsid w:val="00D106B0"/>
    <w:rsid w:val="00D107CB"/>
    <w:rsid w:val="00D10AC4"/>
    <w:rsid w:val="00D10D0D"/>
    <w:rsid w:val="00D110AE"/>
    <w:rsid w:val="00D11542"/>
    <w:rsid w:val="00D1156A"/>
    <w:rsid w:val="00D11656"/>
    <w:rsid w:val="00D11C69"/>
    <w:rsid w:val="00D12368"/>
    <w:rsid w:val="00D12906"/>
    <w:rsid w:val="00D12A52"/>
    <w:rsid w:val="00D12E6D"/>
    <w:rsid w:val="00D1371A"/>
    <w:rsid w:val="00D13854"/>
    <w:rsid w:val="00D13857"/>
    <w:rsid w:val="00D13890"/>
    <w:rsid w:val="00D13910"/>
    <w:rsid w:val="00D141B2"/>
    <w:rsid w:val="00D14705"/>
    <w:rsid w:val="00D1482B"/>
    <w:rsid w:val="00D14E00"/>
    <w:rsid w:val="00D152EB"/>
    <w:rsid w:val="00D15385"/>
    <w:rsid w:val="00D153F8"/>
    <w:rsid w:val="00D15688"/>
    <w:rsid w:val="00D15779"/>
    <w:rsid w:val="00D15837"/>
    <w:rsid w:val="00D15A24"/>
    <w:rsid w:val="00D16238"/>
    <w:rsid w:val="00D16505"/>
    <w:rsid w:val="00D165AF"/>
    <w:rsid w:val="00D16753"/>
    <w:rsid w:val="00D16D67"/>
    <w:rsid w:val="00D16E53"/>
    <w:rsid w:val="00D1703F"/>
    <w:rsid w:val="00D177D9"/>
    <w:rsid w:val="00D177F4"/>
    <w:rsid w:val="00D178CD"/>
    <w:rsid w:val="00D17AFA"/>
    <w:rsid w:val="00D17BBF"/>
    <w:rsid w:val="00D17E02"/>
    <w:rsid w:val="00D17E88"/>
    <w:rsid w:val="00D205E1"/>
    <w:rsid w:val="00D207B6"/>
    <w:rsid w:val="00D207F5"/>
    <w:rsid w:val="00D2087E"/>
    <w:rsid w:val="00D20A84"/>
    <w:rsid w:val="00D20FB5"/>
    <w:rsid w:val="00D21212"/>
    <w:rsid w:val="00D213AA"/>
    <w:rsid w:val="00D2198F"/>
    <w:rsid w:val="00D21A02"/>
    <w:rsid w:val="00D21DDD"/>
    <w:rsid w:val="00D21EDE"/>
    <w:rsid w:val="00D21EE5"/>
    <w:rsid w:val="00D220F9"/>
    <w:rsid w:val="00D22469"/>
    <w:rsid w:val="00D2256C"/>
    <w:rsid w:val="00D22B31"/>
    <w:rsid w:val="00D22DFF"/>
    <w:rsid w:val="00D2316B"/>
    <w:rsid w:val="00D231D3"/>
    <w:rsid w:val="00D232A6"/>
    <w:rsid w:val="00D233B4"/>
    <w:rsid w:val="00D23696"/>
    <w:rsid w:val="00D23755"/>
    <w:rsid w:val="00D238CF"/>
    <w:rsid w:val="00D23906"/>
    <w:rsid w:val="00D240A0"/>
    <w:rsid w:val="00D241BC"/>
    <w:rsid w:val="00D24305"/>
    <w:rsid w:val="00D2442F"/>
    <w:rsid w:val="00D24432"/>
    <w:rsid w:val="00D24553"/>
    <w:rsid w:val="00D24692"/>
    <w:rsid w:val="00D24810"/>
    <w:rsid w:val="00D249D2"/>
    <w:rsid w:val="00D24C15"/>
    <w:rsid w:val="00D24CFE"/>
    <w:rsid w:val="00D25762"/>
    <w:rsid w:val="00D25923"/>
    <w:rsid w:val="00D25E1D"/>
    <w:rsid w:val="00D25FBD"/>
    <w:rsid w:val="00D26084"/>
    <w:rsid w:val="00D26390"/>
    <w:rsid w:val="00D267A7"/>
    <w:rsid w:val="00D267CB"/>
    <w:rsid w:val="00D26A7A"/>
    <w:rsid w:val="00D26BD9"/>
    <w:rsid w:val="00D26C12"/>
    <w:rsid w:val="00D26C69"/>
    <w:rsid w:val="00D2777C"/>
    <w:rsid w:val="00D27806"/>
    <w:rsid w:val="00D278C7"/>
    <w:rsid w:val="00D27BBC"/>
    <w:rsid w:val="00D27C07"/>
    <w:rsid w:val="00D27CAE"/>
    <w:rsid w:val="00D27CFE"/>
    <w:rsid w:val="00D27F61"/>
    <w:rsid w:val="00D30100"/>
    <w:rsid w:val="00D304CC"/>
    <w:rsid w:val="00D3086B"/>
    <w:rsid w:val="00D30A98"/>
    <w:rsid w:val="00D30BF7"/>
    <w:rsid w:val="00D31053"/>
    <w:rsid w:val="00D314A9"/>
    <w:rsid w:val="00D31795"/>
    <w:rsid w:val="00D3179F"/>
    <w:rsid w:val="00D3184E"/>
    <w:rsid w:val="00D3191A"/>
    <w:rsid w:val="00D31A92"/>
    <w:rsid w:val="00D31E4C"/>
    <w:rsid w:val="00D32017"/>
    <w:rsid w:val="00D32560"/>
    <w:rsid w:val="00D326F4"/>
    <w:rsid w:val="00D32751"/>
    <w:rsid w:val="00D32B97"/>
    <w:rsid w:val="00D3308E"/>
    <w:rsid w:val="00D3336D"/>
    <w:rsid w:val="00D334E3"/>
    <w:rsid w:val="00D336F8"/>
    <w:rsid w:val="00D33CE2"/>
    <w:rsid w:val="00D343C1"/>
    <w:rsid w:val="00D34786"/>
    <w:rsid w:val="00D3478E"/>
    <w:rsid w:val="00D34FC4"/>
    <w:rsid w:val="00D35347"/>
    <w:rsid w:val="00D35A2A"/>
    <w:rsid w:val="00D35A86"/>
    <w:rsid w:val="00D35ABF"/>
    <w:rsid w:val="00D35D74"/>
    <w:rsid w:val="00D35DA2"/>
    <w:rsid w:val="00D35E9B"/>
    <w:rsid w:val="00D36022"/>
    <w:rsid w:val="00D360C4"/>
    <w:rsid w:val="00D36135"/>
    <w:rsid w:val="00D361E5"/>
    <w:rsid w:val="00D363C4"/>
    <w:rsid w:val="00D3661D"/>
    <w:rsid w:val="00D367E9"/>
    <w:rsid w:val="00D36E82"/>
    <w:rsid w:val="00D3701D"/>
    <w:rsid w:val="00D37151"/>
    <w:rsid w:val="00D371FF"/>
    <w:rsid w:val="00D37295"/>
    <w:rsid w:val="00D37350"/>
    <w:rsid w:val="00D37534"/>
    <w:rsid w:val="00D378E0"/>
    <w:rsid w:val="00D401DF"/>
    <w:rsid w:val="00D4049F"/>
    <w:rsid w:val="00D40747"/>
    <w:rsid w:val="00D40875"/>
    <w:rsid w:val="00D40C34"/>
    <w:rsid w:val="00D40E95"/>
    <w:rsid w:val="00D40F49"/>
    <w:rsid w:val="00D419D9"/>
    <w:rsid w:val="00D41A5C"/>
    <w:rsid w:val="00D41C63"/>
    <w:rsid w:val="00D425F7"/>
    <w:rsid w:val="00D4296A"/>
    <w:rsid w:val="00D43210"/>
    <w:rsid w:val="00D43341"/>
    <w:rsid w:val="00D4337F"/>
    <w:rsid w:val="00D433B0"/>
    <w:rsid w:val="00D4349B"/>
    <w:rsid w:val="00D435D9"/>
    <w:rsid w:val="00D438F9"/>
    <w:rsid w:val="00D4395B"/>
    <w:rsid w:val="00D43D2B"/>
    <w:rsid w:val="00D43DCB"/>
    <w:rsid w:val="00D43EDB"/>
    <w:rsid w:val="00D43FAA"/>
    <w:rsid w:val="00D44119"/>
    <w:rsid w:val="00D443BD"/>
    <w:rsid w:val="00D443D9"/>
    <w:rsid w:val="00D447AC"/>
    <w:rsid w:val="00D448A6"/>
    <w:rsid w:val="00D4498D"/>
    <w:rsid w:val="00D449E9"/>
    <w:rsid w:val="00D44C73"/>
    <w:rsid w:val="00D44F4F"/>
    <w:rsid w:val="00D44F62"/>
    <w:rsid w:val="00D4515A"/>
    <w:rsid w:val="00D45945"/>
    <w:rsid w:val="00D45968"/>
    <w:rsid w:val="00D45A2D"/>
    <w:rsid w:val="00D45E29"/>
    <w:rsid w:val="00D45EDC"/>
    <w:rsid w:val="00D46038"/>
    <w:rsid w:val="00D4664E"/>
    <w:rsid w:val="00D468B2"/>
    <w:rsid w:val="00D468C4"/>
    <w:rsid w:val="00D468C7"/>
    <w:rsid w:val="00D46993"/>
    <w:rsid w:val="00D46B2A"/>
    <w:rsid w:val="00D4753A"/>
    <w:rsid w:val="00D47617"/>
    <w:rsid w:val="00D50129"/>
    <w:rsid w:val="00D5054F"/>
    <w:rsid w:val="00D50657"/>
    <w:rsid w:val="00D50ADC"/>
    <w:rsid w:val="00D50C3D"/>
    <w:rsid w:val="00D50DCE"/>
    <w:rsid w:val="00D510F4"/>
    <w:rsid w:val="00D51181"/>
    <w:rsid w:val="00D51182"/>
    <w:rsid w:val="00D514BB"/>
    <w:rsid w:val="00D518D7"/>
    <w:rsid w:val="00D51B76"/>
    <w:rsid w:val="00D51F89"/>
    <w:rsid w:val="00D5216A"/>
    <w:rsid w:val="00D52209"/>
    <w:rsid w:val="00D52311"/>
    <w:rsid w:val="00D52A91"/>
    <w:rsid w:val="00D52BCC"/>
    <w:rsid w:val="00D5334F"/>
    <w:rsid w:val="00D5339C"/>
    <w:rsid w:val="00D5357F"/>
    <w:rsid w:val="00D5364E"/>
    <w:rsid w:val="00D536C6"/>
    <w:rsid w:val="00D538B7"/>
    <w:rsid w:val="00D53915"/>
    <w:rsid w:val="00D53968"/>
    <w:rsid w:val="00D53DDA"/>
    <w:rsid w:val="00D541D4"/>
    <w:rsid w:val="00D54568"/>
    <w:rsid w:val="00D549C9"/>
    <w:rsid w:val="00D55012"/>
    <w:rsid w:val="00D55179"/>
    <w:rsid w:val="00D551F7"/>
    <w:rsid w:val="00D55515"/>
    <w:rsid w:val="00D55778"/>
    <w:rsid w:val="00D5577E"/>
    <w:rsid w:val="00D55BD7"/>
    <w:rsid w:val="00D56618"/>
    <w:rsid w:val="00D566EA"/>
    <w:rsid w:val="00D56CF5"/>
    <w:rsid w:val="00D56EFC"/>
    <w:rsid w:val="00D56F49"/>
    <w:rsid w:val="00D56FDD"/>
    <w:rsid w:val="00D570D7"/>
    <w:rsid w:val="00D57240"/>
    <w:rsid w:val="00D57308"/>
    <w:rsid w:val="00D57404"/>
    <w:rsid w:val="00D576D3"/>
    <w:rsid w:val="00D604E3"/>
    <w:rsid w:val="00D6088D"/>
    <w:rsid w:val="00D60D1E"/>
    <w:rsid w:val="00D60DBC"/>
    <w:rsid w:val="00D6104F"/>
    <w:rsid w:val="00D611A3"/>
    <w:rsid w:val="00D611C2"/>
    <w:rsid w:val="00D611E2"/>
    <w:rsid w:val="00D6148D"/>
    <w:rsid w:val="00D6155D"/>
    <w:rsid w:val="00D61B90"/>
    <w:rsid w:val="00D61E00"/>
    <w:rsid w:val="00D61ECE"/>
    <w:rsid w:val="00D61F8C"/>
    <w:rsid w:val="00D624CB"/>
    <w:rsid w:val="00D6269B"/>
    <w:rsid w:val="00D62806"/>
    <w:rsid w:val="00D628CD"/>
    <w:rsid w:val="00D62E6D"/>
    <w:rsid w:val="00D633DF"/>
    <w:rsid w:val="00D6357A"/>
    <w:rsid w:val="00D6364D"/>
    <w:rsid w:val="00D63806"/>
    <w:rsid w:val="00D6383B"/>
    <w:rsid w:val="00D6396A"/>
    <w:rsid w:val="00D63F47"/>
    <w:rsid w:val="00D63FA1"/>
    <w:rsid w:val="00D6415A"/>
    <w:rsid w:val="00D6444B"/>
    <w:rsid w:val="00D6448F"/>
    <w:rsid w:val="00D644A2"/>
    <w:rsid w:val="00D644CE"/>
    <w:rsid w:val="00D64552"/>
    <w:rsid w:val="00D64751"/>
    <w:rsid w:val="00D648D2"/>
    <w:rsid w:val="00D64995"/>
    <w:rsid w:val="00D64E9C"/>
    <w:rsid w:val="00D653A9"/>
    <w:rsid w:val="00D65541"/>
    <w:rsid w:val="00D65C5F"/>
    <w:rsid w:val="00D65ECE"/>
    <w:rsid w:val="00D65EF2"/>
    <w:rsid w:val="00D6606D"/>
    <w:rsid w:val="00D661EB"/>
    <w:rsid w:val="00D665B5"/>
    <w:rsid w:val="00D6699A"/>
    <w:rsid w:val="00D669CD"/>
    <w:rsid w:val="00D66A54"/>
    <w:rsid w:val="00D66B1E"/>
    <w:rsid w:val="00D66EB8"/>
    <w:rsid w:val="00D66F87"/>
    <w:rsid w:val="00D674C5"/>
    <w:rsid w:val="00D675D7"/>
    <w:rsid w:val="00D6784B"/>
    <w:rsid w:val="00D6788F"/>
    <w:rsid w:val="00D67E73"/>
    <w:rsid w:val="00D67EBC"/>
    <w:rsid w:val="00D70558"/>
    <w:rsid w:val="00D715AD"/>
    <w:rsid w:val="00D719FC"/>
    <w:rsid w:val="00D71C5E"/>
    <w:rsid w:val="00D720C5"/>
    <w:rsid w:val="00D72185"/>
    <w:rsid w:val="00D721A1"/>
    <w:rsid w:val="00D7236A"/>
    <w:rsid w:val="00D72888"/>
    <w:rsid w:val="00D728B6"/>
    <w:rsid w:val="00D7319F"/>
    <w:rsid w:val="00D73213"/>
    <w:rsid w:val="00D73812"/>
    <w:rsid w:val="00D73ACC"/>
    <w:rsid w:val="00D740EA"/>
    <w:rsid w:val="00D74419"/>
    <w:rsid w:val="00D7475B"/>
    <w:rsid w:val="00D74986"/>
    <w:rsid w:val="00D74AE6"/>
    <w:rsid w:val="00D74C48"/>
    <w:rsid w:val="00D74F94"/>
    <w:rsid w:val="00D75174"/>
    <w:rsid w:val="00D753CA"/>
    <w:rsid w:val="00D75715"/>
    <w:rsid w:val="00D75940"/>
    <w:rsid w:val="00D75A6D"/>
    <w:rsid w:val="00D75DEF"/>
    <w:rsid w:val="00D75E52"/>
    <w:rsid w:val="00D768EE"/>
    <w:rsid w:val="00D76A9C"/>
    <w:rsid w:val="00D76B1A"/>
    <w:rsid w:val="00D76EFD"/>
    <w:rsid w:val="00D76FBB"/>
    <w:rsid w:val="00D77137"/>
    <w:rsid w:val="00D77217"/>
    <w:rsid w:val="00D7727F"/>
    <w:rsid w:val="00D77420"/>
    <w:rsid w:val="00D774EC"/>
    <w:rsid w:val="00D777BE"/>
    <w:rsid w:val="00D77B82"/>
    <w:rsid w:val="00D77C40"/>
    <w:rsid w:val="00D77D94"/>
    <w:rsid w:val="00D800A2"/>
    <w:rsid w:val="00D80281"/>
    <w:rsid w:val="00D80304"/>
    <w:rsid w:val="00D80357"/>
    <w:rsid w:val="00D803D4"/>
    <w:rsid w:val="00D803FB"/>
    <w:rsid w:val="00D80803"/>
    <w:rsid w:val="00D80B5F"/>
    <w:rsid w:val="00D80BF8"/>
    <w:rsid w:val="00D813C3"/>
    <w:rsid w:val="00D81680"/>
    <w:rsid w:val="00D81856"/>
    <w:rsid w:val="00D81E5F"/>
    <w:rsid w:val="00D81F5C"/>
    <w:rsid w:val="00D8200F"/>
    <w:rsid w:val="00D820F3"/>
    <w:rsid w:val="00D82534"/>
    <w:rsid w:val="00D82DA9"/>
    <w:rsid w:val="00D82EEB"/>
    <w:rsid w:val="00D82F5D"/>
    <w:rsid w:val="00D83318"/>
    <w:rsid w:val="00D83767"/>
    <w:rsid w:val="00D83DC6"/>
    <w:rsid w:val="00D83F98"/>
    <w:rsid w:val="00D83FDC"/>
    <w:rsid w:val="00D84127"/>
    <w:rsid w:val="00D8419B"/>
    <w:rsid w:val="00D849BF"/>
    <w:rsid w:val="00D84DB3"/>
    <w:rsid w:val="00D84EAE"/>
    <w:rsid w:val="00D853BC"/>
    <w:rsid w:val="00D8571A"/>
    <w:rsid w:val="00D859E5"/>
    <w:rsid w:val="00D85AEC"/>
    <w:rsid w:val="00D85BA2"/>
    <w:rsid w:val="00D85F18"/>
    <w:rsid w:val="00D85FD8"/>
    <w:rsid w:val="00D85FEF"/>
    <w:rsid w:val="00D861CD"/>
    <w:rsid w:val="00D8670D"/>
    <w:rsid w:val="00D86B1A"/>
    <w:rsid w:val="00D86C03"/>
    <w:rsid w:val="00D871E5"/>
    <w:rsid w:val="00D871E7"/>
    <w:rsid w:val="00D87237"/>
    <w:rsid w:val="00D875AA"/>
    <w:rsid w:val="00D875AB"/>
    <w:rsid w:val="00D87A66"/>
    <w:rsid w:val="00D87B41"/>
    <w:rsid w:val="00D87BD8"/>
    <w:rsid w:val="00D87D36"/>
    <w:rsid w:val="00D87E41"/>
    <w:rsid w:val="00D87F7A"/>
    <w:rsid w:val="00D90277"/>
    <w:rsid w:val="00D902BC"/>
    <w:rsid w:val="00D90B16"/>
    <w:rsid w:val="00D90C2C"/>
    <w:rsid w:val="00D90CA4"/>
    <w:rsid w:val="00D90ED4"/>
    <w:rsid w:val="00D911C5"/>
    <w:rsid w:val="00D912D4"/>
    <w:rsid w:val="00D91333"/>
    <w:rsid w:val="00D915C9"/>
    <w:rsid w:val="00D915FD"/>
    <w:rsid w:val="00D917E6"/>
    <w:rsid w:val="00D920B9"/>
    <w:rsid w:val="00D9221C"/>
    <w:rsid w:val="00D92896"/>
    <w:rsid w:val="00D92AE0"/>
    <w:rsid w:val="00D92D01"/>
    <w:rsid w:val="00D9302D"/>
    <w:rsid w:val="00D930B4"/>
    <w:rsid w:val="00D93411"/>
    <w:rsid w:val="00D935CA"/>
    <w:rsid w:val="00D93613"/>
    <w:rsid w:val="00D93A19"/>
    <w:rsid w:val="00D93C4A"/>
    <w:rsid w:val="00D93E05"/>
    <w:rsid w:val="00D93F13"/>
    <w:rsid w:val="00D93F1C"/>
    <w:rsid w:val="00D943A9"/>
    <w:rsid w:val="00D94455"/>
    <w:rsid w:val="00D9485C"/>
    <w:rsid w:val="00D9492E"/>
    <w:rsid w:val="00D94DC3"/>
    <w:rsid w:val="00D950E8"/>
    <w:rsid w:val="00D951E8"/>
    <w:rsid w:val="00D954F8"/>
    <w:rsid w:val="00D9562E"/>
    <w:rsid w:val="00D95DA2"/>
    <w:rsid w:val="00D966C4"/>
    <w:rsid w:val="00D968E4"/>
    <w:rsid w:val="00D96910"/>
    <w:rsid w:val="00D96A1D"/>
    <w:rsid w:val="00D96C48"/>
    <w:rsid w:val="00D96E18"/>
    <w:rsid w:val="00D96EF0"/>
    <w:rsid w:val="00D9711A"/>
    <w:rsid w:val="00D9732C"/>
    <w:rsid w:val="00D976E7"/>
    <w:rsid w:val="00D9787E"/>
    <w:rsid w:val="00D978F6"/>
    <w:rsid w:val="00D97900"/>
    <w:rsid w:val="00D97947"/>
    <w:rsid w:val="00D97A5C"/>
    <w:rsid w:val="00D97D2A"/>
    <w:rsid w:val="00D97D9D"/>
    <w:rsid w:val="00D97E44"/>
    <w:rsid w:val="00D97E52"/>
    <w:rsid w:val="00DA0502"/>
    <w:rsid w:val="00DA0AE5"/>
    <w:rsid w:val="00DA0AF9"/>
    <w:rsid w:val="00DA0D1B"/>
    <w:rsid w:val="00DA0E8A"/>
    <w:rsid w:val="00DA1063"/>
    <w:rsid w:val="00DA112D"/>
    <w:rsid w:val="00DA13B3"/>
    <w:rsid w:val="00DA162E"/>
    <w:rsid w:val="00DA1805"/>
    <w:rsid w:val="00DA1891"/>
    <w:rsid w:val="00DA1C44"/>
    <w:rsid w:val="00DA2073"/>
    <w:rsid w:val="00DA2076"/>
    <w:rsid w:val="00DA2085"/>
    <w:rsid w:val="00DA2424"/>
    <w:rsid w:val="00DA247B"/>
    <w:rsid w:val="00DA2728"/>
    <w:rsid w:val="00DA2893"/>
    <w:rsid w:val="00DA29D4"/>
    <w:rsid w:val="00DA317B"/>
    <w:rsid w:val="00DA31C5"/>
    <w:rsid w:val="00DA3743"/>
    <w:rsid w:val="00DA3CEB"/>
    <w:rsid w:val="00DA3D91"/>
    <w:rsid w:val="00DA3E3E"/>
    <w:rsid w:val="00DA3EEE"/>
    <w:rsid w:val="00DA3F50"/>
    <w:rsid w:val="00DA44DC"/>
    <w:rsid w:val="00DA468F"/>
    <w:rsid w:val="00DA4700"/>
    <w:rsid w:val="00DA47E0"/>
    <w:rsid w:val="00DA4935"/>
    <w:rsid w:val="00DA4F55"/>
    <w:rsid w:val="00DA4F8B"/>
    <w:rsid w:val="00DA52E7"/>
    <w:rsid w:val="00DA5449"/>
    <w:rsid w:val="00DA5788"/>
    <w:rsid w:val="00DA5954"/>
    <w:rsid w:val="00DA5BEB"/>
    <w:rsid w:val="00DA5CFA"/>
    <w:rsid w:val="00DA5E99"/>
    <w:rsid w:val="00DA61BA"/>
    <w:rsid w:val="00DA61CF"/>
    <w:rsid w:val="00DA6251"/>
    <w:rsid w:val="00DA64FA"/>
    <w:rsid w:val="00DA6677"/>
    <w:rsid w:val="00DA6702"/>
    <w:rsid w:val="00DA75B5"/>
    <w:rsid w:val="00DA7711"/>
    <w:rsid w:val="00DA7A07"/>
    <w:rsid w:val="00DA7AD0"/>
    <w:rsid w:val="00DA7DC8"/>
    <w:rsid w:val="00DA7E62"/>
    <w:rsid w:val="00DB047A"/>
    <w:rsid w:val="00DB0659"/>
    <w:rsid w:val="00DB0830"/>
    <w:rsid w:val="00DB1187"/>
    <w:rsid w:val="00DB13AF"/>
    <w:rsid w:val="00DB1487"/>
    <w:rsid w:val="00DB1810"/>
    <w:rsid w:val="00DB187E"/>
    <w:rsid w:val="00DB19BB"/>
    <w:rsid w:val="00DB1ECE"/>
    <w:rsid w:val="00DB211B"/>
    <w:rsid w:val="00DB2133"/>
    <w:rsid w:val="00DB2233"/>
    <w:rsid w:val="00DB2495"/>
    <w:rsid w:val="00DB2BE0"/>
    <w:rsid w:val="00DB2D54"/>
    <w:rsid w:val="00DB2DAB"/>
    <w:rsid w:val="00DB306A"/>
    <w:rsid w:val="00DB34D3"/>
    <w:rsid w:val="00DB3513"/>
    <w:rsid w:val="00DB354E"/>
    <w:rsid w:val="00DB39AE"/>
    <w:rsid w:val="00DB3B8F"/>
    <w:rsid w:val="00DB3D3D"/>
    <w:rsid w:val="00DB40F2"/>
    <w:rsid w:val="00DB44A3"/>
    <w:rsid w:val="00DB475A"/>
    <w:rsid w:val="00DB5045"/>
    <w:rsid w:val="00DB56BD"/>
    <w:rsid w:val="00DB5CE6"/>
    <w:rsid w:val="00DB5ECC"/>
    <w:rsid w:val="00DB624E"/>
    <w:rsid w:val="00DB6738"/>
    <w:rsid w:val="00DB689B"/>
    <w:rsid w:val="00DB6FEA"/>
    <w:rsid w:val="00DB7173"/>
    <w:rsid w:val="00DB7219"/>
    <w:rsid w:val="00DB7319"/>
    <w:rsid w:val="00DB751D"/>
    <w:rsid w:val="00DB7AD3"/>
    <w:rsid w:val="00DB7B79"/>
    <w:rsid w:val="00DB7D18"/>
    <w:rsid w:val="00DB7DD1"/>
    <w:rsid w:val="00DB7F50"/>
    <w:rsid w:val="00DB7F7F"/>
    <w:rsid w:val="00DC01E4"/>
    <w:rsid w:val="00DC0274"/>
    <w:rsid w:val="00DC04C7"/>
    <w:rsid w:val="00DC0626"/>
    <w:rsid w:val="00DC07CA"/>
    <w:rsid w:val="00DC089D"/>
    <w:rsid w:val="00DC0A62"/>
    <w:rsid w:val="00DC0ADD"/>
    <w:rsid w:val="00DC0B65"/>
    <w:rsid w:val="00DC0BAA"/>
    <w:rsid w:val="00DC0DF6"/>
    <w:rsid w:val="00DC0F27"/>
    <w:rsid w:val="00DC119F"/>
    <w:rsid w:val="00DC1791"/>
    <w:rsid w:val="00DC1AE3"/>
    <w:rsid w:val="00DC1FA8"/>
    <w:rsid w:val="00DC2208"/>
    <w:rsid w:val="00DC26AC"/>
    <w:rsid w:val="00DC282E"/>
    <w:rsid w:val="00DC2949"/>
    <w:rsid w:val="00DC2BEB"/>
    <w:rsid w:val="00DC30C1"/>
    <w:rsid w:val="00DC31E2"/>
    <w:rsid w:val="00DC39A1"/>
    <w:rsid w:val="00DC3D9A"/>
    <w:rsid w:val="00DC3F5C"/>
    <w:rsid w:val="00DC40F6"/>
    <w:rsid w:val="00DC4142"/>
    <w:rsid w:val="00DC4461"/>
    <w:rsid w:val="00DC44B9"/>
    <w:rsid w:val="00DC44BC"/>
    <w:rsid w:val="00DC44D6"/>
    <w:rsid w:val="00DC4802"/>
    <w:rsid w:val="00DC57AD"/>
    <w:rsid w:val="00DC6142"/>
    <w:rsid w:val="00DC6235"/>
    <w:rsid w:val="00DC67C1"/>
    <w:rsid w:val="00DC6913"/>
    <w:rsid w:val="00DC6940"/>
    <w:rsid w:val="00DC6F29"/>
    <w:rsid w:val="00DC75B1"/>
    <w:rsid w:val="00DC77DA"/>
    <w:rsid w:val="00DC78C1"/>
    <w:rsid w:val="00DC7BD3"/>
    <w:rsid w:val="00DC7C74"/>
    <w:rsid w:val="00DC7E60"/>
    <w:rsid w:val="00DD029D"/>
    <w:rsid w:val="00DD065E"/>
    <w:rsid w:val="00DD07EE"/>
    <w:rsid w:val="00DD0A7E"/>
    <w:rsid w:val="00DD0B5D"/>
    <w:rsid w:val="00DD0BA6"/>
    <w:rsid w:val="00DD0C59"/>
    <w:rsid w:val="00DD0D60"/>
    <w:rsid w:val="00DD0E74"/>
    <w:rsid w:val="00DD107E"/>
    <w:rsid w:val="00DD1373"/>
    <w:rsid w:val="00DD1711"/>
    <w:rsid w:val="00DD1C6B"/>
    <w:rsid w:val="00DD1D05"/>
    <w:rsid w:val="00DD1D4A"/>
    <w:rsid w:val="00DD1F5A"/>
    <w:rsid w:val="00DD1FF9"/>
    <w:rsid w:val="00DD20BD"/>
    <w:rsid w:val="00DD2140"/>
    <w:rsid w:val="00DD2191"/>
    <w:rsid w:val="00DD2255"/>
    <w:rsid w:val="00DD23CE"/>
    <w:rsid w:val="00DD23E2"/>
    <w:rsid w:val="00DD260E"/>
    <w:rsid w:val="00DD264A"/>
    <w:rsid w:val="00DD2A0A"/>
    <w:rsid w:val="00DD2C1E"/>
    <w:rsid w:val="00DD2C67"/>
    <w:rsid w:val="00DD2C9B"/>
    <w:rsid w:val="00DD2E9B"/>
    <w:rsid w:val="00DD33D5"/>
    <w:rsid w:val="00DD346E"/>
    <w:rsid w:val="00DD37F2"/>
    <w:rsid w:val="00DD39C9"/>
    <w:rsid w:val="00DD3AC7"/>
    <w:rsid w:val="00DD3B94"/>
    <w:rsid w:val="00DD3C56"/>
    <w:rsid w:val="00DD3C99"/>
    <w:rsid w:val="00DD3D6F"/>
    <w:rsid w:val="00DD44B8"/>
    <w:rsid w:val="00DD4535"/>
    <w:rsid w:val="00DD491A"/>
    <w:rsid w:val="00DD4CED"/>
    <w:rsid w:val="00DD4E76"/>
    <w:rsid w:val="00DD505A"/>
    <w:rsid w:val="00DD5326"/>
    <w:rsid w:val="00DD55D2"/>
    <w:rsid w:val="00DD5785"/>
    <w:rsid w:val="00DD5C1E"/>
    <w:rsid w:val="00DD619B"/>
    <w:rsid w:val="00DD626F"/>
    <w:rsid w:val="00DD6449"/>
    <w:rsid w:val="00DD644C"/>
    <w:rsid w:val="00DD6474"/>
    <w:rsid w:val="00DD6612"/>
    <w:rsid w:val="00DD69BA"/>
    <w:rsid w:val="00DD6A1B"/>
    <w:rsid w:val="00DD6B49"/>
    <w:rsid w:val="00DD6D03"/>
    <w:rsid w:val="00DD6DCD"/>
    <w:rsid w:val="00DD744A"/>
    <w:rsid w:val="00DD7C8B"/>
    <w:rsid w:val="00DD7E78"/>
    <w:rsid w:val="00DD7FCA"/>
    <w:rsid w:val="00DE04ED"/>
    <w:rsid w:val="00DE0542"/>
    <w:rsid w:val="00DE0638"/>
    <w:rsid w:val="00DE06CD"/>
    <w:rsid w:val="00DE0986"/>
    <w:rsid w:val="00DE0A71"/>
    <w:rsid w:val="00DE0E7F"/>
    <w:rsid w:val="00DE171C"/>
    <w:rsid w:val="00DE19DF"/>
    <w:rsid w:val="00DE1B4A"/>
    <w:rsid w:val="00DE1C8E"/>
    <w:rsid w:val="00DE1DEE"/>
    <w:rsid w:val="00DE1DFD"/>
    <w:rsid w:val="00DE1E2E"/>
    <w:rsid w:val="00DE2428"/>
    <w:rsid w:val="00DE2497"/>
    <w:rsid w:val="00DE24B7"/>
    <w:rsid w:val="00DE28BF"/>
    <w:rsid w:val="00DE2B39"/>
    <w:rsid w:val="00DE2FF6"/>
    <w:rsid w:val="00DE3331"/>
    <w:rsid w:val="00DE3663"/>
    <w:rsid w:val="00DE3F4D"/>
    <w:rsid w:val="00DE40B4"/>
    <w:rsid w:val="00DE411E"/>
    <w:rsid w:val="00DE42A1"/>
    <w:rsid w:val="00DE43FD"/>
    <w:rsid w:val="00DE4483"/>
    <w:rsid w:val="00DE47E1"/>
    <w:rsid w:val="00DE4905"/>
    <w:rsid w:val="00DE4B20"/>
    <w:rsid w:val="00DE4B42"/>
    <w:rsid w:val="00DE4E81"/>
    <w:rsid w:val="00DE4F63"/>
    <w:rsid w:val="00DE5249"/>
    <w:rsid w:val="00DE5274"/>
    <w:rsid w:val="00DE5C0E"/>
    <w:rsid w:val="00DE5EB0"/>
    <w:rsid w:val="00DE664A"/>
    <w:rsid w:val="00DE6710"/>
    <w:rsid w:val="00DE69F9"/>
    <w:rsid w:val="00DE6A0D"/>
    <w:rsid w:val="00DE6ABE"/>
    <w:rsid w:val="00DE6BF0"/>
    <w:rsid w:val="00DE6C94"/>
    <w:rsid w:val="00DE6DA0"/>
    <w:rsid w:val="00DE6F87"/>
    <w:rsid w:val="00DE74C5"/>
    <w:rsid w:val="00DE768C"/>
    <w:rsid w:val="00DE7C48"/>
    <w:rsid w:val="00DE7F17"/>
    <w:rsid w:val="00DE7FFC"/>
    <w:rsid w:val="00DF00F7"/>
    <w:rsid w:val="00DF092C"/>
    <w:rsid w:val="00DF0B30"/>
    <w:rsid w:val="00DF0C22"/>
    <w:rsid w:val="00DF0EBC"/>
    <w:rsid w:val="00DF1348"/>
    <w:rsid w:val="00DF15E4"/>
    <w:rsid w:val="00DF1738"/>
    <w:rsid w:val="00DF1BF2"/>
    <w:rsid w:val="00DF1F39"/>
    <w:rsid w:val="00DF2001"/>
    <w:rsid w:val="00DF2914"/>
    <w:rsid w:val="00DF2A66"/>
    <w:rsid w:val="00DF2B26"/>
    <w:rsid w:val="00DF2B8F"/>
    <w:rsid w:val="00DF2F31"/>
    <w:rsid w:val="00DF327A"/>
    <w:rsid w:val="00DF3446"/>
    <w:rsid w:val="00DF34E3"/>
    <w:rsid w:val="00DF3642"/>
    <w:rsid w:val="00DF38E1"/>
    <w:rsid w:val="00DF3C76"/>
    <w:rsid w:val="00DF3C82"/>
    <w:rsid w:val="00DF3CFE"/>
    <w:rsid w:val="00DF3D2D"/>
    <w:rsid w:val="00DF4150"/>
    <w:rsid w:val="00DF42C8"/>
    <w:rsid w:val="00DF43BE"/>
    <w:rsid w:val="00DF4457"/>
    <w:rsid w:val="00DF4693"/>
    <w:rsid w:val="00DF4ABB"/>
    <w:rsid w:val="00DF4ADA"/>
    <w:rsid w:val="00DF4ADB"/>
    <w:rsid w:val="00DF4B33"/>
    <w:rsid w:val="00DF4F1C"/>
    <w:rsid w:val="00DF5299"/>
    <w:rsid w:val="00DF52FA"/>
    <w:rsid w:val="00DF5658"/>
    <w:rsid w:val="00DF58A5"/>
    <w:rsid w:val="00DF5B68"/>
    <w:rsid w:val="00DF5EB5"/>
    <w:rsid w:val="00DF6111"/>
    <w:rsid w:val="00DF6138"/>
    <w:rsid w:val="00DF6340"/>
    <w:rsid w:val="00DF6575"/>
    <w:rsid w:val="00DF6671"/>
    <w:rsid w:val="00DF6885"/>
    <w:rsid w:val="00DF69F5"/>
    <w:rsid w:val="00DF6BDD"/>
    <w:rsid w:val="00DF6D04"/>
    <w:rsid w:val="00DF6DF6"/>
    <w:rsid w:val="00DF6EE5"/>
    <w:rsid w:val="00DF6F4E"/>
    <w:rsid w:val="00DF73BB"/>
    <w:rsid w:val="00DF77F9"/>
    <w:rsid w:val="00DF79ED"/>
    <w:rsid w:val="00DF7B5E"/>
    <w:rsid w:val="00DF7BC5"/>
    <w:rsid w:val="00DF7C19"/>
    <w:rsid w:val="00DF7C6F"/>
    <w:rsid w:val="00E001F4"/>
    <w:rsid w:val="00E0065C"/>
    <w:rsid w:val="00E007ED"/>
    <w:rsid w:val="00E0085F"/>
    <w:rsid w:val="00E00FEA"/>
    <w:rsid w:val="00E012C1"/>
    <w:rsid w:val="00E01B79"/>
    <w:rsid w:val="00E01BE2"/>
    <w:rsid w:val="00E01BED"/>
    <w:rsid w:val="00E01D42"/>
    <w:rsid w:val="00E01DAF"/>
    <w:rsid w:val="00E01EAC"/>
    <w:rsid w:val="00E01F13"/>
    <w:rsid w:val="00E02338"/>
    <w:rsid w:val="00E0258D"/>
    <w:rsid w:val="00E027A3"/>
    <w:rsid w:val="00E02987"/>
    <w:rsid w:val="00E02A6B"/>
    <w:rsid w:val="00E02DA3"/>
    <w:rsid w:val="00E031BF"/>
    <w:rsid w:val="00E031CA"/>
    <w:rsid w:val="00E034A4"/>
    <w:rsid w:val="00E034DB"/>
    <w:rsid w:val="00E03562"/>
    <w:rsid w:val="00E03DA8"/>
    <w:rsid w:val="00E040B8"/>
    <w:rsid w:val="00E040D4"/>
    <w:rsid w:val="00E04400"/>
    <w:rsid w:val="00E045CB"/>
    <w:rsid w:val="00E046ED"/>
    <w:rsid w:val="00E04C89"/>
    <w:rsid w:val="00E04E20"/>
    <w:rsid w:val="00E052A8"/>
    <w:rsid w:val="00E05428"/>
    <w:rsid w:val="00E05537"/>
    <w:rsid w:val="00E055B4"/>
    <w:rsid w:val="00E05B43"/>
    <w:rsid w:val="00E05CDD"/>
    <w:rsid w:val="00E05E2A"/>
    <w:rsid w:val="00E061D0"/>
    <w:rsid w:val="00E062B8"/>
    <w:rsid w:val="00E062C9"/>
    <w:rsid w:val="00E063CD"/>
    <w:rsid w:val="00E06F08"/>
    <w:rsid w:val="00E07252"/>
    <w:rsid w:val="00E0725D"/>
    <w:rsid w:val="00E0785F"/>
    <w:rsid w:val="00E079C8"/>
    <w:rsid w:val="00E07A18"/>
    <w:rsid w:val="00E105D2"/>
    <w:rsid w:val="00E106FB"/>
    <w:rsid w:val="00E1079A"/>
    <w:rsid w:val="00E10AC5"/>
    <w:rsid w:val="00E10B8D"/>
    <w:rsid w:val="00E10CF3"/>
    <w:rsid w:val="00E110A5"/>
    <w:rsid w:val="00E11645"/>
    <w:rsid w:val="00E11CD7"/>
    <w:rsid w:val="00E11E42"/>
    <w:rsid w:val="00E11EC9"/>
    <w:rsid w:val="00E11F48"/>
    <w:rsid w:val="00E120AE"/>
    <w:rsid w:val="00E12610"/>
    <w:rsid w:val="00E1261A"/>
    <w:rsid w:val="00E1269F"/>
    <w:rsid w:val="00E12B17"/>
    <w:rsid w:val="00E130FA"/>
    <w:rsid w:val="00E13263"/>
    <w:rsid w:val="00E136B3"/>
    <w:rsid w:val="00E13968"/>
    <w:rsid w:val="00E13D4C"/>
    <w:rsid w:val="00E13E64"/>
    <w:rsid w:val="00E13E74"/>
    <w:rsid w:val="00E13FA8"/>
    <w:rsid w:val="00E13FB1"/>
    <w:rsid w:val="00E1404C"/>
    <w:rsid w:val="00E14084"/>
    <w:rsid w:val="00E141B5"/>
    <w:rsid w:val="00E14211"/>
    <w:rsid w:val="00E14352"/>
    <w:rsid w:val="00E147AB"/>
    <w:rsid w:val="00E149E6"/>
    <w:rsid w:val="00E14CC5"/>
    <w:rsid w:val="00E1525E"/>
    <w:rsid w:val="00E152AD"/>
    <w:rsid w:val="00E1551F"/>
    <w:rsid w:val="00E157E9"/>
    <w:rsid w:val="00E15C46"/>
    <w:rsid w:val="00E15C69"/>
    <w:rsid w:val="00E16509"/>
    <w:rsid w:val="00E16602"/>
    <w:rsid w:val="00E167D1"/>
    <w:rsid w:val="00E16A3A"/>
    <w:rsid w:val="00E16AC0"/>
    <w:rsid w:val="00E17180"/>
    <w:rsid w:val="00E171AD"/>
    <w:rsid w:val="00E17276"/>
    <w:rsid w:val="00E17362"/>
    <w:rsid w:val="00E1768B"/>
    <w:rsid w:val="00E177AC"/>
    <w:rsid w:val="00E1794A"/>
    <w:rsid w:val="00E17B6F"/>
    <w:rsid w:val="00E17C7C"/>
    <w:rsid w:val="00E17DBE"/>
    <w:rsid w:val="00E200E8"/>
    <w:rsid w:val="00E20111"/>
    <w:rsid w:val="00E2022B"/>
    <w:rsid w:val="00E2067F"/>
    <w:rsid w:val="00E20718"/>
    <w:rsid w:val="00E21083"/>
    <w:rsid w:val="00E21349"/>
    <w:rsid w:val="00E21419"/>
    <w:rsid w:val="00E215FF"/>
    <w:rsid w:val="00E2169E"/>
    <w:rsid w:val="00E21921"/>
    <w:rsid w:val="00E21AEF"/>
    <w:rsid w:val="00E2210A"/>
    <w:rsid w:val="00E223AC"/>
    <w:rsid w:val="00E22439"/>
    <w:rsid w:val="00E226B5"/>
    <w:rsid w:val="00E2291C"/>
    <w:rsid w:val="00E22A98"/>
    <w:rsid w:val="00E22CB5"/>
    <w:rsid w:val="00E22F6E"/>
    <w:rsid w:val="00E22F80"/>
    <w:rsid w:val="00E2346B"/>
    <w:rsid w:val="00E2351E"/>
    <w:rsid w:val="00E235D9"/>
    <w:rsid w:val="00E238E5"/>
    <w:rsid w:val="00E238E9"/>
    <w:rsid w:val="00E238FC"/>
    <w:rsid w:val="00E239AE"/>
    <w:rsid w:val="00E23BA3"/>
    <w:rsid w:val="00E23E1F"/>
    <w:rsid w:val="00E23FB2"/>
    <w:rsid w:val="00E240D2"/>
    <w:rsid w:val="00E243F4"/>
    <w:rsid w:val="00E246EA"/>
    <w:rsid w:val="00E24E2F"/>
    <w:rsid w:val="00E24E66"/>
    <w:rsid w:val="00E25221"/>
    <w:rsid w:val="00E25737"/>
    <w:rsid w:val="00E2592A"/>
    <w:rsid w:val="00E25A38"/>
    <w:rsid w:val="00E25B24"/>
    <w:rsid w:val="00E26000"/>
    <w:rsid w:val="00E260E5"/>
    <w:rsid w:val="00E26290"/>
    <w:rsid w:val="00E26B38"/>
    <w:rsid w:val="00E26BA6"/>
    <w:rsid w:val="00E26C93"/>
    <w:rsid w:val="00E27165"/>
    <w:rsid w:val="00E271A9"/>
    <w:rsid w:val="00E2727E"/>
    <w:rsid w:val="00E27606"/>
    <w:rsid w:val="00E276CC"/>
    <w:rsid w:val="00E27749"/>
    <w:rsid w:val="00E279BD"/>
    <w:rsid w:val="00E27A5D"/>
    <w:rsid w:val="00E27A5E"/>
    <w:rsid w:val="00E27D68"/>
    <w:rsid w:val="00E27EE3"/>
    <w:rsid w:val="00E30034"/>
    <w:rsid w:val="00E30141"/>
    <w:rsid w:val="00E3016A"/>
    <w:rsid w:val="00E3019B"/>
    <w:rsid w:val="00E302BA"/>
    <w:rsid w:val="00E304A9"/>
    <w:rsid w:val="00E30726"/>
    <w:rsid w:val="00E30948"/>
    <w:rsid w:val="00E30A7A"/>
    <w:rsid w:val="00E30C4D"/>
    <w:rsid w:val="00E3112A"/>
    <w:rsid w:val="00E313EB"/>
    <w:rsid w:val="00E3143C"/>
    <w:rsid w:val="00E315B5"/>
    <w:rsid w:val="00E315D5"/>
    <w:rsid w:val="00E3169D"/>
    <w:rsid w:val="00E319DE"/>
    <w:rsid w:val="00E31F4B"/>
    <w:rsid w:val="00E31F7C"/>
    <w:rsid w:val="00E32263"/>
    <w:rsid w:val="00E32308"/>
    <w:rsid w:val="00E327BB"/>
    <w:rsid w:val="00E32862"/>
    <w:rsid w:val="00E32D49"/>
    <w:rsid w:val="00E32D6C"/>
    <w:rsid w:val="00E33073"/>
    <w:rsid w:val="00E33589"/>
    <w:rsid w:val="00E33C05"/>
    <w:rsid w:val="00E33CC0"/>
    <w:rsid w:val="00E33CC9"/>
    <w:rsid w:val="00E33E0F"/>
    <w:rsid w:val="00E340FB"/>
    <w:rsid w:val="00E34D6D"/>
    <w:rsid w:val="00E34FA3"/>
    <w:rsid w:val="00E35028"/>
    <w:rsid w:val="00E350C1"/>
    <w:rsid w:val="00E3511F"/>
    <w:rsid w:val="00E352CC"/>
    <w:rsid w:val="00E35386"/>
    <w:rsid w:val="00E3580B"/>
    <w:rsid w:val="00E35CD1"/>
    <w:rsid w:val="00E35D93"/>
    <w:rsid w:val="00E364E8"/>
    <w:rsid w:val="00E366A0"/>
    <w:rsid w:val="00E36886"/>
    <w:rsid w:val="00E369DF"/>
    <w:rsid w:val="00E36B2D"/>
    <w:rsid w:val="00E36D36"/>
    <w:rsid w:val="00E36F04"/>
    <w:rsid w:val="00E37314"/>
    <w:rsid w:val="00E37368"/>
    <w:rsid w:val="00E37484"/>
    <w:rsid w:val="00E37BB8"/>
    <w:rsid w:val="00E37C45"/>
    <w:rsid w:val="00E37CC1"/>
    <w:rsid w:val="00E37D9C"/>
    <w:rsid w:val="00E37FB2"/>
    <w:rsid w:val="00E40393"/>
    <w:rsid w:val="00E40609"/>
    <w:rsid w:val="00E40ACE"/>
    <w:rsid w:val="00E40AFF"/>
    <w:rsid w:val="00E41447"/>
    <w:rsid w:val="00E418B0"/>
    <w:rsid w:val="00E41938"/>
    <w:rsid w:val="00E41F56"/>
    <w:rsid w:val="00E4203A"/>
    <w:rsid w:val="00E420AE"/>
    <w:rsid w:val="00E420E7"/>
    <w:rsid w:val="00E423C8"/>
    <w:rsid w:val="00E423D0"/>
    <w:rsid w:val="00E42989"/>
    <w:rsid w:val="00E43031"/>
    <w:rsid w:val="00E43658"/>
    <w:rsid w:val="00E43946"/>
    <w:rsid w:val="00E4396A"/>
    <w:rsid w:val="00E43B4D"/>
    <w:rsid w:val="00E43BF9"/>
    <w:rsid w:val="00E43EB4"/>
    <w:rsid w:val="00E43F98"/>
    <w:rsid w:val="00E440D4"/>
    <w:rsid w:val="00E444E8"/>
    <w:rsid w:val="00E44779"/>
    <w:rsid w:val="00E44C0B"/>
    <w:rsid w:val="00E44E1F"/>
    <w:rsid w:val="00E45329"/>
    <w:rsid w:val="00E45365"/>
    <w:rsid w:val="00E4537E"/>
    <w:rsid w:val="00E453F1"/>
    <w:rsid w:val="00E45790"/>
    <w:rsid w:val="00E45A96"/>
    <w:rsid w:val="00E45B81"/>
    <w:rsid w:val="00E45CA3"/>
    <w:rsid w:val="00E45CEE"/>
    <w:rsid w:val="00E45D04"/>
    <w:rsid w:val="00E45D94"/>
    <w:rsid w:val="00E45F04"/>
    <w:rsid w:val="00E45F22"/>
    <w:rsid w:val="00E46161"/>
    <w:rsid w:val="00E461C3"/>
    <w:rsid w:val="00E46257"/>
    <w:rsid w:val="00E46482"/>
    <w:rsid w:val="00E466B2"/>
    <w:rsid w:val="00E46730"/>
    <w:rsid w:val="00E46997"/>
    <w:rsid w:val="00E46AB5"/>
    <w:rsid w:val="00E46DE6"/>
    <w:rsid w:val="00E4706C"/>
    <w:rsid w:val="00E4714B"/>
    <w:rsid w:val="00E47394"/>
    <w:rsid w:val="00E47865"/>
    <w:rsid w:val="00E47A3D"/>
    <w:rsid w:val="00E47A52"/>
    <w:rsid w:val="00E47FEE"/>
    <w:rsid w:val="00E50104"/>
    <w:rsid w:val="00E502CB"/>
    <w:rsid w:val="00E503FE"/>
    <w:rsid w:val="00E504EF"/>
    <w:rsid w:val="00E505A2"/>
    <w:rsid w:val="00E50972"/>
    <w:rsid w:val="00E50E67"/>
    <w:rsid w:val="00E50F94"/>
    <w:rsid w:val="00E511E4"/>
    <w:rsid w:val="00E51871"/>
    <w:rsid w:val="00E51BAF"/>
    <w:rsid w:val="00E523FD"/>
    <w:rsid w:val="00E5257C"/>
    <w:rsid w:val="00E52810"/>
    <w:rsid w:val="00E52814"/>
    <w:rsid w:val="00E52929"/>
    <w:rsid w:val="00E529BD"/>
    <w:rsid w:val="00E52A0F"/>
    <w:rsid w:val="00E52C1B"/>
    <w:rsid w:val="00E5366A"/>
    <w:rsid w:val="00E53752"/>
    <w:rsid w:val="00E53A4A"/>
    <w:rsid w:val="00E54122"/>
    <w:rsid w:val="00E5412B"/>
    <w:rsid w:val="00E54617"/>
    <w:rsid w:val="00E54B0F"/>
    <w:rsid w:val="00E54C8F"/>
    <w:rsid w:val="00E54DCE"/>
    <w:rsid w:val="00E54FD2"/>
    <w:rsid w:val="00E5509C"/>
    <w:rsid w:val="00E55345"/>
    <w:rsid w:val="00E55589"/>
    <w:rsid w:val="00E55902"/>
    <w:rsid w:val="00E55BC1"/>
    <w:rsid w:val="00E55BC4"/>
    <w:rsid w:val="00E55C50"/>
    <w:rsid w:val="00E55F03"/>
    <w:rsid w:val="00E55FA6"/>
    <w:rsid w:val="00E5629F"/>
    <w:rsid w:val="00E56331"/>
    <w:rsid w:val="00E56FC8"/>
    <w:rsid w:val="00E57096"/>
    <w:rsid w:val="00E572EE"/>
    <w:rsid w:val="00E574DD"/>
    <w:rsid w:val="00E57919"/>
    <w:rsid w:val="00E57A88"/>
    <w:rsid w:val="00E60113"/>
    <w:rsid w:val="00E6027D"/>
    <w:rsid w:val="00E602C9"/>
    <w:rsid w:val="00E603E3"/>
    <w:rsid w:val="00E6068E"/>
    <w:rsid w:val="00E606AE"/>
    <w:rsid w:val="00E6085B"/>
    <w:rsid w:val="00E60994"/>
    <w:rsid w:val="00E61131"/>
    <w:rsid w:val="00E61883"/>
    <w:rsid w:val="00E61F67"/>
    <w:rsid w:val="00E62192"/>
    <w:rsid w:val="00E621E9"/>
    <w:rsid w:val="00E62377"/>
    <w:rsid w:val="00E629B9"/>
    <w:rsid w:val="00E62B2D"/>
    <w:rsid w:val="00E62B2F"/>
    <w:rsid w:val="00E62BFE"/>
    <w:rsid w:val="00E62EEA"/>
    <w:rsid w:val="00E631E3"/>
    <w:rsid w:val="00E63416"/>
    <w:rsid w:val="00E637ED"/>
    <w:rsid w:val="00E63A6F"/>
    <w:rsid w:val="00E63AF6"/>
    <w:rsid w:val="00E63F50"/>
    <w:rsid w:val="00E6409F"/>
    <w:rsid w:val="00E6433E"/>
    <w:rsid w:val="00E645E1"/>
    <w:rsid w:val="00E6471C"/>
    <w:rsid w:val="00E64A5B"/>
    <w:rsid w:val="00E64B33"/>
    <w:rsid w:val="00E64C73"/>
    <w:rsid w:val="00E64F0D"/>
    <w:rsid w:val="00E6504B"/>
    <w:rsid w:val="00E656B3"/>
    <w:rsid w:val="00E65894"/>
    <w:rsid w:val="00E65D44"/>
    <w:rsid w:val="00E65EB6"/>
    <w:rsid w:val="00E66055"/>
    <w:rsid w:val="00E66ADB"/>
    <w:rsid w:val="00E66D4E"/>
    <w:rsid w:val="00E66DFA"/>
    <w:rsid w:val="00E66F3F"/>
    <w:rsid w:val="00E6751C"/>
    <w:rsid w:val="00E676D0"/>
    <w:rsid w:val="00E6796D"/>
    <w:rsid w:val="00E67CA7"/>
    <w:rsid w:val="00E708DB"/>
    <w:rsid w:val="00E70972"/>
    <w:rsid w:val="00E70AEA"/>
    <w:rsid w:val="00E70C9C"/>
    <w:rsid w:val="00E711DA"/>
    <w:rsid w:val="00E7137B"/>
    <w:rsid w:val="00E7197C"/>
    <w:rsid w:val="00E71C2B"/>
    <w:rsid w:val="00E7202E"/>
    <w:rsid w:val="00E720AE"/>
    <w:rsid w:val="00E7213F"/>
    <w:rsid w:val="00E721EE"/>
    <w:rsid w:val="00E7224B"/>
    <w:rsid w:val="00E7248D"/>
    <w:rsid w:val="00E7264D"/>
    <w:rsid w:val="00E727E7"/>
    <w:rsid w:val="00E72805"/>
    <w:rsid w:val="00E72920"/>
    <w:rsid w:val="00E72C4E"/>
    <w:rsid w:val="00E7327A"/>
    <w:rsid w:val="00E733C4"/>
    <w:rsid w:val="00E737E2"/>
    <w:rsid w:val="00E739E1"/>
    <w:rsid w:val="00E73ACC"/>
    <w:rsid w:val="00E73B54"/>
    <w:rsid w:val="00E73C52"/>
    <w:rsid w:val="00E740EE"/>
    <w:rsid w:val="00E74418"/>
    <w:rsid w:val="00E747A7"/>
    <w:rsid w:val="00E74B06"/>
    <w:rsid w:val="00E74F6F"/>
    <w:rsid w:val="00E75167"/>
    <w:rsid w:val="00E753E0"/>
    <w:rsid w:val="00E758B3"/>
    <w:rsid w:val="00E75944"/>
    <w:rsid w:val="00E75A89"/>
    <w:rsid w:val="00E75B9F"/>
    <w:rsid w:val="00E75F17"/>
    <w:rsid w:val="00E760F2"/>
    <w:rsid w:val="00E76115"/>
    <w:rsid w:val="00E762CE"/>
    <w:rsid w:val="00E76938"/>
    <w:rsid w:val="00E76D97"/>
    <w:rsid w:val="00E76F26"/>
    <w:rsid w:val="00E76F6A"/>
    <w:rsid w:val="00E77497"/>
    <w:rsid w:val="00E7759C"/>
    <w:rsid w:val="00E779BC"/>
    <w:rsid w:val="00E77A51"/>
    <w:rsid w:val="00E77A72"/>
    <w:rsid w:val="00E77AA9"/>
    <w:rsid w:val="00E77C36"/>
    <w:rsid w:val="00E77DAD"/>
    <w:rsid w:val="00E77E4E"/>
    <w:rsid w:val="00E77E5B"/>
    <w:rsid w:val="00E77FDE"/>
    <w:rsid w:val="00E8001C"/>
    <w:rsid w:val="00E80275"/>
    <w:rsid w:val="00E804C5"/>
    <w:rsid w:val="00E80A23"/>
    <w:rsid w:val="00E80B8A"/>
    <w:rsid w:val="00E80F4C"/>
    <w:rsid w:val="00E81129"/>
    <w:rsid w:val="00E81A90"/>
    <w:rsid w:val="00E81D62"/>
    <w:rsid w:val="00E82011"/>
    <w:rsid w:val="00E82527"/>
    <w:rsid w:val="00E82610"/>
    <w:rsid w:val="00E82979"/>
    <w:rsid w:val="00E82B37"/>
    <w:rsid w:val="00E82DF0"/>
    <w:rsid w:val="00E83025"/>
    <w:rsid w:val="00E83173"/>
    <w:rsid w:val="00E831C5"/>
    <w:rsid w:val="00E83204"/>
    <w:rsid w:val="00E833F6"/>
    <w:rsid w:val="00E83460"/>
    <w:rsid w:val="00E834E4"/>
    <w:rsid w:val="00E83AB8"/>
    <w:rsid w:val="00E83F3A"/>
    <w:rsid w:val="00E83FDF"/>
    <w:rsid w:val="00E8430A"/>
    <w:rsid w:val="00E843D7"/>
    <w:rsid w:val="00E84402"/>
    <w:rsid w:val="00E845EC"/>
    <w:rsid w:val="00E846E6"/>
    <w:rsid w:val="00E84B66"/>
    <w:rsid w:val="00E84C25"/>
    <w:rsid w:val="00E84E22"/>
    <w:rsid w:val="00E84E5D"/>
    <w:rsid w:val="00E85032"/>
    <w:rsid w:val="00E85744"/>
    <w:rsid w:val="00E85779"/>
    <w:rsid w:val="00E85A23"/>
    <w:rsid w:val="00E862C6"/>
    <w:rsid w:val="00E86438"/>
    <w:rsid w:val="00E864C9"/>
    <w:rsid w:val="00E86684"/>
    <w:rsid w:val="00E867F5"/>
    <w:rsid w:val="00E86C39"/>
    <w:rsid w:val="00E86D43"/>
    <w:rsid w:val="00E86D9B"/>
    <w:rsid w:val="00E86E04"/>
    <w:rsid w:val="00E873D7"/>
    <w:rsid w:val="00E87508"/>
    <w:rsid w:val="00E902B2"/>
    <w:rsid w:val="00E902C7"/>
    <w:rsid w:val="00E902CA"/>
    <w:rsid w:val="00E903D7"/>
    <w:rsid w:val="00E90590"/>
    <w:rsid w:val="00E907F8"/>
    <w:rsid w:val="00E90A57"/>
    <w:rsid w:val="00E91067"/>
    <w:rsid w:val="00E91140"/>
    <w:rsid w:val="00E91482"/>
    <w:rsid w:val="00E91685"/>
    <w:rsid w:val="00E916C2"/>
    <w:rsid w:val="00E91780"/>
    <w:rsid w:val="00E91818"/>
    <w:rsid w:val="00E918FB"/>
    <w:rsid w:val="00E91A84"/>
    <w:rsid w:val="00E91EF1"/>
    <w:rsid w:val="00E91F58"/>
    <w:rsid w:val="00E92160"/>
    <w:rsid w:val="00E9217F"/>
    <w:rsid w:val="00E924C4"/>
    <w:rsid w:val="00E924FD"/>
    <w:rsid w:val="00E929BE"/>
    <w:rsid w:val="00E92B3D"/>
    <w:rsid w:val="00E92D83"/>
    <w:rsid w:val="00E92DAF"/>
    <w:rsid w:val="00E92DFE"/>
    <w:rsid w:val="00E92EEC"/>
    <w:rsid w:val="00E93002"/>
    <w:rsid w:val="00E9301C"/>
    <w:rsid w:val="00E934BD"/>
    <w:rsid w:val="00E93690"/>
    <w:rsid w:val="00E937C7"/>
    <w:rsid w:val="00E93D00"/>
    <w:rsid w:val="00E948C8"/>
    <w:rsid w:val="00E948DB"/>
    <w:rsid w:val="00E94CF3"/>
    <w:rsid w:val="00E95075"/>
    <w:rsid w:val="00E9522A"/>
    <w:rsid w:val="00E953B6"/>
    <w:rsid w:val="00E95AF7"/>
    <w:rsid w:val="00E95B37"/>
    <w:rsid w:val="00E95BB1"/>
    <w:rsid w:val="00E95F0C"/>
    <w:rsid w:val="00E95F3F"/>
    <w:rsid w:val="00E96049"/>
    <w:rsid w:val="00E961AF"/>
    <w:rsid w:val="00E966BB"/>
    <w:rsid w:val="00E96712"/>
    <w:rsid w:val="00E96970"/>
    <w:rsid w:val="00E969D0"/>
    <w:rsid w:val="00E96BE8"/>
    <w:rsid w:val="00E96DB4"/>
    <w:rsid w:val="00E96F1B"/>
    <w:rsid w:val="00E96FD9"/>
    <w:rsid w:val="00E970EE"/>
    <w:rsid w:val="00E97404"/>
    <w:rsid w:val="00E97B5F"/>
    <w:rsid w:val="00EA04B0"/>
    <w:rsid w:val="00EA0C54"/>
    <w:rsid w:val="00EA0CAD"/>
    <w:rsid w:val="00EA0EB3"/>
    <w:rsid w:val="00EA0F4C"/>
    <w:rsid w:val="00EA149C"/>
    <w:rsid w:val="00EA15FC"/>
    <w:rsid w:val="00EA1621"/>
    <w:rsid w:val="00EA1917"/>
    <w:rsid w:val="00EA1A6C"/>
    <w:rsid w:val="00EA1AD4"/>
    <w:rsid w:val="00EA1AE7"/>
    <w:rsid w:val="00EA1EA2"/>
    <w:rsid w:val="00EA1EB5"/>
    <w:rsid w:val="00EA21C4"/>
    <w:rsid w:val="00EA22B1"/>
    <w:rsid w:val="00EA2414"/>
    <w:rsid w:val="00EA2C46"/>
    <w:rsid w:val="00EA32A0"/>
    <w:rsid w:val="00EA32A1"/>
    <w:rsid w:val="00EA3330"/>
    <w:rsid w:val="00EA378D"/>
    <w:rsid w:val="00EA3832"/>
    <w:rsid w:val="00EA3901"/>
    <w:rsid w:val="00EA3918"/>
    <w:rsid w:val="00EA3A8E"/>
    <w:rsid w:val="00EA3B46"/>
    <w:rsid w:val="00EA3EC4"/>
    <w:rsid w:val="00EA40D8"/>
    <w:rsid w:val="00EA4127"/>
    <w:rsid w:val="00EA43EB"/>
    <w:rsid w:val="00EA462D"/>
    <w:rsid w:val="00EA497B"/>
    <w:rsid w:val="00EA4A26"/>
    <w:rsid w:val="00EA4AD3"/>
    <w:rsid w:val="00EA4E70"/>
    <w:rsid w:val="00EA4EB6"/>
    <w:rsid w:val="00EA5157"/>
    <w:rsid w:val="00EA5233"/>
    <w:rsid w:val="00EA54AB"/>
    <w:rsid w:val="00EA5D54"/>
    <w:rsid w:val="00EA619D"/>
    <w:rsid w:val="00EA6820"/>
    <w:rsid w:val="00EA6AD8"/>
    <w:rsid w:val="00EA6BCD"/>
    <w:rsid w:val="00EA7097"/>
    <w:rsid w:val="00EA719B"/>
    <w:rsid w:val="00EA7378"/>
    <w:rsid w:val="00EA7964"/>
    <w:rsid w:val="00EA7CA1"/>
    <w:rsid w:val="00EA7E83"/>
    <w:rsid w:val="00EA7E98"/>
    <w:rsid w:val="00EA7F4C"/>
    <w:rsid w:val="00EB0177"/>
    <w:rsid w:val="00EB01AF"/>
    <w:rsid w:val="00EB04B3"/>
    <w:rsid w:val="00EB05AA"/>
    <w:rsid w:val="00EB05FB"/>
    <w:rsid w:val="00EB06A3"/>
    <w:rsid w:val="00EB072E"/>
    <w:rsid w:val="00EB0898"/>
    <w:rsid w:val="00EB0A32"/>
    <w:rsid w:val="00EB0CBA"/>
    <w:rsid w:val="00EB0F06"/>
    <w:rsid w:val="00EB1139"/>
    <w:rsid w:val="00EB115E"/>
    <w:rsid w:val="00EB13F3"/>
    <w:rsid w:val="00EB1670"/>
    <w:rsid w:val="00EB16BE"/>
    <w:rsid w:val="00EB1C63"/>
    <w:rsid w:val="00EB1D0C"/>
    <w:rsid w:val="00EB2B55"/>
    <w:rsid w:val="00EB2E54"/>
    <w:rsid w:val="00EB2FDC"/>
    <w:rsid w:val="00EB3005"/>
    <w:rsid w:val="00EB3427"/>
    <w:rsid w:val="00EB359F"/>
    <w:rsid w:val="00EB369D"/>
    <w:rsid w:val="00EB3711"/>
    <w:rsid w:val="00EB3785"/>
    <w:rsid w:val="00EB394E"/>
    <w:rsid w:val="00EB39CC"/>
    <w:rsid w:val="00EB3C00"/>
    <w:rsid w:val="00EB3EB1"/>
    <w:rsid w:val="00EB423A"/>
    <w:rsid w:val="00EB42E0"/>
    <w:rsid w:val="00EB4631"/>
    <w:rsid w:val="00EB46DA"/>
    <w:rsid w:val="00EB4841"/>
    <w:rsid w:val="00EB4A8B"/>
    <w:rsid w:val="00EB4E66"/>
    <w:rsid w:val="00EB5198"/>
    <w:rsid w:val="00EB529C"/>
    <w:rsid w:val="00EB5515"/>
    <w:rsid w:val="00EB5778"/>
    <w:rsid w:val="00EB59DC"/>
    <w:rsid w:val="00EB613D"/>
    <w:rsid w:val="00EB62A6"/>
    <w:rsid w:val="00EB67D9"/>
    <w:rsid w:val="00EB67DE"/>
    <w:rsid w:val="00EB68BE"/>
    <w:rsid w:val="00EB6ACD"/>
    <w:rsid w:val="00EB6BDF"/>
    <w:rsid w:val="00EB6EE9"/>
    <w:rsid w:val="00EB6F1C"/>
    <w:rsid w:val="00EB6F4A"/>
    <w:rsid w:val="00EB7407"/>
    <w:rsid w:val="00EC00C9"/>
    <w:rsid w:val="00EC00FE"/>
    <w:rsid w:val="00EC0370"/>
    <w:rsid w:val="00EC05E7"/>
    <w:rsid w:val="00EC0752"/>
    <w:rsid w:val="00EC07DA"/>
    <w:rsid w:val="00EC0B36"/>
    <w:rsid w:val="00EC0C0C"/>
    <w:rsid w:val="00EC0C27"/>
    <w:rsid w:val="00EC11E7"/>
    <w:rsid w:val="00EC14C2"/>
    <w:rsid w:val="00EC168B"/>
    <w:rsid w:val="00EC16B9"/>
    <w:rsid w:val="00EC1960"/>
    <w:rsid w:val="00EC1BD6"/>
    <w:rsid w:val="00EC2375"/>
    <w:rsid w:val="00EC2B4B"/>
    <w:rsid w:val="00EC2CAF"/>
    <w:rsid w:val="00EC2E6B"/>
    <w:rsid w:val="00EC2ED1"/>
    <w:rsid w:val="00EC313A"/>
    <w:rsid w:val="00EC32B9"/>
    <w:rsid w:val="00EC3847"/>
    <w:rsid w:val="00EC3866"/>
    <w:rsid w:val="00EC3B08"/>
    <w:rsid w:val="00EC3F4A"/>
    <w:rsid w:val="00EC4027"/>
    <w:rsid w:val="00EC40D3"/>
    <w:rsid w:val="00EC4413"/>
    <w:rsid w:val="00EC4541"/>
    <w:rsid w:val="00EC46CF"/>
    <w:rsid w:val="00EC4BE3"/>
    <w:rsid w:val="00EC4C67"/>
    <w:rsid w:val="00EC4CE3"/>
    <w:rsid w:val="00EC5309"/>
    <w:rsid w:val="00EC5469"/>
    <w:rsid w:val="00EC5563"/>
    <w:rsid w:val="00EC55D5"/>
    <w:rsid w:val="00EC59DF"/>
    <w:rsid w:val="00EC5F73"/>
    <w:rsid w:val="00EC613F"/>
    <w:rsid w:val="00EC6351"/>
    <w:rsid w:val="00EC6383"/>
    <w:rsid w:val="00EC63FF"/>
    <w:rsid w:val="00EC6494"/>
    <w:rsid w:val="00EC64CE"/>
    <w:rsid w:val="00EC67FA"/>
    <w:rsid w:val="00EC68AD"/>
    <w:rsid w:val="00EC6A24"/>
    <w:rsid w:val="00EC6B92"/>
    <w:rsid w:val="00EC6DA9"/>
    <w:rsid w:val="00EC7177"/>
    <w:rsid w:val="00EC735F"/>
    <w:rsid w:val="00EC74EA"/>
    <w:rsid w:val="00EC76DB"/>
    <w:rsid w:val="00EC79CB"/>
    <w:rsid w:val="00EC7AFE"/>
    <w:rsid w:val="00EC7C8E"/>
    <w:rsid w:val="00EC7E3F"/>
    <w:rsid w:val="00EC7EA0"/>
    <w:rsid w:val="00ED00E3"/>
    <w:rsid w:val="00ED034E"/>
    <w:rsid w:val="00ED0527"/>
    <w:rsid w:val="00ED0554"/>
    <w:rsid w:val="00ED0715"/>
    <w:rsid w:val="00ED0A6F"/>
    <w:rsid w:val="00ED0E53"/>
    <w:rsid w:val="00ED115B"/>
    <w:rsid w:val="00ED1895"/>
    <w:rsid w:val="00ED1E19"/>
    <w:rsid w:val="00ED216F"/>
    <w:rsid w:val="00ED2229"/>
    <w:rsid w:val="00ED24BD"/>
    <w:rsid w:val="00ED2602"/>
    <w:rsid w:val="00ED261E"/>
    <w:rsid w:val="00ED2867"/>
    <w:rsid w:val="00ED2DFA"/>
    <w:rsid w:val="00ED2F7B"/>
    <w:rsid w:val="00ED30C5"/>
    <w:rsid w:val="00ED31B4"/>
    <w:rsid w:val="00ED324E"/>
    <w:rsid w:val="00ED3466"/>
    <w:rsid w:val="00ED34DB"/>
    <w:rsid w:val="00ED361D"/>
    <w:rsid w:val="00ED3855"/>
    <w:rsid w:val="00ED3886"/>
    <w:rsid w:val="00ED395A"/>
    <w:rsid w:val="00ED3F0F"/>
    <w:rsid w:val="00ED4074"/>
    <w:rsid w:val="00ED4285"/>
    <w:rsid w:val="00ED4478"/>
    <w:rsid w:val="00ED4A4E"/>
    <w:rsid w:val="00ED4BD1"/>
    <w:rsid w:val="00ED5040"/>
    <w:rsid w:val="00ED50E4"/>
    <w:rsid w:val="00ED5183"/>
    <w:rsid w:val="00ED52DF"/>
    <w:rsid w:val="00ED553B"/>
    <w:rsid w:val="00ED58EC"/>
    <w:rsid w:val="00ED5D94"/>
    <w:rsid w:val="00ED60D6"/>
    <w:rsid w:val="00ED64D0"/>
    <w:rsid w:val="00ED6AD8"/>
    <w:rsid w:val="00ED72D8"/>
    <w:rsid w:val="00ED7317"/>
    <w:rsid w:val="00ED73E7"/>
    <w:rsid w:val="00ED74E7"/>
    <w:rsid w:val="00ED7816"/>
    <w:rsid w:val="00ED7911"/>
    <w:rsid w:val="00ED7E74"/>
    <w:rsid w:val="00EE0019"/>
    <w:rsid w:val="00EE0027"/>
    <w:rsid w:val="00EE00EA"/>
    <w:rsid w:val="00EE0111"/>
    <w:rsid w:val="00EE03AF"/>
    <w:rsid w:val="00EE0438"/>
    <w:rsid w:val="00EE0485"/>
    <w:rsid w:val="00EE057B"/>
    <w:rsid w:val="00EE05B2"/>
    <w:rsid w:val="00EE05C2"/>
    <w:rsid w:val="00EE0620"/>
    <w:rsid w:val="00EE0806"/>
    <w:rsid w:val="00EE084B"/>
    <w:rsid w:val="00EE0CBD"/>
    <w:rsid w:val="00EE0D7C"/>
    <w:rsid w:val="00EE10B2"/>
    <w:rsid w:val="00EE184E"/>
    <w:rsid w:val="00EE188D"/>
    <w:rsid w:val="00EE18EB"/>
    <w:rsid w:val="00EE19BC"/>
    <w:rsid w:val="00EE1DB9"/>
    <w:rsid w:val="00EE240D"/>
    <w:rsid w:val="00EE2729"/>
    <w:rsid w:val="00EE2898"/>
    <w:rsid w:val="00EE29AF"/>
    <w:rsid w:val="00EE2CAE"/>
    <w:rsid w:val="00EE2E75"/>
    <w:rsid w:val="00EE2F5E"/>
    <w:rsid w:val="00EE2F6E"/>
    <w:rsid w:val="00EE2F77"/>
    <w:rsid w:val="00EE306A"/>
    <w:rsid w:val="00EE331E"/>
    <w:rsid w:val="00EE34F9"/>
    <w:rsid w:val="00EE3608"/>
    <w:rsid w:val="00EE3761"/>
    <w:rsid w:val="00EE3796"/>
    <w:rsid w:val="00EE3A07"/>
    <w:rsid w:val="00EE3E98"/>
    <w:rsid w:val="00EE3ED9"/>
    <w:rsid w:val="00EE3F2E"/>
    <w:rsid w:val="00EE41C9"/>
    <w:rsid w:val="00EE4338"/>
    <w:rsid w:val="00EE4371"/>
    <w:rsid w:val="00EE4438"/>
    <w:rsid w:val="00EE49A8"/>
    <w:rsid w:val="00EE4B01"/>
    <w:rsid w:val="00EE4B76"/>
    <w:rsid w:val="00EE4B8F"/>
    <w:rsid w:val="00EE4E40"/>
    <w:rsid w:val="00EE4E70"/>
    <w:rsid w:val="00EE4EA1"/>
    <w:rsid w:val="00EE535E"/>
    <w:rsid w:val="00EE5944"/>
    <w:rsid w:val="00EE5C2C"/>
    <w:rsid w:val="00EE616F"/>
    <w:rsid w:val="00EE64BD"/>
    <w:rsid w:val="00EE6871"/>
    <w:rsid w:val="00EE6A98"/>
    <w:rsid w:val="00EE6CE2"/>
    <w:rsid w:val="00EE6D7C"/>
    <w:rsid w:val="00EE6FB7"/>
    <w:rsid w:val="00EE7055"/>
    <w:rsid w:val="00EE725B"/>
    <w:rsid w:val="00EE7286"/>
    <w:rsid w:val="00EE7608"/>
    <w:rsid w:val="00EE760C"/>
    <w:rsid w:val="00EE76E3"/>
    <w:rsid w:val="00EE7E14"/>
    <w:rsid w:val="00EE7EB6"/>
    <w:rsid w:val="00EE7F93"/>
    <w:rsid w:val="00EF007F"/>
    <w:rsid w:val="00EF0117"/>
    <w:rsid w:val="00EF0732"/>
    <w:rsid w:val="00EF08A0"/>
    <w:rsid w:val="00EF0976"/>
    <w:rsid w:val="00EF0B0A"/>
    <w:rsid w:val="00EF0D97"/>
    <w:rsid w:val="00EF141A"/>
    <w:rsid w:val="00EF1437"/>
    <w:rsid w:val="00EF1502"/>
    <w:rsid w:val="00EF1D8C"/>
    <w:rsid w:val="00EF2071"/>
    <w:rsid w:val="00EF22BB"/>
    <w:rsid w:val="00EF23ED"/>
    <w:rsid w:val="00EF242B"/>
    <w:rsid w:val="00EF2DC6"/>
    <w:rsid w:val="00EF2EF7"/>
    <w:rsid w:val="00EF30B5"/>
    <w:rsid w:val="00EF3133"/>
    <w:rsid w:val="00EF3505"/>
    <w:rsid w:val="00EF3629"/>
    <w:rsid w:val="00EF365C"/>
    <w:rsid w:val="00EF3683"/>
    <w:rsid w:val="00EF3792"/>
    <w:rsid w:val="00EF3DF9"/>
    <w:rsid w:val="00EF3E48"/>
    <w:rsid w:val="00EF4077"/>
    <w:rsid w:val="00EF4528"/>
    <w:rsid w:val="00EF4590"/>
    <w:rsid w:val="00EF477E"/>
    <w:rsid w:val="00EF490D"/>
    <w:rsid w:val="00EF4F99"/>
    <w:rsid w:val="00EF5144"/>
    <w:rsid w:val="00EF5294"/>
    <w:rsid w:val="00EF5326"/>
    <w:rsid w:val="00EF580F"/>
    <w:rsid w:val="00EF581B"/>
    <w:rsid w:val="00EF5C4F"/>
    <w:rsid w:val="00EF5D1F"/>
    <w:rsid w:val="00EF5E59"/>
    <w:rsid w:val="00EF5E98"/>
    <w:rsid w:val="00EF6575"/>
    <w:rsid w:val="00EF6581"/>
    <w:rsid w:val="00EF6609"/>
    <w:rsid w:val="00EF6818"/>
    <w:rsid w:val="00EF6BE4"/>
    <w:rsid w:val="00EF6E38"/>
    <w:rsid w:val="00EF6F08"/>
    <w:rsid w:val="00EF7547"/>
    <w:rsid w:val="00EF7C35"/>
    <w:rsid w:val="00EF7CB3"/>
    <w:rsid w:val="00F00266"/>
    <w:rsid w:val="00F0026E"/>
    <w:rsid w:val="00F00A95"/>
    <w:rsid w:val="00F00BDF"/>
    <w:rsid w:val="00F01158"/>
    <w:rsid w:val="00F011BD"/>
    <w:rsid w:val="00F0125A"/>
    <w:rsid w:val="00F012F1"/>
    <w:rsid w:val="00F01455"/>
    <w:rsid w:val="00F017D1"/>
    <w:rsid w:val="00F019C4"/>
    <w:rsid w:val="00F01BB7"/>
    <w:rsid w:val="00F01BC1"/>
    <w:rsid w:val="00F01C88"/>
    <w:rsid w:val="00F01CC5"/>
    <w:rsid w:val="00F01E55"/>
    <w:rsid w:val="00F01EF8"/>
    <w:rsid w:val="00F01FA8"/>
    <w:rsid w:val="00F01FA9"/>
    <w:rsid w:val="00F0206E"/>
    <w:rsid w:val="00F02844"/>
    <w:rsid w:val="00F02D0C"/>
    <w:rsid w:val="00F02FEE"/>
    <w:rsid w:val="00F03251"/>
    <w:rsid w:val="00F032AB"/>
    <w:rsid w:val="00F032FC"/>
    <w:rsid w:val="00F03413"/>
    <w:rsid w:val="00F0358E"/>
    <w:rsid w:val="00F035C4"/>
    <w:rsid w:val="00F035D7"/>
    <w:rsid w:val="00F03752"/>
    <w:rsid w:val="00F03F66"/>
    <w:rsid w:val="00F0423F"/>
    <w:rsid w:val="00F0486B"/>
    <w:rsid w:val="00F049E3"/>
    <w:rsid w:val="00F04E11"/>
    <w:rsid w:val="00F04E76"/>
    <w:rsid w:val="00F04EC1"/>
    <w:rsid w:val="00F056B2"/>
    <w:rsid w:val="00F05901"/>
    <w:rsid w:val="00F0599E"/>
    <w:rsid w:val="00F05B9E"/>
    <w:rsid w:val="00F0606E"/>
    <w:rsid w:val="00F060B7"/>
    <w:rsid w:val="00F06915"/>
    <w:rsid w:val="00F06D88"/>
    <w:rsid w:val="00F06DB9"/>
    <w:rsid w:val="00F071ED"/>
    <w:rsid w:val="00F072B9"/>
    <w:rsid w:val="00F074F5"/>
    <w:rsid w:val="00F07781"/>
    <w:rsid w:val="00F07912"/>
    <w:rsid w:val="00F07E4B"/>
    <w:rsid w:val="00F102D0"/>
    <w:rsid w:val="00F10559"/>
    <w:rsid w:val="00F108B6"/>
    <w:rsid w:val="00F10938"/>
    <w:rsid w:val="00F10AF8"/>
    <w:rsid w:val="00F10BDD"/>
    <w:rsid w:val="00F10C4A"/>
    <w:rsid w:val="00F10CAB"/>
    <w:rsid w:val="00F10D18"/>
    <w:rsid w:val="00F10D7F"/>
    <w:rsid w:val="00F10D95"/>
    <w:rsid w:val="00F11028"/>
    <w:rsid w:val="00F112B4"/>
    <w:rsid w:val="00F11856"/>
    <w:rsid w:val="00F119BB"/>
    <w:rsid w:val="00F1220E"/>
    <w:rsid w:val="00F1266D"/>
    <w:rsid w:val="00F12B9E"/>
    <w:rsid w:val="00F13B2B"/>
    <w:rsid w:val="00F13BE3"/>
    <w:rsid w:val="00F140E1"/>
    <w:rsid w:val="00F142F9"/>
    <w:rsid w:val="00F1497F"/>
    <w:rsid w:val="00F14B4A"/>
    <w:rsid w:val="00F14DBB"/>
    <w:rsid w:val="00F154C3"/>
    <w:rsid w:val="00F154EC"/>
    <w:rsid w:val="00F15674"/>
    <w:rsid w:val="00F157C9"/>
    <w:rsid w:val="00F15A4C"/>
    <w:rsid w:val="00F15C7D"/>
    <w:rsid w:val="00F161A6"/>
    <w:rsid w:val="00F16316"/>
    <w:rsid w:val="00F163F7"/>
    <w:rsid w:val="00F16604"/>
    <w:rsid w:val="00F16605"/>
    <w:rsid w:val="00F16749"/>
    <w:rsid w:val="00F169D2"/>
    <w:rsid w:val="00F16AC9"/>
    <w:rsid w:val="00F16BAC"/>
    <w:rsid w:val="00F16C14"/>
    <w:rsid w:val="00F16C66"/>
    <w:rsid w:val="00F16CD3"/>
    <w:rsid w:val="00F16CF2"/>
    <w:rsid w:val="00F16D87"/>
    <w:rsid w:val="00F16DA2"/>
    <w:rsid w:val="00F16FE1"/>
    <w:rsid w:val="00F172C4"/>
    <w:rsid w:val="00F17480"/>
    <w:rsid w:val="00F177DE"/>
    <w:rsid w:val="00F17A5F"/>
    <w:rsid w:val="00F17BEC"/>
    <w:rsid w:val="00F20368"/>
    <w:rsid w:val="00F20729"/>
    <w:rsid w:val="00F20BCB"/>
    <w:rsid w:val="00F20E8D"/>
    <w:rsid w:val="00F20E9C"/>
    <w:rsid w:val="00F20F5F"/>
    <w:rsid w:val="00F210B9"/>
    <w:rsid w:val="00F21225"/>
    <w:rsid w:val="00F21305"/>
    <w:rsid w:val="00F218D6"/>
    <w:rsid w:val="00F21901"/>
    <w:rsid w:val="00F21911"/>
    <w:rsid w:val="00F21B6A"/>
    <w:rsid w:val="00F21E9C"/>
    <w:rsid w:val="00F21FDE"/>
    <w:rsid w:val="00F22012"/>
    <w:rsid w:val="00F22586"/>
    <w:rsid w:val="00F22611"/>
    <w:rsid w:val="00F22682"/>
    <w:rsid w:val="00F227EB"/>
    <w:rsid w:val="00F228C3"/>
    <w:rsid w:val="00F22958"/>
    <w:rsid w:val="00F22FB7"/>
    <w:rsid w:val="00F23200"/>
    <w:rsid w:val="00F23247"/>
    <w:rsid w:val="00F23253"/>
    <w:rsid w:val="00F232D7"/>
    <w:rsid w:val="00F232EE"/>
    <w:rsid w:val="00F23326"/>
    <w:rsid w:val="00F233CE"/>
    <w:rsid w:val="00F238C3"/>
    <w:rsid w:val="00F23A09"/>
    <w:rsid w:val="00F23DA5"/>
    <w:rsid w:val="00F23E5A"/>
    <w:rsid w:val="00F23E6F"/>
    <w:rsid w:val="00F23EB7"/>
    <w:rsid w:val="00F24030"/>
    <w:rsid w:val="00F242C1"/>
    <w:rsid w:val="00F24848"/>
    <w:rsid w:val="00F24998"/>
    <w:rsid w:val="00F24B90"/>
    <w:rsid w:val="00F25306"/>
    <w:rsid w:val="00F254B2"/>
    <w:rsid w:val="00F255EC"/>
    <w:rsid w:val="00F25670"/>
    <w:rsid w:val="00F25929"/>
    <w:rsid w:val="00F25D93"/>
    <w:rsid w:val="00F25DB4"/>
    <w:rsid w:val="00F25E1A"/>
    <w:rsid w:val="00F25E57"/>
    <w:rsid w:val="00F26225"/>
    <w:rsid w:val="00F2641E"/>
    <w:rsid w:val="00F26437"/>
    <w:rsid w:val="00F266DC"/>
    <w:rsid w:val="00F26943"/>
    <w:rsid w:val="00F26E47"/>
    <w:rsid w:val="00F26F6A"/>
    <w:rsid w:val="00F278D4"/>
    <w:rsid w:val="00F27BC6"/>
    <w:rsid w:val="00F27EAD"/>
    <w:rsid w:val="00F27EF4"/>
    <w:rsid w:val="00F27FB0"/>
    <w:rsid w:val="00F300CC"/>
    <w:rsid w:val="00F30283"/>
    <w:rsid w:val="00F30317"/>
    <w:rsid w:val="00F3049F"/>
    <w:rsid w:val="00F3095D"/>
    <w:rsid w:val="00F30967"/>
    <w:rsid w:val="00F30CB0"/>
    <w:rsid w:val="00F30E8C"/>
    <w:rsid w:val="00F30EE6"/>
    <w:rsid w:val="00F31139"/>
    <w:rsid w:val="00F31261"/>
    <w:rsid w:val="00F31363"/>
    <w:rsid w:val="00F31728"/>
    <w:rsid w:val="00F31BAA"/>
    <w:rsid w:val="00F31F3B"/>
    <w:rsid w:val="00F32370"/>
    <w:rsid w:val="00F324E4"/>
    <w:rsid w:val="00F32600"/>
    <w:rsid w:val="00F32842"/>
    <w:rsid w:val="00F32A5F"/>
    <w:rsid w:val="00F32D8A"/>
    <w:rsid w:val="00F33224"/>
    <w:rsid w:val="00F336BC"/>
    <w:rsid w:val="00F33956"/>
    <w:rsid w:val="00F33A8D"/>
    <w:rsid w:val="00F33AA5"/>
    <w:rsid w:val="00F33F0E"/>
    <w:rsid w:val="00F3494B"/>
    <w:rsid w:val="00F34B86"/>
    <w:rsid w:val="00F34D5F"/>
    <w:rsid w:val="00F34E49"/>
    <w:rsid w:val="00F34F1C"/>
    <w:rsid w:val="00F34F65"/>
    <w:rsid w:val="00F35121"/>
    <w:rsid w:val="00F35372"/>
    <w:rsid w:val="00F35454"/>
    <w:rsid w:val="00F355B6"/>
    <w:rsid w:val="00F35757"/>
    <w:rsid w:val="00F35A16"/>
    <w:rsid w:val="00F35F7C"/>
    <w:rsid w:val="00F36151"/>
    <w:rsid w:val="00F3647F"/>
    <w:rsid w:val="00F365F2"/>
    <w:rsid w:val="00F368AE"/>
    <w:rsid w:val="00F36C6E"/>
    <w:rsid w:val="00F37082"/>
    <w:rsid w:val="00F374AD"/>
    <w:rsid w:val="00F374FA"/>
    <w:rsid w:val="00F37A19"/>
    <w:rsid w:val="00F37E64"/>
    <w:rsid w:val="00F401A8"/>
    <w:rsid w:val="00F401E3"/>
    <w:rsid w:val="00F40210"/>
    <w:rsid w:val="00F402E6"/>
    <w:rsid w:val="00F403E6"/>
    <w:rsid w:val="00F40773"/>
    <w:rsid w:val="00F40846"/>
    <w:rsid w:val="00F4089C"/>
    <w:rsid w:val="00F409A2"/>
    <w:rsid w:val="00F40C9F"/>
    <w:rsid w:val="00F40F3F"/>
    <w:rsid w:val="00F4102C"/>
    <w:rsid w:val="00F410EB"/>
    <w:rsid w:val="00F41270"/>
    <w:rsid w:val="00F415EE"/>
    <w:rsid w:val="00F4165D"/>
    <w:rsid w:val="00F41ACC"/>
    <w:rsid w:val="00F41DFE"/>
    <w:rsid w:val="00F41E24"/>
    <w:rsid w:val="00F42025"/>
    <w:rsid w:val="00F423DF"/>
    <w:rsid w:val="00F42C25"/>
    <w:rsid w:val="00F42FC1"/>
    <w:rsid w:val="00F42FE0"/>
    <w:rsid w:val="00F43343"/>
    <w:rsid w:val="00F4378E"/>
    <w:rsid w:val="00F437D6"/>
    <w:rsid w:val="00F43936"/>
    <w:rsid w:val="00F43A37"/>
    <w:rsid w:val="00F43D5B"/>
    <w:rsid w:val="00F44002"/>
    <w:rsid w:val="00F44045"/>
    <w:rsid w:val="00F445E4"/>
    <w:rsid w:val="00F4461D"/>
    <w:rsid w:val="00F4463B"/>
    <w:rsid w:val="00F44654"/>
    <w:rsid w:val="00F44697"/>
    <w:rsid w:val="00F448B1"/>
    <w:rsid w:val="00F449F4"/>
    <w:rsid w:val="00F44A99"/>
    <w:rsid w:val="00F44C82"/>
    <w:rsid w:val="00F44D5B"/>
    <w:rsid w:val="00F44DA1"/>
    <w:rsid w:val="00F45367"/>
    <w:rsid w:val="00F454EB"/>
    <w:rsid w:val="00F45D8D"/>
    <w:rsid w:val="00F45E58"/>
    <w:rsid w:val="00F469A8"/>
    <w:rsid w:val="00F46A03"/>
    <w:rsid w:val="00F46D11"/>
    <w:rsid w:val="00F46E35"/>
    <w:rsid w:val="00F4739D"/>
    <w:rsid w:val="00F47510"/>
    <w:rsid w:val="00F4765F"/>
    <w:rsid w:val="00F476B0"/>
    <w:rsid w:val="00F47A26"/>
    <w:rsid w:val="00F47AD0"/>
    <w:rsid w:val="00F47C28"/>
    <w:rsid w:val="00F47DCB"/>
    <w:rsid w:val="00F502A4"/>
    <w:rsid w:val="00F50AAF"/>
    <w:rsid w:val="00F5114D"/>
    <w:rsid w:val="00F51314"/>
    <w:rsid w:val="00F516C1"/>
    <w:rsid w:val="00F51817"/>
    <w:rsid w:val="00F5196B"/>
    <w:rsid w:val="00F519F1"/>
    <w:rsid w:val="00F51A7E"/>
    <w:rsid w:val="00F51B32"/>
    <w:rsid w:val="00F51BF6"/>
    <w:rsid w:val="00F51C15"/>
    <w:rsid w:val="00F521BA"/>
    <w:rsid w:val="00F522FF"/>
    <w:rsid w:val="00F52351"/>
    <w:rsid w:val="00F527E6"/>
    <w:rsid w:val="00F528BC"/>
    <w:rsid w:val="00F52BF2"/>
    <w:rsid w:val="00F52D78"/>
    <w:rsid w:val="00F52E32"/>
    <w:rsid w:val="00F52E8A"/>
    <w:rsid w:val="00F530D6"/>
    <w:rsid w:val="00F53193"/>
    <w:rsid w:val="00F53435"/>
    <w:rsid w:val="00F538C1"/>
    <w:rsid w:val="00F53B03"/>
    <w:rsid w:val="00F53D8E"/>
    <w:rsid w:val="00F53E3D"/>
    <w:rsid w:val="00F53E87"/>
    <w:rsid w:val="00F541C5"/>
    <w:rsid w:val="00F542A3"/>
    <w:rsid w:val="00F543B6"/>
    <w:rsid w:val="00F54AE3"/>
    <w:rsid w:val="00F54B15"/>
    <w:rsid w:val="00F54CB7"/>
    <w:rsid w:val="00F54E66"/>
    <w:rsid w:val="00F54F62"/>
    <w:rsid w:val="00F54F9A"/>
    <w:rsid w:val="00F550C3"/>
    <w:rsid w:val="00F55178"/>
    <w:rsid w:val="00F551B3"/>
    <w:rsid w:val="00F55A15"/>
    <w:rsid w:val="00F55C09"/>
    <w:rsid w:val="00F56081"/>
    <w:rsid w:val="00F561D7"/>
    <w:rsid w:val="00F56444"/>
    <w:rsid w:val="00F56450"/>
    <w:rsid w:val="00F56692"/>
    <w:rsid w:val="00F56E33"/>
    <w:rsid w:val="00F56F29"/>
    <w:rsid w:val="00F57733"/>
    <w:rsid w:val="00F57820"/>
    <w:rsid w:val="00F5788C"/>
    <w:rsid w:val="00F57A8C"/>
    <w:rsid w:val="00F6051A"/>
    <w:rsid w:val="00F607C9"/>
    <w:rsid w:val="00F6089D"/>
    <w:rsid w:val="00F6094E"/>
    <w:rsid w:val="00F6096D"/>
    <w:rsid w:val="00F60B88"/>
    <w:rsid w:val="00F60E60"/>
    <w:rsid w:val="00F61011"/>
    <w:rsid w:val="00F612F9"/>
    <w:rsid w:val="00F614B2"/>
    <w:rsid w:val="00F61598"/>
    <w:rsid w:val="00F618C7"/>
    <w:rsid w:val="00F61B33"/>
    <w:rsid w:val="00F61B65"/>
    <w:rsid w:val="00F61C24"/>
    <w:rsid w:val="00F61C8E"/>
    <w:rsid w:val="00F6202C"/>
    <w:rsid w:val="00F624CB"/>
    <w:rsid w:val="00F6259D"/>
    <w:rsid w:val="00F62625"/>
    <w:rsid w:val="00F62768"/>
    <w:rsid w:val="00F62831"/>
    <w:rsid w:val="00F62C01"/>
    <w:rsid w:val="00F62D76"/>
    <w:rsid w:val="00F63350"/>
    <w:rsid w:val="00F6341D"/>
    <w:rsid w:val="00F6360A"/>
    <w:rsid w:val="00F639FE"/>
    <w:rsid w:val="00F63A78"/>
    <w:rsid w:val="00F63AC8"/>
    <w:rsid w:val="00F63AFE"/>
    <w:rsid w:val="00F63B74"/>
    <w:rsid w:val="00F63EDF"/>
    <w:rsid w:val="00F640A4"/>
    <w:rsid w:val="00F644E5"/>
    <w:rsid w:val="00F6477A"/>
    <w:rsid w:val="00F64A0E"/>
    <w:rsid w:val="00F64A6E"/>
    <w:rsid w:val="00F64AAC"/>
    <w:rsid w:val="00F65373"/>
    <w:rsid w:val="00F6555D"/>
    <w:rsid w:val="00F65619"/>
    <w:rsid w:val="00F65AD3"/>
    <w:rsid w:val="00F66125"/>
    <w:rsid w:val="00F66349"/>
    <w:rsid w:val="00F663D6"/>
    <w:rsid w:val="00F66876"/>
    <w:rsid w:val="00F6695C"/>
    <w:rsid w:val="00F66A71"/>
    <w:rsid w:val="00F66B99"/>
    <w:rsid w:val="00F66CF7"/>
    <w:rsid w:val="00F66E2F"/>
    <w:rsid w:val="00F66E56"/>
    <w:rsid w:val="00F66EE2"/>
    <w:rsid w:val="00F6734C"/>
    <w:rsid w:val="00F673A3"/>
    <w:rsid w:val="00F6762D"/>
    <w:rsid w:val="00F67750"/>
    <w:rsid w:val="00F67DF1"/>
    <w:rsid w:val="00F67EEB"/>
    <w:rsid w:val="00F70716"/>
    <w:rsid w:val="00F70D07"/>
    <w:rsid w:val="00F70FC8"/>
    <w:rsid w:val="00F712A5"/>
    <w:rsid w:val="00F712DA"/>
    <w:rsid w:val="00F713FE"/>
    <w:rsid w:val="00F7149B"/>
    <w:rsid w:val="00F715C5"/>
    <w:rsid w:val="00F71ADC"/>
    <w:rsid w:val="00F71BEB"/>
    <w:rsid w:val="00F71C5B"/>
    <w:rsid w:val="00F72092"/>
    <w:rsid w:val="00F72122"/>
    <w:rsid w:val="00F725A7"/>
    <w:rsid w:val="00F72771"/>
    <w:rsid w:val="00F72BFF"/>
    <w:rsid w:val="00F72FF1"/>
    <w:rsid w:val="00F73122"/>
    <w:rsid w:val="00F73223"/>
    <w:rsid w:val="00F733C0"/>
    <w:rsid w:val="00F73471"/>
    <w:rsid w:val="00F7350D"/>
    <w:rsid w:val="00F736F9"/>
    <w:rsid w:val="00F73827"/>
    <w:rsid w:val="00F738DD"/>
    <w:rsid w:val="00F74067"/>
    <w:rsid w:val="00F7407F"/>
    <w:rsid w:val="00F745FF"/>
    <w:rsid w:val="00F74A65"/>
    <w:rsid w:val="00F74B04"/>
    <w:rsid w:val="00F74E64"/>
    <w:rsid w:val="00F74EDE"/>
    <w:rsid w:val="00F75340"/>
    <w:rsid w:val="00F75582"/>
    <w:rsid w:val="00F75834"/>
    <w:rsid w:val="00F7583D"/>
    <w:rsid w:val="00F7605A"/>
    <w:rsid w:val="00F76100"/>
    <w:rsid w:val="00F76190"/>
    <w:rsid w:val="00F761BC"/>
    <w:rsid w:val="00F76247"/>
    <w:rsid w:val="00F762AF"/>
    <w:rsid w:val="00F76750"/>
    <w:rsid w:val="00F76752"/>
    <w:rsid w:val="00F76ED7"/>
    <w:rsid w:val="00F770E7"/>
    <w:rsid w:val="00F776A4"/>
    <w:rsid w:val="00F77761"/>
    <w:rsid w:val="00F77BEE"/>
    <w:rsid w:val="00F77C95"/>
    <w:rsid w:val="00F77CAD"/>
    <w:rsid w:val="00F77D49"/>
    <w:rsid w:val="00F800E1"/>
    <w:rsid w:val="00F8044B"/>
    <w:rsid w:val="00F80527"/>
    <w:rsid w:val="00F8090F"/>
    <w:rsid w:val="00F80DD4"/>
    <w:rsid w:val="00F80EDC"/>
    <w:rsid w:val="00F81D77"/>
    <w:rsid w:val="00F81E84"/>
    <w:rsid w:val="00F81F2B"/>
    <w:rsid w:val="00F82014"/>
    <w:rsid w:val="00F823B0"/>
    <w:rsid w:val="00F8265E"/>
    <w:rsid w:val="00F82CA0"/>
    <w:rsid w:val="00F82D0D"/>
    <w:rsid w:val="00F82F5B"/>
    <w:rsid w:val="00F83DB7"/>
    <w:rsid w:val="00F84007"/>
    <w:rsid w:val="00F842F1"/>
    <w:rsid w:val="00F8451D"/>
    <w:rsid w:val="00F84547"/>
    <w:rsid w:val="00F84551"/>
    <w:rsid w:val="00F84655"/>
    <w:rsid w:val="00F8487E"/>
    <w:rsid w:val="00F84A98"/>
    <w:rsid w:val="00F84AFD"/>
    <w:rsid w:val="00F84E5E"/>
    <w:rsid w:val="00F84F3F"/>
    <w:rsid w:val="00F85615"/>
    <w:rsid w:val="00F8582E"/>
    <w:rsid w:val="00F85F63"/>
    <w:rsid w:val="00F86028"/>
    <w:rsid w:val="00F863AE"/>
    <w:rsid w:val="00F864CC"/>
    <w:rsid w:val="00F867D0"/>
    <w:rsid w:val="00F869FE"/>
    <w:rsid w:val="00F86A8F"/>
    <w:rsid w:val="00F86BF9"/>
    <w:rsid w:val="00F86DF8"/>
    <w:rsid w:val="00F87131"/>
    <w:rsid w:val="00F87139"/>
    <w:rsid w:val="00F8721E"/>
    <w:rsid w:val="00F8728D"/>
    <w:rsid w:val="00F872B9"/>
    <w:rsid w:val="00F872EE"/>
    <w:rsid w:val="00F874E1"/>
    <w:rsid w:val="00F875B2"/>
    <w:rsid w:val="00F876B3"/>
    <w:rsid w:val="00F876DA"/>
    <w:rsid w:val="00F877B1"/>
    <w:rsid w:val="00F87A51"/>
    <w:rsid w:val="00F87CBD"/>
    <w:rsid w:val="00F87CE1"/>
    <w:rsid w:val="00F87EDC"/>
    <w:rsid w:val="00F900B1"/>
    <w:rsid w:val="00F902E9"/>
    <w:rsid w:val="00F90679"/>
    <w:rsid w:val="00F9077A"/>
    <w:rsid w:val="00F907CD"/>
    <w:rsid w:val="00F90DE1"/>
    <w:rsid w:val="00F9140C"/>
    <w:rsid w:val="00F91497"/>
    <w:rsid w:val="00F91AD1"/>
    <w:rsid w:val="00F91F12"/>
    <w:rsid w:val="00F920F1"/>
    <w:rsid w:val="00F92117"/>
    <w:rsid w:val="00F92120"/>
    <w:rsid w:val="00F92D17"/>
    <w:rsid w:val="00F92DE2"/>
    <w:rsid w:val="00F92E33"/>
    <w:rsid w:val="00F92EEC"/>
    <w:rsid w:val="00F9301C"/>
    <w:rsid w:val="00F93126"/>
    <w:rsid w:val="00F9327A"/>
    <w:rsid w:val="00F932CF"/>
    <w:rsid w:val="00F934E0"/>
    <w:rsid w:val="00F936DA"/>
    <w:rsid w:val="00F93B33"/>
    <w:rsid w:val="00F93DDC"/>
    <w:rsid w:val="00F93EBD"/>
    <w:rsid w:val="00F9444F"/>
    <w:rsid w:val="00F94AB5"/>
    <w:rsid w:val="00F94B34"/>
    <w:rsid w:val="00F94F7E"/>
    <w:rsid w:val="00F94FB1"/>
    <w:rsid w:val="00F95109"/>
    <w:rsid w:val="00F95370"/>
    <w:rsid w:val="00F955BA"/>
    <w:rsid w:val="00F9577E"/>
    <w:rsid w:val="00F95830"/>
    <w:rsid w:val="00F9584C"/>
    <w:rsid w:val="00F95C40"/>
    <w:rsid w:val="00F95C9E"/>
    <w:rsid w:val="00F95D45"/>
    <w:rsid w:val="00F96106"/>
    <w:rsid w:val="00F96379"/>
    <w:rsid w:val="00F963A3"/>
    <w:rsid w:val="00F96685"/>
    <w:rsid w:val="00F966B2"/>
    <w:rsid w:val="00F966D9"/>
    <w:rsid w:val="00F96825"/>
    <w:rsid w:val="00F96BA0"/>
    <w:rsid w:val="00F96BAB"/>
    <w:rsid w:val="00F96DAF"/>
    <w:rsid w:val="00F973FD"/>
    <w:rsid w:val="00F9768E"/>
    <w:rsid w:val="00F97B38"/>
    <w:rsid w:val="00F97F8B"/>
    <w:rsid w:val="00FA047D"/>
    <w:rsid w:val="00FA06FE"/>
    <w:rsid w:val="00FA0909"/>
    <w:rsid w:val="00FA0BFA"/>
    <w:rsid w:val="00FA0F0C"/>
    <w:rsid w:val="00FA10CC"/>
    <w:rsid w:val="00FA1382"/>
    <w:rsid w:val="00FA1433"/>
    <w:rsid w:val="00FA1458"/>
    <w:rsid w:val="00FA177D"/>
    <w:rsid w:val="00FA1875"/>
    <w:rsid w:val="00FA19AD"/>
    <w:rsid w:val="00FA1C8F"/>
    <w:rsid w:val="00FA1CA2"/>
    <w:rsid w:val="00FA21E9"/>
    <w:rsid w:val="00FA2325"/>
    <w:rsid w:val="00FA271B"/>
    <w:rsid w:val="00FA28CB"/>
    <w:rsid w:val="00FA29C1"/>
    <w:rsid w:val="00FA2B2B"/>
    <w:rsid w:val="00FA2CEF"/>
    <w:rsid w:val="00FA2E37"/>
    <w:rsid w:val="00FA2E58"/>
    <w:rsid w:val="00FA2F82"/>
    <w:rsid w:val="00FA303F"/>
    <w:rsid w:val="00FA313F"/>
    <w:rsid w:val="00FA329D"/>
    <w:rsid w:val="00FA34CC"/>
    <w:rsid w:val="00FA376C"/>
    <w:rsid w:val="00FA39BB"/>
    <w:rsid w:val="00FA3A0A"/>
    <w:rsid w:val="00FA4C70"/>
    <w:rsid w:val="00FA4D0D"/>
    <w:rsid w:val="00FA57C8"/>
    <w:rsid w:val="00FA5852"/>
    <w:rsid w:val="00FA5D3A"/>
    <w:rsid w:val="00FA5EFD"/>
    <w:rsid w:val="00FA6313"/>
    <w:rsid w:val="00FA6444"/>
    <w:rsid w:val="00FA64A4"/>
    <w:rsid w:val="00FA64CE"/>
    <w:rsid w:val="00FA6724"/>
    <w:rsid w:val="00FA683E"/>
    <w:rsid w:val="00FA69C1"/>
    <w:rsid w:val="00FA6D48"/>
    <w:rsid w:val="00FA70AD"/>
    <w:rsid w:val="00FA72DB"/>
    <w:rsid w:val="00FA73F9"/>
    <w:rsid w:val="00FA7506"/>
    <w:rsid w:val="00FA75A6"/>
    <w:rsid w:val="00FA75E3"/>
    <w:rsid w:val="00FA75E4"/>
    <w:rsid w:val="00FA7608"/>
    <w:rsid w:val="00FA77DF"/>
    <w:rsid w:val="00FB001B"/>
    <w:rsid w:val="00FB01C6"/>
    <w:rsid w:val="00FB03A0"/>
    <w:rsid w:val="00FB09BA"/>
    <w:rsid w:val="00FB0C50"/>
    <w:rsid w:val="00FB0CA4"/>
    <w:rsid w:val="00FB0F44"/>
    <w:rsid w:val="00FB1167"/>
    <w:rsid w:val="00FB1AF1"/>
    <w:rsid w:val="00FB1B8C"/>
    <w:rsid w:val="00FB25E4"/>
    <w:rsid w:val="00FB2776"/>
    <w:rsid w:val="00FB2878"/>
    <w:rsid w:val="00FB2A18"/>
    <w:rsid w:val="00FB2C09"/>
    <w:rsid w:val="00FB2CEF"/>
    <w:rsid w:val="00FB2F5E"/>
    <w:rsid w:val="00FB300F"/>
    <w:rsid w:val="00FB30B8"/>
    <w:rsid w:val="00FB329D"/>
    <w:rsid w:val="00FB38D3"/>
    <w:rsid w:val="00FB3B4E"/>
    <w:rsid w:val="00FB3D44"/>
    <w:rsid w:val="00FB3D4F"/>
    <w:rsid w:val="00FB3E34"/>
    <w:rsid w:val="00FB3E9C"/>
    <w:rsid w:val="00FB4208"/>
    <w:rsid w:val="00FB42BC"/>
    <w:rsid w:val="00FB4594"/>
    <w:rsid w:val="00FB45DD"/>
    <w:rsid w:val="00FB48A9"/>
    <w:rsid w:val="00FB4B93"/>
    <w:rsid w:val="00FB5000"/>
    <w:rsid w:val="00FB518B"/>
    <w:rsid w:val="00FB5890"/>
    <w:rsid w:val="00FB5A74"/>
    <w:rsid w:val="00FB5AA9"/>
    <w:rsid w:val="00FB5B58"/>
    <w:rsid w:val="00FB5D72"/>
    <w:rsid w:val="00FB5FCE"/>
    <w:rsid w:val="00FB5FD1"/>
    <w:rsid w:val="00FB5FEA"/>
    <w:rsid w:val="00FB5FF8"/>
    <w:rsid w:val="00FB6634"/>
    <w:rsid w:val="00FB6949"/>
    <w:rsid w:val="00FB6D80"/>
    <w:rsid w:val="00FB6EC2"/>
    <w:rsid w:val="00FB7BFD"/>
    <w:rsid w:val="00FB7D18"/>
    <w:rsid w:val="00FB7F46"/>
    <w:rsid w:val="00FC0115"/>
    <w:rsid w:val="00FC0255"/>
    <w:rsid w:val="00FC08DA"/>
    <w:rsid w:val="00FC0BCC"/>
    <w:rsid w:val="00FC0CC5"/>
    <w:rsid w:val="00FC0DCF"/>
    <w:rsid w:val="00FC0E76"/>
    <w:rsid w:val="00FC14FC"/>
    <w:rsid w:val="00FC2395"/>
    <w:rsid w:val="00FC29F3"/>
    <w:rsid w:val="00FC2C97"/>
    <w:rsid w:val="00FC2FDD"/>
    <w:rsid w:val="00FC31CD"/>
    <w:rsid w:val="00FC3374"/>
    <w:rsid w:val="00FC3496"/>
    <w:rsid w:val="00FC35B6"/>
    <w:rsid w:val="00FC36CB"/>
    <w:rsid w:val="00FC3A01"/>
    <w:rsid w:val="00FC3ACB"/>
    <w:rsid w:val="00FC3B5C"/>
    <w:rsid w:val="00FC3BBB"/>
    <w:rsid w:val="00FC3C99"/>
    <w:rsid w:val="00FC44FF"/>
    <w:rsid w:val="00FC46E8"/>
    <w:rsid w:val="00FC492A"/>
    <w:rsid w:val="00FC4C69"/>
    <w:rsid w:val="00FC4CD5"/>
    <w:rsid w:val="00FC4D03"/>
    <w:rsid w:val="00FC5191"/>
    <w:rsid w:val="00FC529E"/>
    <w:rsid w:val="00FC5729"/>
    <w:rsid w:val="00FC572F"/>
    <w:rsid w:val="00FC5853"/>
    <w:rsid w:val="00FC592C"/>
    <w:rsid w:val="00FC5E56"/>
    <w:rsid w:val="00FC6106"/>
    <w:rsid w:val="00FC629F"/>
    <w:rsid w:val="00FC62D0"/>
    <w:rsid w:val="00FC642C"/>
    <w:rsid w:val="00FC647E"/>
    <w:rsid w:val="00FC65B7"/>
    <w:rsid w:val="00FC68FC"/>
    <w:rsid w:val="00FC6AF5"/>
    <w:rsid w:val="00FC6DD5"/>
    <w:rsid w:val="00FC75ED"/>
    <w:rsid w:val="00FC798C"/>
    <w:rsid w:val="00FC7F30"/>
    <w:rsid w:val="00FD0363"/>
    <w:rsid w:val="00FD0371"/>
    <w:rsid w:val="00FD041F"/>
    <w:rsid w:val="00FD0AF4"/>
    <w:rsid w:val="00FD0DCA"/>
    <w:rsid w:val="00FD0E98"/>
    <w:rsid w:val="00FD0F26"/>
    <w:rsid w:val="00FD101C"/>
    <w:rsid w:val="00FD121C"/>
    <w:rsid w:val="00FD1832"/>
    <w:rsid w:val="00FD19DD"/>
    <w:rsid w:val="00FD1B18"/>
    <w:rsid w:val="00FD1C55"/>
    <w:rsid w:val="00FD1F30"/>
    <w:rsid w:val="00FD24DB"/>
    <w:rsid w:val="00FD24F7"/>
    <w:rsid w:val="00FD2986"/>
    <w:rsid w:val="00FD2992"/>
    <w:rsid w:val="00FD2C22"/>
    <w:rsid w:val="00FD2E06"/>
    <w:rsid w:val="00FD2EB4"/>
    <w:rsid w:val="00FD3111"/>
    <w:rsid w:val="00FD3674"/>
    <w:rsid w:val="00FD3813"/>
    <w:rsid w:val="00FD39E2"/>
    <w:rsid w:val="00FD42DC"/>
    <w:rsid w:val="00FD459A"/>
    <w:rsid w:val="00FD5081"/>
    <w:rsid w:val="00FD529B"/>
    <w:rsid w:val="00FD52CE"/>
    <w:rsid w:val="00FD5354"/>
    <w:rsid w:val="00FD558B"/>
    <w:rsid w:val="00FD559E"/>
    <w:rsid w:val="00FD5666"/>
    <w:rsid w:val="00FD5BC7"/>
    <w:rsid w:val="00FD6517"/>
    <w:rsid w:val="00FD65C2"/>
    <w:rsid w:val="00FD6787"/>
    <w:rsid w:val="00FD6AA6"/>
    <w:rsid w:val="00FD6ACD"/>
    <w:rsid w:val="00FD6AE8"/>
    <w:rsid w:val="00FD6FC4"/>
    <w:rsid w:val="00FD710F"/>
    <w:rsid w:val="00FD7A60"/>
    <w:rsid w:val="00FD7BF6"/>
    <w:rsid w:val="00FD7EA4"/>
    <w:rsid w:val="00FE0273"/>
    <w:rsid w:val="00FE02E3"/>
    <w:rsid w:val="00FE0707"/>
    <w:rsid w:val="00FE07B3"/>
    <w:rsid w:val="00FE0993"/>
    <w:rsid w:val="00FE0A54"/>
    <w:rsid w:val="00FE0BA9"/>
    <w:rsid w:val="00FE0D98"/>
    <w:rsid w:val="00FE1100"/>
    <w:rsid w:val="00FE12BE"/>
    <w:rsid w:val="00FE14CC"/>
    <w:rsid w:val="00FE1505"/>
    <w:rsid w:val="00FE1B5D"/>
    <w:rsid w:val="00FE1D31"/>
    <w:rsid w:val="00FE2404"/>
    <w:rsid w:val="00FE2756"/>
    <w:rsid w:val="00FE282E"/>
    <w:rsid w:val="00FE2AE3"/>
    <w:rsid w:val="00FE2C51"/>
    <w:rsid w:val="00FE2D0F"/>
    <w:rsid w:val="00FE2DE0"/>
    <w:rsid w:val="00FE3345"/>
    <w:rsid w:val="00FE3566"/>
    <w:rsid w:val="00FE3709"/>
    <w:rsid w:val="00FE3A90"/>
    <w:rsid w:val="00FE3E2D"/>
    <w:rsid w:val="00FE3F38"/>
    <w:rsid w:val="00FE4742"/>
    <w:rsid w:val="00FE4AD1"/>
    <w:rsid w:val="00FE5358"/>
    <w:rsid w:val="00FE545E"/>
    <w:rsid w:val="00FE552C"/>
    <w:rsid w:val="00FE5C84"/>
    <w:rsid w:val="00FE5DE8"/>
    <w:rsid w:val="00FE5DF1"/>
    <w:rsid w:val="00FE60BF"/>
    <w:rsid w:val="00FE6348"/>
    <w:rsid w:val="00FE6B06"/>
    <w:rsid w:val="00FE6BB7"/>
    <w:rsid w:val="00FE6BE1"/>
    <w:rsid w:val="00FE75E9"/>
    <w:rsid w:val="00FE76E1"/>
    <w:rsid w:val="00FE787B"/>
    <w:rsid w:val="00FE7FD8"/>
    <w:rsid w:val="00FF009A"/>
    <w:rsid w:val="00FF01EC"/>
    <w:rsid w:val="00FF049B"/>
    <w:rsid w:val="00FF0510"/>
    <w:rsid w:val="00FF05F4"/>
    <w:rsid w:val="00FF06D9"/>
    <w:rsid w:val="00FF0ACA"/>
    <w:rsid w:val="00FF0EB3"/>
    <w:rsid w:val="00FF14D2"/>
    <w:rsid w:val="00FF16D4"/>
    <w:rsid w:val="00FF1B18"/>
    <w:rsid w:val="00FF1C12"/>
    <w:rsid w:val="00FF1E3D"/>
    <w:rsid w:val="00FF20EF"/>
    <w:rsid w:val="00FF21D0"/>
    <w:rsid w:val="00FF2474"/>
    <w:rsid w:val="00FF2864"/>
    <w:rsid w:val="00FF2A21"/>
    <w:rsid w:val="00FF2A7F"/>
    <w:rsid w:val="00FF2AA9"/>
    <w:rsid w:val="00FF2BB9"/>
    <w:rsid w:val="00FF2D3E"/>
    <w:rsid w:val="00FF2FC4"/>
    <w:rsid w:val="00FF32A1"/>
    <w:rsid w:val="00FF34E5"/>
    <w:rsid w:val="00FF35DE"/>
    <w:rsid w:val="00FF3E96"/>
    <w:rsid w:val="00FF4060"/>
    <w:rsid w:val="00FF4330"/>
    <w:rsid w:val="00FF4333"/>
    <w:rsid w:val="00FF47C8"/>
    <w:rsid w:val="00FF4C00"/>
    <w:rsid w:val="00FF4DFD"/>
    <w:rsid w:val="00FF4E5C"/>
    <w:rsid w:val="00FF53E9"/>
    <w:rsid w:val="00FF54AE"/>
    <w:rsid w:val="00FF5637"/>
    <w:rsid w:val="00FF5745"/>
    <w:rsid w:val="00FF5C98"/>
    <w:rsid w:val="00FF5CD3"/>
    <w:rsid w:val="00FF615C"/>
    <w:rsid w:val="00FF6198"/>
    <w:rsid w:val="00FF63D0"/>
    <w:rsid w:val="00FF64BA"/>
    <w:rsid w:val="00FF654E"/>
    <w:rsid w:val="00FF663D"/>
    <w:rsid w:val="00FF66A2"/>
    <w:rsid w:val="00FF6A77"/>
    <w:rsid w:val="00FF6AD1"/>
    <w:rsid w:val="00FF6BDE"/>
    <w:rsid w:val="00FF70AE"/>
    <w:rsid w:val="00FF7144"/>
    <w:rsid w:val="00FF7401"/>
    <w:rsid w:val="00FF7672"/>
    <w:rsid w:val="00FF7CEC"/>
    <w:rsid w:val="00FF7DA1"/>
    <w:rsid w:val="00FF7E2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AB8276"/>
  <w15:docId w15:val="{02FBDDF4-2D41-1943-BC4B-D153E805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Centralizado"/>
    <w:qFormat/>
    <w:rsid w:val="005C6F8B"/>
    <w:rPr>
      <w:sz w:val="24"/>
      <w:szCs w:val="24"/>
    </w:rPr>
  </w:style>
  <w:style w:type="paragraph" w:styleId="Ttulo1">
    <w:name w:val="heading 1"/>
    <w:basedOn w:val="Normal"/>
    <w:next w:val="Normal"/>
    <w:link w:val="Ttulo1Char"/>
    <w:uiPriority w:val="9"/>
    <w:qFormat/>
    <w:rsid w:val="00841D0A"/>
    <w:pPr>
      <w:outlineLvl w:val="0"/>
    </w:pPr>
    <w:rPr>
      <w:b/>
      <w:bCs/>
      <w:sz w:val="36"/>
      <w:szCs w:val="36"/>
    </w:rPr>
  </w:style>
  <w:style w:type="paragraph" w:styleId="Ttulo2">
    <w:name w:val="heading 2"/>
    <w:basedOn w:val="Normal"/>
    <w:next w:val="Normal"/>
    <w:link w:val="Ttulo2Char"/>
    <w:qFormat/>
    <w:rsid w:val="00841D0A"/>
    <w:pPr>
      <w:keepNext/>
      <w:spacing w:before="120" w:after="60"/>
      <w:outlineLvl w:val="1"/>
    </w:pPr>
    <w:rPr>
      <w:b/>
      <w:bCs/>
      <w:sz w:val="32"/>
      <w:szCs w:val="32"/>
    </w:rPr>
  </w:style>
  <w:style w:type="paragraph" w:styleId="Ttulo3">
    <w:name w:val="heading 3"/>
    <w:basedOn w:val="Ttulo4"/>
    <w:next w:val="Normal"/>
    <w:link w:val="Ttulo3Char"/>
    <w:qFormat/>
    <w:rsid w:val="00F9301C"/>
    <w:pPr>
      <w:outlineLvl w:val="2"/>
    </w:pPr>
    <w:rPr>
      <w:sz w:val="28"/>
      <w:szCs w:val="28"/>
    </w:rPr>
  </w:style>
  <w:style w:type="paragraph" w:styleId="Ttulo4">
    <w:name w:val="heading 4"/>
    <w:basedOn w:val="Normal"/>
    <w:next w:val="Normal"/>
    <w:link w:val="Ttulo4Char"/>
    <w:uiPriority w:val="9"/>
    <w:qFormat/>
    <w:rsid w:val="00B4046F"/>
    <w:pPr>
      <w:keepNext/>
      <w:spacing w:before="120" w:after="60"/>
      <w:jc w:val="both"/>
      <w:outlineLvl w:val="3"/>
    </w:pPr>
    <w:rPr>
      <w:b/>
    </w:rPr>
  </w:style>
  <w:style w:type="paragraph" w:styleId="Ttulo5">
    <w:name w:val="heading 5"/>
    <w:basedOn w:val="Normal"/>
    <w:next w:val="Normal"/>
    <w:link w:val="Ttulo5Char"/>
    <w:qFormat/>
    <w:rsid w:val="00841D0A"/>
    <w:pPr>
      <w:keepNext/>
      <w:spacing w:before="120" w:after="60"/>
      <w:jc w:val="both"/>
      <w:outlineLvl w:val="4"/>
    </w:pPr>
    <w:rPr>
      <w:b/>
      <w:iCs/>
    </w:rPr>
  </w:style>
  <w:style w:type="paragraph" w:styleId="Ttulo6">
    <w:name w:val="heading 6"/>
    <w:basedOn w:val="Normal"/>
    <w:next w:val="Normal"/>
    <w:link w:val="Ttulo6Char"/>
    <w:qFormat/>
    <w:rsid w:val="00392CF3"/>
    <w:pPr>
      <w:keepNext/>
      <w:spacing w:before="120" w:after="60"/>
      <w:jc w:val="both"/>
      <w:outlineLvl w:val="5"/>
    </w:pPr>
    <w:rPr>
      <w:b/>
    </w:rPr>
  </w:style>
  <w:style w:type="paragraph" w:styleId="Ttulo7">
    <w:name w:val="heading 7"/>
    <w:basedOn w:val="Normal"/>
    <w:next w:val="Normal"/>
    <w:link w:val="Ttulo7Char"/>
    <w:qFormat/>
    <w:rsid w:val="00392CF3"/>
    <w:pPr>
      <w:keepNext/>
      <w:spacing w:before="120" w:after="60"/>
      <w:ind w:right="-164"/>
      <w:jc w:val="both"/>
      <w:outlineLvl w:val="6"/>
    </w:pPr>
    <w:rPr>
      <w:b/>
      <w:bCs/>
    </w:rPr>
  </w:style>
  <w:style w:type="paragraph" w:styleId="Ttulo8">
    <w:name w:val="heading 8"/>
    <w:basedOn w:val="Normal"/>
    <w:next w:val="Normal"/>
    <w:link w:val="Ttulo8Char"/>
    <w:qFormat/>
    <w:rsid w:val="00385F77"/>
    <w:pPr>
      <w:keepNext/>
      <w:ind w:right="-162"/>
      <w:outlineLvl w:val="7"/>
    </w:pPr>
    <w:rPr>
      <w:b/>
      <w:caps/>
      <w:sz w:val="15"/>
      <w:szCs w:val="15"/>
    </w:rPr>
  </w:style>
  <w:style w:type="paragraph" w:styleId="Ttulo9">
    <w:name w:val="heading 9"/>
    <w:basedOn w:val="Normal"/>
    <w:next w:val="Normal"/>
    <w:link w:val="Ttulo9Char"/>
    <w:qFormat/>
    <w:rsid w:val="00385F77"/>
    <w:pPr>
      <w:keepNext/>
      <w:ind w:right="-19"/>
      <w:outlineLvl w:val="8"/>
    </w:pPr>
    <w:rPr>
      <w:i/>
      <w:sz w:val="15"/>
      <w:szCs w:val="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41D0A"/>
    <w:rPr>
      <w:rFonts w:ascii="Arial" w:hAnsi="Arial" w:cs="Arial"/>
      <w:b/>
      <w:bCs/>
      <w:sz w:val="36"/>
      <w:szCs w:val="36"/>
    </w:rPr>
  </w:style>
  <w:style w:type="character" w:customStyle="1" w:styleId="Ttulo2Char">
    <w:name w:val="Título 2 Char"/>
    <w:link w:val="Ttulo2"/>
    <w:rsid w:val="00841D0A"/>
    <w:rPr>
      <w:rFonts w:ascii="Arial" w:hAnsi="Arial" w:cs="Arial"/>
      <w:b/>
      <w:bCs/>
      <w:sz w:val="32"/>
      <w:szCs w:val="32"/>
    </w:rPr>
  </w:style>
  <w:style w:type="character" w:customStyle="1" w:styleId="Ttulo4Char">
    <w:name w:val="Título 4 Char"/>
    <w:link w:val="Ttulo4"/>
    <w:uiPriority w:val="9"/>
    <w:rsid w:val="00B4046F"/>
    <w:rPr>
      <w:rFonts w:ascii="Arial" w:hAnsi="Arial" w:cs="Arial"/>
      <w:b/>
      <w:sz w:val="24"/>
      <w:szCs w:val="24"/>
    </w:rPr>
  </w:style>
  <w:style w:type="character" w:customStyle="1" w:styleId="Ttulo3Char">
    <w:name w:val="Título 3 Char"/>
    <w:link w:val="Ttulo3"/>
    <w:rsid w:val="00F9301C"/>
    <w:rPr>
      <w:rFonts w:ascii="Arial" w:hAnsi="Arial" w:cs="Arial"/>
      <w:b/>
      <w:sz w:val="28"/>
      <w:szCs w:val="28"/>
    </w:rPr>
  </w:style>
  <w:style w:type="character" w:customStyle="1" w:styleId="Ttulo5Char">
    <w:name w:val="Título 5 Char"/>
    <w:link w:val="Ttulo5"/>
    <w:rsid w:val="00841D0A"/>
    <w:rPr>
      <w:rFonts w:ascii="Arial" w:hAnsi="Arial" w:cs="Arial"/>
      <w:b/>
      <w:iCs/>
      <w:sz w:val="22"/>
      <w:szCs w:val="22"/>
    </w:rPr>
  </w:style>
  <w:style w:type="character" w:customStyle="1" w:styleId="Ttulo6Char">
    <w:name w:val="Título 6 Char"/>
    <w:link w:val="Ttulo6"/>
    <w:rsid w:val="00392CF3"/>
    <w:rPr>
      <w:rFonts w:ascii="Arial" w:hAnsi="Arial" w:cs="Arial"/>
      <w:b/>
      <w:sz w:val="24"/>
      <w:szCs w:val="24"/>
    </w:rPr>
  </w:style>
  <w:style w:type="character" w:customStyle="1" w:styleId="Ttulo7Char">
    <w:name w:val="Título 7 Char"/>
    <w:link w:val="Ttulo7"/>
    <w:rsid w:val="00392CF3"/>
    <w:rPr>
      <w:rFonts w:ascii="Arial" w:hAnsi="Arial" w:cs="Arial"/>
      <w:b/>
      <w:bCs/>
      <w:sz w:val="22"/>
      <w:szCs w:val="22"/>
    </w:rPr>
  </w:style>
  <w:style w:type="character" w:customStyle="1" w:styleId="Ttulo8Char">
    <w:name w:val="Título 8 Char"/>
    <w:link w:val="Ttulo8"/>
    <w:rsid w:val="00385F77"/>
    <w:rPr>
      <w:rFonts w:ascii="Arial" w:hAnsi="Arial" w:cs="Arial"/>
      <w:b/>
      <w:caps/>
      <w:sz w:val="15"/>
      <w:szCs w:val="15"/>
    </w:rPr>
  </w:style>
  <w:style w:type="character" w:customStyle="1" w:styleId="Ttulo9Char">
    <w:name w:val="Título 9 Char"/>
    <w:link w:val="Ttulo9"/>
    <w:rsid w:val="00385F77"/>
    <w:rPr>
      <w:rFonts w:ascii="Arial" w:hAnsi="Arial" w:cs="Arial"/>
      <w:i/>
      <w:sz w:val="15"/>
      <w:szCs w:val="15"/>
    </w:rPr>
  </w:style>
  <w:style w:type="character" w:styleId="Forte">
    <w:name w:val="Strong"/>
    <w:uiPriority w:val="22"/>
    <w:qFormat/>
    <w:rsid w:val="00385F77"/>
    <w:rPr>
      <w:b/>
      <w:bCs/>
    </w:rPr>
  </w:style>
  <w:style w:type="paragraph" w:styleId="Sumrio1">
    <w:name w:val="toc 1"/>
    <w:basedOn w:val="Normal"/>
    <w:next w:val="Normal"/>
    <w:autoRedefine/>
    <w:uiPriority w:val="39"/>
    <w:rsid w:val="004620FC"/>
    <w:pPr>
      <w:tabs>
        <w:tab w:val="left" w:pos="426"/>
        <w:tab w:val="right" w:leader="dot" w:pos="8494"/>
      </w:tabs>
      <w:spacing w:before="120" w:after="120"/>
      <w:jc w:val="both"/>
    </w:pPr>
    <w:rPr>
      <w:bCs/>
      <w:szCs w:val="20"/>
    </w:rPr>
  </w:style>
  <w:style w:type="paragraph" w:styleId="Corpodetexto">
    <w:name w:val="Body Text"/>
    <w:basedOn w:val="Normal"/>
    <w:link w:val="CorpodetextoChar"/>
    <w:uiPriority w:val="99"/>
    <w:rsid w:val="00603AF0"/>
    <w:rPr>
      <w:bCs/>
      <w:szCs w:val="20"/>
    </w:rPr>
  </w:style>
  <w:style w:type="character" w:customStyle="1" w:styleId="CorpodetextoChar">
    <w:name w:val="Corpo de texto Char"/>
    <w:link w:val="Corpodetexto"/>
    <w:uiPriority w:val="99"/>
    <w:rsid w:val="00603AF0"/>
    <w:rPr>
      <w:bCs/>
      <w:sz w:val="24"/>
    </w:rPr>
  </w:style>
  <w:style w:type="paragraph" w:styleId="Textodenotaderodap">
    <w:name w:val="footnote text"/>
    <w:basedOn w:val="Normal"/>
    <w:link w:val="TextodenotaderodapChar"/>
    <w:autoRedefine/>
    <w:rsid w:val="00D43210"/>
    <w:pPr>
      <w:jc w:val="both"/>
    </w:pPr>
    <w:rPr>
      <w:sz w:val="16"/>
      <w:szCs w:val="16"/>
    </w:rPr>
  </w:style>
  <w:style w:type="character" w:customStyle="1" w:styleId="TextodenotaderodapChar">
    <w:name w:val="Texto de nota de rodapé Char"/>
    <w:link w:val="Textodenotaderodap"/>
    <w:rsid w:val="00D43210"/>
    <w:rPr>
      <w:rFonts w:ascii="Arial" w:hAnsi="Arial" w:cs="Arial"/>
      <w:sz w:val="16"/>
      <w:szCs w:val="16"/>
    </w:rPr>
  </w:style>
  <w:style w:type="paragraph" w:styleId="Corpodetexto3">
    <w:name w:val="Body Text 3"/>
    <w:basedOn w:val="Normal"/>
    <w:link w:val="Corpodetexto3Char"/>
    <w:rsid w:val="00603AF0"/>
    <w:rPr>
      <w:szCs w:val="20"/>
    </w:rPr>
  </w:style>
  <w:style w:type="character" w:customStyle="1" w:styleId="Corpodetexto3Char">
    <w:name w:val="Corpo de texto 3 Char"/>
    <w:link w:val="Corpodetexto3"/>
    <w:rsid w:val="00603AF0"/>
    <w:rPr>
      <w:rFonts w:ascii="Arial" w:hAnsi="Arial" w:cs="Arial"/>
      <w:sz w:val="22"/>
    </w:rPr>
  </w:style>
  <w:style w:type="paragraph" w:styleId="Corpodetexto2">
    <w:name w:val="Body Text 2"/>
    <w:basedOn w:val="Normal"/>
    <w:link w:val="Corpodetexto2Char"/>
    <w:rsid w:val="00603AF0"/>
    <w:pPr>
      <w:spacing w:after="120" w:line="480" w:lineRule="auto"/>
    </w:pPr>
  </w:style>
  <w:style w:type="character" w:customStyle="1" w:styleId="Corpodetexto2Char">
    <w:name w:val="Corpo de texto 2 Char"/>
    <w:link w:val="Corpodetexto2"/>
    <w:rsid w:val="00603AF0"/>
    <w:rPr>
      <w:sz w:val="24"/>
      <w:szCs w:val="24"/>
    </w:rPr>
  </w:style>
  <w:style w:type="paragraph" w:styleId="Recuodecorpodetexto3">
    <w:name w:val="Body Text Indent 3"/>
    <w:basedOn w:val="Normal"/>
    <w:link w:val="Recuodecorpodetexto3Char"/>
    <w:rsid w:val="00603AF0"/>
    <w:pPr>
      <w:ind w:left="1788"/>
      <w:jc w:val="both"/>
    </w:pPr>
  </w:style>
  <w:style w:type="character" w:customStyle="1" w:styleId="Recuodecorpodetexto3Char">
    <w:name w:val="Recuo de corpo de texto 3 Char"/>
    <w:link w:val="Recuodecorpodetexto3"/>
    <w:rsid w:val="00603AF0"/>
    <w:rPr>
      <w:rFonts w:ascii="Arial" w:hAnsi="Arial" w:cs="Arial"/>
      <w:sz w:val="22"/>
      <w:szCs w:val="24"/>
    </w:rPr>
  </w:style>
  <w:style w:type="paragraph" w:styleId="Textodebalo">
    <w:name w:val="Balloon Text"/>
    <w:basedOn w:val="Normal"/>
    <w:link w:val="TextodebaloChar"/>
    <w:uiPriority w:val="99"/>
    <w:semiHidden/>
    <w:unhideWhenUsed/>
    <w:rsid w:val="00603AF0"/>
    <w:rPr>
      <w:rFonts w:ascii="Tahoma" w:hAnsi="Tahoma" w:cs="Tahoma"/>
      <w:sz w:val="16"/>
      <w:szCs w:val="16"/>
    </w:rPr>
  </w:style>
  <w:style w:type="character" w:customStyle="1" w:styleId="TextodebaloChar">
    <w:name w:val="Texto de balão Char"/>
    <w:link w:val="Textodebalo"/>
    <w:uiPriority w:val="99"/>
    <w:semiHidden/>
    <w:rsid w:val="00603AF0"/>
    <w:rPr>
      <w:rFonts w:ascii="Tahoma" w:hAnsi="Tahoma" w:cs="Tahoma"/>
      <w:sz w:val="16"/>
      <w:szCs w:val="16"/>
    </w:rPr>
  </w:style>
  <w:style w:type="character" w:styleId="Refdecomentrio">
    <w:name w:val="annotation reference"/>
    <w:unhideWhenUsed/>
    <w:rsid w:val="00986B88"/>
    <w:rPr>
      <w:sz w:val="16"/>
      <w:szCs w:val="16"/>
    </w:rPr>
  </w:style>
  <w:style w:type="paragraph" w:styleId="Textodecomentrio">
    <w:name w:val="annotation text"/>
    <w:basedOn w:val="Normal"/>
    <w:link w:val="TextodecomentrioChar"/>
    <w:unhideWhenUsed/>
    <w:rsid w:val="00986B88"/>
    <w:rPr>
      <w:sz w:val="20"/>
      <w:szCs w:val="20"/>
    </w:rPr>
  </w:style>
  <w:style w:type="character" w:customStyle="1" w:styleId="TextodecomentrioChar">
    <w:name w:val="Texto de comentário Char"/>
    <w:basedOn w:val="Fontepargpadro"/>
    <w:link w:val="Textodecomentrio"/>
    <w:rsid w:val="00986B88"/>
  </w:style>
  <w:style w:type="paragraph" w:styleId="Assuntodocomentrio">
    <w:name w:val="annotation subject"/>
    <w:basedOn w:val="Textodecomentrio"/>
    <w:next w:val="Textodecomentrio"/>
    <w:link w:val="AssuntodocomentrioChar"/>
    <w:uiPriority w:val="99"/>
    <w:semiHidden/>
    <w:unhideWhenUsed/>
    <w:rsid w:val="00986B88"/>
    <w:rPr>
      <w:b/>
      <w:bCs/>
    </w:rPr>
  </w:style>
  <w:style w:type="character" w:customStyle="1" w:styleId="AssuntodocomentrioChar">
    <w:name w:val="Assunto do comentário Char"/>
    <w:link w:val="Assuntodocomentrio"/>
    <w:uiPriority w:val="99"/>
    <w:semiHidden/>
    <w:rsid w:val="00986B88"/>
    <w:rPr>
      <w:b/>
      <w:bCs/>
    </w:rPr>
  </w:style>
  <w:style w:type="paragraph" w:styleId="PargrafodaLista">
    <w:name w:val="List Paragraph"/>
    <w:aliases w:val="Normal Justificado"/>
    <w:basedOn w:val="Normal"/>
    <w:uiPriority w:val="34"/>
    <w:qFormat/>
    <w:rsid w:val="008B5361"/>
    <w:pPr>
      <w:jc w:val="both"/>
    </w:pPr>
  </w:style>
  <w:style w:type="paragraph" w:styleId="Recuodecorpodetexto">
    <w:name w:val="Body Text Indent"/>
    <w:basedOn w:val="Normal"/>
    <w:link w:val="RecuodecorpodetextoChar"/>
    <w:unhideWhenUsed/>
    <w:rsid w:val="00360021"/>
    <w:pPr>
      <w:spacing w:after="120"/>
      <w:ind w:left="283"/>
    </w:pPr>
  </w:style>
  <w:style w:type="character" w:customStyle="1" w:styleId="RecuodecorpodetextoChar">
    <w:name w:val="Recuo de corpo de texto Char"/>
    <w:link w:val="Recuodecorpodetexto"/>
    <w:rsid w:val="00360021"/>
    <w:rPr>
      <w:sz w:val="24"/>
      <w:szCs w:val="24"/>
    </w:rPr>
  </w:style>
  <w:style w:type="paragraph" w:styleId="Rodap">
    <w:name w:val="footer"/>
    <w:basedOn w:val="Normal"/>
    <w:link w:val="RodapChar"/>
    <w:uiPriority w:val="99"/>
    <w:rsid w:val="00360021"/>
    <w:pPr>
      <w:tabs>
        <w:tab w:val="center" w:pos="4419"/>
        <w:tab w:val="right" w:pos="8838"/>
      </w:tabs>
    </w:pPr>
    <w:rPr>
      <w:sz w:val="20"/>
      <w:szCs w:val="20"/>
    </w:rPr>
  </w:style>
  <w:style w:type="character" w:customStyle="1" w:styleId="RodapChar">
    <w:name w:val="Rodapé Char"/>
    <w:basedOn w:val="Fontepargpadro"/>
    <w:link w:val="Rodap"/>
    <w:uiPriority w:val="99"/>
    <w:rsid w:val="00360021"/>
  </w:style>
  <w:style w:type="table" w:styleId="Tabelacomgrade">
    <w:name w:val="Table Grid"/>
    <w:basedOn w:val="Tabelanormal"/>
    <w:uiPriority w:val="59"/>
    <w:rsid w:val="00BC5C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adeClara1">
    <w:name w:val="Grade Clara1"/>
    <w:basedOn w:val="Tabelanormal"/>
    <w:uiPriority w:val="62"/>
    <w:rsid w:val="00BC5C1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naNormal">
    <w:name w:val="Ana Normal"/>
    <w:basedOn w:val="Normal"/>
    <w:rsid w:val="009D115F"/>
    <w:pPr>
      <w:autoSpaceDE w:val="0"/>
      <w:autoSpaceDN w:val="0"/>
      <w:adjustRightInd w:val="0"/>
      <w:spacing w:before="60" w:after="60"/>
      <w:ind w:firstLine="340"/>
      <w:jc w:val="both"/>
    </w:pPr>
    <w:rPr>
      <w:rFonts w:ascii="Garamond" w:hAnsi="Garamond"/>
    </w:rPr>
  </w:style>
  <w:style w:type="paragraph" w:customStyle="1" w:styleId="Survey01">
    <w:name w:val="Survey01"/>
    <w:basedOn w:val="Normal"/>
    <w:rsid w:val="009D115F"/>
    <w:pPr>
      <w:numPr>
        <w:numId w:val="2"/>
      </w:numPr>
    </w:pPr>
    <w:rPr>
      <w:b/>
      <w:szCs w:val="28"/>
    </w:rPr>
  </w:style>
  <w:style w:type="character" w:customStyle="1" w:styleId="EstiloVermelhoCharCharCharChar">
    <w:name w:val="Estilo Vermelho Char Char Char Char"/>
    <w:rsid w:val="008D58B8"/>
    <w:rPr>
      <w:rFonts w:ascii="Garamond" w:hAnsi="Garamond"/>
      <w:color w:val="FF0000"/>
      <w:sz w:val="24"/>
      <w:szCs w:val="24"/>
      <w:lang w:val="pt-BR" w:eastAsia="pt-BR" w:bidi="ar-SA"/>
    </w:rPr>
  </w:style>
  <w:style w:type="paragraph" w:styleId="MapadoDocumento">
    <w:name w:val="Document Map"/>
    <w:basedOn w:val="Normal"/>
    <w:link w:val="MapadoDocumentoChar"/>
    <w:uiPriority w:val="99"/>
    <w:semiHidden/>
    <w:unhideWhenUsed/>
    <w:rsid w:val="007435D7"/>
    <w:rPr>
      <w:rFonts w:ascii="Tahoma" w:hAnsi="Tahoma" w:cs="Tahoma"/>
      <w:sz w:val="16"/>
      <w:szCs w:val="16"/>
    </w:rPr>
  </w:style>
  <w:style w:type="character" w:customStyle="1" w:styleId="MapadoDocumentoChar">
    <w:name w:val="Mapa do Documento Char"/>
    <w:link w:val="MapadoDocumento"/>
    <w:uiPriority w:val="99"/>
    <w:semiHidden/>
    <w:rsid w:val="007435D7"/>
    <w:rPr>
      <w:rFonts w:ascii="Tahoma" w:hAnsi="Tahoma" w:cs="Tahoma"/>
      <w:sz w:val="16"/>
      <w:szCs w:val="16"/>
    </w:rPr>
  </w:style>
  <w:style w:type="paragraph" w:customStyle="1" w:styleId="Survey02">
    <w:name w:val="Survey02"/>
    <w:basedOn w:val="Normal"/>
    <w:rsid w:val="00645A03"/>
    <w:pPr>
      <w:numPr>
        <w:ilvl w:val="1"/>
        <w:numId w:val="1"/>
      </w:numPr>
      <w:autoSpaceDE w:val="0"/>
      <w:autoSpaceDN w:val="0"/>
      <w:adjustRightInd w:val="0"/>
      <w:spacing w:before="60" w:after="60"/>
      <w:outlineLvl w:val="1"/>
    </w:pPr>
    <w:rPr>
      <w:rFonts w:ascii="Garamond" w:hAnsi="Garamond"/>
      <w:b/>
      <w:bCs/>
    </w:rPr>
  </w:style>
  <w:style w:type="paragraph" w:styleId="Cabealho">
    <w:name w:val="header"/>
    <w:basedOn w:val="Normal"/>
    <w:link w:val="CabealhoChar"/>
    <w:uiPriority w:val="99"/>
    <w:rsid w:val="00B35A63"/>
    <w:pPr>
      <w:tabs>
        <w:tab w:val="center" w:pos="4419"/>
        <w:tab w:val="right" w:pos="8838"/>
      </w:tabs>
      <w:ind w:firstLine="709"/>
      <w:jc w:val="both"/>
    </w:pPr>
    <w:rPr>
      <w:rFonts w:ascii="Garamond" w:hAnsi="Garamond"/>
    </w:rPr>
  </w:style>
  <w:style w:type="character" w:customStyle="1" w:styleId="CabealhoChar">
    <w:name w:val="Cabeçalho Char"/>
    <w:link w:val="Cabealho"/>
    <w:uiPriority w:val="99"/>
    <w:rsid w:val="00B35A63"/>
    <w:rPr>
      <w:rFonts w:ascii="Garamond" w:hAnsi="Garamond"/>
      <w:sz w:val="24"/>
      <w:szCs w:val="24"/>
    </w:rPr>
  </w:style>
  <w:style w:type="paragraph" w:customStyle="1" w:styleId="SBBD-resumo1">
    <w:name w:val="SBBD-resumo1"/>
    <w:basedOn w:val="Normal"/>
    <w:rsid w:val="00B35A63"/>
    <w:pPr>
      <w:tabs>
        <w:tab w:val="left" w:pos="720"/>
      </w:tabs>
      <w:spacing w:before="120" w:after="120"/>
      <w:ind w:right="-1"/>
      <w:jc w:val="both"/>
    </w:pPr>
    <w:rPr>
      <w:rFonts w:ascii="Times" w:hAnsi="Times"/>
      <w:iCs/>
      <w:sz w:val="20"/>
      <w:szCs w:val="20"/>
    </w:rPr>
  </w:style>
  <w:style w:type="paragraph" w:customStyle="1" w:styleId="Estilo">
    <w:name w:val="Estilo"/>
    <w:rsid w:val="00B35A63"/>
    <w:pPr>
      <w:widowControl w:val="0"/>
      <w:suppressAutoHyphens/>
      <w:autoSpaceDE w:val="0"/>
    </w:pPr>
    <w:rPr>
      <w:rFonts w:eastAsia="Arial"/>
      <w:sz w:val="24"/>
      <w:szCs w:val="24"/>
      <w:lang w:val="en-US" w:eastAsia="ar-SA"/>
    </w:rPr>
  </w:style>
  <w:style w:type="paragraph" w:styleId="Sumrio2">
    <w:name w:val="toc 2"/>
    <w:basedOn w:val="Normal"/>
    <w:next w:val="Normal"/>
    <w:autoRedefine/>
    <w:uiPriority w:val="39"/>
    <w:unhideWhenUsed/>
    <w:rsid w:val="00845EB9"/>
    <w:pPr>
      <w:tabs>
        <w:tab w:val="left" w:pos="960"/>
        <w:tab w:val="right" w:leader="dot" w:pos="8494"/>
      </w:tabs>
      <w:ind w:left="993" w:hanging="753"/>
      <w:jc w:val="both"/>
    </w:pPr>
    <w:rPr>
      <w:szCs w:val="20"/>
    </w:rPr>
  </w:style>
  <w:style w:type="paragraph" w:styleId="Sumrio3">
    <w:name w:val="toc 3"/>
    <w:basedOn w:val="Normal"/>
    <w:next w:val="Normal"/>
    <w:autoRedefine/>
    <w:uiPriority w:val="39"/>
    <w:unhideWhenUsed/>
    <w:rsid w:val="00847F7B"/>
    <w:pPr>
      <w:tabs>
        <w:tab w:val="left" w:pos="426"/>
        <w:tab w:val="left" w:pos="1440"/>
        <w:tab w:val="right" w:leader="dot" w:pos="8494"/>
      </w:tabs>
      <w:ind w:left="426"/>
      <w:jc w:val="both"/>
    </w:pPr>
    <w:rPr>
      <w:iCs/>
      <w:szCs w:val="20"/>
    </w:rPr>
  </w:style>
  <w:style w:type="paragraph" w:styleId="Sumrio4">
    <w:name w:val="toc 4"/>
    <w:basedOn w:val="Normal"/>
    <w:next w:val="Normal"/>
    <w:autoRedefine/>
    <w:uiPriority w:val="39"/>
    <w:unhideWhenUsed/>
    <w:rsid w:val="0038520D"/>
    <w:pPr>
      <w:ind w:left="720"/>
    </w:pPr>
    <w:rPr>
      <w:rFonts w:ascii="Calibri" w:hAnsi="Calibri"/>
      <w:sz w:val="18"/>
      <w:szCs w:val="18"/>
    </w:rPr>
  </w:style>
  <w:style w:type="paragraph" w:styleId="Sumrio5">
    <w:name w:val="toc 5"/>
    <w:basedOn w:val="Normal"/>
    <w:next w:val="Normal"/>
    <w:autoRedefine/>
    <w:uiPriority w:val="39"/>
    <w:unhideWhenUsed/>
    <w:rsid w:val="0038520D"/>
    <w:pPr>
      <w:ind w:left="960"/>
    </w:pPr>
    <w:rPr>
      <w:rFonts w:ascii="Calibri" w:hAnsi="Calibri"/>
      <w:sz w:val="18"/>
      <w:szCs w:val="18"/>
    </w:rPr>
  </w:style>
  <w:style w:type="paragraph" w:styleId="Sumrio6">
    <w:name w:val="toc 6"/>
    <w:basedOn w:val="Normal"/>
    <w:next w:val="Normal"/>
    <w:autoRedefine/>
    <w:uiPriority w:val="39"/>
    <w:unhideWhenUsed/>
    <w:rsid w:val="0038520D"/>
    <w:pPr>
      <w:ind w:left="1200"/>
    </w:pPr>
    <w:rPr>
      <w:rFonts w:ascii="Calibri" w:hAnsi="Calibri"/>
      <w:sz w:val="18"/>
      <w:szCs w:val="18"/>
    </w:rPr>
  </w:style>
  <w:style w:type="paragraph" w:styleId="Sumrio7">
    <w:name w:val="toc 7"/>
    <w:basedOn w:val="Normal"/>
    <w:next w:val="Normal"/>
    <w:autoRedefine/>
    <w:uiPriority w:val="39"/>
    <w:unhideWhenUsed/>
    <w:rsid w:val="0038520D"/>
    <w:pPr>
      <w:ind w:left="1440"/>
    </w:pPr>
    <w:rPr>
      <w:rFonts w:ascii="Calibri" w:hAnsi="Calibri"/>
      <w:sz w:val="18"/>
      <w:szCs w:val="18"/>
    </w:rPr>
  </w:style>
  <w:style w:type="paragraph" w:styleId="Sumrio8">
    <w:name w:val="toc 8"/>
    <w:basedOn w:val="Normal"/>
    <w:next w:val="Normal"/>
    <w:autoRedefine/>
    <w:uiPriority w:val="39"/>
    <w:unhideWhenUsed/>
    <w:rsid w:val="0038520D"/>
    <w:pPr>
      <w:ind w:left="1680"/>
    </w:pPr>
    <w:rPr>
      <w:rFonts w:ascii="Calibri" w:hAnsi="Calibri"/>
      <w:sz w:val="18"/>
      <w:szCs w:val="18"/>
    </w:rPr>
  </w:style>
  <w:style w:type="paragraph" w:styleId="Sumrio9">
    <w:name w:val="toc 9"/>
    <w:basedOn w:val="Normal"/>
    <w:next w:val="Normal"/>
    <w:autoRedefine/>
    <w:uiPriority w:val="39"/>
    <w:unhideWhenUsed/>
    <w:rsid w:val="0038520D"/>
    <w:pPr>
      <w:ind w:left="1920"/>
    </w:pPr>
    <w:rPr>
      <w:rFonts w:ascii="Calibri" w:hAnsi="Calibri"/>
      <w:sz w:val="18"/>
      <w:szCs w:val="18"/>
    </w:rPr>
  </w:style>
  <w:style w:type="character" w:styleId="Hyperlink">
    <w:name w:val="Hyperlink"/>
    <w:uiPriority w:val="99"/>
    <w:unhideWhenUsed/>
    <w:rsid w:val="0038520D"/>
    <w:rPr>
      <w:color w:val="0000FF"/>
      <w:u w:val="single"/>
    </w:rPr>
  </w:style>
  <w:style w:type="character" w:styleId="Refdenotaderodap">
    <w:name w:val="footnote reference"/>
    <w:unhideWhenUsed/>
    <w:rsid w:val="00740BF5"/>
    <w:rPr>
      <w:rFonts w:ascii="Arial" w:hAnsi="Arial"/>
      <w:sz w:val="24"/>
      <w:vertAlign w:val="superscript"/>
    </w:rPr>
  </w:style>
  <w:style w:type="paragraph" w:styleId="Legenda">
    <w:name w:val="caption"/>
    <w:aliases w:val="Legenda Figura"/>
    <w:basedOn w:val="Normal"/>
    <w:next w:val="Normal"/>
    <w:link w:val="LegendaChar"/>
    <w:uiPriority w:val="35"/>
    <w:unhideWhenUsed/>
    <w:qFormat/>
    <w:rsid w:val="00B67C56"/>
    <w:pPr>
      <w:spacing w:before="120" w:after="240"/>
    </w:pPr>
    <w:rPr>
      <w:bCs/>
      <w:sz w:val="20"/>
      <w:szCs w:val="20"/>
    </w:rPr>
  </w:style>
  <w:style w:type="paragraph" w:styleId="ndicedeilustraes">
    <w:name w:val="table of figures"/>
    <w:basedOn w:val="Normal"/>
    <w:next w:val="Normal"/>
    <w:uiPriority w:val="99"/>
    <w:unhideWhenUsed/>
    <w:rsid w:val="00F74A65"/>
    <w:pPr>
      <w:ind w:left="440" w:hanging="440"/>
    </w:pPr>
    <w:rPr>
      <w:rFonts w:asciiTheme="minorHAnsi" w:hAnsiTheme="minorHAnsi"/>
      <w:b/>
      <w:bCs/>
      <w:sz w:val="20"/>
      <w:szCs w:val="20"/>
    </w:rPr>
  </w:style>
  <w:style w:type="paragraph" w:styleId="NormalWeb">
    <w:name w:val="Normal (Web)"/>
    <w:basedOn w:val="Normal"/>
    <w:uiPriority w:val="99"/>
    <w:rsid w:val="005E0CAE"/>
    <w:pPr>
      <w:ind w:firstLine="709"/>
      <w:jc w:val="both"/>
    </w:pPr>
    <w:rPr>
      <w:rFonts w:ascii="Garamond" w:hAnsi="Garamond"/>
    </w:rPr>
  </w:style>
  <w:style w:type="paragraph" w:customStyle="1" w:styleId="Texto">
    <w:name w:val="Texto"/>
    <w:basedOn w:val="Normal"/>
    <w:qFormat/>
    <w:rsid w:val="009C5798"/>
    <w:pPr>
      <w:ind w:firstLine="709"/>
      <w:jc w:val="both"/>
    </w:pPr>
  </w:style>
  <w:style w:type="paragraph" w:customStyle="1" w:styleId="TtulodaTese">
    <w:name w:val="Título da Tese"/>
    <w:basedOn w:val="Normal"/>
    <w:next w:val="Ttulo2"/>
    <w:qFormat/>
    <w:rsid w:val="00371AB3"/>
  </w:style>
  <w:style w:type="table" w:customStyle="1" w:styleId="GradeClara10">
    <w:name w:val="Grade Clara1"/>
    <w:basedOn w:val="Tabelanormal"/>
    <w:uiPriority w:val="62"/>
    <w:rsid w:val="0071455E"/>
    <w:pPr>
      <w:jc w:val="both"/>
    </w:pPr>
    <w:rPr>
      <w:rFonts w:ascii="Calibri" w:eastAsia="Calibri"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SemEspaamento">
    <w:name w:val="No Spacing"/>
    <w:link w:val="SemEspaamentoChar"/>
    <w:uiPriority w:val="1"/>
    <w:qFormat/>
    <w:rsid w:val="0071455E"/>
    <w:pPr>
      <w:jc w:val="both"/>
    </w:pPr>
    <w:rPr>
      <w:rFonts w:eastAsia="Calibri"/>
      <w:sz w:val="24"/>
      <w:szCs w:val="22"/>
      <w:lang w:val="en-US" w:eastAsia="en-US"/>
    </w:rPr>
  </w:style>
  <w:style w:type="character" w:customStyle="1" w:styleId="TextodenotadefimChar">
    <w:name w:val="Texto de nota de fim Char"/>
    <w:basedOn w:val="Fontepargpadro"/>
    <w:link w:val="Textodenotadefim"/>
    <w:uiPriority w:val="99"/>
    <w:semiHidden/>
    <w:rsid w:val="0071455E"/>
  </w:style>
  <w:style w:type="paragraph" w:styleId="Textodenotadefim">
    <w:name w:val="endnote text"/>
    <w:basedOn w:val="Normal"/>
    <w:link w:val="TextodenotadefimChar"/>
    <w:uiPriority w:val="99"/>
    <w:semiHidden/>
    <w:unhideWhenUsed/>
    <w:rsid w:val="0071455E"/>
    <w:pPr>
      <w:jc w:val="both"/>
    </w:pPr>
    <w:rPr>
      <w:sz w:val="20"/>
      <w:szCs w:val="20"/>
    </w:rPr>
  </w:style>
  <w:style w:type="character" w:customStyle="1" w:styleId="TextodenotadefimChar1">
    <w:name w:val="Texto de nota de fim Char1"/>
    <w:basedOn w:val="Fontepargpadro"/>
    <w:uiPriority w:val="99"/>
    <w:semiHidden/>
    <w:rsid w:val="0071455E"/>
  </w:style>
  <w:style w:type="character" w:styleId="nfase">
    <w:name w:val="Emphasis"/>
    <w:uiPriority w:val="20"/>
    <w:qFormat/>
    <w:rsid w:val="0071455E"/>
    <w:rPr>
      <w:i/>
      <w:iCs/>
    </w:rPr>
  </w:style>
  <w:style w:type="paragraph" w:customStyle="1" w:styleId="ResumodeCaptulo">
    <w:name w:val="Resumo de Capítulo"/>
    <w:basedOn w:val="Normal"/>
    <w:next w:val="Ttulo2"/>
    <w:qFormat/>
    <w:rsid w:val="0071455E"/>
    <w:pPr>
      <w:spacing w:before="200" w:after="480"/>
      <w:ind w:left="709" w:right="709"/>
      <w:jc w:val="both"/>
    </w:pPr>
    <w:rPr>
      <w:rFonts w:eastAsia="Calibri"/>
      <w:i/>
      <w:lang w:eastAsia="en-US"/>
    </w:rPr>
  </w:style>
  <w:style w:type="paragraph" w:styleId="Ttulo">
    <w:name w:val="Title"/>
    <w:basedOn w:val="Normal"/>
    <w:link w:val="TtuloChar"/>
    <w:rsid w:val="00220E78"/>
    <w:pPr>
      <w:pageBreakBefore/>
      <w:numPr>
        <w:numId w:val="4"/>
      </w:numPr>
      <w:outlineLvl w:val="0"/>
    </w:pPr>
    <w:rPr>
      <w:b/>
      <w:sz w:val="36"/>
      <w:szCs w:val="20"/>
      <w:lang w:val="en-US" w:eastAsia="en-US"/>
    </w:rPr>
  </w:style>
  <w:style w:type="character" w:customStyle="1" w:styleId="TtuloChar">
    <w:name w:val="Título Char"/>
    <w:link w:val="Ttulo"/>
    <w:rsid w:val="00220E78"/>
    <w:rPr>
      <w:rFonts w:ascii="Arial" w:hAnsi="Arial" w:cs="Arial"/>
      <w:b/>
      <w:sz w:val="36"/>
      <w:lang w:val="en-US" w:eastAsia="en-US"/>
    </w:rPr>
  </w:style>
  <w:style w:type="paragraph" w:customStyle="1" w:styleId="EstiloEstiloAntes18ptArialNegrito">
    <w:name w:val="Estilo Estilo Antes:  18 pt + Arial Negrito"/>
    <w:basedOn w:val="Normal"/>
    <w:rsid w:val="0071455E"/>
    <w:pPr>
      <w:keepNext/>
      <w:shd w:val="clear" w:color="auto" w:fill="E6E6E6"/>
      <w:spacing w:before="360"/>
    </w:pPr>
    <w:rPr>
      <w:b/>
      <w:bCs/>
      <w:szCs w:val="20"/>
    </w:rPr>
  </w:style>
  <w:style w:type="paragraph" w:customStyle="1" w:styleId="EstiloArial18ptNegritoCentralizadoAntes18ptDepoisde">
    <w:name w:val="Estilo Arial 18 pt Negrito Centralizado Antes:  18 pt Depois de..."/>
    <w:basedOn w:val="Normal"/>
    <w:rsid w:val="0071455E"/>
    <w:pPr>
      <w:keepNext/>
      <w:spacing w:before="720" w:after="480"/>
    </w:pPr>
    <w:rPr>
      <w:b/>
      <w:bCs/>
      <w:sz w:val="36"/>
      <w:szCs w:val="20"/>
    </w:rPr>
  </w:style>
  <w:style w:type="paragraph" w:customStyle="1" w:styleId="EstiloEstiloEstiloAntes18ptArialNegritoTimesNewRoman">
    <w:name w:val="Estilo Estilo Estilo Antes:  18 pt + Arial Negrito + Times New Roman"/>
    <w:basedOn w:val="EstiloEstiloAntes18ptArialNegrito"/>
    <w:rsid w:val="0071455E"/>
    <w:pPr>
      <w:spacing w:before="120"/>
    </w:pPr>
  </w:style>
  <w:style w:type="paragraph" w:customStyle="1" w:styleId="EstiloAntes18pt">
    <w:name w:val="Estilo Antes:  18 pt"/>
    <w:basedOn w:val="Normal"/>
    <w:rsid w:val="0071455E"/>
    <w:pPr>
      <w:shd w:val="clear" w:color="auto" w:fill="E6E6E6"/>
      <w:spacing w:before="360"/>
    </w:pPr>
    <w:rPr>
      <w:szCs w:val="20"/>
    </w:rPr>
  </w:style>
  <w:style w:type="character" w:styleId="Refdenotadefim">
    <w:name w:val="endnote reference"/>
    <w:uiPriority w:val="99"/>
    <w:semiHidden/>
    <w:unhideWhenUsed/>
    <w:rsid w:val="0047282E"/>
    <w:rPr>
      <w:vertAlign w:val="superscript"/>
    </w:rPr>
  </w:style>
  <w:style w:type="character" w:customStyle="1" w:styleId="mediumb-text1">
    <w:name w:val="mediumb-text1"/>
    <w:rsid w:val="00985B2A"/>
    <w:rPr>
      <w:rFonts w:ascii="Arial" w:hAnsi="Arial" w:cs="Arial" w:hint="default"/>
      <w:b/>
      <w:bCs/>
      <w:color w:val="000000"/>
      <w:sz w:val="24"/>
      <w:szCs w:val="24"/>
    </w:rPr>
  </w:style>
  <w:style w:type="paragraph" w:styleId="Textoembloco">
    <w:name w:val="Block Text"/>
    <w:basedOn w:val="Normal"/>
    <w:rsid w:val="003E1E93"/>
    <w:pPr>
      <w:tabs>
        <w:tab w:val="left" w:pos="720"/>
      </w:tabs>
      <w:spacing w:before="120"/>
      <w:ind w:left="720" w:right="720" w:firstLine="709"/>
      <w:jc w:val="both"/>
    </w:pPr>
    <w:rPr>
      <w:szCs w:val="20"/>
    </w:rPr>
  </w:style>
  <w:style w:type="character" w:styleId="CitaoHTML">
    <w:name w:val="HTML Cite"/>
    <w:unhideWhenUsed/>
    <w:rsid w:val="00024312"/>
    <w:rPr>
      <w:i/>
      <w:iCs/>
    </w:rPr>
  </w:style>
  <w:style w:type="character" w:customStyle="1" w:styleId="stvalue">
    <w:name w:val="st_value"/>
    <w:basedOn w:val="Fontepargpadro"/>
    <w:rsid w:val="00024312"/>
  </w:style>
  <w:style w:type="paragraph" w:customStyle="1" w:styleId="reference">
    <w:name w:val="reference"/>
    <w:basedOn w:val="Normal"/>
    <w:rsid w:val="000E3E1D"/>
    <w:pPr>
      <w:ind w:left="227" w:hanging="227"/>
      <w:jc w:val="both"/>
    </w:pPr>
    <w:rPr>
      <w:rFonts w:ascii="Times" w:hAnsi="Times"/>
      <w:sz w:val="18"/>
      <w:szCs w:val="20"/>
      <w:lang w:val="en-US" w:eastAsia="de-DE"/>
    </w:rPr>
  </w:style>
  <w:style w:type="character" w:customStyle="1" w:styleId="longtext">
    <w:name w:val="long_text"/>
    <w:basedOn w:val="Fontepargpadro"/>
    <w:rsid w:val="000E3E1D"/>
  </w:style>
  <w:style w:type="character" w:customStyle="1" w:styleId="pagination">
    <w:name w:val="pagination"/>
    <w:basedOn w:val="Fontepargpadro"/>
    <w:rsid w:val="000E3E1D"/>
  </w:style>
  <w:style w:type="paragraph" w:customStyle="1" w:styleId="Reference0">
    <w:name w:val="Reference"/>
    <w:basedOn w:val="Normal"/>
    <w:rsid w:val="000577BC"/>
    <w:pPr>
      <w:tabs>
        <w:tab w:val="left" w:pos="720"/>
      </w:tabs>
      <w:spacing w:before="120"/>
      <w:ind w:left="284" w:hanging="284"/>
      <w:jc w:val="both"/>
    </w:pPr>
    <w:rPr>
      <w:szCs w:val="20"/>
      <w:lang w:val="en-US"/>
    </w:rPr>
  </w:style>
  <w:style w:type="character" w:customStyle="1" w:styleId="nw">
    <w:name w:val="nw"/>
    <w:basedOn w:val="Fontepargpadro"/>
    <w:rsid w:val="00B52584"/>
  </w:style>
  <w:style w:type="paragraph" w:styleId="Numerada2">
    <w:name w:val="List Number 2"/>
    <w:basedOn w:val="Normal"/>
    <w:rsid w:val="00A034D9"/>
    <w:pPr>
      <w:numPr>
        <w:numId w:val="3"/>
      </w:numPr>
      <w:jc w:val="both"/>
    </w:pPr>
  </w:style>
  <w:style w:type="paragraph" w:customStyle="1" w:styleId="p1a">
    <w:name w:val="p1a"/>
    <w:basedOn w:val="Normal"/>
    <w:next w:val="Normal"/>
    <w:link w:val="p1aZchn"/>
    <w:rsid w:val="00581D5F"/>
    <w:pPr>
      <w:jc w:val="both"/>
    </w:pPr>
    <w:rPr>
      <w:rFonts w:ascii="Times" w:hAnsi="Times"/>
      <w:sz w:val="20"/>
      <w:szCs w:val="20"/>
      <w:lang w:val="en-US" w:eastAsia="de-DE"/>
    </w:rPr>
  </w:style>
  <w:style w:type="character" w:customStyle="1" w:styleId="p1aZchn">
    <w:name w:val="p1a Zchn"/>
    <w:link w:val="p1a"/>
    <w:rsid w:val="00581D5F"/>
    <w:rPr>
      <w:rFonts w:ascii="Times" w:hAnsi="Times"/>
      <w:lang w:val="en-US" w:eastAsia="de-DE"/>
    </w:rPr>
  </w:style>
  <w:style w:type="character" w:customStyle="1" w:styleId="apple-style-span">
    <w:name w:val="apple-style-span"/>
    <w:basedOn w:val="Fontepargpadro"/>
    <w:rsid w:val="00F81E84"/>
  </w:style>
  <w:style w:type="character" w:customStyle="1" w:styleId="hps">
    <w:name w:val="hps"/>
    <w:basedOn w:val="Fontepargpadro"/>
    <w:rsid w:val="00F81E84"/>
  </w:style>
  <w:style w:type="character" w:customStyle="1" w:styleId="apple-converted-space">
    <w:name w:val="apple-converted-space"/>
    <w:basedOn w:val="Fontepargpadro"/>
    <w:rsid w:val="00F81E84"/>
  </w:style>
  <w:style w:type="paragraph" w:customStyle="1" w:styleId="Default">
    <w:name w:val="Default"/>
    <w:rsid w:val="005C4901"/>
    <w:pPr>
      <w:autoSpaceDE w:val="0"/>
      <w:autoSpaceDN w:val="0"/>
      <w:adjustRightInd w:val="0"/>
    </w:pPr>
    <w:rPr>
      <w:color w:val="000000"/>
      <w:sz w:val="24"/>
      <w:szCs w:val="24"/>
    </w:rPr>
  </w:style>
  <w:style w:type="character" w:customStyle="1" w:styleId="Caracteresdenotaderodap">
    <w:name w:val="Caracteres de nota de rodapé"/>
    <w:rsid w:val="00FA5852"/>
    <w:rPr>
      <w:rFonts w:ascii="Arial" w:hAnsi="Arial"/>
      <w:b w:val="0"/>
      <w:sz w:val="16"/>
      <w:vertAlign w:val="superscript"/>
    </w:rPr>
  </w:style>
  <w:style w:type="paragraph" w:styleId="Pr-formataoHTML">
    <w:name w:val="HTML Preformatted"/>
    <w:basedOn w:val="Normal"/>
    <w:link w:val="Pr-formataoHTMLChar"/>
    <w:uiPriority w:val="99"/>
    <w:unhideWhenUsed/>
    <w:rsid w:val="00BD5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BD5BA0"/>
    <w:rPr>
      <w:rFonts w:ascii="Courier New" w:hAnsi="Courier New" w:cs="Courier New"/>
    </w:rPr>
  </w:style>
  <w:style w:type="paragraph" w:customStyle="1" w:styleId="References">
    <w:name w:val="References"/>
    <w:basedOn w:val="Normal"/>
    <w:rsid w:val="00360756"/>
    <w:pPr>
      <w:jc w:val="both"/>
    </w:pPr>
    <w:rPr>
      <w:sz w:val="18"/>
      <w:szCs w:val="20"/>
      <w:lang w:val="en-US" w:eastAsia="en-US"/>
    </w:rPr>
  </w:style>
  <w:style w:type="character" w:styleId="MquinadeescreverHTML">
    <w:name w:val="HTML Typewriter"/>
    <w:semiHidden/>
    <w:rsid w:val="003A682F"/>
    <w:rPr>
      <w:rFonts w:ascii="Courier New" w:eastAsia="Times New Roman" w:hAnsi="Courier New" w:cs="Courier New"/>
      <w:sz w:val="20"/>
      <w:szCs w:val="20"/>
    </w:rPr>
  </w:style>
  <w:style w:type="paragraph" w:customStyle="1" w:styleId="Bullets">
    <w:name w:val="Bullets"/>
    <w:basedOn w:val="Texto"/>
    <w:link w:val="BulletsChar"/>
    <w:uiPriority w:val="99"/>
    <w:qFormat/>
    <w:rsid w:val="00392CF3"/>
    <w:pPr>
      <w:numPr>
        <w:numId w:val="6"/>
      </w:numPr>
      <w:ind w:left="993" w:hanging="284"/>
    </w:pPr>
  </w:style>
  <w:style w:type="character" w:customStyle="1" w:styleId="BulletsChar">
    <w:name w:val="Bullets Char"/>
    <w:link w:val="Bullets"/>
    <w:uiPriority w:val="99"/>
    <w:rsid w:val="00392CF3"/>
    <w:rPr>
      <w:rFonts w:ascii="Arial" w:hAnsi="Arial" w:cs="Arial"/>
      <w:sz w:val="22"/>
      <w:szCs w:val="22"/>
    </w:rPr>
  </w:style>
  <w:style w:type="character" w:customStyle="1" w:styleId="LegendaChar">
    <w:name w:val="Legenda Char"/>
    <w:aliases w:val="Legenda Figura Char"/>
    <w:link w:val="Legenda"/>
    <w:rsid w:val="000D6DCC"/>
    <w:rPr>
      <w:rFonts w:ascii="Arial" w:hAnsi="Arial" w:cs="Arial"/>
      <w:bCs/>
      <w:sz w:val="24"/>
      <w:szCs w:val="24"/>
    </w:rPr>
  </w:style>
  <w:style w:type="paragraph" w:styleId="Bibliografia">
    <w:name w:val="Bibliography"/>
    <w:basedOn w:val="Normal"/>
    <w:next w:val="Normal"/>
    <w:uiPriority w:val="37"/>
    <w:unhideWhenUsed/>
    <w:rsid w:val="0039623D"/>
  </w:style>
  <w:style w:type="character" w:styleId="nfaseSutil">
    <w:name w:val="Subtle Emphasis"/>
    <w:uiPriority w:val="19"/>
    <w:qFormat/>
    <w:rsid w:val="00272946"/>
    <w:rPr>
      <w:i/>
      <w:iCs/>
      <w:color w:val="808080"/>
    </w:rPr>
  </w:style>
  <w:style w:type="character" w:styleId="RefernciaSutil">
    <w:name w:val="Subtle Reference"/>
    <w:aliases w:val="Referências"/>
    <w:uiPriority w:val="31"/>
    <w:qFormat/>
    <w:rsid w:val="00217FC4"/>
    <w:rPr>
      <w:noProof/>
      <w:lang w:val="en-US"/>
    </w:rPr>
  </w:style>
  <w:style w:type="paragraph" w:styleId="CabealhodoSumrio">
    <w:name w:val="TOC Heading"/>
    <w:aliases w:val="Título Pós Textual"/>
    <w:basedOn w:val="Ttulo2"/>
    <w:next w:val="Normal"/>
    <w:uiPriority w:val="39"/>
    <w:unhideWhenUsed/>
    <w:qFormat/>
    <w:rsid w:val="00503204"/>
    <w:pPr>
      <w:ind w:left="720"/>
      <w:jc w:val="center"/>
    </w:pPr>
    <w:rPr>
      <w:sz w:val="36"/>
      <w:szCs w:val="36"/>
    </w:rPr>
  </w:style>
  <w:style w:type="character" w:customStyle="1" w:styleId="SemEspaamentoChar">
    <w:name w:val="Sem Espaçamento Char"/>
    <w:basedOn w:val="Fontepargpadro"/>
    <w:link w:val="SemEspaamento"/>
    <w:uiPriority w:val="1"/>
    <w:rsid w:val="008019BA"/>
    <w:rPr>
      <w:rFonts w:eastAsia="Calibri"/>
      <w:sz w:val="24"/>
      <w:szCs w:val="22"/>
      <w:lang w:val="en-US" w:eastAsia="en-US"/>
    </w:rPr>
  </w:style>
  <w:style w:type="table" w:customStyle="1" w:styleId="SombreamentoClaro1">
    <w:name w:val="Sombreamento Claro1"/>
    <w:basedOn w:val="Tabelanormal"/>
    <w:uiPriority w:val="60"/>
    <w:rsid w:val="00177D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Mdio21">
    <w:name w:val="Sombreamento Médio 21"/>
    <w:basedOn w:val="Tabelanormal"/>
    <w:uiPriority w:val="64"/>
    <w:rsid w:val="00C664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dia21">
    <w:name w:val="Lista Média 21"/>
    <w:basedOn w:val="Tabelanormal"/>
    <w:uiPriority w:val="66"/>
    <w:rsid w:val="00C664A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adeMdia31">
    <w:name w:val="Grade Média 31"/>
    <w:basedOn w:val="Tabelanormal"/>
    <w:uiPriority w:val="69"/>
    <w:rsid w:val="00C664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TextodoEspaoReservado">
    <w:name w:val="Placeholder Text"/>
    <w:basedOn w:val="Fontepargpadro"/>
    <w:uiPriority w:val="99"/>
    <w:semiHidden/>
    <w:rsid w:val="008F4114"/>
    <w:rPr>
      <w:color w:val="808080"/>
    </w:rPr>
  </w:style>
  <w:style w:type="table" w:customStyle="1" w:styleId="GradeClara2">
    <w:name w:val="Grade Clara2"/>
    <w:basedOn w:val="Tabelanormal"/>
    <w:uiPriority w:val="62"/>
    <w:rsid w:val="00BC02B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ombreamentoClaro-nfase11">
    <w:name w:val="Sombreamento Claro - Ênfase 11"/>
    <w:basedOn w:val="Tabelanormal"/>
    <w:uiPriority w:val="60"/>
    <w:rsid w:val="007940D7"/>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7940D7"/>
    <w:rPr>
      <w:rFonts w:asciiTheme="minorHAnsi" w:eastAsiaTheme="minorHAnsi" w:hAnsiTheme="minorHAnsi" w:cstheme="minorBidi"/>
      <w:color w:val="943634" w:themeColor="accent2" w:themeShade="BF"/>
      <w:sz w:val="22"/>
      <w:szCs w:val="22"/>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4">
    <w:name w:val="Light Shading Accent 4"/>
    <w:basedOn w:val="Tabelanormal"/>
    <w:uiPriority w:val="60"/>
    <w:rsid w:val="007940D7"/>
    <w:rPr>
      <w:rFonts w:asciiTheme="minorHAnsi" w:eastAsiaTheme="minorHAnsi" w:hAnsiTheme="minorHAnsi" w:cstheme="minorBidi"/>
      <w:color w:val="5F497A" w:themeColor="accent4" w:themeShade="BF"/>
      <w:sz w:val="22"/>
      <w:szCs w:val="22"/>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7940D7"/>
    <w:rPr>
      <w:rFonts w:asciiTheme="minorHAnsi" w:eastAsiaTheme="minorHAnsi" w:hAnsiTheme="minorHAnsi" w:cstheme="minorBidi"/>
      <w:color w:val="31849B" w:themeColor="accent5" w:themeShade="BF"/>
      <w:sz w:val="22"/>
      <w:szCs w:val="22"/>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digoHTML">
    <w:name w:val="HTML Code"/>
    <w:basedOn w:val="Fontepargpadro"/>
    <w:uiPriority w:val="99"/>
    <w:semiHidden/>
    <w:unhideWhenUsed/>
    <w:rsid w:val="007940D7"/>
    <w:rPr>
      <w:rFonts w:ascii="Courier New" w:eastAsia="Times New Roman" w:hAnsi="Courier New" w:cs="Courier New"/>
      <w:sz w:val="20"/>
      <w:szCs w:val="20"/>
    </w:rPr>
  </w:style>
  <w:style w:type="table" w:customStyle="1" w:styleId="SombreamentoMdio1-nfase11">
    <w:name w:val="Sombreamento Médio 1 - Ênfase 11"/>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7940D7"/>
    <w:rPr>
      <w:rFonts w:asciiTheme="minorHAnsi" w:eastAsiaTheme="minorHAnsi" w:hAnsiTheme="minorHAnsi" w:cstheme="minorBidi"/>
      <w:sz w:val="22"/>
      <w:szCs w:val="22"/>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Claro-nfase3">
    <w:name w:val="Light Shading Accent 3"/>
    <w:basedOn w:val="Tabelanormal"/>
    <w:uiPriority w:val="60"/>
    <w:rsid w:val="007940D7"/>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option">
    <w:name w:val="option"/>
    <w:basedOn w:val="Fontepargpadro"/>
    <w:rsid w:val="007940D7"/>
  </w:style>
  <w:style w:type="character" w:customStyle="1" w:styleId="block">
    <w:name w:val="block"/>
    <w:basedOn w:val="Fontepargpadro"/>
    <w:rsid w:val="007940D7"/>
  </w:style>
  <w:style w:type="character" w:customStyle="1" w:styleId="co1">
    <w:name w:val="co1"/>
    <w:basedOn w:val="Fontepargpadro"/>
    <w:rsid w:val="007940D7"/>
  </w:style>
  <w:style w:type="character" w:customStyle="1" w:styleId="co2">
    <w:name w:val="co2"/>
    <w:basedOn w:val="Fontepargpadro"/>
    <w:rsid w:val="007940D7"/>
  </w:style>
  <w:style w:type="character" w:customStyle="1" w:styleId="kw4">
    <w:name w:val="kw4"/>
    <w:basedOn w:val="Fontepargpadro"/>
    <w:rsid w:val="007940D7"/>
  </w:style>
  <w:style w:type="character" w:customStyle="1" w:styleId="br0">
    <w:name w:val="br0"/>
    <w:basedOn w:val="Fontepargpadro"/>
    <w:rsid w:val="007940D7"/>
  </w:style>
  <w:style w:type="character" w:customStyle="1" w:styleId="sy0">
    <w:name w:val="sy0"/>
    <w:basedOn w:val="Fontepargpadro"/>
    <w:rsid w:val="007940D7"/>
  </w:style>
  <w:style w:type="character" w:customStyle="1" w:styleId="nu16">
    <w:name w:val="nu16"/>
    <w:basedOn w:val="Fontepargpadro"/>
    <w:rsid w:val="007940D7"/>
  </w:style>
  <w:style w:type="character" w:customStyle="1" w:styleId="nu0">
    <w:name w:val="nu0"/>
    <w:basedOn w:val="Fontepargpadro"/>
    <w:rsid w:val="007940D7"/>
  </w:style>
  <w:style w:type="character" w:customStyle="1" w:styleId="kw3">
    <w:name w:val="kw3"/>
    <w:basedOn w:val="Fontepargpadro"/>
    <w:rsid w:val="007940D7"/>
  </w:style>
  <w:style w:type="character" w:customStyle="1" w:styleId="st0">
    <w:name w:val="st0"/>
    <w:basedOn w:val="Fontepargpadro"/>
    <w:rsid w:val="007940D7"/>
  </w:style>
  <w:style w:type="character" w:customStyle="1" w:styleId="kw1">
    <w:name w:val="kw1"/>
    <w:basedOn w:val="Fontepargpadro"/>
    <w:rsid w:val="007940D7"/>
  </w:style>
  <w:style w:type="character" w:customStyle="1" w:styleId="kw2">
    <w:name w:val="kw2"/>
    <w:basedOn w:val="Fontepargpadro"/>
    <w:rsid w:val="007940D7"/>
  </w:style>
  <w:style w:type="character" w:customStyle="1" w:styleId="sy4">
    <w:name w:val="sy4"/>
    <w:basedOn w:val="Fontepargpadro"/>
    <w:rsid w:val="007940D7"/>
  </w:style>
  <w:style w:type="paragraph" w:styleId="Reviso">
    <w:name w:val="Revision"/>
    <w:hidden/>
    <w:uiPriority w:val="99"/>
    <w:semiHidden/>
    <w:rsid w:val="00963E65"/>
    <w:rPr>
      <w:rFonts w:ascii="Arial" w:hAnsi="Arial" w:cs="Arial"/>
      <w:sz w:val="22"/>
      <w:szCs w:val="22"/>
    </w:rPr>
  </w:style>
  <w:style w:type="paragraph" w:styleId="Subttulo">
    <w:name w:val="Subtitle"/>
    <w:aliases w:val="Subtítulo Pós-Textual"/>
    <w:basedOn w:val="Ttulo2"/>
    <w:next w:val="Normal"/>
    <w:link w:val="SubttuloChar"/>
    <w:uiPriority w:val="11"/>
    <w:qFormat/>
    <w:rsid w:val="00C366CC"/>
    <w:pPr>
      <w:numPr>
        <w:numId w:val="7"/>
      </w:numPr>
      <w:ind w:left="567" w:hanging="567"/>
    </w:pPr>
  </w:style>
  <w:style w:type="character" w:customStyle="1" w:styleId="SubttuloChar">
    <w:name w:val="Subtítulo Char"/>
    <w:aliases w:val="Subtítulo Pós-Textual Char"/>
    <w:basedOn w:val="Fontepargpadro"/>
    <w:link w:val="Subttulo"/>
    <w:uiPriority w:val="11"/>
    <w:rsid w:val="00C366CC"/>
    <w:rPr>
      <w:rFonts w:ascii="Arial" w:hAnsi="Arial" w:cs="Arial"/>
      <w:b/>
      <w:bCs/>
      <w:sz w:val="32"/>
      <w:szCs w:val="32"/>
    </w:rPr>
  </w:style>
  <w:style w:type="paragraph" w:styleId="CitaoIntensa">
    <w:name w:val="Intense Quote"/>
    <w:aliases w:val="Subtítulo Pós-Textual 2"/>
    <w:basedOn w:val="Subttulo"/>
    <w:next w:val="Normal"/>
    <w:link w:val="CitaoIntensaChar"/>
    <w:uiPriority w:val="30"/>
    <w:qFormat/>
    <w:rsid w:val="00C366CC"/>
    <w:pPr>
      <w:numPr>
        <w:numId w:val="8"/>
      </w:numPr>
      <w:ind w:left="567" w:hanging="567"/>
    </w:pPr>
  </w:style>
  <w:style w:type="character" w:customStyle="1" w:styleId="CitaoIntensaChar">
    <w:name w:val="Citação Intensa Char"/>
    <w:aliases w:val="Subtítulo Pós-Textual 2 Char"/>
    <w:basedOn w:val="Fontepargpadro"/>
    <w:link w:val="CitaoIntensa"/>
    <w:uiPriority w:val="30"/>
    <w:rsid w:val="00C366CC"/>
    <w:rPr>
      <w:rFonts w:ascii="Arial" w:hAnsi="Arial" w:cs="Arial"/>
      <w:b/>
      <w:bCs/>
      <w:sz w:val="32"/>
      <w:szCs w:val="32"/>
    </w:rPr>
  </w:style>
  <w:style w:type="character" w:styleId="nfaseIntensa">
    <w:name w:val="Intense Emphasis"/>
    <w:aliases w:val="Subtítulo Pós-Textual3"/>
    <w:uiPriority w:val="21"/>
    <w:qFormat/>
    <w:rsid w:val="00840090"/>
  </w:style>
  <w:style w:type="table" w:customStyle="1" w:styleId="SombreamentoMdio11">
    <w:name w:val="Sombreamento Médio 11"/>
    <w:basedOn w:val="Tabelanormal"/>
    <w:uiPriority w:val="63"/>
    <w:rsid w:val="00B306B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aClara1">
    <w:name w:val="Lista Clara1"/>
    <w:basedOn w:val="Tabelanormal"/>
    <w:uiPriority w:val="61"/>
    <w:rsid w:val="0084009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adeGrade5Escura-nfase31">
    <w:name w:val="Tabela de Grade 5 Escura - Ênfase 31"/>
    <w:basedOn w:val="Tabelanormal"/>
    <w:uiPriority w:val="50"/>
    <w:rsid w:val="00982ADA"/>
    <w:rPr>
      <w:rFonts w:asciiTheme="minorHAnsi" w:eastAsiaTheme="minorHAnsi"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2-nfase32">
    <w:name w:val="Tabela de Grade 2 - Ênfase 32"/>
    <w:basedOn w:val="Tabelanormal"/>
    <w:uiPriority w:val="47"/>
    <w:rsid w:val="00487EE9"/>
    <w:rPr>
      <w:rFonts w:asciiTheme="minorHAnsi" w:eastAsiaTheme="minorHAnsi" w:hAnsiTheme="minorHAnsi" w:cstheme="minorBidi"/>
      <w:sz w:val="22"/>
      <w:szCs w:val="22"/>
      <w:lang w:val="en-US"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mples11">
    <w:name w:val="Tabela Simples 11"/>
    <w:basedOn w:val="Tabelanormal"/>
    <w:uiPriority w:val="41"/>
    <w:rsid w:val="008268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2">
    <w:name w:val="s2"/>
    <w:basedOn w:val="Fontepargpadro"/>
    <w:rsid w:val="008245CE"/>
  </w:style>
  <w:style w:type="character" w:customStyle="1" w:styleId="o">
    <w:name w:val="o"/>
    <w:basedOn w:val="Fontepargpadro"/>
    <w:rsid w:val="008245CE"/>
  </w:style>
  <w:style w:type="character" w:customStyle="1" w:styleId="p">
    <w:name w:val="p"/>
    <w:basedOn w:val="Fontepargpadro"/>
    <w:rsid w:val="008245CE"/>
  </w:style>
  <w:style w:type="character" w:customStyle="1" w:styleId="mi">
    <w:name w:val="mi"/>
    <w:basedOn w:val="Fontepargpadro"/>
    <w:rsid w:val="008245CE"/>
  </w:style>
  <w:style w:type="character" w:customStyle="1" w:styleId="kc">
    <w:name w:val="kc"/>
    <w:basedOn w:val="Fontepargpadro"/>
    <w:rsid w:val="008245CE"/>
  </w:style>
  <w:style w:type="character" w:customStyle="1" w:styleId="ch">
    <w:name w:val="ch"/>
    <w:basedOn w:val="Fontepargpadro"/>
    <w:rsid w:val="00E44779"/>
  </w:style>
  <w:style w:type="character" w:customStyle="1" w:styleId="c1">
    <w:name w:val="c1"/>
    <w:basedOn w:val="Fontepargpadro"/>
    <w:rsid w:val="00E44779"/>
  </w:style>
  <w:style w:type="character" w:customStyle="1" w:styleId="nb">
    <w:name w:val="nb"/>
    <w:basedOn w:val="Fontepargpadro"/>
    <w:rsid w:val="00E44779"/>
  </w:style>
  <w:style w:type="character" w:customStyle="1" w:styleId="nv">
    <w:name w:val="nv"/>
    <w:basedOn w:val="Fontepargpadro"/>
    <w:rsid w:val="00E44779"/>
  </w:style>
  <w:style w:type="character" w:customStyle="1" w:styleId="sb">
    <w:name w:val="sb"/>
    <w:basedOn w:val="Fontepargpadro"/>
    <w:rsid w:val="00E44779"/>
  </w:style>
  <w:style w:type="character" w:customStyle="1" w:styleId="m">
    <w:name w:val="m"/>
    <w:basedOn w:val="Fontepargpadro"/>
    <w:rsid w:val="00E44779"/>
  </w:style>
  <w:style w:type="character" w:styleId="HiperlinkVisitado">
    <w:name w:val="FollowedHyperlink"/>
    <w:basedOn w:val="Fontepargpadro"/>
    <w:uiPriority w:val="99"/>
    <w:semiHidden/>
    <w:unhideWhenUsed/>
    <w:rsid w:val="00CF534B"/>
    <w:rPr>
      <w:color w:val="800080" w:themeColor="followedHyperlink"/>
      <w:u w:val="single"/>
    </w:rPr>
  </w:style>
  <w:style w:type="character" w:customStyle="1" w:styleId="UnresolvedMention">
    <w:name w:val="Unresolved Mention"/>
    <w:basedOn w:val="Fontepargpadro"/>
    <w:uiPriority w:val="99"/>
    <w:semiHidden/>
    <w:unhideWhenUsed/>
    <w:rsid w:val="00284606"/>
    <w:rPr>
      <w:color w:val="605E5C"/>
      <w:shd w:val="clear" w:color="auto" w:fill="E1DFDD"/>
    </w:rPr>
  </w:style>
  <w:style w:type="paragraph" w:customStyle="1" w:styleId="DisplayFormula">
    <w:name w:val="DisplayFormula"/>
    <w:link w:val="DisplayFormulaChar"/>
    <w:qFormat/>
    <w:rsid w:val="009D28B7"/>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9D28B7"/>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100">
      <w:bodyDiv w:val="1"/>
      <w:marLeft w:val="0"/>
      <w:marRight w:val="0"/>
      <w:marTop w:val="0"/>
      <w:marBottom w:val="0"/>
      <w:divBdr>
        <w:top w:val="none" w:sz="0" w:space="0" w:color="auto"/>
        <w:left w:val="none" w:sz="0" w:space="0" w:color="auto"/>
        <w:bottom w:val="none" w:sz="0" w:space="0" w:color="auto"/>
        <w:right w:val="none" w:sz="0" w:space="0" w:color="auto"/>
      </w:divBdr>
    </w:div>
    <w:div w:id="9264212">
      <w:bodyDiv w:val="1"/>
      <w:marLeft w:val="0"/>
      <w:marRight w:val="0"/>
      <w:marTop w:val="0"/>
      <w:marBottom w:val="0"/>
      <w:divBdr>
        <w:top w:val="none" w:sz="0" w:space="0" w:color="auto"/>
        <w:left w:val="none" w:sz="0" w:space="0" w:color="auto"/>
        <w:bottom w:val="none" w:sz="0" w:space="0" w:color="auto"/>
        <w:right w:val="none" w:sz="0" w:space="0" w:color="auto"/>
      </w:divBdr>
    </w:div>
    <w:div w:id="12537218">
      <w:bodyDiv w:val="1"/>
      <w:marLeft w:val="0"/>
      <w:marRight w:val="0"/>
      <w:marTop w:val="0"/>
      <w:marBottom w:val="0"/>
      <w:divBdr>
        <w:top w:val="none" w:sz="0" w:space="0" w:color="auto"/>
        <w:left w:val="none" w:sz="0" w:space="0" w:color="auto"/>
        <w:bottom w:val="none" w:sz="0" w:space="0" w:color="auto"/>
        <w:right w:val="none" w:sz="0" w:space="0" w:color="auto"/>
      </w:divBdr>
    </w:div>
    <w:div w:id="15204872">
      <w:bodyDiv w:val="1"/>
      <w:marLeft w:val="0"/>
      <w:marRight w:val="0"/>
      <w:marTop w:val="0"/>
      <w:marBottom w:val="0"/>
      <w:divBdr>
        <w:top w:val="none" w:sz="0" w:space="0" w:color="auto"/>
        <w:left w:val="none" w:sz="0" w:space="0" w:color="auto"/>
        <w:bottom w:val="none" w:sz="0" w:space="0" w:color="auto"/>
        <w:right w:val="none" w:sz="0" w:space="0" w:color="auto"/>
      </w:divBdr>
    </w:div>
    <w:div w:id="21588221">
      <w:bodyDiv w:val="1"/>
      <w:marLeft w:val="0"/>
      <w:marRight w:val="0"/>
      <w:marTop w:val="0"/>
      <w:marBottom w:val="0"/>
      <w:divBdr>
        <w:top w:val="none" w:sz="0" w:space="0" w:color="auto"/>
        <w:left w:val="none" w:sz="0" w:space="0" w:color="auto"/>
        <w:bottom w:val="none" w:sz="0" w:space="0" w:color="auto"/>
        <w:right w:val="none" w:sz="0" w:space="0" w:color="auto"/>
      </w:divBdr>
    </w:div>
    <w:div w:id="31227792">
      <w:bodyDiv w:val="1"/>
      <w:marLeft w:val="0"/>
      <w:marRight w:val="0"/>
      <w:marTop w:val="0"/>
      <w:marBottom w:val="0"/>
      <w:divBdr>
        <w:top w:val="none" w:sz="0" w:space="0" w:color="auto"/>
        <w:left w:val="none" w:sz="0" w:space="0" w:color="auto"/>
        <w:bottom w:val="none" w:sz="0" w:space="0" w:color="auto"/>
        <w:right w:val="none" w:sz="0" w:space="0" w:color="auto"/>
      </w:divBdr>
    </w:div>
    <w:div w:id="42098251">
      <w:bodyDiv w:val="1"/>
      <w:marLeft w:val="0"/>
      <w:marRight w:val="0"/>
      <w:marTop w:val="0"/>
      <w:marBottom w:val="0"/>
      <w:divBdr>
        <w:top w:val="none" w:sz="0" w:space="0" w:color="auto"/>
        <w:left w:val="none" w:sz="0" w:space="0" w:color="auto"/>
        <w:bottom w:val="none" w:sz="0" w:space="0" w:color="auto"/>
        <w:right w:val="none" w:sz="0" w:space="0" w:color="auto"/>
      </w:divBdr>
    </w:div>
    <w:div w:id="52000952">
      <w:bodyDiv w:val="1"/>
      <w:marLeft w:val="0"/>
      <w:marRight w:val="0"/>
      <w:marTop w:val="0"/>
      <w:marBottom w:val="0"/>
      <w:divBdr>
        <w:top w:val="none" w:sz="0" w:space="0" w:color="auto"/>
        <w:left w:val="none" w:sz="0" w:space="0" w:color="auto"/>
        <w:bottom w:val="none" w:sz="0" w:space="0" w:color="auto"/>
        <w:right w:val="none" w:sz="0" w:space="0" w:color="auto"/>
      </w:divBdr>
    </w:div>
    <w:div w:id="58946169">
      <w:bodyDiv w:val="1"/>
      <w:marLeft w:val="0"/>
      <w:marRight w:val="0"/>
      <w:marTop w:val="0"/>
      <w:marBottom w:val="0"/>
      <w:divBdr>
        <w:top w:val="none" w:sz="0" w:space="0" w:color="auto"/>
        <w:left w:val="none" w:sz="0" w:space="0" w:color="auto"/>
        <w:bottom w:val="none" w:sz="0" w:space="0" w:color="auto"/>
        <w:right w:val="none" w:sz="0" w:space="0" w:color="auto"/>
      </w:divBdr>
    </w:div>
    <w:div w:id="80227536">
      <w:bodyDiv w:val="1"/>
      <w:marLeft w:val="0"/>
      <w:marRight w:val="0"/>
      <w:marTop w:val="0"/>
      <w:marBottom w:val="0"/>
      <w:divBdr>
        <w:top w:val="none" w:sz="0" w:space="0" w:color="auto"/>
        <w:left w:val="none" w:sz="0" w:space="0" w:color="auto"/>
        <w:bottom w:val="none" w:sz="0" w:space="0" w:color="auto"/>
        <w:right w:val="none" w:sz="0" w:space="0" w:color="auto"/>
      </w:divBdr>
    </w:div>
    <w:div w:id="80874458">
      <w:bodyDiv w:val="1"/>
      <w:marLeft w:val="0"/>
      <w:marRight w:val="0"/>
      <w:marTop w:val="0"/>
      <w:marBottom w:val="0"/>
      <w:divBdr>
        <w:top w:val="none" w:sz="0" w:space="0" w:color="auto"/>
        <w:left w:val="none" w:sz="0" w:space="0" w:color="auto"/>
        <w:bottom w:val="none" w:sz="0" w:space="0" w:color="auto"/>
        <w:right w:val="none" w:sz="0" w:space="0" w:color="auto"/>
      </w:divBdr>
    </w:div>
    <w:div w:id="82147305">
      <w:bodyDiv w:val="1"/>
      <w:marLeft w:val="0"/>
      <w:marRight w:val="0"/>
      <w:marTop w:val="0"/>
      <w:marBottom w:val="0"/>
      <w:divBdr>
        <w:top w:val="none" w:sz="0" w:space="0" w:color="auto"/>
        <w:left w:val="none" w:sz="0" w:space="0" w:color="auto"/>
        <w:bottom w:val="none" w:sz="0" w:space="0" w:color="auto"/>
        <w:right w:val="none" w:sz="0" w:space="0" w:color="auto"/>
      </w:divBdr>
    </w:div>
    <w:div w:id="85197122">
      <w:bodyDiv w:val="1"/>
      <w:marLeft w:val="0"/>
      <w:marRight w:val="0"/>
      <w:marTop w:val="0"/>
      <w:marBottom w:val="0"/>
      <w:divBdr>
        <w:top w:val="none" w:sz="0" w:space="0" w:color="auto"/>
        <w:left w:val="none" w:sz="0" w:space="0" w:color="auto"/>
        <w:bottom w:val="none" w:sz="0" w:space="0" w:color="auto"/>
        <w:right w:val="none" w:sz="0" w:space="0" w:color="auto"/>
      </w:divBdr>
    </w:div>
    <w:div w:id="99105481">
      <w:bodyDiv w:val="1"/>
      <w:marLeft w:val="0"/>
      <w:marRight w:val="0"/>
      <w:marTop w:val="0"/>
      <w:marBottom w:val="0"/>
      <w:divBdr>
        <w:top w:val="none" w:sz="0" w:space="0" w:color="auto"/>
        <w:left w:val="none" w:sz="0" w:space="0" w:color="auto"/>
        <w:bottom w:val="none" w:sz="0" w:space="0" w:color="auto"/>
        <w:right w:val="none" w:sz="0" w:space="0" w:color="auto"/>
      </w:divBdr>
    </w:div>
    <w:div w:id="102504699">
      <w:bodyDiv w:val="1"/>
      <w:marLeft w:val="0"/>
      <w:marRight w:val="0"/>
      <w:marTop w:val="0"/>
      <w:marBottom w:val="0"/>
      <w:divBdr>
        <w:top w:val="none" w:sz="0" w:space="0" w:color="auto"/>
        <w:left w:val="none" w:sz="0" w:space="0" w:color="auto"/>
        <w:bottom w:val="none" w:sz="0" w:space="0" w:color="auto"/>
        <w:right w:val="none" w:sz="0" w:space="0" w:color="auto"/>
      </w:divBdr>
    </w:div>
    <w:div w:id="122846586">
      <w:bodyDiv w:val="1"/>
      <w:marLeft w:val="0"/>
      <w:marRight w:val="0"/>
      <w:marTop w:val="0"/>
      <w:marBottom w:val="0"/>
      <w:divBdr>
        <w:top w:val="none" w:sz="0" w:space="0" w:color="auto"/>
        <w:left w:val="none" w:sz="0" w:space="0" w:color="auto"/>
        <w:bottom w:val="none" w:sz="0" w:space="0" w:color="auto"/>
        <w:right w:val="none" w:sz="0" w:space="0" w:color="auto"/>
      </w:divBdr>
      <w:divsChild>
        <w:div w:id="1154759655">
          <w:marLeft w:val="1166"/>
          <w:marRight w:val="0"/>
          <w:marTop w:val="82"/>
          <w:marBottom w:val="0"/>
          <w:divBdr>
            <w:top w:val="none" w:sz="0" w:space="0" w:color="auto"/>
            <w:left w:val="none" w:sz="0" w:space="0" w:color="auto"/>
            <w:bottom w:val="none" w:sz="0" w:space="0" w:color="auto"/>
            <w:right w:val="none" w:sz="0" w:space="0" w:color="auto"/>
          </w:divBdr>
        </w:div>
        <w:div w:id="901062065">
          <w:marLeft w:val="1166"/>
          <w:marRight w:val="0"/>
          <w:marTop w:val="82"/>
          <w:marBottom w:val="0"/>
          <w:divBdr>
            <w:top w:val="none" w:sz="0" w:space="0" w:color="auto"/>
            <w:left w:val="none" w:sz="0" w:space="0" w:color="auto"/>
            <w:bottom w:val="none" w:sz="0" w:space="0" w:color="auto"/>
            <w:right w:val="none" w:sz="0" w:space="0" w:color="auto"/>
          </w:divBdr>
        </w:div>
        <w:div w:id="422335100">
          <w:marLeft w:val="1166"/>
          <w:marRight w:val="0"/>
          <w:marTop w:val="82"/>
          <w:marBottom w:val="0"/>
          <w:divBdr>
            <w:top w:val="none" w:sz="0" w:space="0" w:color="auto"/>
            <w:left w:val="none" w:sz="0" w:space="0" w:color="auto"/>
            <w:bottom w:val="none" w:sz="0" w:space="0" w:color="auto"/>
            <w:right w:val="none" w:sz="0" w:space="0" w:color="auto"/>
          </w:divBdr>
        </w:div>
      </w:divsChild>
    </w:div>
    <w:div w:id="125317745">
      <w:bodyDiv w:val="1"/>
      <w:marLeft w:val="0"/>
      <w:marRight w:val="0"/>
      <w:marTop w:val="0"/>
      <w:marBottom w:val="0"/>
      <w:divBdr>
        <w:top w:val="none" w:sz="0" w:space="0" w:color="auto"/>
        <w:left w:val="none" w:sz="0" w:space="0" w:color="auto"/>
        <w:bottom w:val="none" w:sz="0" w:space="0" w:color="auto"/>
        <w:right w:val="none" w:sz="0" w:space="0" w:color="auto"/>
      </w:divBdr>
    </w:div>
    <w:div w:id="138692845">
      <w:bodyDiv w:val="1"/>
      <w:marLeft w:val="0"/>
      <w:marRight w:val="0"/>
      <w:marTop w:val="0"/>
      <w:marBottom w:val="0"/>
      <w:divBdr>
        <w:top w:val="none" w:sz="0" w:space="0" w:color="auto"/>
        <w:left w:val="none" w:sz="0" w:space="0" w:color="auto"/>
        <w:bottom w:val="none" w:sz="0" w:space="0" w:color="auto"/>
        <w:right w:val="none" w:sz="0" w:space="0" w:color="auto"/>
      </w:divBdr>
    </w:div>
    <w:div w:id="139543955">
      <w:bodyDiv w:val="1"/>
      <w:marLeft w:val="0"/>
      <w:marRight w:val="0"/>
      <w:marTop w:val="0"/>
      <w:marBottom w:val="0"/>
      <w:divBdr>
        <w:top w:val="none" w:sz="0" w:space="0" w:color="auto"/>
        <w:left w:val="none" w:sz="0" w:space="0" w:color="auto"/>
        <w:bottom w:val="none" w:sz="0" w:space="0" w:color="auto"/>
        <w:right w:val="none" w:sz="0" w:space="0" w:color="auto"/>
      </w:divBdr>
    </w:div>
    <w:div w:id="153381056">
      <w:bodyDiv w:val="1"/>
      <w:marLeft w:val="0"/>
      <w:marRight w:val="0"/>
      <w:marTop w:val="0"/>
      <w:marBottom w:val="0"/>
      <w:divBdr>
        <w:top w:val="none" w:sz="0" w:space="0" w:color="auto"/>
        <w:left w:val="none" w:sz="0" w:space="0" w:color="auto"/>
        <w:bottom w:val="none" w:sz="0" w:space="0" w:color="auto"/>
        <w:right w:val="none" w:sz="0" w:space="0" w:color="auto"/>
      </w:divBdr>
    </w:div>
    <w:div w:id="153953208">
      <w:bodyDiv w:val="1"/>
      <w:marLeft w:val="0"/>
      <w:marRight w:val="0"/>
      <w:marTop w:val="0"/>
      <w:marBottom w:val="0"/>
      <w:divBdr>
        <w:top w:val="none" w:sz="0" w:space="0" w:color="auto"/>
        <w:left w:val="none" w:sz="0" w:space="0" w:color="auto"/>
        <w:bottom w:val="none" w:sz="0" w:space="0" w:color="auto"/>
        <w:right w:val="none" w:sz="0" w:space="0" w:color="auto"/>
      </w:divBdr>
    </w:div>
    <w:div w:id="155465848">
      <w:bodyDiv w:val="1"/>
      <w:marLeft w:val="0"/>
      <w:marRight w:val="0"/>
      <w:marTop w:val="0"/>
      <w:marBottom w:val="0"/>
      <w:divBdr>
        <w:top w:val="none" w:sz="0" w:space="0" w:color="auto"/>
        <w:left w:val="none" w:sz="0" w:space="0" w:color="auto"/>
        <w:bottom w:val="none" w:sz="0" w:space="0" w:color="auto"/>
        <w:right w:val="none" w:sz="0" w:space="0" w:color="auto"/>
      </w:divBdr>
    </w:div>
    <w:div w:id="157502403">
      <w:bodyDiv w:val="1"/>
      <w:marLeft w:val="0"/>
      <w:marRight w:val="0"/>
      <w:marTop w:val="0"/>
      <w:marBottom w:val="0"/>
      <w:divBdr>
        <w:top w:val="none" w:sz="0" w:space="0" w:color="auto"/>
        <w:left w:val="none" w:sz="0" w:space="0" w:color="auto"/>
        <w:bottom w:val="none" w:sz="0" w:space="0" w:color="auto"/>
        <w:right w:val="none" w:sz="0" w:space="0" w:color="auto"/>
      </w:divBdr>
      <w:divsChild>
        <w:div w:id="311913473">
          <w:marLeft w:val="547"/>
          <w:marRight w:val="0"/>
          <w:marTop w:val="96"/>
          <w:marBottom w:val="0"/>
          <w:divBdr>
            <w:top w:val="none" w:sz="0" w:space="0" w:color="auto"/>
            <w:left w:val="none" w:sz="0" w:space="0" w:color="auto"/>
            <w:bottom w:val="none" w:sz="0" w:space="0" w:color="auto"/>
            <w:right w:val="none" w:sz="0" w:space="0" w:color="auto"/>
          </w:divBdr>
        </w:div>
        <w:div w:id="629438837">
          <w:marLeft w:val="547"/>
          <w:marRight w:val="0"/>
          <w:marTop w:val="96"/>
          <w:marBottom w:val="0"/>
          <w:divBdr>
            <w:top w:val="none" w:sz="0" w:space="0" w:color="auto"/>
            <w:left w:val="none" w:sz="0" w:space="0" w:color="auto"/>
            <w:bottom w:val="none" w:sz="0" w:space="0" w:color="auto"/>
            <w:right w:val="none" w:sz="0" w:space="0" w:color="auto"/>
          </w:divBdr>
        </w:div>
        <w:div w:id="819738441">
          <w:marLeft w:val="547"/>
          <w:marRight w:val="0"/>
          <w:marTop w:val="96"/>
          <w:marBottom w:val="0"/>
          <w:divBdr>
            <w:top w:val="none" w:sz="0" w:space="0" w:color="auto"/>
            <w:left w:val="none" w:sz="0" w:space="0" w:color="auto"/>
            <w:bottom w:val="none" w:sz="0" w:space="0" w:color="auto"/>
            <w:right w:val="none" w:sz="0" w:space="0" w:color="auto"/>
          </w:divBdr>
        </w:div>
        <w:div w:id="2051302948">
          <w:marLeft w:val="547"/>
          <w:marRight w:val="0"/>
          <w:marTop w:val="96"/>
          <w:marBottom w:val="0"/>
          <w:divBdr>
            <w:top w:val="none" w:sz="0" w:space="0" w:color="auto"/>
            <w:left w:val="none" w:sz="0" w:space="0" w:color="auto"/>
            <w:bottom w:val="none" w:sz="0" w:space="0" w:color="auto"/>
            <w:right w:val="none" w:sz="0" w:space="0" w:color="auto"/>
          </w:divBdr>
        </w:div>
      </w:divsChild>
    </w:div>
    <w:div w:id="164789311">
      <w:bodyDiv w:val="1"/>
      <w:marLeft w:val="0"/>
      <w:marRight w:val="0"/>
      <w:marTop w:val="0"/>
      <w:marBottom w:val="0"/>
      <w:divBdr>
        <w:top w:val="none" w:sz="0" w:space="0" w:color="auto"/>
        <w:left w:val="none" w:sz="0" w:space="0" w:color="auto"/>
        <w:bottom w:val="none" w:sz="0" w:space="0" w:color="auto"/>
        <w:right w:val="none" w:sz="0" w:space="0" w:color="auto"/>
      </w:divBdr>
    </w:div>
    <w:div w:id="167984092">
      <w:bodyDiv w:val="1"/>
      <w:marLeft w:val="0"/>
      <w:marRight w:val="0"/>
      <w:marTop w:val="0"/>
      <w:marBottom w:val="0"/>
      <w:divBdr>
        <w:top w:val="none" w:sz="0" w:space="0" w:color="auto"/>
        <w:left w:val="none" w:sz="0" w:space="0" w:color="auto"/>
        <w:bottom w:val="none" w:sz="0" w:space="0" w:color="auto"/>
        <w:right w:val="none" w:sz="0" w:space="0" w:color="auto"/>
      </w:divBdr>
    </w:div>
    <w:div w:id="179316745">
      <w:bodyDiv w:val="1"/>
      <w:marLeft w:val="0"/>
      <w:marRight w:val="0"/>
      <w:marTop w:val="0"/>
      <w:marBottom w:val="0"/>
      <w:divBdr>
        <w:top w:val="none" w:sz="0" w:space="0" w:color="auto"/>
        <w:left w:val="none" w:sz="0" w:space="0" w:color="auto"/>
        <w:bottom w:val="none" w:sz="0" w:space="0" w:color="auto"/>
        <w:right w:val="none" w:sz="0" w:space="0" w:color="auto"/>
      </w:divBdr>
    </w:div>
    <w:div w:id="185295731">
      <w:bodyDiv w:val="1"/>
      <w:marLeft w:val="0"/>
      <w:marRight w:val="0"/>
      <w:marTop w:val="0"/>
      <w:marBottom w:val="0"/>
      <w:divBdr>
        <w:top w:val="none" w:sz="0" w:space="0" w:color="auto"/>
        <w:left w:val="none" w:sz="0" w:space="0" w:color="auto"/>
        <w:bottom w:val="none" w:sz="0" w:space="0" w:color="auto"/>
        <w:right w:val="none" w:sz="0" w:space="0" w:color="auto"/>
      </w:divBdr>
    </w:div>
    <w:div w:id="185603998">
      <w:bodyDiv w:val="1"/>
      <w:marLeft w:val="0"/>
      <w:marRight w:val="0"/>
      <w:marTop w:val="0"/>
      <w:marBottom w:val="0"/>
      <w:divBdr>
        <w:top w:val="none" w:sz="0" w:space="0" w:color="auto"/>
        <w:left w:val="none" w:sz="0" w:space="0" w:color="auto"/>
        <w:bottom w:val="none" w:sz="0" w:space="0" w:color="auto"/>
        <w:right w:val="none" w:sz="0" w:space="0" w:color="auto"/>
      </w:divBdr>
      <w:divsChild>
        <w:div w:id="172687408">
          <w:marLeft w:val="1166"/>
          <w:marRight w:val="0"/>
          <w:marTop w:val="106"/>
          <w:marBottom w:val="0"/>
          <w:divBdr>
            <w:top w:val="none" w:sz="0" w:space="0" w:color="auto"/>
            <w:left w:val="none" w:sz="0" w:space="0" w:color="auto"/>
            <w:bottom w:val="none" w:sz="0" w:space="0" w:color="auto"/>
            <w:right w:val="none" w:sz="0" w:space="0" w:color="auto"/>
          </w:divBdr>
        </w:div>
        <w:div w:id="955988406">
          <w:marLeft w:val="1166"/>
          <w:marRight w:val="0"/>
          <w:marTop w:val="106"/>
          <w:marBottom w:val="0"/>
          <w:divBdr>
            <w:top w:val="none" w:sz="0" w:space="0" w:color="auto"/>
            <w:left w:val="none" w:sz="0" w:space="0" w:color="auto"/>
            <w:bottom w:val="none" w:sz="0" w:space="0" w:color="auto"/>
            <w:right w:val="none" w:sz="0" w:space="0" w:color="auto"/>
          </w:divBdr>
        </w:div>
      </w:divsChild>
    </w:div>
    <w:div w:id="187791685">
      <w:bodyDiv w:val="1"/>
      <w:marLeft w:val="0"/>
      <w:marRight w:val="0"/>
      <w:marTop w:val="0"/>
      <w:marBottom w:val="0"/>
      <w:divBdr>
        <w:top w:val="none" w:sz="0" w:space="0" w:color="auto"/>
        <w:left w:val="none" w:sz="0" w:space="0" w:color="auto"/>
        <w:bottom w:val="none" w:sz="0" w:space="0" w:color="auto"/>
        <w:right w:val="none" w:sz="0" w:space="0" w:color="auto"/>
      </w:divBdr>
      <w:divsChild>
        <w:div w:id="381370423">
          <w:marLeft w:val="1267"/>
          <w:marRight w:val="0"/>
          <w:marTop w:val="96"/>
          <w:marBottom w:val="0"/>
          <w:divBdr>
            <w:top w:val="none" w:sz="0" w:space="0" w:color="auto"/>
            <w:left w:val="none" w:sz="0" w:space="0" w:color="auto"/>
            <w:bottom w:val="none" w:sz="0" w:space="0" w:color="auto"/>
            <w:right w:val="none" w:sz="0" w:space="0" w:color="auto"/>
          </w:divBdr>
        </w:div>
        <w:div w:id="591865117">
          <w:marLeft w:val="1267"/>
          <w:marRight w:val="0"/>
          <w:marTop w:val="96"/>
          <w:marBottom w:val="0"/>
          <w:divBdr>
            <w:top w:val="none" w:sz="0" w:space="0" w:color="auto"/>
            <w:left w:val="none" w:sz="0" w:space="0" w:color="auto"/>
            <w:bottom w:val="none" w:sz="0" w:space="0" w:color="auto"/>
            <w:right w:val="none" w:sz="0" w:space="0" w:color="auto"/>
          </w:divBdr>
        </w:div>
        <w:div w:id="1629817290">
          <w:marLeft w:val="1267"/>
          <w:marRight w:val="0"/>
          <w:marTop w:val="96"/>
          <w:marBottom w:val="0"/>
          <w:divBdr>
            <w:top w:val="none" w:sz="0" w:space="0" w:color="auto"/>
            <w:left w:val="none" w:sz="0" w:space="0" w:color="auto"/>
            <w:bottom w:val="none" w:sz="0" w:space="0" w:color="auto"/>
            <w:right w:val="none" w:sz="0" w:space="0" w:color="auto"/>
          </w:divBdr>
        </w:div>
      </w:divsChild>
    </w:div>
    <w:div w:id="190346086">
      <w:bodyDiv w:val="1"/>
      <w:marLeft w:val="0"/>
      <w:marRight w:val="0"/>
      <w:marTop w:val="0"/>
      <w:marBottom w:val="0"/>
      <w:divBdr>
        <w:top w:val="none" w:sz="0" w:space="0" w:color="auto"/>
        <w:left w:val="none" w:sz="0" w:space="0" w:color="auto"/>
        <w:bottom w:val="none" w:sz="0" w:space="0" w:color="auto"/>
        <w:right w:val="none" w:sz="0" w:space="0" w:color="auto"/>
      </w:divBdr>
    </w:div>
    <w:div w:id="194775971">
      <w:bodyDiv w:val="1"/>
      <w:marLeft w:val="0"/>
      <w:marRight w:val="0"/>
      <w:marTop w:val="0"/>
      <w:marBottom w:val="0"/>
      <w:divBdr>
        <w:top w:val="none" w:sz="0" w:space="0" w:color="auto"/>
        <w:left w:val="none" w:sz="0" w:space="0" w:color="auto"/>
        <w:bottom w:val="none" w:sz="0" w:space="0" w:color="auto"/>
        <w:right w:val="none" w:sz="0" w:space="0" w:color="auto"/>
      </w:divBdr>
    </w:div>
    <w:div w:id="212544436">
      <w:bodyDiv w:val="1"/>
      <w:marLeft w:val="0"/>
      <w:marRight w:val="0"/>
      <w:marTop w:val="0"/>
      <w:marBottom w:val="0"/>
      <w:divBdr>
        <w:top w:val="none" w:sz="0" w:space="0" w:color="auto"/>
        <w:left w:val="none" w:sz="0" w:space="0" w:color="auto"/>
        <w:bottom w:val="none" w:sz="0" w:space="0" w:color="auto"/>
        <w:right w:val="none" w:sz="0" w:space="0" w:color="auto"/>
      </w:divBdr>
    </w:div>
    <w:div w:id="224337090">
      <w:bodyDiv w:val="1"/>
      <w:marLeft w:val="0"/>
      <w:marRight w:val="0"/>
      <w:marTop w:val="0"/>
      <w:marBottom w:val="0"/>
      <w:divBdr>
        <w:top w:val="none" w:sz="0" w:space="0" w:color="auto"/>
        <w:left w:val="none" w:sz="0" w:space="0" w:color="auto"/>
        <w:bottom w:val="none" w:sz="0" w:space="0" w:color="auto"/>
        <w:right w:val="none" w:sz="0" w:space="0" w:color="auto"/>
      </w:divBdr>
    </w:div>
    <w:div w:id="228267437">
      <w:bodyDiv w:val="1"/>
      <w:marLeft w:val="0"/>
      <w:marRight w:val="0"/>
      <w:marTop w:val="0"/>
      <w:marBottom w:val="0"/>
      <w:divBdr>
        <w:top w:val="none" w:sz="0" w:space="0" w:color="auto"/>
        <w:left w:val="none" w:sz="0" w:space="0" w:color="auto"/>
        <w:bottom w:val="none" w:sz="0" w:space="0" w:color="auto"/>
        <w:right w:val="none" w:sz="0" w:space="0" w:color="auto"/>
      </w:divBdr>
    </w:div>
    <w:div w:id="230702296">
      <w:bodyDiv w:val="1"/>
      <w:marLeft w:val="0"/>
      <w:marRight w:val="0"/>
      <w:marTop w:val="0"/>
      <w:marBottom w:val="0"/>
      <w:divBdr>
        <w:top w:val="none" w:sz="0" w:space="0" w:color="auto"/>
        <w:left w:val="none" w:sz="0" w:space="0" w:color="auto"/>
        <w:bottom w:val="none" w:sz="0" w:space="0" w:color="auto"/>
        <w:right w:val="none" w:sz="0" w:space="0" w:color="auto"/>
      </w:divBdr>
      <w:divsChild>
        <w:div w:id="403531002">
          <w:marLeft w:val="1267"/>
          <w:marRight w:val="0"/>
          <w:marTop w:val="96"/>
          <w:marBottom w:val="0"/>
          <w:divBdr>
            <w:top w:val="none" w:sz="0" w:space="0" w:color="auto"/>
            <w:left w:val="none" w:sz="0" w:space="0" w:color="auto"/>
            <w:bottom w:val="none" w:sz="0" w:space="0" w:color="auto"/>
            <w:right w:val="none" w:sz="0" w:space="0" w:color="auto"/>
          </w:divBdr>
        </w:div>
        <w:div w:id="1690370298">
          <w:marLeft w:val="1267"/>
          <w:marRight w:val="0"/>
          <w:marTop w:val="96"/>
          <w:marBottom w:val="0"/>
          <w:divBdr>
            <w:top w:val="none" w:sz="0" w:space="0" w:color="auto"/>
            <w:left w:val="none" w:sz="0" w:space="0" w:color="auto"/>
            <w:bottom w:val="none" w:sz="0" w:space="0" w:color="auto"/>
            <w:right w:val="none" w:sz="0" w:space="0" w:color="auto"/>
          </w:divBdr>
        </w:div>
        <w:div w:id="1734085312">
          <w:marLeft w:val="1267"/>
          <w:marRight w:val="0"/>
          <w:marTop w:val="96"/>
          <w:marBottom w:val="0"/>
          <w:divBdr>
            <w:top w:val="none" w:sz="0" w:space="0" w:color="auto"/>
            <w:left w:val="none" w:sz="0" w:space="0" w:color="auto"/>
            <w:bottom w:val="none" w:sz="0" w:space="0" w:color="auto"/>
            <w:right w:val="none" w:sz="0" w:space="0" w:color="auto"/>
          </w:divBdr>
        </w:div>
      </w:divsChild>
    </w:div>
    <w:div w:id="232593846">
      <w:bodyDiv w:val="1"/>
      <w:marLeft w:val="0"/>
      <w:marRight w:val="0"/>
      <w:marTop w:val="0"/>
      <w:marBottom w:val="0"/>
      <w:divBdr>
        <w:top w:val="none" w:sz="0" w:space="0" w:color="auto"/>
        <w:left w:val="none" w:sz="0" w:space="0" w:color="auto"/>
        <w:bottom w:val="none" w:sz="0" w:space="0" w:color="auto"/>
        <w:right w:val="none" w:sz="0" w:space="0" w:color="auto"/>
      </w:divBdr>
    </w:div>
    <w:div w:id="235672125">
      <w:bodyDiv w:val="1"/>
      <w:marLeft w:val="0"/>
      <w:marRight w:val="0"/>
      <w:marTop w:val="0"/>
      <w:marBottom w:val="0"/>
      <w:divBdr>
        <w:top w:val="none" w:sz="0" w:space="0" w:color="auto"/>
        <w:left w:val="none" w:sz="0" w:space="0" w:color="auto"/>
        <w:bottom w:val="none" w:sz="0" w:space="0" w:color="auto"/>
        <w:right w:val="none" w:sz="0" w:space="0" w:color="auto"/>
      </w:divBdr>
    </w:div>
    <w:div w:id="247471935">
      <w:bodyDiv w:val="1"/>
      <w:marLeft w:val="0"/>
      <w:marRight w:val="0"/>
      <w:marTop w:val="0"/>
      <w:marBottom w:val="0"/>
      <w:divBdr>
        <w:top w:val="none" w:sz="0" w:space="0" w:color="auto"/>
        <w:left w:val="none" w:sz="0" w:space="0" w:color="auto"/>
        <w:bottom w:val="none" w:sz="0" w:space="0" w:color="auto"/>
        <w:right w:val="none" w:sz="0" w:space="0" w:color="auto"/>
      </w:divBdr>
    </w:div>
    <w:div w:id="259413891">
      <w:bodyDiv w:val="1"/>
      <w:marLeft w:val="0"/>
      <w:marRight w:val="0"/>
      <w:marTop w:val="0"/>
      <w:marBottom w:val="0"/>
      <w:divBdr>
        <w:top w:val="none" w:sz="0" w:space="0" w:color="auto"/>
        <w:left w:val="none" w:sz="0" w:space="0" w:color="auto"/>
        <w:bottom w:val="none" w:sz="0" w:space="0" w:color="auto"/>
        <w:right w:val="none" w:sz="0" w:space="0" w:color="auto"/>
      </w:divBdr>
    </w:div>
    <w:div w:id="263193654">
      <w:bodyDiv w:val="1"/>
      <w:marLeft w:val="0"/>
      <w:marRight w:val="0"/>
      <w:marTop w:val="0"/>
      <w:marBottom w:val="0"/>
      <w:divBdr>
        <w:top w:val="none" w:sz="0" w:space="0" w:color="auto"/>
        <w:left w:val="none" w:sz="0" w:space="0" w:color="auto"/>
        <w:bottom w:val="none" w:sz="0" w:space="0" w:color="auto"/>
        <w:right w:val="none" w:sz="0" w:space="0" w:color="auto"/>
      </w:divBdr>
    </w:div>
    <w:div w:id="266011961">
      <w:bodyDiv w:val="1"/>
      <w:marLeft w:val="0"/>
      <w:marRight w:val="0"/>
      <w:marTop w:val="0"/>
      <w:marBottom w:val="0"/>
      <w:divBdr>
        <w:top w:val="none" w:sz="0" w:space="0" w:color="auto"/>
        <w:left w:val="none" w:sz="0" w:space="0" w:color="auto"/>
        <w:bottom w:val="none" w:sz="0" w:space="0" w:color="auto"/>
        <w:right w:val="none" w:sz="0" w:space="0" w:color="auto"/>
      </w:divBdr>
    </w:div>
    <w:div w:id="266885541">
      <w:bodyDiv w:val="1"/>
      <w:marLeft w:val="0"/>
      <w:marRight w:val="0"/>
      <w:marTop w:val="0"/>
      <w:marBottom w:val="0"/>
      <w:divBdr>
        <w:top w:val="none" w:sz="0" w:space="0" w:color="auto"/>
        <w:left w:val="none" w:sz="0" w:space="0" w:color="auto"/>
        <w:bottom w:val="none" w:sz="0" w:space="0" w:color="auto"/>
        <w:right w:val="none" w:sz="0" w:space="0" w:color="auto"/>
      </w:divBdr>
    </w:div>
    <w:div w:id="275866784">
      <w:bodyDiv w:val="1"/>
      <w:marLeft w:val="0"/>
      <w:marRight w:val="0"/>
      <w:marTop w:val="0"/>
      <w:marBottom w:val="0"/>
      <w:divBdr>
        <w:top w:val="none" w:sz="0" w:space="0" w:color="auto"/>
        <w:left w:val="none" w:sz="0" w:space="0" w:color="auto"/>
        <w:bottom w:val="none" w:sz="0" w:space="0" w:color="auto"/>
        <w:right w:val="none" w:sz="0" w:space="0" w:color="auto"/>
      </w:divBdr>
    </w:div>
    <w:div w:id="285162361">
      <w:bodyDiv w:val="1"/>
      <w:marLeft w:val="0"/>
      <w:marRight w:val="0"/>
      <w:marTop w:val="0"/>
      <w:marBottom w:val="0"/>
      <w:divBdr>
        <w:top w:val="none" w:sz="0" w:space="0" w:color="auto"/>
        <w:left w:val="none" w:sz="0" w:space="0" w:color="auto"/>
        <w:bottom w:val="none" w:sz="0" w:space="0" w:color="auto"/>
        <w:right w:val="none" w:sz="0" w:space="0" w:color="auto"/>
      </w:divBdr>
    </w:div>
    <w:div w:id="286663799">
      <w:bodyDiv w:val="1"/>
      <w:marLeft w:val="0"/>
      <w:marRight w:val="0"/>
      <w:marTop w:val="0"/>
      <w:marBottom w:val="0"/>
      <w:divBdr>
        <w:top w:val="none" w:sz="0" w:space="0" w:color="auto"/>
        <w:left w:val="none" w:sz="0" w:space="0" w:color="auto"/>
        <w:bottom w:val="none" w:sz="0" w:space="0" w:color="auto"/>
        <w:right w:val="none" w:sz="0" w:space="0" w:color="auto"/>
      </w:divBdr>
    </w:div>
    <w:div w:id="295524457">
      <w:bodyDiv w:val="1"/>
      <w:marLeft w:val="0"/>
      <w:marRight w:val="0"/>
      <w:marTop w:val="0"/>
      <w:marBottom w:val="0"/>
      <w:divBdr>
        <w:top w:val="none" w:sz="0" w:space="0" w:color="auto"/>
        <w:left w:val="none" w:sz="0" w:space="0" w:color="auto"/>
        <w:bottom w:val="none" w:sz="0" w:space="0" w:color="auto"/>
        <w:right w:val="none" w:sz="0" w:space="0" w:color="auto"/>
      </w:divBdr>
    </w:div>
    <w:div w:id="300773180">
      <w:bodyDiv w:val="1"/>
      <w:marLeft w:val="0"/>
      <w:marRight w:val="0"/>
      <w:marTop w:val="0"/>
      <w:marBottom w:val="0"/>
      <w:divBdr>
        <w:top w:val="none" w:sz="0" w:space="0" w:color="auto"/>
        <w:left w:val="none" w:sz="0" w:space="0" w:color="auto"/>
        <w:bottom w:val="none" w:sz="0" w:space="0" w:color="auto"/>
        <w:right w:val="none" w:sz="0" w:space="0" w:color="auto"/>
      </w:divBdr>
    </w:div>
    <w:div w:id="304043619">
      <w:bodyDiv w:val="1"/>
      <w:marLeft w:val="0"/>
      <w:marRight w:val="0"/>
      <w:marTop w:val="0"/>
      <w:marBottom w:val="0"/>
      <w:divBdr>
        <w:top w:val="none" w:sz="0" w:space="0" w:color="auto"/>
        <w:left w:val="none" w:sz="0" w:space="0" w:color="auto"/>
        <w:bottom w:val="none" w:sz="0" w:space="0" w:color="auto"/>
        <w:right w:val="none" w:sz="0" w:space="0" w:color="auto"/>
      </w:divBdr>
    </w:div>
    <w:div w:id="308561407">
      <w:bodyDiv w:val="1"/>
      <w:marLeft w:val="0"/>
      <w:marRight w:val="0"/>
      <w:marTop w:val="0"/>
      <w:marBottom w:val="0"/>
      <w:divBdr>
        <w:top w:val="none" w:sz="0" w:space="0" w:color="auto"/>
        <w:left w:val="none" w:sz="0" w:space="0" w:color="auto"/>
        <w:bottom w:val="none" w:sz="0" w:space="0" w:color="auto"/>
        <w:right w:val="none" w:sz="0" w:space="0" w:color="auto"/>
      </w:divBdr>
    </w:div>
    <w:div w:id="324238593">
      <w:bodyDiv w:val="1"/>
      <w:marLeft w:val="0"/>
      <w:marRight w:val="0"/>
      <w:marTop w:val="0"/>
      <w:marBottom w:val="0"/>
      <w:divBdr>
        <w:top w:val="none" w:sz="0" w:space="0" w:color="auto"/>
        <w:left w:val="none" w:sz="0" w:space="0" w:color="auto"/>
        <w:bottom w:val="none" w:sz="0" w:space="0" w:color="auto"/>
        <w:right w:val="none" w:sz="0" w:space="0" w:color="auto"/>
      </w:divBdr>
    </w:div>
    <w:div w:id="331955475">
      <w:bodyDiv w:val="1"/>
      <w:marLeft w:val="0"/>
      <w:marRight w:val="0"/>
      <w:marTop w:val="0"/>
      <w:marBottom w:val="0"/>
      <w:divBdr>
        <w:top w:val="none" w:sz="0" w:space="0" w:color="auto"/>
        <w:left w:val="none" w:sz="0" w:space="0" w:color="auto"/>
        <w:bottom w:val="none" w:sz="0" w:space="0" w:color="auto"/>
        <w:right w:val="none" w:sz="0" w:space="0" w:color="auto"/>
      </w:divBdr>
    </w:div>
    <w:div w:id="334958120">
      <w:bodyDiv w:val="1"/>
      <w:marLeft w:val="0"/>
      <w:marRight w:val="0"/>
      <w:marTop w:val="0"/>
      <w:marBottom w:val="0"/>
      <w:divBdr>
        <w:top w:val="none" w:sz="0" w:space="0" w:color="auto"/>
        <w:left w:val="none" w:sz="0" w:space="0" w:color="auto"/>
        <w:bottom w:val="none" w:sz="0" w:space="0" w:color="auto"/>
        <w:right w:val="none" w:sz="0" w:space="0" w:color="auto"/>
      </w:divBdr>
    </w:div>
    <w:div w:id="343096180">
      <w:bodyDiv w:val="1"/>
      <w:marLeft w:val="0"/>
      <w:marRight w:val="0"/>
      <w:marTop w:val="0"/>
      <w:marBottom w:val="0"/>
      <w:divBdr>
        <w:top w:val="none" w:sz="0" w:space="0" w:color="auto"/>
        <w:left w:val="none" w:sz="0" w:space="0" w:color="auto"/>
        <w:bottom w:val="none" w:sz="0" w:space="0" w:color="auto"/>
        <w:right w:val="none" w:sz="0" w:space="0" w:color="auto"/>
      </w:divBdr>
    </w:div>
    <w:div w:id="355157671">
      <w:bodyDiv w:val="1"/>
      <w:marLeft w:val="0"/>
      <w:marRight w:val="0"/>
      <w:marTop w:val="0"/>
      <w:marBottom w:val="0"/>
      <w:divBdr>
        <w:top w:val="none" w:sz="0" w:space="0" w:color="auto"/>
        <w:left w:val="none" w:sz="0" w:space="0" w:color="auto"/>
        <w:bottom w:val="none" w:sz="0" w:space="0" w:color="auto"/>
        <w:right w:val="none" w:sz="0" w:space="0" w:color="auto"/>
      </w:divBdr>
    </w:div>
    <w:div w:id="368183739">
      <w:bodyDiv w:val="1"/>
      <w:marLeft w:val="0"/>
      <w:marRight w:val="0"/>
      <w:marTop w:val="0"/>
      <w:marBottom w:val="0"/>
      <w:divBdr>
        <w:top w:val="none" w:sz="0" w:space="0" w:color="auto"/>
        <w:left w:val="none" w:sz="0" w:space="0" w:color="auto"/>
        <w:bottom w:val="none" w:sz="0" w:space="0" w:color="auto"/>
        <w:right w:val="none" w:sz="0" w:space="0" w:color="auto"/>
      </w:divBdr>
    </w:div>
    <w:div w:id="369185417">
      <w:bodyDiv w:val="1"/>
      <w:marLeft w:val="0"/>
      <w:marRight w:val="0"/>
      <w:marTop w:val="0"/>
      <w:marBottom w:val="0"/>
      <w:divBdr>
        <w:top w:val="none" w:sz="0" w:space="0" w:color="auto"/>
        <w:left w:val="none" w:sz="0" w:space="0" w:color="auto"/>
        <w:bottom w:val="none" w:sz="0" w:space="0" w:color="auto"/>
        <w:right w:val="none" w:sz="0" w:space="0" w:color="auto"/>
      </w:divBdr>
    </w:div>
    <w:div w:id="379208838">
      <w:bodyDiv w:val="1"/>
      <w:marLeft w:val="0"/>
      <w:marRight w:val="0"/>
      <w:marTop w:val="0"/>
      <w:marBottom w:val="0"/>
      <w:divBdr>
        <w:top w:val="none" w:sz="0" w:space="0" w:color="auto"/>
        <w:left w:val="none" w:sz="0" w:space="0" w:color="auto"/>
        <w:bottom w:val="none" w:sz="0" w:space="0" w:color="auto"/>
        <w:right w:val="none" w:sz="0" w:space="0" w:color="auto"/>
      </w:divBdr>
    </w:div>
    <w:div w:id="380636620">
      <w:bodyDiv w:val="1"/>
      <w:marLeft w:val="0"/>
      <w:marRight w:val="0"/>
      <w:marTop w:val="0"/>
      <w:marBottom w:val="0"/>
      <w:divBdr>
        <w:top w:val="none" w:sz="0" w:space="0" w:color="auto"/>
        <w:left w:val="none" w:sz="0" w:space="0" w:color="auto"/>
        <w:bottom w:val="none" w:sz="0" w:space="0" w:color="auto"/>
        <w:right w:val="none" w:sz="0" w:space="0" w:color="auto"/>
      </w:divBdr>
    </w:div>
    <w:div w:id="382409923">
      <w:bodyDiv w:val="1"/>
      <w:marLeft w:val="0"/>
      <w:marRight w:val="0"/>
      <w:marTop w:val="0"/>
      <w:marBottom w:val="0"/>
      <w:divBdr>
        <w:top w:val="none" w:sz="0" w:space="0" w:color="auto"/>
        <w:left w:val="none" w:sz="0" w:space="0" w:color="auto"/>
        <w:bottom w:val="none" w:sz="0" w:space="0" w:color="auto"/>
        <w:right w:val="none" w:sz="0" w:space="0" w:color="auto"/>
      </w:divBdr>
    </w:div>
    <w:div w:id="390887554">
      <w:bodyDiv w:val="1"/>
      <w:marLeft w:val="0"/>
      <w:marRight w:val="0"/>
      <w:marTop w:val="0"/>
      <w:marBottom w:val="0"/>
      <w:divBdr>
        <w:top w:val="none" w:sz="0" w:space="0" w:color="auto"/>
        <w:left w:val="none" w:sz="0" w:space="0" w:color="auto"/>
        <w:bottom w:val="none" w:sz="0" w:space="0" w:color="auto"/>
        <w:right w:val="none" w:sz="0" w:space="0" w:color="auto"/>
      </w:divBdr>
      <w:divsChild>
        <w:div w:id="1899705368">
          <w:marLeft w:val="1267"/>
          <w:marRight w:val="0"/>
          <w:marTop w:val="96"/>
          <w:marBottom w:val="0"/>
          <w:divBdr>
            <w:top w:val="none" w:sz="0" w:space="0" w:color="auto"/>
            <w:left w:val="none" w:sz="0" w:space="0" w:color="auto"/>
            <w:bottom w:val="none" w:sz="0" w:space="0" w:color="auto"/>
            <w:right w:val="none" w:sz="0" w:space="0" w:color="auto"/>
          </w:divBdr>
        </w:div>
      </w:divsChild>
    </w:div>
    <w:div w:id="396251246">
      <w:bodyDiv w:val="1"/>
      <w:marLeft w:val="0"/>
      <w:marRight w:val="0"/>
      <w:marTop w:val="0"/>
      <w:marBottom w:val="0"/>
      <w:divBdr>
        <w:top w:val="none" w:sz="0" w:space="0" w:color="auto"/>
        <w:left w:val="none" w:sz="0" w:space="0" w:color="auto"/>
        <w:bottom w:val="none" w:sz="0" w:space="0" w:color="auto"/>
        <w:right w:val="none" w:sz="0" w:space="0" w:color="auto"/>
      </w:divBdr>
    </w:div>
    <w:div w:id="400182514">
      <w:bodyDiv w:val="1"/>
      <w:marLeft w:val="0"/>
      <w:marRight w:val="0"/>
      <w:marTop w:val="0"/>
      <w:marBottom w:val="0"/>
      <w:divBdr>
        <w:top w:val="none" w:sz="0" w:space="0" w:color="auto"/>
        <w:left w:val="none" w:sz="0" w:space="0" w:color="auto"/>
        <w:bottom w:val="none" w:sz="0" w:space="0" w:color="auto"/>
        <w:right w:val="none" w:sz="0" w:space="0" w:color="auto"/>
      </w:divBdr>
    </w:div>
    <w:div w:id="411581941">
      <w:bodyDiv w:val="1"/>
      <w:marLeft w:val="0"/>
      <w:marRight w:val="0"/>
      <w:marTop w:val="0"/>
      <w:marBottom w:val="0"/>
      <w:divBdr>
        <w:top w:val="none" w:sz="0" w:space="0" w:color="auto"/>
        <w:left w:val="none" w:sz="0" w:space="0" w:color="auto"/>
        <w:bottom w:val="none" w:sz="0" w:space="0" w:color="auto"/>
        <w:right w:val="none" w:sz="0" w:space="0" w:color="auto"/>
      </w:divBdr>
    </w:div>
    <w:div w:id="415517459">
      <w:bodyDiv w:val="1"/>
      <w:marLeft w:val="0"/>
      <w:marRight w:val="0"/>
      <w:marTop w:val="0"/>
      <w:marBottom w:val="0"/>
      <w:divBdr>
        <w:top w:val="none" w:sz="0" w:space="0" w:color="auto"/>
        <w:left w:val="none" w:sz="0" w:space="0" w:color="auto"/>
        <w:bottom w:val="none" w:sz="0" w:space="0" w:color="auto"/>
        <w:right w:val="none" w:sz="0" w:space="0" w:color="auto"/>
      </w:divBdr>
    </w:div>
    <w:div w:id="420373720">
      <w:bodyDiv w:val="1"/>
      <w:marLeft w:val="0"/>
      <w:marRight w:val="0"/>
      <w:marTop w:val="0"/>
      <w:marBottom w:val="0"/>
      <w:divBdr>
        <w:top w:val="none" w:sz="0" w:space="0" w:color="auto"/>
        <w:left w:val="none" w:sz="0" w:space="0" w:color="auto"/>
        <w:bottom w:val="none" w:sz="0" w:space="0" w:color="auto"/>
        <w:right w:val="none" w:sz="0" w:space="0" w:color="auto"/>
      </w:divBdr>
    </w:div>
    <w:div w:id="422727869">
      <w:bodyDiv w:val="1"/>
      <w:marLeft w:val="0"/>
      <w:marRight w:val="0"/>
      <w:marTop w:val="0"/>
      <w:marBottom w:val="0"/>
      <w:divBdr>
        <w:top w:val="none" w:sz="0" w:space="0" w:color="auto"/>
        <w:left w:val="none" w:sz="0" w:space="0" w:color="auto"/>
        <w:bottom w:val="none" w:sz="0" w:space="0" w:color="auto"/>
        <w:right w:val="none" w:sz="0" w:space="0" w:color="auto"/>
      </w:divBdr>
    </w:div>
    <w:div w:id="431896123">
      <w:bodyDiv w:val="1"/>
      <w:marLeft w:val="0"/>
      <w:marRight w:val="0"/>
      <w:marTop w:val="0"/>
      <w:marBottom w:val="0"/>
      <w:divBdr>
        <w:top w:val="none" w:sz="0" w:space="0" w:color="auto"/>
        <w:left w:val="none" w:sz="0" w:space="0" w:color="auto"/>
        <w:bottom w:val="none" w:sz="0" w:space="0" w:color="auto"/>
        <w:right w:val="none" w:sz="0" w:space="0" w:color="auto"/>
      </w:divBdr>
    </w:div>
    <w:div w:id="439034524">
      <w:bodyDiv w:val="1"/>
      <w:marLeft w:val="0"/>
      <w:marRight w:val="0"/>
      <w:marTop w:val="0"/>
      <w:marBottom w:val="0"/>
      <w:divBdr>
        <w:top w:val="none" w:sz="0" w:space="0" w:color="auto"/>
        <w:left w:val="none" w:sz="0" w:space="0" w:color="auto"/>
        <w:bottom w:val="none" w:sz="0" w:space="0" w:color="auto"/>
        <w:right w:val="none" w:sz="0" w:space="0" w:color="auto"/>
      </w:divBdr>
    </w:div>
    <w:div w:id="439690605">
      <w:bodyDiv w:val="1"/>
      <w:marLeft w:val="0"/>
      <w:marRight w:val="0"/>
      <w:marTop w:val="0"/>
      <w:marBottom w:val="0"/>
      <w:divBdr>
        <w:top w:val="none" w:sz="0" w:space="0" w:color="auto"/>
        <w:left w:val="none" w:sz="0" w:space="0" w:color="auto"/>
        <w:bottom w:val="none" w:sz="0" w:space="0" w:color="auto"/>
        <w:right w:val="none" w:sz="0" w:space="0" w:color="auto"/>
      </w:divBdr>
    </w:div>
    <w:div w:id="452872969">
      <w:bodyDiv w:val="1"/>
      <w:marLeft w:val="0"/>
      <w:marRight w:val="0"/>
      <w:marTop w:val="0"/>
      <w:marBottom w:val="0"/>
      <w:divBdr>
        <w:top w:val="none" w:sz="0" w:space="0" w:color="auto"/>
        <w:left w:val="none" w:sz="0" w:space="0" w:color="auto"/>
        <w:bottom w:val="none" w:sz="0" w:space="0" w:color="auto"/>
        <w:right w:val="none" w:sz="0" w:space="0" w:color="auto"/>
      </w:divBdr>
    </w:div>
    <w:div w:id="458183976">
      <w:bodyDiv w:val="1"/>
      <w:marLeft w:val="0"/>
      <w:marRight w:val="0"/>
      <w:marTop w:val="0"/>
      <w:marBottom w:val="0"/>
      <w:divBdr>
        <w:top w:val="none" w:sz="0" w:space="0" w:color="auto"/>
        <w:left w:val="none" w:sz="0" w:space="0" w:color="auto"/>
        <w:bottom w:val="none" w:sz="0" w:space="0" w:color="auto"/>
        <w:right w:val="none" w:sz="0" w:space="0" w:color="auto"/>
      </w:divBdr>
    </w:div>
    <w:div w:id="460616355">
      <w:bodyDiv w:val="1"/>
      <w:marLeft w:val="0"/>
      <w:marRight w:val="0"/>
      <w:marTop w:val="0"/>
      <w:marBottom w:val="0"/>
      <w:divBdr>
        <w:top w:val="none" w:sz="0" w:space="0" w:color="auto"/>
        <w:left w:val="none" w:sz="0" w:space="0" w:color="auto"/>
        <w:bottom w:val="none" w:sz="0" w:space="0" w:color="auto"/>
        <w:right w:val="none" w:sz="0" w:space="0" w:color="auto"/>
      </w:divBdr>
    </w:div>
    <w:div w:id="461071477">
      <w:bodyDiv w:val="1"/>
      <w:marLeft w:val="0"/>
      <w:marRight w:val="0"/>
      <w:marTop w:val="0"/>
      <w:marBottom w:val="0"/>
      <w:divBdr>
        <w:top w:val="none" w:sz="0" w:space="0" w:color="auto"/>
        <w:left w:val="none" w:sz="0" w:space="0" w:color="auto"/>
        <w:bottom w:val="none" w:sz="0" w:space="0" w:color="auto"/>
        <w:right w:val="none" w:sz="0" w:space="0" w:color="auto"/>
      </w:divBdr>
    </w:div>
    <w:div w:id="471875879">
      <w:bodyDiv w:val="1"/>
      <w:marLeft w:val="0"/>
      <w:marRight w:val="0"/>
      <w:marTop w:val="0"/>
      <w:marBottom w:val="0"/>
      <w:divBdr>
        <w:top w:val="none" w:sz="0" w:space="0" w:color="auto"/>
        <w:left w:val="none" w:sz="0" w:space="0" w:color="auto"/>
        <w:bottom w:val="none" w:sz="0" w:space="0" w:color="auto"/>
        <w:right w:val="none" w:sz="0" w:space="0" w:color="auto"/>
      </w:divBdr>
    </w:div>
    <w:div w:id="474953746">
      <w:bodyDiv w:val="1"/>
      <w:marLeft w:val="0"/>
      <w:marRight w:val="0"/>
      <w:marTop w:val="0"/>
      <w:marBottom w:val="0"/>
      <w:divBdr>
        <w:top w:val="none" w:sz="0" w:space="0" w:color="auto"/>
        <w:left w:val="none" w:sz="0" w:space="0" w:color="auto"/>
        <w:bottom w:val="none" w:sz="0" w:space="0" w:color="auto"/>
        <w:right w:val="none" w:sz="0" w:space="0" w:color="auto"/>
      </w:divBdr>
    </w:div>
    <w:div w:id="477960520">
      <w:bodyDiv w:val="1"/>
      <w:marLeft w:val="0"/>
      <w:marRight w:val="0"/>
      <w:marTop w:val="0"/>
      <w:marBottom w:val="0"/>
      <w:divBdr>
        <w:top w:val="none" w:sz="0" w:space="0" w:color="auto"/>
        <w:left w:val="none" w:sz="0" w:space="0" w:color="auto"/>
        <w:bottom w:val="none" w:sz="0" w:space="0" w:color="auto"/>
        <w:right w:val="none" w:sz="0" w:space="0" w:color="auto"/>
      </w:divBdr>
    </w:div>
    <w:div w:id="485896157">
      <w:bodyDiv w:val="1"/>
      <w:marLeft w:val="0"/>
      <w:marRight w:val="0"/>
      <w:marTop w:val="0"/>
      <w:marBottom w:val="0"/>
      <w:divBdr>
        <w:top w:val="none" w:sz="0" w:space="0" w:color="auto"/>
        <w:left w:val="none" w:sz="0" w:space="0" w:color="auto"/>
        <w:bottom w:val="none" w:sz="0" w:space="0" w:color="auto"/>
        <w:right w:val="none" w:sz="0" w:space="0" w:color="auto"/>
      </w:divBdr>
    </w:div>
    <w:div w:id="487868355">
      <w:bodyDiv w:val="1"/>
      <w:marLeft w:val="0"/>
      <w:marRight w:val="0"/>
      <w:marTop w:val="0"/>
      <w:marBottom w:val="0"/>
      <w:divBdr>
        <w:top w:val="none" w:sz="0" w:space="0" w:color="auto"/>
        <w:left w:val="none" w:sz="0" w:space="0" w:color="auto"/>
        <w:bottom w:val="none" w:sz="0" w:space="0" w:color="auto"/>
        <w:right w:val="none" w:sz="0" w:space="0" w:color="auto"/>
      </w:divBdr>
    </w:div>
    <w:div w:id="490102622">
      <w:bodyDiv w:val="1"/>
      <w:marLeft w:val="0"/>
      <w:marRight w:val="0"/>
      <w:marTop w:val="0"/>
      <w:marBottom w:val="0"/>
      <w:divBdr>
        <w:top w:val="none" w:sz="0" w:space="0" w:color="auto"/>
        <w:left w:val="none" w:sz="0" w:space="0" w:color="auto"/>
        <w:bottom w:val="none" w:sz="0" w:space="0" w:color="auto"/>
        <w:right w:val="none" w:sz="0" w:space="0" w:color="auto"/>
      </w:divBdr>
    </w:div>
    <w:div w:id="493037461">
      <w:bodyDiv w:val="1"/>
      <w:marLeft w:val="0"/>
      <w:marRight w:val="0"/>
      <w:marTop w:val="0"/>
      <w:marBottom w:val="0"/>
      <w:divBdr>
        <w:top w:val="none" w:sz="0" w:space="0" w:color="auto"/>
        <w:left w:val="none" w:sz="0" w:space="0" w:color="auto"/>
        <w:bottom w:val="none" w:sz="0" w:space="0" w:color="auto"/>
        <w:right w:val="none" w:sz="0" w:space="0" w:color="auto"/>
      </w:divBdr>
    </w:div>
    <w:div w:id="498154051">
      <w:bodyDiv w:val="1"/>
      <w:marLeft w:val="0"/>
      <w:marRight w:val="0"/>
      <w:marTop w:val="0"/>
      <w:marBottom w:val="0"/>
      <w:divBdr>
        <w:top w:val="none" w:sz="0" w:space="0" w:color="auto"/>
        <w:left w:val="none" w:sz="0" w:space="0" w:color="auto"/>
        <w:bottom w:val="none" w:sz="0" w:space="0" w:color="auto"/>
        <w:right w:val="none" w:sz="0" w:space="0" w:color="auto"/>
      </w:divBdr>
    </w:div>
    <w:div w:id="501044131">
      <w:bodyDiv w:val="1"/>
      <w:marLeft w:val="0"/>
      <w:marRight w:val="0"/>
      <w:marTop w:val="0"/>
      <w:marBottom w:val="0"/>
      <w:divBdr>
        <w:top w:val="none" w:sz="0" w:space="0" w:color="auto"/>
        <w:left w:val="none" w:sz="0" w:space="0" w:color="auto"/>
        <w:bottom w:val="none" w:sz="0" w:space="0" w:color="auto"/>
        <w:right w:val="none" w:sz="0" w:space="0" w:color="auto"/>
      </w:divBdr>
    </w:div>
    <w:div w:id="502939586">
      <w:bodyDiv w:val="1"/>
      <w:marLeft w:val="0"/>
      <w:marRight w:val="0"/>
      <w:marTop w:val="0"/>
      <w:marBottom w:val="0"/>
      <w:divBdr>
        <w:top w:val="none" w:sz="0" w:space="0" w:color="auto"/>
        <w:left w:val="none" w:sz="0" w:space="0" w:color="auto"/>
        <w:bottom w:val="none" w:sz="0" w:space="0" w:color="auto"/>
        <w:right w:val="none" w:sz="0" w:space="0" w:color="auto"/>
      </w:divBdr>
      <w:divsChild>
        <w:div w:id="2094936534">
          <w:marLeft w:val="547"/>
          <w:marRight w:val="0"/>
          <w:marTop w:val="86"/>
          <w:marBottom w:val="0"/>
          <w:divBdr>
            <w:top w:val="none" w:sz="0" w:space="0" w:color="auto"/>
            <w:left w:val="none" w:sz="0" w:space="0" w:color="auto"/>
            <w:bottom w:val="none" w:sz="0" w:space="0" w:color="auto"/>
            <w:right w:val="none" w:sz="0" w:space="0" w:color="auto"/>
          </w:divBdr>
        </w:div>
        <w:div w:id="1393505565">
          <w:marLeft w:val="1166"/>
          <w:marRight w:val="0"/>
          <w:marTop w:val="82"/>
          <w:marBottom w:val="0"/>
          <w:divBdr>
            <w:top w:val="none" w:sz="0" w:space="0" w:color="auto"/>
            <w:left w:val="none" w:sz="0" w:space="0" w:color="auto"/>
            <w:bottom w:val="none" w:sz="0" w:space="0" w:color="auto"/>
            <w:right w:val="none" w:sz="0" w:space="0" w:color="auto"/>
          </w:divBdr>
        </w:div>
        <w:div w:id="1910262980">
          <w:marLeft w:val="1166"/>
          <w:marRight w:val="0"/>
          <w:marTop w:val="82"/>
          <w:marBottom w:val="0"/>
          <w:divBdr>
            <w:top w:val="none" w:sz="0" w:space="0" w:color="auto"/>
            <w:left w:val="none" w:sz="0" w:space="0" w:color="auto"/>
            <w:bottom w:val="none" w:sz="0" w:space="0" w:color="auto"/>
            <w:right w:val="none" w:sz="0" w:space="0" w:color="auto"/>
          </w:divBdr>
        </w:div>
        <w:div w:id="1306353840">
          <w:marLeft w:val="1166"/>
          <w:marRight w:val="0"/>
          <w:marTop w:val="82"/>
          <w:marBottom w:val="0"/>
          <w:divBdr>
            <w:top w:val="none" w:sz="0" w:space="0" w:color="auto"/>
            <w:left w:val="none" w:sz="0" w:space="0" w:color="auto"/>
            <w:bottom w:val="none" w:sz="0" w:space="0" w:color="auto"/>
            <w:right w:val="none" w:sz="0" w:space="0" w:color="auto"/>
          </w:divBdr>
        </w:div>
        <w:div w:id="1606111336">
          <w:marLeft w:val="1166"/>
          <w:marRight w:val="0"/>
          <w:marTop w:val="82"/>
          <w:marBottom w:val="0"/>
          <w:divBdr>
            <w:top w:val="none" w:sz="0" w:space="0" w:color="auto"/>
            <w:left w:val="none" w:sz="0" w:space="0" w:color="auto"/>
            <w:bottom w:val="none" w:sz="0" w:space="0" w:color="auto"/>
            <w:right w:val="none" w:sz="0" w:space="0" w:color="auto"/>
          </w:divBdr>
        </w:div>
        <w:div w:id="2019775346">
          <w:marLeft w:val="1166"/>
          <w:marRight w:val="0"/>
          <w:marTop w:val="82"/>
          <w:marBottom w:val="0"/>
          <w:divBdr>
            <w:top w:val="none" w:sz="0" w:space="0" w:color="auto"/>
            <w:left w:val="none" w:sz="0" w:space="0" w:color="auto"/>
            <w:bottom w:val="none" w:sz="0" w:space="0" w:color="auto"/>
            <w:right w:val="none" w:sz="0" w:space="0" w:color="auto"/>
          </w:divBdr>
        </w:div>
        <w:div w:id="1899516685">
          <w:marLeft w:val="1166"/>
          <w:marRight w:val="0"/>
          <w:marTop w:val="82"/>
          <w:marBottom w:val="0"/>
          <w:divBdr>
            <w:top w:val="none" w:sz="0" w:space="0" w:color="auto"/>
            <w:left w:val="none" w:sz="0" w:space="0" w:color="auto"/>
            <w:bottom w:val="none" w:sz="0" w:space="0" w:color="auto"/>
            <w:right w:val="none" w:sz="0" w:space="0" w:color="auto"/>
          </w:divBdr>
        </w:div>
        <w:div w:id="1947736677">
          <w:marLeft w:val="1166"/>
          <w:marRight w:val="0"/>
          <w:marTop w:val="82"/>
          <w:marBottom w:val="0"/>
          <w:divBdr>
            <w:top w:val="none" w:sz="0" w:space="0" w:color="auto"/>
            <w:left w:val="none" w:sz="0" w:space="0" w:color="auto"/>
            <w:bottom w:val="none" w:sz="0" w:space="0" w:color="auto"/>
            <w:right w:val="none" w:sz="0" w:space="0" w:color="auto"/>
          </w:divBdr>
        </w:div>
      </w:divsChild>
    </w:div>
    <w:div w:id="504783683">
      <w:bodyDiv w:val="1"/>
      <w:marLeft w:val="0"/>
      <w:marRight w:val="0"/>
      <w:marTop w:val="0"/>
      <w:marBottom w:val="0"/>
      <w:divBdr>
        <w:top w:val="none" w:sz="0" w:space="0" w:color="auto"/>
        <w:left w:val="none" w:sz="0" w:space="0" w:color="auto"/>
        <w:bottom w:val="none" w:sz="0" w:space="0" w:color="auto"/>
        <w:right w:val="none" w:sz="0" w:space="0" w:color="auto"/>
      </w:divBdr>
    </w:div>
    <w:div w:id="506554395">
      <w:bodyDiv w:val="1"/>
      <w:marLeft w:val="0"/>
      <w:marRight w:val="0"/>
      <w:marTop w:val="0"/>
      <w:marBottom w:val="0"/>
      <w:divBdr>
        <w:top w:val="none" w:sz="0" w:space="0" w:color="auto"/>
        <w:left w:val="none" w:sz="0" w:space="0" w:color="auto"/>
        <w:bottom w:val="none" w:sz="0" w:space="0" w:color="auto"/>
        <w:right w:val="none" w:sz="0" w:space="0" w:color="auto"/>
      </w:divBdr>
    </w:div>
    <w:div w:id="512500568">
      <w:bodyDiv w:val="1"/>
      <w:marLeft w:val="0"/>
      <w:marRight w:val="0"/>
      <w:marTop w:val="0"/>
      <w:marBottom w:val="0"/>
      <w:divBdr>
        <w:top w:val="none" w:sz="0" w:space="0" w:color="auto"/>
        <w:left w:val="none" w:sz="0" w:space="0" w:color="auto"/>
        <w:bottom w:val="none" w:sz="0" w:space="0" w:color="auto"/>
        <w:right w:val="none" w:sz="0" w:space="0" w:color="auto"/>
      </w:divBdr>
    </w:div>
    <w:div w:id="513299164">
      <w:bodyDiv w:val="1"/>
      <w:marLeft w:val="0"/>
      <w:marRight w:val="0"/>
      <w:marTop w:val="0"/>
      <w:marBottom w:val="0"/>
      <w:divBdr>
        <w:top w:val="none" w:sz="0" w:space="0" w:color="auto"/>
        <w:left w:val="none" w:sz="0" w:space="0" w:color="auto"/>
        <w:bottom w:val="none" w:sz="0" w:space="0" w:color="auto"/>
        <w:right w:val="none" w:sz="0" w:space="0" w:color="auto"/>
      </w:divBdr>
    </w:div>
    <w:div w:id="515584265">
      <w:bodyDiv w:val="1"/>
      <w:marLeft w:val="0"/>
      <w:marRight w:val="0"/>
      <w:marTop w:val="0"/>
      <w:marBottom w:val="0"/>
      <w:divBdr>
        <w:top w:val="none" w:sz="0" w:space="0" w:color="auto"/>
        <w:left w:val="none" w:sz="0" w:space="0" w:color="auto"/>
        <w:bottom w:val="none" w:sz="0" w:space="0" w:color="auto"/>
        <w:right w:val="none" w:sz="0" w:space="0" w:color="auto"/>
      </w:divBdr>
    </w:div>
    <w:div w:id="522867488">
      <w:bodyDiv w:val="1"/>
      <w:marLeft w:val="0"/>
      <w:marRight w:val="0"/>
      <w:marTop w:val="0"/>
      <w:marBottom w:val="0"/>
      <w:divBdr>
        <w:top w:val="none" w:sz="0" w:space="0" w:color="auto"/>
        <w:left w:val="none" w:sz="0" w:space="0" w:color="auto"/>
        <w:bottom w:val="none" w:sz="0" w:space="0" w:color="auto"/>
        <w:right w:val="none" w:sz="0" w:space="0" w:color="auto"/>
      </w:divBdr>
    </w:div>
    <w:div w:id="539318029">
      <w:bodyDiv w:val="1"/>
      <w:marLeft w:val="0"/>
      <w:marRight w:val="0"/>
      <w:marTop w:val="0"/>
      <w:marBottom w:val="0"/>
      <w:divBdr>
        <w:top w:val="none" w:sz="0" w:space="0" w:color="auto"/>
        <w:left w:val="none" w:sz="0" w:space="0" w:color="auto"/>
        <w:bottom w:val="none" w:sz="0" w:space="0" w:color="auto"/>
        <w:right w:val="none" w:sz="0" w:space="0" w:color="auto"/>
      </w:divBdr>
    </w:div>
    <w:div w:id="545725915">
      <w:bodyDiv w:val="1"/>
      <w:marLeft w:val="0"/>
      <w:marRight w:val="0"/>
      <w:marTop w:val="0"/>
      <w:marBottom w:val="0"/>
      <w:divBdr>
        <w:top w:val="none" w:sz="0" w:space="0" w:color="auto"/>
        <w:left w:val="none" w:sz="0" w:space="0" w:color="auto"/>
        <w:bottom w:val="none" w:sz="0" w:space="0" w:color="auto"/>
        <w:right w:val="none" w:sz="0" w:space="0" w:color="auto"/>
      </w:divBdr>
    </w:div>
    <w:div w:id="553585893">
      <w:bodyDiv w:val="1"/>
      <w:marLeft w:val="0"/>
      <w:marRight w:val="0"/>
      <w:marTop w:val="0"/>
      <w:marBottom w:val="0"/>
      <w:divBdr>
        <w:top w:val="none" w:sz="0" w:space="0" w:color="auto"/>
        <w:left w:val="none" w:sz="0" w:space="0" w:color="auto"/>
        <w:bottom w:val="none" w:sz="0" w:space="0" w:color="auto"/>
        <w:right w:val="none" w:sz="0" w:space="0" w:color="auto"/>
      </w:divBdr>
    </w:div>
    <w:div w:id="559247865">
      <w:bodyDiv w:val="1"/>
      <w:marLeft w:val="0"/>
      <w:marRight w:val="0"/>
      <w:marTop w:val="0"/>
      <w:marBottom w:val="0"/>
      <w:divBdr>
        <w:top w:val="none" w:sz="0" w:space="0" w:color="auto"/>
        <w:left w:val="none" w:sz="0" w:space="0" w:color="auto"/>
        <w:bottom w:val="none" w:sz="0" w:space="0" w:color="auto"/>
        <w:right w:val="none" w:sz="0" w:space="0" w:color="auto"/>
      </w:divBdr>
    </w:div>
    <w:div w:id="561256496">
      <w:bodyDiv w:val="1"/>
      <w:marLeft w:val="0"/>
      <w:marRight w:val="0"/>
      <w:marTop w:val="0"/>
      <w:marBottom w:val="0"/>
      <w:divBdr>
        <w:top w:val="none" w:sz="0" w:space="0" w:color="auto"/>
        <w:left w:val="none" w:sz="0" w:space="0" w:color="auto"/>
        <w:bottom w:val="none" w:sz="0" w:space="0" w:color="auto"/>
        <w:right w:val="none" w:sz="0" w:space="0" w:color="auto"/>
      </w:divBdr>
    </w:div>
    <w:div w:id="575556752">
      <w:bodyDiv w:val="1"/>
      <w:marLeft w:val="0"/>
      <w:marRight w:val="0"/>
      <w:marTop w:val="0"/>
      <w:marBottom w:val="0"/>
      <w:divBdr>
        <w:top w:val="none" w:sz="0" w:space="0" w:color="auto"/>
        <w:left w:val="none" w:sz="0" w:space="0" w:color="auto"/>
        <w:bottom w:val="none" w:sz="0" w:space="0" w:color="auto"/>
        <w:right w:val="none" w:sz="0" w:space="0" w:color="auto"/>
      </w:divBdr>
    </w:div>
    <w:div w:id="589854383">
      <w:bodyDiv w:val="1"/>
      <w:marLeft w:val="0"/>
      <w:marRight w:val="0"/>
      <w:marTop w:val="0"/>
      <w:marBottom w:val="0"/>
      <w:divBdr>
        <w:top w:val="none" w:sz="0" w:space="0" w:color="auto"/>
        <w:left w:val="none" w:sz="0" w:space="0" w:color="auto"/>
        <w:bottom w:val="none" w:sz="0" w:space="0" w:color="auto"/>
        <w:right w:val="none" w:sz="0" w:space="0" w:color="auto"/>
      </w:divBdr>
    </w:div>
    <w:div w:id="593561392">
      <w:bodyDiv w:val="1"/>
      <w:marLeft w:val="0"/>
      <w:marRight w:val="0"/>
      <w:marTop w:val="0"/>
      <w:marBottom w:val="0"/>
      <w:divBdr>
        <w:top w:val="none" w:sz="0" w:space="0" w:color="auto"/>
        <w:left w:val="none" w:sz="0" w:space="0" w:color="auto"/>
        <w:bottom w:val="none" w:sz="0" w:space="0" w:color="auto"/>
        <w:right w:val="none" w:sz="0" w:space="0" w:color="auto"/>
      </w:divBdr>
    </w:div>
    <w:div w:id="600571919">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8121321">
      <w:bodyDiv w:val="1"/>
      <w:marLeft w:val="0"/>
      <w:marRight w:val="0"/>
      <w:marTop w:val="0"/>
      <w:marBottom w:val="0"/>
      <w:divBdr>
        <w:top w:val="none" w:sz="0" w:space="0" w:color="auto"/>
        <w:left w:val="none" w:sz="0" w:space="0" w:color="auto"/>
        <w:bottom w:val="none" w:sz="0" w:space="0" w:color="auto"/>
        <w:right w:val="none" w:sz="0" w:space="0" w:color="auto"/>
      </w:divBdr>
    </w:div>
    <w:div w:id="610667809">
      <w:bodyDiv w:val="1"/>
      <w:marLeft w:val="0"/>
      <w:marRight w:val="0"/>
      <w:marTop w:val="0"/>
      <w:marBottom w:val="0"/>
      <w:divBdr>
        <w:top w:val="none" w:sz="0" w:space="0" w:color="auto"/>
        <w:left w:val="none" w:sz="0" w:space="0" w:color="auto"/>
        <w:bottom w:val="none" w:sz="0" w:space="0" w:color="auto"/>
        <w:right w:val="none" w:sz="0" w:space="0" w:color="auto"/>
      </w:divBdr>
    </w:div>
    <w:div w:id="614407143">
      <w:bodyDiv w:val="1"/>
      <w:marLeft w:val="0"/>
      <w:marRight w:val="0"/>
      <w:marTop w:val="0"/>
      <w:marBottom w:val="0"/>
      <w:divBdr>
        <w:top w:val="none" w:sz="0" w:space="0" w:color="auto"/>
        <w:left w:val="none" w:sz="0" w:space="0" w:color="auto"/>
        <w:bottom w:val="none" w:sz="0" w:space="0" w:color="auto"/>
        <w:right w:val="none" w:sz="0" w:space="0" w:color="auto"/>
      </w:divBdr>
    </w:div>
    <w:div w:id="615067528">
      <w:bodyDiv w:val="1"/>
      <w:marLeft w:val="0"/>
      <w:marRight w:val="0"/>
      <w:marTop w:val="0"/>
      <w:marBottom w:val="0"/>
      <w:divBdr>
        <w:top w:val="none" w:sz="0" w:space="0" w:color="auto"/>
        <w:left w:val="none" w:sz="0" w:space="0" w:color="auto"/>
        <w:bottom w:val="none" w:sz="0" w:space="0" w:color="auto"/>
        <w:right w:val="none" w:sz="0" w:space="0" w:color="auto"/>
      </w:divBdr>
    </w:div>
    <w:div w:id="616526676">
      <w:bodyDiv w:val="1"/>
      <w:marLeft w:val="0"/>
      <w:marRight w:val="0"/>
      <w:marTop w:val="0"/>
      <w:marBottom w:val="0"/>
      <w:divBdr>
        <w:top w:val="none" w:sz="0" w:space="0" w:color="auto"/>
        <w:left w:val="none" w:sz="0" w:space="0" w:color="auto"/>
        <w:bottom w:val="none" w:sz="0" w:space="0" w:color="auto"/>
        <w:right w:val="none" w:sz="0" w:space="0" w:color="auto"/>
      </w:divBdr>
    </w:div>
    <w:div w:id="618024402">
      <w:bodyDiv w:val="1"/>
      <w:marLeft w:val="0"/>
      <w:marRight w:val="0"/>
      <w:marTop w:val="0"/>
      <w:marBottom w:val="0"/>
      <w:divBdr>
        <w:top w:val="none" w:sz="0" w:space="0" w:color="auto"/>
        <w:left w:val="none" w:sz="0" w:space="0" w:color="auto"/>
        <w:bottom w:val="none" w:sz="0" w:space="0" w:color="auto"/>
        <w:right w:val="none" w:sz="0" w:space="0" w:color="auto"/>
      </w:divBdr>
    </w:div>
    <w:div w:id="620301889">
      <w:bodyDiv w:val="1"/>
      <w:marLeft w:val="0"/>
      <w:marRight w:val="0"/>
      <w:marTop w:val="0"/>
      <w:marBottom w:val="0"/>
      <w:divBdr>
        <w:top w:val="none" w:sz="0" w:space="0" w:color="auto"/>
        <w:left w:val="none" w:sz="0" w:space="0" w:color="auto"/>
        <w:bottom w:val="none" w:sz="0" w:space="0" w:color="auto"/>
        <w:right w:val="none" w:sz="0" w:space="0" w:color="auto"/>
      </w:divBdr>
    </w:div>
    <w:div w:id="620377261">
      <w:bodyDiv w:val="1"/>
      <w:marLeft w:val="0"/>
      <w:marRight w:val="0"/>
      <w:marTop w:val="0"/>
      <w:marBottom w:val="0"/>
      <w:divBdr>
        <w:top w:val="none" w:sz="0" w:space="0" w:color="auto"/>
        <w:left w:val="none" w:sz="0" w:space="0" w:color="auto"/>
        <w:bottom w:val="none" w:sz="0" w:space="0" w:color="auto"/>
        <w:right w:val="none" w:sz="0" w:space="0" w:color="auto"/>
      </w:divBdr>
    </w:div>
    <w:div w:id="624624752">
      <w:bodyDiv w:val="1"/>
      <w:marLeft w:val="0"/>
      <w:marRight w:val="0"/>
      <w:marTop w:val="0"/>
      <w:marBottom w:val="0"/>
      <w:divBdr>
        <w:top w:val="none" w:sz="0" w:space="0" w:color="auto"/>
        <w:left w:val="none" w:sz="0" w:space="0" w:color="auto"/>
        <w:bottom w:val="none" w:sz="0" w:space="0" w:color="auto"/>
        <w:right w:val="none" w:sz="0" w:space="0" w:color="auto"/>
      </w:divBdr>
    </w:div>
    <w:div w:id="634919361">
      <w:bodyDiv w:val="1"/>
      <w:marLeft w:val="0"/>
      <w:marRight w:val="0"/>
      <w:marTop w:val="0"/>
      <w:marBottom w:val="0"/>
      <w:divBdr>
        <w:top w:val="none" w:sz="0" w:space="0" w:color="auto"/>
        <w:left w:val="none" w:sz="0" w:space="0" w:color="auto"/>
        <w:bottom w:val="none" w:sz="0" w:space="0" w:color="auto"/>
        <w:right w:val="none" w:sz="0" w:space="0" w:color="auto"/>
      </w:divBdr>
    </w:div>
    <w:div w:id="642392573">
      <w:bodyDiv w:val="1"/>
      <w:marLeft w:val="0"/>
      <w:marRight w:val="0"/>
      <w:marTop w:val="0"/>
      <w:marBottom w:val="0"/>
      <w:divBdr>
        <w:top w:val="none" w:sz="0" w:space="0" w:color="auto"/>
        <w:left w:val="none" w:sz="0" w:space="0" w:color="auto"/>
        <w:bottom w:val="none" w:sz="0" w:space="0" w:color="auto"/>
        <w:right w:val="none" w:sz="0" w:space="0" w:color="auto"/>
      </w:divBdr>
    </w:div>
    <w:div w:id="652684879">
      <w:bodyDiv w:val="1"/>
      <w:marLeft w:val="0"/>
      <w:marRight w:val="0"/>
      <w:marTop w:val="0"/>
      <w:marBottom w:val="0"/>
      <w:divBdr>
        <w:top w:val="none" w:sz="0" w:space="0" w:color="auto"/>
        <w:left w:val="none" w:sz="0" w:space="0" w:color="auto"/>
        <w:bottom w:val="none" w:sz="0" w:space="0" w:color="auto"/>
        <w:right w:val="none" w:sz="0" w:space="0" w:color="auto"/>
      </w:divBdr>
    </w:div>
    <w:div w:id="657735687">
      <w:bodyDiv w:val="1"/>
      <w:marLeft w:val="0"/>
      <w:marRight w:val="0"/>
      <w:marTop w:val="0"/>
      <w:marBottom w:val="0"/>
      <w:divBdr>
        <w:top w:val="none" w:sz="0" w:space="0" w:color="auto"/>
        <w:left w:val="none" w:sz="0" w:space="0" w:color="auto"/>
        <w:bottom w:val="none" w:sz="0" w:space="0" w:color="auto"/>
        <w:right w:val="none" w:sz="0" w:space="0" w:color="auto"/>
      </w:divBdr>
    </w:div>
    <w:div w:id="660081718">
      <w:bodyDiv w:val="1"/>
      <w:marLeft w:val="0"/>
      <w:marRight w:val="0"/>
      <w:marTop w:val="0"/>
      <w:marBottom w:val="0"/>
      <w:divBdr>
        <w:top w:val="none" w:sz="0" w:space="0" w:color="auto"/>
        <w:left w:val="none" w:sz="0" w:space="0" w:color="auto"/>
        <w:bottom w:val="none" w:sz="0" w:space="0" w:color="auto"/>
        <w:right w:val="none" w:sz="0" w:space="0" w:color="auto"/>
      </w:divBdr>
    </w:div>
    <w:div w:id="665090463">
      <w:bodyDiv w:val="1"/>
      <w:marLeft w:val="0"/>
      <w:marRight w:val="0"/>
      <w:marTop w:val="0"/>
      <w:marBottom w:val="0"/>
      <w:divBdr>
        <w:top w:val="none" w:sz="0" w:space="0" w:color="auto"/>
        <w:left w:val="none" w:sz="0" w:space="0" w:color="auto"/>
        <w:bottom w:val="none" w:sz="0" w:space="0" w:color="auto"/>
        <w:right w:val="none" w:sz="0" w:space="0" w:color="auto"/>
      </w:divBdr>
    </w:div>
    <w:div w:id="676998870">
      <w:bodyDiv w:val="1"/>
      <w:marLeft w:val="0"/>
      <w:marRight w:val="0"/>
      <w:marTop w:val="0"/>
      <w:marBottom w:val="0"/>
      <w:divBdr>
        <w:top w:val="none" w:sz="0" w:space="0" w:color="auto"/>
        <w:left w:val="none" w:sz="0" w:space="0" w:color="auto"/>
        <w:bottom w:val="none" w:sz="0" w:space="0" w:color="auto"/>
        <w:right w:val="none" w:sz="0" w:space="0" w:color="auto"/>
      </w:divBdr>
    </w:div>
    <w:div w:id="684789964">
      <w:bodyDiv w:val="1"/>
      <w:marLeft w:val="0"/>
      <w:marRight w:val="0"/>
      <w:marTop w:val="0"/>
      <w:marBottom w:val="0"/>
      <w:divBdr>
        <w:top w:val="none" w:sz="0" w:space="0" w:color="auto"/>
        <w:left w:val="none" w:sz="0" w:space="0" w:color="auto"/>
        <w:bottom w:val="none" w:sz="0" w:space="0" w:color="auto"/>
        <w:right w:val="none" w:sz="0" w:space="0" w:color="auto"/>
      </w:divBdr>
    </w:div>
    <w:div w:id="687683388">
      <w:bodyDiv w:val="1"/>
      <w:marLeft w:val="0"/>
      <w:marRight w:val="0"/>
      <w:marTop w:val="0"/>
      <w:marBottom w:val="0"/>
      <w:divBdr>
        <w:top w:val="none" w:sz="0" w:space="0" w:color="auto"/>
        <w:left w:val="none" w:sz="0" w:space="0" w:color="auto"/>
        <w:bottom w:val="none" w:sz="0" w:space="0" w:color="auto"/>
        <w:right w:val="none" w:sz="0" w:space="0" w:color="auto"/>
      </w:divBdr>
    </w:div>
    <w:div w:id="694768740">
      <w:bodyDiv w:val="1"/>
      <w:marLeft w:val="0"/>
      <w:marRight w:val="0"/>
      <w:marTop w:val="0"/>
      <w:marBottom w:val="0"/>
      <w:divBdr>
        <w:top w:val="none" w:sz="0" w:space="0" w:color="auto"/>
        <w:left w:val="none" w:sz="0" w:space="0" w:color="auto"/>
        <w:bottom w:val="none" w:sz="0" w:space="0" w:color="auto"/>
        <w:right w:val="none" w:sz="0" w:space="0" w:color="auto"/>
      </w:divBdr>
    </w:div>
    <w:div w:id="698509747">
      <w:bodyDiv w:val="1"/>
      <w:marLeft w:val="0"/>
      <w:marRight w:val="0"/>
      <w:marTop w:val="0"/>
      <w:marBottom w:val="0"/>
      <w:divBdr>
        <w:top w:val="none" w:sz="0" w:space="0" w:color="auto"/>
        <w:left w:val="none" w:sz="0" w:space="0" w:color="auto"/>
        <w:bottom w:val="none" w:sz="0" w:space="0" w:color="auto"/>
        <w:right w:val="none" w:sz="0" w:space="0" w:color="auto"/>
      </w:divBdr>
    </w:div>
    <w:div w:id="717825030">
      <w:bodyDiv w:val="1"/>
      <w:marLeft w:val="0"/>
      <w:marRight w:val="0"/>
      <w:marTop w:val="0"/>
      <w:marBottom w:val="0"/>
      <w:divBdr>
        <w:top w:val="none" w:sz="0" w:space="0" w:color="auto"/>
        <w:left w:val="none" w:sz="0" w:space="0" w:color="auto"/>
        <w:bottom w:val="none" w:sz="0" w:space="0" w:color="auto"/>
        <w:right w:val="none" w:sz="0" w:space="0" w:color="auto"/>
      </w:divBdr>
    </w:div>
    <w:div w:id="738793282">
      <w:bodyDiv w:val="1"/>
      <w:marLeft w:val="0"/>
      <w:marRight w:val="0"/>
      <w:marTop w:val="0"/>
      <w:marBottom w:val="0"/>
      <w:divBdr>
        <w:top w:val="none" w:sz="0" w:space="0" w:color="auto"/>
        <w:left w:val="none" w:sz="0" w:space="0" w:color="auto"/>
        <w:bottom w:val="none" w:sz="0" w:space="0" w:color="auto"/>
        <w:right w:val="none" w:sz="0" w:space="0" w:color="auto"/>
      </w:divBdr>
    </w:div>
    <w:div w:id="747655627">
      <w:bodyDiv w:val="1"/>
      <w:marLeft w:val="0"/>
      <w:marRight w:val="0"/>
      <w:marTop w:val="0"/>
      <w:marBottom w:val="0"/>
      <w:divBdr>
        <w:top w:val="none" w:sz="0" w:space="0" w:color="auto"/>
        <w:left w:val="none" w:sz="0" w:space="0" w:color="auto"/>
        <w:bottom w:val="none" w:sz="0" w:space="0" w:color="auto"/>
        <w:right w:val="none" w:sz="0" w:space="0" w:color="auto"/>
      </w:divBdr>
    </w:div>
    <w:div w:id="749960189">
      <w:bodyDiv w:val="1"/>
      <w:marLeft w:val="0"/>
      <w:marRight w:val="0"/>
      <w:marTop w:val="0"/>
      <w:marBottom w:val="0"/>
      <w:divBdr>
        <w:top w:val="none" w:sz="0" w:space="0" w:color="auto"/>
        <w:left w:val="none" w:sz="0" w:space="0" w:color="auto"/>
        <w:bottom w:val="none" w:sz="0" w:space="0" w:color="auto"/>
        <w:right w:val="none" w:sz="0" w:space="0" w:color="auto"/>
      </w:divBdr>
    </w:div>
    <w:div w:id="758868525">
      <w:bodyDiv w:val="1"/>
      <w:marLeft w:val="0"/>
      <w:marRight w:val="0"/>
      <w:marTop w:val="0"/>
      <w:marBottom w:val="0"/>
      <w:divBdr>
        <w:top w:val="none" w:sz="0" w:space="0" w:color="auto"/>
        <w:left w:val="none" w:sz="0" w:space="0" w:color="auto"/>
        <w:bottom w:val="none" w:sz="0" w:space="0" w:color="auto"/>
        <w:right w:val="none" w:sz="0" w:space="0" w:color="auto"/>
      </w:divBdr>
    </w:div>
    <w:div w:id="761996914">
      <w:bodyDiv w:val="1"/>
      <w:marLeft w:val="0"/>
      <w:marRight w:val="0"/>
      <w:marTop w:val="0"/>
      <w:marBottom w:val="0"/>
      <w:divBdr>
        <w:top w:val="none" w:sz="0" w:space="0" w:color="auto"/>
        <w:left w:val="none" w:sz="0" w:space="0" w:color="auto"/>
        <w:bottom w:val="none" w:sz="0" w:space="0" w:color="auto"/>
        <w:right w:val="none" w:sz="0" w:space="0" w:color="auto"/>
      </w:divBdr>
      <w:divsChild>
        <w:div w:id="482819815">
          <w:marLeft w:val="1166"/>
          <w:marRight w:val="0"/>
          <w:marTop w:val="96"/>
          <w:marBottom w:val="0"/>
          <w:divBdr>
            <w:top w:val="none" w:sz="0" w:space="0" w:color="auto"/>
            <w:left w:val="none" w:sz="0" w:space="0" w:color="auto"/>
            <w:bottom w:val="none" w:sz="0" w:space="0" w:color="auto"/>
            <w:right w:val="none" w:sz="0" w:space="0" w:color="auto"/>
          </w:divBdr>
        </w:div>
        <w:div w:id="933171652">
          <w:marLeft w:val="1166"/>
          <w:marRight w:val="0"/>
          <w:marTop w:val="96"/>
          <w:marBottom w:val="0"/>
          <w:divBdr>
            <w:top w:val="none" w:sz="0" w:space="0" w:color="auto"/>
            <w:left w:val="none" w:sz="0" w:space="0" w:color="auto"/>
            <w:bottom w:val="none" w:sz="0" w:space="0" w:color="auto"/>
            <w:right w:val="none" w:sz="0" w:space="0" w:color="auto"/>
          </w:divBdr>
        </w:div>
      </w:divsChild>
    </w:div>
    <w:div w:id="771246454">
      <w:bodyDiv w:val="1"/>
      <w:marLeft w:val="0"/>
      <w:marRight w:val="0"/>
      <w:marTop w:val="0"/>
      <w:marBottom w:val="0"/>
      <w:divBdr>
        <w:top w:val="none" w:sz="0" w:space="0" w:color="auto"/>
        <w:left w:val="none" w:sz="0" w:space="0" w:color="auto"/>
        <w:bottom w:val="none" w:sz="0" w:space="0" w:color="auto"/>
        <w:right w:val="none" w:sz="0" w:space="0" w:color="auto"/>
      </w:divBdr>
    </w:div>
    <w:div w:id="776145253">
      <w:bodyDiv w:val="1"/>
      <w:marLeft w:val="0"/>
      <w:marRight w:val="0"/>
      <w:marTop w:val="0"/>
      <w:marBottom w:val="0"/>
      <w:divBdr>
        <w:top w:val="none" w:sz="0" w:space="0" w:color="auto"/>
        <w:left w:val="none" w:sz="0" w:space="0" w:color="auto"/>
        <w:bottom w:val="none" w:sz="0" w:space="0" w:color="auto"/>
        <w:right w:val="none" w:sz="0" w:space="0" w:color="auto"/>
      </w:divBdr>
    </w:div>
    <w:div w:id="783966384">
      <w:bodyDiv w:val="1"/>
      <w:marLeft w:val="0"/>
      <w:marRight w:val="0"/>
      <w:marTop w:val="0"/>
      <w:marBottom w:val="0"/>
      <w:divBdr>
        <w:top w:val="none" w:sz="0" w:space="0" w:color="auto"/>
        <w:left w:val="none" w:sz="0" w:space="0" w:color="auto"/>
        <w:bottom w:val="none" w:sz="0" w:space="0" w:color="auto"/>
        <w:right w:val="none" w:sz="0" w:space="0" w:color="auto"/>
      </w:divBdr>
    </w:div>
    <w:div w:id="788547882">
      <w:bodyDiv w:val="1"/>
      <w:marLeft w:val="0"/>
      <w:marRight w:val="0"/>
      <w:marTop w:val="0"/>
      <w:marBottom w:val="0"/>
      <w:divBdr>
        <w:top w:val="none" w:sz="0" w:space="0" w:color="auto"/>
        <w:left w:val="none" w:sz="0" w:space="0" w:color="auto"/>
        <w:bottom w:val="none" w:sz="0" w:space="0" w:color="auto"/>
        <w:right w:val="none" w:sz="0" w:space="0" w:color="auto"/>
      </w:divBdr>
    </w:div>
    <w:div w:id="788938504">
      <w:bodyDiv w:val="1"/>
      <w:marLeft w:val="0"/>
      <w:marRight w:val="0"/>
      <w:marTop w:val="0"/>
      <w:marBottom w:val="0"/>
      <w:divBdr>
        <w:top w:val="none" w:sz="0" w:space="0" w:color="auto"/>
        <w:left w:val="none" w:sz="0" w:space="0" w:color="auto"/>
        <w:bottom w:val="none" w:sz="0" w:space="0" w:color="auto"/>
        <w:right w:val="none" w:sz="0" w:space="0" w:color="auto"/>
      </w:divBdr>
    </w:div>
    <w:div w:id="789737991">
      <w:bodyDiv w:val="1"/>
      <w:marLeft w:val="0"/>
      <w:marRight w:val="0"/>
      <w:marTop w:val="0"/>
      <w:marBottom w:val="0"/>
      <w:divBdr>
        <w:top w:val="none" w:sz="0" w:space="0" w:color="auto"/>
        <w:left w:val="none" w:sz="0" w:space="0" w:color="auto"/>
        <w:bottom w:val="none" w:sz="0" w:space="0" w:color="auto"/>
        <w:right w:val="none" w:sz="0" w:space="0" w:color="auto"/>
      </w:divBdr>
    </w:div>
    <w:div w:id="798884980">
      <w:bodyDiv w:val="1"/>
      <w:marLeft w:val="0"/>
      <w:marRight w:val="0"/>
      <w:marTop w:val="0"/>
      <w:marBottom w:val="0"/>
      <w:divBdr>
        <w:top w:val="none" w:sz="0" w:space="0" w:color="auto"/>
        <w:left w:val="none" w:sz="0" w:space="0" w:color="auto"/>
        <w:bottom w:val="none" w:sz="0" w:space="0" w:color="auto"/>
        <w:right w:val="none" w:sz="0" w:space="0" w:color="auto"/>
      </w:divBdr>
    </w:div>
    <w:div w:id="802238511">
      <w:bodyDiv w:val="1"/>
      <w:marLeft w:val="0"/>
      <w:marRight w:val="0"/>
      <w:marTop w:val="0"/>
      <w:marBottom w:val="0"/>
      <w:divBdr>
        <w:top w:val="none" w:sz="0" w:space="0" w:color="auto"/>
        <w:left w:val="none" w:sz="0" w:space="0" w:color="auto"/>
        <w:bottom w:val="none" w:sz="0" w:space="0" w:color="auto"/>
        <w:right w:val="none" w:sz="0" w:space="0" w:color="auto"/>
      </w:divBdr>
      <w:divsChild>
        <w:div w:id="908924714">
          <w:marLeft w:val="0"/>
          <w:marRight w:val="0"/>
          <w:marTop w:val="0"/>
          <w:marBottom w:val="0"/>
          <w:divBdr>
            <w:top w:val="none" w:sz="0" w:space="0" w:color="auto"/>
            <w:left w:val="none" w:sz="0" w:space="0" w:color="auto"/>
            <w:bottom w:val="none" w:sz="0" w:space="0" w:color="auto"/>
            <w:right w:val="none" w:sz="0" w:space="0" w:color="auto"/>
          </w:divBdr>
          <w:divsChild>
            <w:div w:id="327221503">
              <w:marLeft w:val="0"/>
              <w:marRight w:val="0"/>
              <w:marTop w:val="0"/>
              <w:marBottom w:val="300"/>
              <w:divBdr>
                <w:top w:val="none" w:sz="0" w:space="0" w:color="auto"/>
                <w:left w:val="none" w:sz="0" w:space="0" w:color="auto"/>
                <w:bottom w:val="none" w:sz="0" w:space="0" w:color="auto"/>
                <w:right w:val="none" w:sz="0" w:space="0" w:color="auto"/>
              </w:divBdr>
              <w:divsChild>
                <w:div w:id="2007245193">
                  <w:marLeft w:val="0"/>
                  <w:marRight w:val="75"/>
                  <w:marTop w:val="75"/>
                  <w:marBottom w:val="75"/>
                  <w:divBdr>
                    <w:top w:val="none" w:sz="0" w:space="0" w:color="auto"/>
                    <w:left w:val="none" w:sz="0" w:space="0" w:color="auto"/>
                    <w:bottom w:val="none" w:sz="0" w:space="0" w:color="auto"/>
                    <w:right w:val="none" w:sz="0" w:space="0" w:color="auto"/>
                  </w:divBdr>
                  <w:divsChild>
                    <w:div w:id="13644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0563">
      <w:bodyDiv w:val="1"/>
      <w:marLeft w:val="0"/>
      <w:marRight w:val="0"/>
      <w:marTop w:val="0"/>
      <w:marBottom w:val="0"/>
      <w:divBdr>
        <w:top w:val="none" w:sz="0" w:space="0" w:color="auto"/>
        <w:left w:val="none" w:sz="0" w:space="0" w:color="auto"/>
        <w:bottom w:val="none" w:sz="0" w:space="0" w:color="auto"/>
        <w:right w:val="none" w:sz="0" w:space="0" w:color="auto"/>
      </w:divBdr>
    </w:div>
    <w:div w:id="806700695">
      <w:bodyDiv w:val="1"/>
      <w:marLeft w:val="0"/>
      <w:marRight w:val="0"/>
      <w:marTop w:val="0"/>
      <w:marBottom w:val="0"/>
      <w:divBdr>
        <w:top w:val="none" w:sz="0" w:space="0" w:color="auto"/>
        <w:left w:val="none" w:sz="0" w:space="0" w:color="auto"/>
        <w:bottom w:val="none" w:sz="0" w:space="0" w:color="auto"/>
        <w:right w:val="none" w:sz="0" w:space="0" w:color="auto"/>
      </w:divBdr>
    </w:div>
    <w:div w:id="817722995">
      <w:bodyDiv w:val="1"/>
      <w:marLeft w:val="0"/>
      <w:marRight w:val="0"/>
      <w:marTop w:val="0"/>
      <w:marBottom w:val="0"/>
      <w:divBdr>
        <w:top w:val="none" w:sz="0" w:space="0" w:color="auto"/>
        <w:left w:val="none" w:sz="0" w:space="0" w:color="auto"/>
        <w:bottom w:val="none" w:sz="0" w:space="0" w:color="auto"/>
        <w:right w:val="none" w:sz="0" w:space="0" w:color="auto"/>
      </w:divBdr>
    </w:div>
    <w:div w:id="827671764">
      <w:bodyDiv w:val="1"/>
      <w:marLeft w:val="0"/>
      <w:marRight w:val="0"/>
      <w:marTop w:val="0"/>
      <w:marBottom w:val="0"/>
      <w:divBdr>
        <w:top w:val="none" w:sz="0" w:space="0" w:color="auto"/>
        <w:left w:val="none" w:sz="0" w:space="0" w:color="auto"/>
        <w:bottom w:val="none" w:sz="0" w:space="0" w:color="auto"/>
        <w:right w:val="none" w:sz="0" w:space="0" w:color="auto"/>
      </w:divBdr>
    </w:div>
    <w:div w:id="83080051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0">
          <w:marLeft w:val="547"/>
          <w:marRight w:val="0"/>
          <w:marTop w:val="96"/>
          <w:marBottom w:val="0"/>
          <w:divBdr>
            <w:top w:val="none" w:sz="0" w:space="0" w:color="auto"/>
            <w:left w:val="none" w:sz="0" w:space="0" w:color="auto"/>
            <w:bottom w:val="none" w:sz="0" w:space="0" w:color="auto"/>
            <w:right w:val="none" w:sz="0" w:space="0" w:color="auto"/>
          </w:divBdr>
        </w:div>
        <w:div w:id="1218394910">
          <w:marLeft w:val="1166"/>
          <w:marRight w:val="0"/>
          <w:marTop w:val="86"/>
          <w:marBottom w:val="0"/>
          <w:divBdr>
            <w:top w:val="none" w:sz="0" w:space="0" w:color="auto"/>
            <w:left w:val="none" w:sz="0" w:space="0" w:color="auto"/>
            <w:bottom w:val="none" w:sz="0" w:space="0" w:color="auto"/>
            <w:right w:val="none" w:sz="0" w:space="0" w:color="auto"/>
          </w:divBdr>
        </w:div>
        <w:div w:id="2027322706">
          <w:marLeft w:val="1166"/>
          <w:marRight w:val="0"/>
          <w:marTop w:val="86"/>
          <w:marBottom w:val="0"/>
          <w:divBdr>
            <w:top w:val="none" w:sz="0" w:space="0" w:color="auto"/>
            <w:left w:val="none" w:sz="0" w:space="0" w:color="auto"/>
            <w:bottom w:val="none" w:sz="0" w:space="0" w:color="auto"/>
            <w:right w:val="none" w:sz="0" w:space="0" w:color="auto"/>
          </w:divBdr>
        </w:div>
        <w:div w:id="46801909">
          <w:marLeft w:val="1166"/>
          <w:marRight w:val="0"/>
          <w:marTop w:val="86"/>
          <w:marBottom w:val="0"/>
          <w:divBdr>
            <w:top w:val="none" w:sz="0" w:space="0" w:color="auto"/>
            <w:left w:val="none" w:sz="0" w:space="0" w:color="auto"/>
            <w:bottom w:val="none" w:sz="0" w:space="0" w:color="auto"/>
            <w:right w:val="none" w:sz="0" w:space="0" w:color="auto"/>
          </w:divBdr>
        </w:div>
        <w:div w:id="45765636">
          <w:marLeft w:val="1166"/>
          <w:marRight w:val="0"/>
          <w:marTop w:val="86"/>
          <w:marBottom w:val="0"/>
          <w:divBdr>
            <w:top w:val="none" w:sz="0" w:space="0" w:color="auto"/>
            <w:left w:val="none" w:sz="0" w:space="0" w:color="auto"/>
            <w:bottom w:val="none" w:sz="0" w:space="0" w:color="auto"/>
            <w:right w:val="none" w:sz="0" w:space="0" w:color="auto"/>
          </w:divBdr>
        </w:div>
        <w:div w:id="1198857875">
          <w:marLeft w:val="1166"/>
          <w:marRight w:val="0"/>
          <w:marTop w:val="86"/>
          <w:marBottom w:val="0"/>
          <w:divBdr>
            <w:top w:val="none" w:sz="0" w:space="0" w:color="auto"/>
            <w:left w:val="none" w:sz="0" w:space="0" w:color="auto"/>
            <w:bottom w:val="none" w:sz="0" w:space="0" w:color="auto"/>
            <w:right w:val="none" w:sz="0" w:space="0" w:color="auto"/>
          </w:divBdr>
        </w:div>
        <w:div w:id="782264077">
          <w:marLeft w:val="1166"/>
          <w:marRight w:val="0"/>
          <w:marTop w:val="86"/>
          <w:marBottom w:val="0"/>
          <w:divBdr>
            <w:top w:val="none" w:sz="0" w:space="0" w:color="auto"/>
            <w:left w:val="none" w:sz="0" w:space="0" w:color="auto"/>
            <w:bottom w:val="none" w:sz="0" w:space="0" w:color="auto"/>
            <w:right w:val="none" w:sz="0" w:space="0" w:color="auto"/>
          </w:divBdr>
        </w:div>
        <w:div w:id="1360203695">
          <w:marLeft w:val="1166"/>
          <w:marRight w:val="0"/>
          <w:marTop w:val="86"/>
          <w:marBottom w:val="0"/>
          <w:divBdr>
            <w:top w:val="none" w:sz="0" w:space="0" w:color="auto"/>
            <w:left w:val="none" w:sz="0" w:space="0" w:color="auto"/>
            <w:bottom w:val="none" w:sz="0" w:space="0" w:color="auto"/>
            <w:right w:val="none" w:sz="0" w:space="0" w:color="auto"/>
          </w:divBdr>
        </w:div>
      </w:divsChild>
    </w:div>
    <w:div w:id="848834868">
      <w:bodyDiv w:val="1"/>
      <w:marLeft w:val="0"/>
      <w:marRight w:val="0"/>
      <w:marTop w:val="0"/>
      <w:marBottom w:val="0"/>
      <w:divBdr>
        <w:top w:val="none" w:sz="0" w:space="0" w:color="auto"/>
        <w:left w:val="none" w:sz="0" w:space="0" w:color="auto"/>
        <w:bottom w:val="none" w:sz="0" w:space="0" w:color="auto"/>
        <w:right w:val="none" w:sz="0" w:space="0" w:color="auto"/>
      </w:divBdr>
    </w:div>
    <w:div w:id="851334104">
      <w:bodyDiv w:val="1"/>
      <w:marLeft w:val="0"/>
      <w:marRight w:val="0"/>
      <w:marTop w:val="0"/>
      <w:marBottom w:val="0"/>
      <w:divBdr>
        <w:top w:val="none" w:sz="0" w:space="0" w:color="auto"/>
        <w:left w:val="none" w:sz="0" w:space="0" w:color="auto"/>
        <w:bottom w:val="none" w:sz="0" w:space="0" w:color="auto"/>
        <w:right w:val="none" w:sz="0" w:space="0" w:color="auto"/>
      </w:divBdr>
    </w:div>
    <w:div w:id="851919346">
      <w:bodyDiv w:val="1"/>
      <w:marLeft w:val="0"/>
      <w:marRight w:val="0"/>
      <w:marTop w:val="0"/>
      <w:marBottom w:val="0"/>
      <w:divBdr>
        <w:top w:val="none" w:sz="0" w:space="0" w:color="auto"/>
        <w:left w:val="none" w:sz="0" w:space="0" w:color="auto"/>
        <w:bottom w:val="none" w:sz="0" w:space="0" w:color="auto"/>
        <w:right w:val="none" w:sz="0" w:space="0" w:color="auto"/>
      </w:divBdr>
    </w:div>
    <w:div w:id="862597723">
      <w:bodyDiv w:val="1"/>
      <w:marLeft w:val="0"/>
      <w:marRight w:val="0"/>
      <w:marTop w:val="0"/>
      <w:marBottom w:val="0"/>
      <w:divBdr>
        <w:top w:val="none" w:sz="0" w:space="0" w:color="auto"/>
        <w:left w:val="none" w:sz="0" w:space="0" w:color="auto"/>
        <w:bottom w:val="none" w:sz="0" w:space="0" w:color="auto"/>
        <w:right w:val="none" w:sz="0" w:space="0" w:color="auto"/>
      </w:divBdr>
    </w:div>
    <w:div w:id="866258800">
      <w:bodyDiv w:val="1"/>
      <w:marLeft w:val="0"/>
      <w:marRight w:val="0"/>
      <w:marTop w:val="0"/>
      <w:marBottom w:val="0"/>
      <w:divBdr>
        <w:top w:val="none" w:sz="0" w:space="0" w:color="auto"/>
        <w:left w:val="none" w:sz="0" w:space="0" w:color="auto"/>
        <w:bottom w:val="none" w:sz="0" w:space="0" w:color="auto"/>
        <w:right w:val="none" w:sz="0" w:space="0" w:color="auto"/>
      </w:divBdr>
      <w:divsChild>
        <w:div w:id="151025744">
          <w:marLeft w:val="432"/>
          <w:marRight w:val="0"/>
          <w:marTop w:val="125"/>
          <w:marBottom w:val="0"/>
          <w:divBdr>
            <w:top w:val="none" w:sz="0" w:space="0" w:color="auto"/>
            <w:left w:val="none" w:sz="0" w:space="0" w:color="auto"/>
            <w:bottom w:val="none" w:sz="0" w:space="0" w:color="auto"/>
            <w:right w:val="none" w:sz="0" w:space="0" w:color="auto"/>
          </w:divBdr>
        </w:div>
        <w:div w:id="1142622254">
          <w:marLeft w:val="1008"/>
          <w:marRight w:val="0"/>
          <w:marTop w:val="115"/>
          <w:marBottom w:val="0"/>
          <w:divBdr>
            <w:top w:val="none" w:sz="0" w:space="0" w:color="auto"/>
            <w:left w:val="none" w:sz="0" w:space="0" w:color="auto"/>
            <w:bottom w:val="none" w:sz="0" w:space="0" w:color="auto"/>
            <w:right w:val="none" w:sz="0" w:space="0" w:color="auto"/>
          </w:divBdr>
        </w:div>
        <w:div w:id="1534925780">
          <w:marLeft w:val="1008"/>
          <w:marRight w:val="0"/>
          <w:marTop w:val="115"/>
          <w:marBottom w:val="0"/>
          <w:divBdr>
            <w:top w:val="none" w:sz="0" w:space="0" w:color="auto"/>
            <w:left w:val="none" w:sz="0" w:space="0" w:color="auto"/>
            <w:bottom w:val="none" w:sz="0" w:space="0" w:color="auto"/>
            <w:right w:val="none" w:sz="0" w:space="0" w:color="auto"/>
          </w:divBdr>
        </w:div>
      </w:divsChild>
    </w:div>
    <w:div w:id="868496893">
      <w:bodyDiv w:val="1"/>
      <w:marLeft w:val="0"/>
      <w:marRight w:val="0"/>
      <w:marTop w:val="0"/>
      <w:marBottom w:val="0"/>
      <w:divBdr>
        <w:top w:val="none" w:sz="0" w:space="0" w:color="auto"/>
        <w:left w:val="none" w:sz="0" w:space="0" w:color="auto"/>
        <w:bottom w:val="none" w:sz="0" w:space="0" w:color="auto"/>
        <w:right w:val="none" w:sz="0" w:space="0" w:color="auto"/>
      </w:divBdr>
      <w:divsChild>
        <w:div w:id="1713189804">
          <w:marLeft w:val="1166"/>
          <w:marRight w:val="0"/>
          <w:marTop w:val="67"/>
          <w:marBottom w:val="0"/>
          <w:divBdr>
            <w:top w:val="none" w:sz="0" w:space="0" w:color="auto"/>
            <w:left w:val="none" w:sz="0" w:space="0" w:color="auto"/>
            <w:bottom w:val="none" w:sz="0" w:space="0" w:color="auto"/>
            <w:right w:val="none" w:sz="0" w:space="0" w:color="auto"/>
          </w:divBdr>
        </w:div>
        <w:div w:id="2065634561">
          <w:marLeft w:val="1166"/>
          <w:marRight w:val="0"/>
          <w:marTop w:val="67"/>
          <w:marBottom w:val="0"/>
          <w:divBdr>
            <w:top w:val="none" w:sz="0" w:space="0" w:color="auto"/>
            <w:left w:val="none" w:sz="0" w:space="0" w:color="auto"/>
            <w:bottom w:val="none" w:sz="0" w:space="0" w:color="auto"/>
            <w:right w:val="none" w:sz="0" w:space="0" w:color="auto"/>
          </w:divBdr>
        </w:div>
        <w:div w:id="786193115">
          <w:marLeft w:val="1166"/>
          <w:marRight w:val="0"/>
          <w:marTop w:val="67"/>
          <w:marBottom w:val="0"/>
          <w:divBdr>
            <w:top w:val="none" w:sz="0" w:space="0" w:color="auto"/>
            <w:left w:val="none" w:sz="0" w:space="0" w:color="auto"/>
            <w:bottom w:val="none" w:sz="0" w:space="0" w:color="auto"/>
            <w:right w:val="none" w:sz="0" w:space="0" w:color="auto"/>
          </w:divBdr>
        </w:div>
        <w:div w:id="1110975898">
          <w:marLeft w:val="1166"/>
          <w:marRight w:val="0"/>
          <w:marTop w:val="67"/>
          <w:marBottom w:val="0"/>
          <w:divBdr>
            <w:top w:val="none" w:sz="0" w:space="0" w:color="auto"/>
            <w:left w:val="none" w:sz="0" w:space="0" w:color="auto"/>
            <w:bottom w:val="none" w:sz="0" w:space="0" w:color="auto"/>
            <w:right w:val="none" w:sz="0" w:space="0" w:color="auto"/>
          </w:divBdr>
        </w:div>
        <w:div w:id="218707381">
          <w:marLeft w:val="1166"/>
          <w:marRight w:val="0"/>
          <w:marTop w:val="67"/>
          <w:marBottom w:val="0"/>
          <w:divBdr>
            <w:top w:val="none" w:sz="0" w:space="0" w:color="auto"/>
            <w:left w:val="none" w:sz="0" w:space="0" w:color="auto"/>
            <w:bottom w:val="none" w:sz="0" w:space="0" w:color="auto"/>
            <w:right w:val="none" w:sz="0" w:space="0" w:color="auto"/>
          </w:divBdr>
        </w:div>
        <w:div w:id="460078362">
          <w:marLeft w:val="1166"/>
          <w:marRight w:val="0"/>
          <w:marTop w:val="67"/>
          <w:marBottom w:val="0"/>
          <w:divBdr>
            <w:top w:val="none" w:sz="0" w:space="0" w:color="auto"/>
            <w:left w:val="none" w:sz="0" w:space="0" w:color="auto"/>
            <w:bottom w:val="none" w:sz="0" w:space="0" w:color="auto"/>
            <w:right w:val="none" w:sz="0" w:space="0" w:color="auto"/>
          </w:divBdr>
        </w:div>
      </w:divsChild>
    </w:div>
    <w:div w:id="869955975">
      <w:bodyDiv w:val="1"/>
      <w:marLeft w:val="0"/>
      <w:marRight w:val="0"/>
      <w:marTop w:val="0"/>
      <w:marBottom w:val="0"/>
      <w:divBdr>
        <w:top w:val="none" w:sz="0" w:space="0" w:color="auto"/>
        <w:left w:val="none" w:sz="0" w:space="0" w:color="auto"/>
        <w:bottom w:val="none" w:sz="0" w:space="0" w:color="auto"/>
        <w:right w:val="none" w:sz="0" w:space="0" w:color="auto"/>
      </w:divBdr>
    </w:div>
    <w:div w:id="873351646">
      <w:bodyDiv w:val="1"/>
      <w:marLeft w:val="0"/>
      <w:marRight w:val="0"/>
      <w:marTop w:val="0"/>
      <w:marBottom w:val="0"/>
      <w:divBdr>
        <w:top w:val="none" w:sz="0" w:space="0" w:color="auto"/>
        <w:left w:val="none" w:sz="0" w:space="0" w:color="auto"/>
        <w:bottom w:val="none" w:sz="0" w:space="0" w:color="auto"/>
        <w:right w:val="none" w:sz="0" w:space="0" w:color="auto"/>
      </w:divBdr>
    </w:div>
    <w:div w:id="881215671">
      <w:bodyDiv w:val="1"/>
      <w:marLeft w:val="0"/>
      <w:marRight w:val="0"/>
      <w:marTop w:val="0"/>
      <w:marBottom w:val="0"/>
      <w:divBdr>
        <w:top w:val="none" w:sz="0" w:space="0" w:color="auto"/>
        <w:left w:val="none" w:sz="0" w:space="0" w:color="auto"/>
        <w:bottom w:val="none" w:sz="0" w:space="0" w:color="auto"/>
        <w:right w:val="none" w:sz="0" w:space="0" w:color="auto"/>
      </w:divBdr>
    </w:div>
    <w:div w:id="885917008">
      <w:bodyDiv w:val="1"/>
      <w:marLeft w:val="0"/>
      <w:marRight w:val="0"/>
      <w:marTop w:val="0"/>
      <w:marBottom w:val="0"/>
      <w:divBdr>
        <w:top w:val="none" w:sz="0" w:space="0" w:color="auto"/>
        <w:left w:val="none" w:sz="0" w:space="0" w:color="auto"/>
        <w:bottom w:val="none" w:sz="0" w:space="0" w:color="auto"/>
        <w:right w:val="none" w:sz="0" w:space="0" w:color="auto"/>
      </w:divBdr>
    </w:div>
    <w:div w:id="896817792">
      <w:bodyDiv w:val="1"/>
      <w:marLeft w:val="0"/>
      <w:marRight w:val="0"/>
      <w:marTop w:val="0"/>
      <w:marBottom w:val="0"/>
      <w:divBdr>
        <w:top w:val="none" w:sz="0" w:space="0" w:color="auto"/>
        <w:left w:val="none" w:sz="0" w:space="0" w:color="auto"/>
        <w:bottom w:val="none" w:sz="0" w:space="0" w:color="auto"/>
        <w:right w:val="none" w:sz="0" w:space="0" w:color="auto"/>
      </w:divBdr>
    </w:div>
    <w:div w:id="897865692">
      <w:bodyDiv w:val="1"/>
      <w:marLeft w:val="0"/>
      <w:marRight w:val="0"/>
      <w:marTop w:val="0"/>
      <w:marBottom w:val="0"/>
      <w:divBdr>
        <w:top w:val="none" w:sz="0" w:space="0" w:color="auto"/>
        <w:left w:val="none" w:sz="0" w:space="0" w:color="auto"/>
        <w:bottom w:val="none" w:sz="0" w:space="0" w:color="auto"/>
        <w:right w:val="none" w:sz="0" w:space="0" w:color="auto"/>
      </w:divBdr>
    </w:div>
    <w:div w:id="897940417">
      <w:bodyDiv w:val="1"/>
      <w:marLeft w:val="0"/>
      <w:marRight w:val="0"/>
      <w:marTop w:val="0"/>
      <w:marBottom w:val="0"/>
      <w:divBdr>
        <w:top w:val="none" w:sz="0" w:space="0" w:color="auto"/>
        <w:left w:val="none" w:sz="0" w:space="0" w:color="auto"/>
        <w:bottom w:val="none" w:sz="0" w:space="0" w:color="auto"/>
        <w:right w:val="none" w:sz="0" w:space="0" w:color="auto"/>
      </w:divBdr>
    </w:div>
    <w:div w:id="903103883">
      <w:bodyDiv w:val="1"/>
      <w:marLeft w:val="0"/>
      <w:marRight w:val="0"/>
      <w:marTop w:val="0"/>
      <w:marBottom w:val="0"/>
      <w:divBdr>
        <w:top w:val="none" w:sz="0" w:space="0" w:color="auto"/>
        <w:left w:val="none" w:sz="0" w:space="0" w:color="auto"/>
        <w:bottom w:val="none" w:sz="0" w:space="0" w:color="auto"/>
        <w:right w:val="none" w:sz="0" w:space="0" w:color="auto"/>
      </w:divBdr>
    </w:div>
    <w:div w:id="904071081">
      <w:bodyDiv w:val="1"/>
      <w:marLeft w:val="0"/>
      <w:marRight w:val="0"/>
      <w:marTop w:val="0"/>
      <w:marBottom w:val="0"/>
      <w:divBdr>
        <w:top w:val="none" w:sz="0" w:space="0" w:color="auto"/>
        <w:left w:val="none" w:sz="0" w:space="0" w:color="auto"/>
        <w:bottom w:val="none" w:sz="0" w:space="0" w:color="auto"/>
        <w:right w:val="none" w:sz="0" w:space="0" w:color="auto"/>
      </w:divBdr>
      <w:divsChild>
        <w:div w:id="975065917">
          <w:marLeft w:val="0"/>
          <w:marRight w:val="0"/>
          <w:marTop w:val="0"/>
          <w:marBottom w:val="0"/>
          <w:divBdr>
            <w:top w:val="none" w:sz="0" w:space="0" w:color="auto"/>
            <w:left w:val="none" w:sz="0" w:space="0" w:color="auto"/>
            <w:bottom w:val="none" w:sz="0" w:space="0" w:color="auto"/>
            <w:right w:val="none" w:sz="0" w:space="0" w:color="auto"/>
          </w:divBdr>
        </w:div>
        <w:div w:id="1932855858">
          <w:marLeft w:val="0"/>
          <w:marRight w:val="0"/>
          <w:marTop w:val="0"/>
          <w:marBottom w:val="0"/>
          <w:divBdr>
            <w:top w:val="none" w:sz="0" w:space="0" w:color="auto"/>
            <w:left w:val="none" w:sz="0" w:space="0" w:color="auto"/>
            <w:bottom w:val="none" w:sz="0" w:space="0" w:color="auto"/>
            <w:right w:val="none" w:sz="0" w:space="0" w:color="auto"/>
          </w:divBdr>
        </w:div>
        <w:div w:id="1745451106">
          <w:marLeft w:val="0"/>
          <w:marRight w:val="0"/>
          <w:marTop w:val="0"/>
          <w:marBottom w:val="0"/>
          <w:divBdr>
            <w:top w:val="none" w:sz="0" w:space="0" w:color="auto"/>
            <w:left w:val="none" w:sz="0" w:space="0" w:color="auto"/>
            <w:bottom w:val="none" w:sz="0" w:space="0" w:color="auto"/>
            <w:right w:val="none" w:sz="0" w:space="0" w:color="auto"/>
          </w:divBdr>
        </w:div>
        <w:div w:id="603072903">
          <w:marLeft w:val="0"/>
          <w:marRight w:val="0"/>
          <w:marTop w:val="0"/>
          <w:marBottom w:val="0"/>
          <w:divBdr>
            <w:top w:val="none" w:sz="0" w:space="0" w:color="auto"/>
            <w:left w:val="none" w:sz="0" w:space="0" w:color="auto"/>
            <w:bottom w:val="none" w:sz="0" w:space="0" w:color="auto"/>
            <w:right w:val="none" w:sz="0" w:space="0" w:color="auto"/>
          </w:divBdr>
        </w:div>
        <w:div w:id="912853586">
          <w:marLeft w:val="0"/>
          <w:marRight w:val="0"/>
          <w:marTop w:val="0"/>
          <w:marBottom w:val="0"/>
          <w:divBdr>
            <w:top w:val="none" w:sz="0" w:space="0" w:color="auto"/>
            <w:left w:val="none" w:sz="0" w:space="0" w:color="auto"/>
            <w:bottom w:val="none" w:sz="0" w:space="0" w:color="auto"/>
            <w:right w:val="none" w:sz="0" w:space="0" w:color="auto"/>
          </w:divBdr>
        </w:div>
        <w:div w:id="17394232">
          <w:marLeft w:val="0"/>
          <w:marRight w:val="0"/>
          <w:marTop w:val="0"/>
          <w:marBottom w:val="0"/>
          <w:divBdr>
            <w:top w:val="none" w:sz="0" w:space="0" w:color="auto"/>
            <w:left w:val="none" w:sz="0" w:space="0" w:color="auto"/>
            <w:bottom w:val="none" w:sz="0" w:space="0" w:color="auto"/>
            <w:right w:val="none" w:sz="0" w:space="0" w:color="auto"/>
          </w:divBdr>
        </w:div>
        <w:div w:id="112332849">
          <w:marLeft w:val="0"/>
          <w:marRight w:val="0"/>
          <w:marTop w:val="0"/>
          <w:marBottom w:val="0"/>
          <w:divBdr>
            <w:top w:val="none" w:sz="0" w:space="0" w:color="auto"/>
            <w:left w:val="none" w:sz="0" w:space="0" w:color="auto"/>
            <w:bottom w:val="none" w:sz="0" w:space="0" w:color="auto"/>
            <w:right w:val="none" w:sz="0" w:space="0" w:color="auto"/>
          </w:divBdr>
        </w:div>
        <w:div w:id="1439792989">
          <w:marLeft w:val="0"/>
          <w:marRight w:val="0"/>
          <w:marTop w:val="0"/>
          <w:marBottom w:val="0"/>
          <w:divBdr>
            <w:top w:val="none" w:sz="0" w:space="0" w:color="auto"/>
            <w:left w:val="none" w:sz="0" w:space="0" w:color="auto"/>
            <w:bottom w:val="none" w:sz="0" w:space="0" w:color="auto"/>
            <w:right w:val="none" w:sz="0" w:space="0" w:color="auto"/>
          </w:divBdr>
        </w:div>
        <w:div w:id="878321070">
          <w:marLeft w:val="0"/>
          <w:marRight w:val="0"/>
          <w:marTop w:val="0"/>
          <w:marBottom w:val="0"/>
          <w:divBdr>
            <w:top w:val="none" w:sz="0" w:space="0" w:color="auto"/>
            <w:left w:val="none" w:sz="0" w:space="0" w:color="auto"/>
            <w:bottom w:val="none" w:sz="0" w:space="0" w:color="auto"/>
            <w:right w:val="none" w:sz="0" w:space="0" w:color="auto"/>
          </w:divBdr>
        </w:div>
        <w:div w:id="2067679760">
          <w:marLeft w:val="0"/>
          <w:marRight w:val="0"/>
          <w:marTop w:val="0"/>
          <w:marBottom w:val="0"/>
          <w:divBdr>
            <w:top w:val="none" w:sz="0" w:space="0" w:color="auto"/>
            <w:left w:val="none" w:sz="0" w:space="0" w:color="auto"/>
            <w:bottom w:val="none" w:sz="0" w:space="0" w:color="auto"/>
            <w:right w:val="none" w:sz="0" w:space="0" w:color="auto"/>
          </w:divBdr>
        </w:div>
        <w:div w:id="1580795522">
          <w:marLeft w:val="0"/>
          <w:marRight w:val="0"/>
          <w:marTop w:val="0"/>
          <w:marBottom w:val="0"/>
          <w:divBdr>
            <w:top w:val="none" w:sz="0" w:space="0" w:color="auto"/>
            <w:left w:val="none" w:sz="0" w:space="0" w:color="auto"/>
            <w:bottom w:val="none" w:sz="0" w:space="0" w:color="auto"/>
            <w:right w:val="none" w:sz="0" w:space="0" w:color="auto"/>
          </w:divBdr>
        </w:div>
        <w:div w:id="1374159767">
          <w:marLeft w:val="0"/>
          <w:marRight w:val="0"/>
          <w:marTop w:val="0"/>
          <w:marBottom w:val="0"/>
          <w:divBdr>
            <w:top w:val="none" w:sz="0" w:space="0" w:color="auto"/>
            <w:left w:val="none" w:sz="0" w:space="0" w:color="auto"/>
            <w:bottom w:val="none" w:sz="0" w:space="0" w:color="auto"/>
            <w:right w:val="none" w:sz="0" w:space="0" w:color="auto"/>
          </w:divBdr>
        </w:div>
        <w:div w:id="859785350">
          <w:marLeft w:val="0"/>
          <w:marRight w:val="0"/>
          <w:marTop w:val="0"/>
          <w:marBottom w:val="0"/>
          <w:divBdr>
            <w:top w:val="none" w:sz="0" w:space="0" w:color="auto"/>
            <w:left w:val="none" w:sz="0" w:space="0" w:color="auto"/>
            <w:bottom w:val="none" w:sz="0" w:space="0" w:color="auto"/>
            <w:right w:val="none" w:sz="0" w:space="0" w:color="auto"/>
          </w:divBdr>
        </w:div>
        <w:div w:id="1910655307">
          <w:marLeft w:val="0"/>
          <w:marRight w:val="0"/>
          <w:marTop w:val="0"/>
          <w:marBottom w:val="0"/>
          <w:divBdr>
            <w:top w:val="none" w:sz="0" w:space="0" w:color="auto"/>
            <w:left w:val="none" w:sz="0" w:space="0" w:color="auto"/>
            <w:bottom w:val="none" w:sz="0" w:space="0" w:color="auto"/>
            <w:right w:val="none" w:sz="0" w:space="0" w:color="auto"/>
          </w:divBdr>
        </w:div>
        <w:div w:id="2053117638">
          <w:marLeft w:val="0"/>
          <w:marRight w:val="0"/>
          <w:marTop w:val="0"/>
          <w:marBottom w:val="0"/>
          <w:divBdr>
            <w:top w:val="none" w:sz="0" w:space="0" w:color="auto"/>
            <w:left w:val="none" w:sz="0" w:space="0" w:color="auto"/>
            <w:bottom w:val="none" w:sz="0" w:space="0" w:color="auto"/>
            <w:right w:val="none" w:sz="0" w:space="0" w:color="auto"/>
          </w:divBdr>
        </w:div>
        <w:div w:id="902718265">
          <w:marLeft w:val="0"/>
          <w:marRight w:val="0"/>
          <w:marTop w:val="0"/>
          <w:marBottom w:val="0"/>
          <w:divBdr>
            <w:top w:val="none" w:sz="0" w:space="0" w:color="auto"/>
            <w:left w:val="none" w:sz="0" w:space="0" w:color="auto"/>
            <w:bottom w:val="none" w:sz="0" w:space="0" w:color="auto"/>
            <w:right w:val="none" w:sz="0" w:space="0" w:color="auto"/>
          </w:divBdr>
        </w:div>
        <w:div w:id="2085830030">
          <w:marLeft w:val="0"/>
          <w:marRight w:val="0"/>
          <w:marTop w:val="0"/>
          <w:marBottom w:val="0"/>
          <w:divBdr>
            <w:top w:val="none" w:sz="0" w:space="0" w:color="auto"/>
            <w:left w:val="none" w:sz="0" w:space="0" w:color="auto"/>
            <w:bottom w:val="none" w:sz="0" w:space="0" w:color="auto"/>
            <w:right w:val="none" w:sz="0" w:space="0" w:color="auto"/>
          </w:divBdr>
        </w:div>
        <w:div w:id="679891721">
          <w:marLeft w:val="0"/>
          <w:marRight w:val="0"/>
          <w:marTop w:val="0"/>
          <w:marBottom w:val="0"/>
          <w:divBdr>
            <w:top w:val="none" w:sz="0" w:space="0" w:color="auto"/>
            <w:left w:val="none" w:sz="0" w:space="0" w:color="auto"/>
            <w:bottom w:val="none" w:sz="0" w:space="0" w:color="auto"/>
            <w:right w:val="none" w:sz="0" w:space="0" w:color="auto"/>
          </w:divBdr>
        </w:div>
        <w:div w:id="750547603">
          <w:marLeft w:val="0"/>
          <w:marRight w:val="0"/>
          <w:marTop w:val="0"/>
          <w:marBottom w:val="0"/>
          <w:divBdr>
            <w:top w:val="none" w:sz="0" w:space="0" w:color="auto"/>
            <w:left w:val="none" w:sz="0" w:space="0" w:color="auto"/>
            <w:bottom w:val="none" w:sz="0" w:space="0" w:color="auto"/>
            <w:right w:val="none" w:sz="0" w:space="0" w:color="auto"/>
          </w:divBdr>
        </w:div>
        <w:div w:id="436370105">
          <w:marLeft w:val="0"/>
          <w:marRight w:val="0"/>
          <w:marTop w:val="0"/>
          <w:marBottom w:val="0"/>
          <w:divBdr>
            <w:top w:val="none" w:sz="0" w:space="0" w:color="auto"/>
            <w:left w:val="none" w:sz="0" w:space="0" w:color="auto"/>
            <w:bottom w:val="none" w:sz="0" w:space="0" w:color="auto"/>
            <w:right w:val="none" w:sz="0" w:space="0" w:color="auto"/>
          </w:divBdr>
        </w:div>
        <w:div w:id="1357268172">
          <w:marLeft w:val="0"/>
          <w:marRight w:val="0"/>
          <w:marTop w:val="0"/>
          <w:marBottom w:val="0"/>
          <w:divBdr>
            <w:top w:val="none" w:sz="0" w:space="0" w:color="auto"/>
            <w:left w:val="none" w:sz="0" w:space="0" w:color="auto"/>
            <w:bottom w:val="none" w:sz="0" w:space="0" w:color="auto"/>
            <w:right w:val="none" w:sz="0" w:space="0" w:color="auto"/>
          </w:divBdr>
        </w:div>
        <w:div w:id="1045716747">
          <w:marLeft w:val="0"/>
          <w:marRight w:val="0"/>
          <w:marTop w:val="0"/>
          <w:marBottom w:val="0"/>
          <w:divBdr>
            <w:top w:val="none" w:sz="0" w:space="0" w:color="auto"/>
            <w:left w:val="none" w:sz="0" w:space="0" w:color="auto"/>
            <w:bottom w:val="none" w:sz="0" w:space="0" w:color="auto"/>
            <w:right w:val="none" w:sz="0" w:space="0" w:color="auto"/>
          </w:divBdr>
        </w:div>
        <w:div w:id="2012102420">
          <w:marLeft w:val="0"/>
          <w:marRight w:val="0"/>
          <w:marTop w:val="0"/>
          <w:marBottom w:val="0"/>
          <w:divBdr>
            <w:top w:val="none" w:sz="0" w:space="0" w:color="auto"/>
            <w:left w:val="none" w:sz="0" w:space="0" w:color="auto"/>
            <w:bottom w:val="none" w:sz="0" w:space="0" w:color="auto"/>
            <w:right w:val="none" w:sz="0" w:space="0" w:color="auto"/>
          </w:divBdr>
        </w:div>
        <w:div w:id="1169446602">
          <w:marLeft w:val="0"/>
          <w:marRight w:val="0"/>
          <w:marTop w:val="0"/>
          <w:marBottom w:val="0"/>
          <w:divBdr>
            <w:top w:val="none" w:sz="0" w:space="0" w:color="auto"/>
            <w:left w:val="none" w:sz="0" w:space="0" w:color="auto"/>
            <w:bottom w:val="none" w:sz="0" w:space="0" w:color="auto"/>
            <w:right w:val="none" w:sz="0" w:space="0" w:color="auto"/>
          </w:divBdr>
        </w:div>
        <w:div w:id="865170154">
          <w:marLeft w:val="0"/>
          <w:marRight w:val="0"/>
          <w:marTop w:val="0"/>
          <w:marBottom w:val="0"/>
          <w:divBdr>
            <w:top w:val="none" w:sz="0" w:space="0" w:color="auto"/>
            <w:left w:val="none" w:sz="0" w:space="0" w:color="auto"/>
            <w:bottom w:val="none" w:sz="0" w:space="0" w:color="auto"/>
            <w:right w:val="none" w:sz="0" w:space="0" w:color="auto"/>
          </w:divBdr>
        </w:div>
        <w:div w:id="829952619">
          <w:marLeft w:val="0"/>
          <w:marRight w:val="0"/>
          <w:marTop w:val="0"/>
          <w:marBottom w:val="0"/>
          <w:divBdr>
            <w:top w:val="none" w:sz="0" w:space="0" w:color="auto"/>
            <w:left w:val="none" w:sz="0" w:space="0" w:color="auto"/>
            <w:bottom w:val="none" w:sz="0" w:space="0" w:color="auto"/>
            <w:right w:val="none" w:sz="0" w:space="0" w:color="auto"/>
          </w:divBdr>
        </w:div>
        <w:div w:id="2111270368">
          <w:marLeft w:val="0"/>
          <w:marRight w:val="0"/>
          <w:marTop w:val="0"/>
          <w:marBottom w:val="0"/>
          <w:divBdr>
            <w:top w:val="none" w:sz="0" w:space="0" w:color="auto"/>
            <w:left w:val="none" w:sz="0" w:space="0" w:color="auto"/>
            <w:bottom w:val="none" w:sz="0" w:space="0" w:color="auto"/>
            <w:right w:val="none" w:sz="0" w:space="0" w:color="auto"/>
          </w:divBdr>
        </w:div>
        <w:div w:id="1200896605">
          <w:marLeft w:val="0"/>
          <w:marRight w:val="0"/>
          <w:marTop w:val="0"/>
          <w:marBottom w:val="0"/>
          <w:divBdr>
            <w:top w:val="none" w:sz="0" w:space="0" w:color="auto"/>
            <w:left w:val="none" w:sz="0" w:space="0" w:color="auto"/>
            <w:bottom w:val="none" w:sz="0" w:space="0" w:color="auto"/>
            <w:right w:val="none" w:sz="0" w:space="0" w:color="auto"/>
          </w:divBdr>
        </w:div>
        <w:div w:id="1866139555">
          <w:marLeft w:val="0"/>
          <w:marRight w:val="0"/>
          <w:marTop w:val="0"/>
          <w:marBottom w:val="0"/>
          <w:divBdr>
            <w:top w:val="none" w:sz="0" w:space="0" w:color="auto"/>
            <w:left w:val="none" w:sz="0" w:space="0" w:color="auto"/>
            <w:bottom w:val="none" w:sz="0" w:space="0" w:color="auto"/>
            <w:right w:val="none" w:sz="0" w:space="0" w:color="auto"/>
          </w:divBdr>
        </w:div>
        <w:div w:id="1379163777">
          <w:marLeft w:val="0"/>
          <w:marRight w:val="0"/>
          <w:marTop w:val="0"/>
          <w:marBottom w:val="0"/>
          <w:divBdr>
            <w:top w:val="none" w:sz="0" w:space="0" w:color="auto"/>
            <w:left w:val="none" w:sz="0" w:space="0" w:color="auto"/>
            <w:bottom w:val="none" w:sz="0" w:space="0" w:color="auto"/>
            <w:right w:val="none" w:sz="0" w:space="0" w:color="auto"/>
          </w:divBdr>
        </w:div>
        <w:div w:id="1826313148">
          <w:marLeft w:val="0"/>
          <w:marRight w:val="0"/>
          <w:marTop w:val="0"/>
          <w:marBottom w:val="0"/>
          <w:divBdr>
            <w:top w:val="none" w:sz="0" w:space="0" w:color="auto"/>
            <w:left w:val="none" w:sz="0" w:space="0" w:color="auto"/>
            <w:bottom w:val="none" w:sz="0" w:space="0" w:color="auto"/>
            <w:right w:val="none" w:sz="0" w:space="0" w:color="auto"/>
          </w:divBdr>
        </w:div>
      </w:divsChild>
    </w:div>
    <w:div w:id="906113759">
      <w:bodyDiv w:val="1"/>
      <w:marLeft w:val="0"/>
      <w:marRight w:val="0"/>
      <w:marTop w:val="0"/>
      <w:marBottom w:val="0"/>
      <w:divBdr>
        <w:top w:val="none" w:sz="0" w:space="0" w:color="auto"/>
        <w:left w:val="none" w:sz="0" w:space="0" w:color="auto"/>
        <w:bottom w:val="none" w:sz="0" w:space="0" w:color="auto"/>
        <w:right w:val="none" w:sz="0" w:space="0" w:color="auto"/>
      </w:divBdr>
      <w:divsChild>
        <w:div w:id="948124926">
          <w:marLeft w:val="1166"/>
          <w:marRight w:val="0"/>
          <w:marTop w:val="96"/>
          <w:marBottom w:val="0"/>
          <w:divBdr>
            <w:top w:val="none" w:sz="0" w:space="0" w:color="auto"/>
            <w:left w:val="none" w:sz="0" w:space="0" w:color="auto"/>
            <w:bottom w:val="none" w:sz="0" w:space="0" w:color="auto"/>
            <w:right w:val="none" w:sz="0" w:space="0" w:color="auto"/>
          </w:divBdr>
        </w:div>
        <w:div w:id="958417006">
          <w:marLeft w:val="1166"/>
          <w:marRight w:val="0"/>
          <w:marTop w:val="96"/>
          <w:marBottom w:val="0"/>
          <w:divBdr>
            <w:top w:val="none" w:sz="0" w:space="0" w:color="auto"/>
            <w:left w:val="none" w:sz="0" w:space="0" w:color="auto"/>
            <w:bottom w:val="none" w:sz="0" w:space="0" w:color="auto"/>
            <w:right w:val="none" w:sz="0" w:space="0" w:color="auto"/>
          </w:divBdr>
        </w:div>
        <w:div w:id="1811560176">
          <w:marLeft w:val="1800"/>
          <w:marRight w:val="0"/>
          <w:marTop w:val="86"/>
          <w:marBottom w:val="0"/>
          <w:divBdr>
            <w:top w:val="none" w:sz="0" w:space="0" w:color="auto"/>
            <w:left w:val="none" w:sz="0" w:space="0" w:color="auto"/>
            <w:bottom w:val="none" w:sz="0" w:space="0" w:color="auto"/>
            <w:right w:val="none" w:sz="0" w:space="0" w:color="auto"/>
          </w:divBdr>
        </w:div>
        <w:div w:id="1907715222">
          <w:marLeft w:val="1800"/>
          <w:marRight w:val="0"/>
          <w:marTop w:val="86"/>
          <w:marBottom w:val="0"/>
          <w:divBdr>
            <w:top w:val="none" w:sz="0" w:space="0" w:color="auto"/>
            <w:left w:val="none" w:sz="0" w:space="0" w:color="auto"/>
            <w:bottom w:val="none" w:sz="0" w:space="0" w:color="auto"/>
            <w:right w:val="none" w:sz="0" w:space="0" w:color="auto"/>
          </w:divBdr>
        </w:div>
      </w:divsChild>
    </w:div>
    <w:div w:id="933828787">
      <w:bodyDiv w:val="1"/>
      <w:marLeft w:val="0"/>
      <w:marRight w:val="0"/>
      <w:marTop w:val="0"/>
      <w:marBottom w:val="0"/>
      <w:divBdr>
        <w:top w:val="none" w:sz="0" w:space="0" w:color="auto"/>
        <w:left w:val="none" w:sz="0" w:space="0" w:color="auto"/>
        <w:bottom w:val="none" w:sz="0" w:space="0" w:color="auto"/>
        <w:right w:val="none" w:sz="0" w:space="0" w:color="auto"/>
      </w:divBdr>
    </w:div>
    <w:div w:id="941187574">
      <w:bodyDiv w:val="1"/>
      <w:marLeft w:val="0"/>
      <w:marRight w:val="0"/>
      <w:marTop w:val="0"/>
      <w:marBottom w:val="0"/>
      <w:divBdr>
        <w:top w:val="none" w:sz="0" w:space="0" w:color="auto"/>
        <w:left w:val="none" w:sz="0" w:space="0" w:color="auto"/>
        <w:bottom w:val="none" w:sz="0" w:space="0" w:color="auto"/>
        <w:right w:val="none" w:sz="0" w:space="0" w:color="auto"/>
      </w:divBdr>
    </w:div>
    <w:div w:id="942957038">
      <w:bodyDiv w:val="1"/>
      <w:marLeft w:val="0"/>
      <w:marRight w:val="0"/>
      <w:marTop w:val="0"/>
      <w:marBottom w:val="0"/>
      <w:divBdr>
        <w:top w:val="none" w:sz="0" w:space="0" w:color="auto"/>
        <w:left w:val="none" w:sz="0" w:space="0" w:color="auto"/>
        <w:bottom w:val="none" w:sz="0" w:space="0" w:color="auto"/>
        <w:right w:val="none" w:sz="0" w:space="0" w:color="auto"/>
      </w:divBdr>
    </w:div>
    <w:div w:id="960918712">
      <w:bodyDiv w:val="1"/>
      <w:marLeft w:val="0"/>
      <w:marRight w:val="0"/>
      <w:marTop w:val="0"/>
      <w:marBottom w:val="0"/>
      <w:divBdr>
        <w:top w:val="none" w:sz="0" w:space="0" w:color="auto"/>
        <w:left w:val="none" w:sz="0" w:space="0" w:color="auto"/>
        <w:bottom w:val="none" w:sz="0" w:space="0" w:color="auto"/>
        <w:right w:val="none" w:sz="0" w:space="0" w:color="auto"/>
      </w:divBdr>
    </w:div>
    <w:div w:id="962229125">
      <w:bodyDiv w:val="1"/>
      <w:marLeft w:val="0"/>
      <w:marRight w:val="0"/>
      <w:marTop w:val="0"/>
      <w:marBottom w:val="0"/>
      <w:divBdr>
        <w:top w:val="none" w:sz="0" w:space="0" w:color="auto"/>
        <w:left w:val="none" w:sz="0" w:space="0" w:color="auto"/>
        <w:bottom w:val="none" w:sz="0" w:space="0" w:color="auto"/>
        <w:right w:val="none" w:sz="0" w:space="0" w:color="auto"/>
      </w:divBdr>
    </w:div>
    <w:div w:id="962997906">
      <w:bodyDiv w:val="1"/>
      <w:marLeft w:val="0"/>
      <w:marRight w:val="0"/>
      <w:marTop w:val="0"/>
      <w:marBottom w:val="0"/>
      <w:divBdr>
        <w:top w:val="none" w:sz="0" w:space="0" w:color="auto"/>
        <w:left w:val="none" w:sz="0" w:space="0" w:color="auto"/>
        <w:bottom w:val="none" w:sz="0" w:space="0" w:color="auto"/>
        <w:right w:val="none" w:sz="0" w:space="0" w:color="auto"/>
      </w:divBdr>
    </w:div>
    <w:div w:id="972441619">
      <w:bodyDiv w:val="1"/>
      <w:marLeft w:val="0"/>
      <w:marRight w:val="0"/>
      <w:marTop w:val="0"/>
      <w:marBottom w:val="0"/>
      <w:divBdr>
        <w:top w:val="none" w:sz="0" w:space="0" w:color="auto"/>
        <w:left w:val="none" w:sz="0" w:space="0" w:color="auto"/>
        <w:bottom w:val="none" w:sz="0" w:space="0" w:color="auto"/>
        <w:right w:val="none" w:sz="0" w:space="0" w:color="auto"/>
      </w:divBdr>
    </w:div>
    <w:div w:id="985158183">
      <w:bodyDiv w:val="1"/>
      <w:marLeft w:val="0"/>
      <w:marRight w:val="0"/>
      <w:marTop w:val="0"/>
      <w:marBottom w:val="0"/>
      <w:divBdr>
        <w:top w:val="none" w:sz="0" w:space="0" w:color="auto"/>
        <w:left w:val="none" w:sz="0" w:space="0" w:color="auto"/>
        <w:bottom w:val="none" w:sz="0" w:space="0" w:color="auto"/>
        <w:right w:val="none" w:sz="0" w:space="0" w:color="auto"/>
      </w:divBdr>
    </w:div>
    <w:div w:id="986473128">
      <w:bodyDiv w:val="1"/>
      <w:marLeft w:val="0"/>
      <w:marRight w:val="0"/>
      <w:marTop w:val="0"/>
      <w:marBottom w:val="0"/>
      <w:divBdr>
        <w:top w:val="none" w:sz="0" w:space="0" w:color="auto"/>
        <w:left w:val="none" w:sz="0" w:space="0" w:color="auto"/>
        <w:bottom w:val="none" w:sz="0" w:space="0" w:color="auto"/>
        <w:right w:val="none" w:sz="0" w:space="0" w:color="auto"/>
      </w:divBdr>
    </w:div>
    <w:div w:id="988361102">
      <w:bodyDiv w:val="1"/>
      <w:marLeft w:val="0"/>
      <w:marRight w:val="0"/>
      <w:marTop w:val="0"/>
      <w:marBottom w:val="0"/>
      <w:divBdr>
        <w:top w:val="none" w:sz="0" w:space="0" w:color="auto"/>
        <w:left w:val="none" w:sz="0" w:space="0" w:color="auto"/>
        <w:bottom w:val="none" w:sz="0" w:space="0" w:color="auto"/>
        <w:right w:val="none" w:sz="0" w:space="0" w:color="auto"/>
      </w:divBdr>
    </w:div>
    <w:div w:id="989476505">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02509487">
      <w:bodyDiv w:val="1"/>
      <w:marLeft w:val="0"/>
      <w:marRight w:val="0"/>
      <w:marTop w:val="0"/>
      <w:marBottom w:val="0"/>
      <w:divBdr>
        <w:top w:val="none" w:sz="0" w:space="0" w:color="auto"/>
        <w:left w:val="none" w:sz="0" w:space="0" w:color="auto"/>
        <w:bottom w:val="none" w:sz="0" w:space="0" w:color="auto"/>
        <w:right w:val="none" w:sz="0" w:space="0" w:color="auto"/>
      </w:divBdr>
    </w:div>
    <w:div w:id="1005206933">
      <w:bodyDiv w:val="1"/>
      <w:marLeft w:val="0"/>
      <w:marRight w:val="0"/>
      <w:marTop w:val="0"/>
      <w:marBottom w:val="0"/>
      <w:divBdr>
        <w:top w:val="none" w:sz="0" w:space="0" w:color="auto"/>
        <w:left w:val="none" w:sz="0" w:space="0" w:color="auto"/>
        <w:bottom w:val="none" w:sz="0" w:space="0" w:color="auto"/>
        <w:right w:val="none" w:sz="0" w:space="0" w:color="auto"/>
      </w:divBdr>
    </w:div>
    <w:div w:id="1006126829">
      <w:bodyDiv w:val="1"/>
      <w:marLeft w:val="0"/>
      <w:marRight w:val="0"/>
      <w:marTop w:val="0"/>
      <w:marBottom w:val="0"/>
      <w:divBdr>
        <w:top w:val="none" w:sz="0" w:space="0" w:color="auto"/>
        <w:left w:val="none" w:sz="0" w:space="0" w:color="auto"/>
        <w:bottom w:val="none" w:sz="0" w:space="0" w:color="auto"/>
        <w:right w:val="none" w:sz="0" w:space="0" w:color="auto"/>
      </w:divBdr>
      <w:divsChild>
        <w:div w:id="721901946">
          <w:marLeft w:val="1267"/>
          <w:marRight w:val="0"/>
          <w:marTop w:val="77"/>
          <w:marBottom w:val="0"/>
          <w:divBdr>
            <w:top w:val="none" w:sz="0" w:space="0" w:color="auto"/>
            <w:left w:val="none" w:sz="0" w:space="0" w:color="auto"/>
            <w:bottom w:val="none" w:sz="0" w:space="0" w:color="auto"/>
            <w:right w:val="none" w:sz="0" w:space="0" w:color="auto"/>
          </w:divBdr>
        </w:div>
      </w:divsChild>
    </w:div>
    <w:div w:id="1008408559">
      <w:bodyDiv w:val="1"/>
      <w:marLeft w:val="0"/>
      <w:marRight w:val="0"/>
      <w:marTop w:val="0"/>
      <w:marBottom w:val="0"/>
      <w:divBdr>
        <w:top w:val="none" w:sz="0" w:space="0" w:color="auto"/>
        <w:left w:val="none" w:sz="0" w:space="0" w:color="auto"/>
        <w:bottom w:val="none" w:sz="0" w:space="0" w:color="auto"/>
        <w:right w:val="none" w:sz="0" w:space="0" w:color="auto"/>
      </w:divBdr>
    </w:div>
    <w:div w:id="1018459524">
      <w:bodyDiv w:val="1"/>
      <w:marLeft w:val="0"/>
      <w:marRight w:val="0"/>
      <w:marTop w:val="0"/>
      <w:marBottom w:val="0"/>
      <w:divBdr>
        <w:top w:val="none" w:sz="0" w:space="0" w:color="auto"/>
        <w:left w:val="none" w:sz="0" w:space="0" w:color="auto"/>
        <w:bottom w:val="none" w:sz="0" w:space="0" w:color="auto"/>
        <w:right w:val="none" w:sz="0" w:space="0" w:color="auto"/>
      </w:divBdr>
    </w:div>
    <w:div w:id="1025791862">
      <w:bodyDiv w:val="1"/>
      <w:marLeft w:val="0"/>
      <w:marRight w:val="0"/>
      <w:marTop w:val="0"/>
      <w:marBottom w:val="0"/>
      <w:divBdr>
        <w:top w:val="none" w:sz="0" w:space="0" w:color="auto"/>
        <w:left w:val="none" w:sz="0" w:space="0" w:color="auto"/>
        <w:bottom w:val="none" w:sz="0" w:space="0" w:color="auto"/>
        <w:right w:val="none" w:sz="0" w:space="0" w:color="auto"/>
      </w:divBdr>
    </w:div>
    <w:div w:id="1028141893">
      <w:bodyDiv w:val="1"/>
      <w:marLeft w:val="0"/>
      <w:marRight w:val="0"/>
      <w:marTop w:val="0"/>
      <w:marBottom w:val="0"/>
      <w:divBdr>
        <w:top w:val="none" w:sz="0" w:space="0" w:color="auto"/>
        <w:left w:val="none" w:sz="0" w:space="0" w:color="auto"/>
        <w:bottom w:val="none" w:sz="0" w:space="0" w:color="auto"/>
        <w:right w:val="none" w:sz="0" w:space="0" w:color="auto"/>
      </w:divBdr>
    </w:div>
    <w:div w:id="1030298533">
      <w:bodyDiv w:val="1"/>
      <w:marLeft w:val="0"/>
      <w:marRight w:val="0"/>
      <w:marTop w:val="0"/>
      <w:marBottom w:val="0"/>
      <w:divBdr>
        <w:top w:val="none" w:sz="0" w:space="0" w:color="auto"/>
        <w:left w:val="none" w:sz="0" w:space="0" w:color="auto"/>
        <w:bottom w:val="none" w:sz="0" w:space="0" w:color="auto"/>
        <w:right w:val="none" w:sz="0" w:space="0" w:color="auto"/>
      </w:divBdr>
    </w:div>
    <w:div w:id="1033926071">
      <w:bodyDiv w:val="1"/>
      <w:marLeft w:val="0"/>
      <w:marRight w:val="0"/>
      <w:marTop w:val="0"/>
      <w:marBottom w:val="0"/>
      <w:divBdr>
        <w:top w:val="none" w:sz="0" w:space="0" w:color="auto"/>
        <w:left w:val="none" w:sz="0" w:space="0" w:color="auto"/>
        <w:bottom w:val="none" w:sz="0" w:space="0" w:color="auto"/>
        <w:right w:val="none" w:sz="0" w:space="0" w:color="auto"/>
      </w:divBdr>
    </w:div>
    <w:div w:id="1035689496">
      <w:bodyDiv w:val="1"/>
      <w:marLeft w:val="0"/>
      <w:marRight w:val="0"/>
      <w:marTop w:val="0"/>
      <w:marBottom w:val="0"/>
      <w:divBdr>
        <w:top w:val="none" w:sz="0" w:space="0" w:color="auto"/>
        <w:left w:val="none" w:sz="0" w:space="0" w:color="auto"/>
        <w:bottom w:val="none" w:sz="0" w:space="0" w:color="auto"/>
        <w:right w:val="none" w:sz="0" w:space="0" w:color="auto"/>
      </w:divBdr>
    </w:div>
    <w:div w:id="1038698442">
      <w:bodyDiv w:val="1"/>
      <w:marLeft w:val="0"/>
      <w:marRight w:val="0"/>
      <w:marTop w:val="0"/>
      <w:marBottom w:val="0"/>
      <w:divBdr>
        <w:top w:val="none" w:sz="0" w:space="0" w:color="auto"/>
        <w:left w:val="none" w:sz="0" w:space="0" w:color="auto"/>
        <w:bottom w:val="none" w:sz="0" w:space="0" w:color="auto"/>
        <w:right w:val="none" w:sz="0" w:space="0" w:color="auto"/>
      </w:divBdr>
    </w:div>
    <w:div w:id="1050962992">
      <w:bodyDiv w:val="1"/>
      <w:marLeft w:val="0"/>
      <w:marRight w:val="0"/>
      <w:marTop w:val="0"/>
      <w:marBottom w:val="0"/>
      <w:divBdr>
        <w:top w:val="none" w:sz="0" w:space="0" w:color="auto"/>
        <w:left w:val="none" w:sz="0" w:space="0" w:color="auto"/>
        <w:bottom w:val="none" w:sz="0" w:space="0" w:color="auto"/>
        <w:right w:val="none" w:sz="0" w:space="0" w:color="auto"/>
      </w:divBdr>
    </w:div>
    <w:div w:id="1065369743">
      <w:bodyDiv w:val="1"/>
      <w:marLeft w:val="0"/>
      <w:marRight w:val="0"/>
      <w:marTop w:val="0"/>
      <w:marBottom w:val="0"/>
      <w:divBdr>
        <w:top w:val="none" w:sz="0" w:space="0" w:color="auto"/>
        <w:left w:val="none" w:sz="0" w:space="0" w:color="auto"/>
        <w:bottom w:val="none" w:sz="0" w:space="0" w:color="auto"/>
        <w:right w:val="none" w:sz="0" w:space="0" w:color="auto"/>
      </w:divBdr>
    </w:div>
    <w:div w:id="1065954428">
      <w:bodyDiv w:val="1"/>
      <w:marLeft w:val="0"/>
      <w:marRight w:val="0"/>
      <w:marTop w:val="0"/>
      <w:marBottom w:val="0"/>
      <w:divBdr>
        <w:top w:val="none" w:sz="0" w:space="0" w:color="auto"/>
        <w:left w:val="none" w:sz="0" w:space="0" w:color="auto"/>
        <w:bottom w:val="none" w:sz="0" w:space="0" w:color="auto"/>
        <w:right w:val="none" w:sz="0" w:space="0" w:color="auto"/>
      </w:divBdr>
    </w:div>
    <w:div w:id="1078212667">
      <w:bodyDiv w:val="1"/>
      <w:marLeft w:val="0"/>
      <w:marRight w:val="0"/>
      <w:marTop w:val="0"/>
      <w:marBottom w:val="0"/>
      <w:divBdr>
        <w:top w:val="none" w:sz="0" w:space="0" w:color="auto"/>
        <w:left w:val="none" w:sz="0" w:space="0" w:color="auto"/>
        <w:bottom w:val="none" w:sz="0" w:space="0" w:color="auto"/>
        <w:right w:val="none" w:sz="0" w:space="0" w:color="auto"/>
      </w:divBdr>
    </w:div>
    <w:div w:id="1090812728">
      <w:bodyDiv w:val="1"/>
      <w:marLeft w:val="0"/>
      <w:marRight w:val="0"/>
      <w:marTop w:val="0"/>
      <w:marBottom w:val="0"/>
      <w:divBdr>
        <w:top w:val="none" w:sz="0" w:space="0" w:color="auto"/>
        <w:left w:val="none" w:sz="0" w:space="0" w:color="auto"/>
        <w:bottom w:val="none" w:sz="0" w:space="0" w:color="auto"/>
        <w:right w:val="none" w:sz="0" w:space="0" w:color="auto"/>
      </w:divBdr>
    </w:div>
    <w:div w:id="1092972007">
      <w:bodyDiv w:val="1"/>
      <w:marLeft w:val="0"/>
      <w:marRight w:val="0"/>
      <w:marTop w:val="0"/>
      <w:marBottom w:val="0"/>
      <w:divBdr>
        <w:top w:val="none" w:sz="0" w:space="0" w:color="auto"/>
        <w:left w:val="none" w:sz="0" w:space="0" w:color="auto"/>
        <w:bottom w:val="none" w:sz="0" w:space="0" w:color="auto"/>
        <w:right w:val="none" w:sz="0" w:space="0" w:color="auto"/>
      </w:divBdr>
    </w:div>
    <w:div w:id="1112167231">
      <w:bodyDiv w:val="1"/>
      <w:marLeft w:val="0"/>
      <w:marRight w:val="0"/>
      <w:marTop w:val="0"/>
      <w:marBottom w:val="0"/>
      <w:divBdr>
        <w:top w:val="none" w:sz="0" w:space="0" w:color="auto"/>
        <w:left w:val="none" w:sz="0" w:space="0" w:color="auto"/>
        <w:bottom w:val="none" w:sz="0" w:space="0" w:color="auto"/>
        <w:right w:val="none" w:sz="0" w:space="0" w:color="auto"/>
      </w:divBdr>
    </w:div>
    <w:div w:id="1112361986">
      <w:bodyDiv w:val="1"/>
      <w:marLeft w:val="0"/>
      <w:marRight w:val="0"/>
      <w:marTop w:val="0"/>
      <w:marBottom w:val="0"/>
      <w:divBdr>
        <w:top w:val="none" w:sz="0" w:space="0" w:color="auto"/>
        <w:left w:val="none" w:sz="0" w:space="0" w:color="auto"/>
        <w:bottom w:val="none" w:sz="0" w:space="0" w:color="auto"/>
        <w:right w:val="none" w:sz="0" w:space="0" w:color="auto"/>
      </w:divBdr>
    </w:div>
    <w:div w:id="1124080666">
      <w:bodyDiv w:val="1"/>
      <w:marLeft w:val="0"/>
      <w:marRight w:val="0"/>
      <w:marTop w:val="0"/>
      <w:marBottom w:val="0"/>
      <w:divBdr>
        <w:top w:val="none" w:sz="0" w:space="0" w:color="auto"/>
        <w:left w:val="none" w:sz="0" w:space="0" w:color="auto"/>
        <w:bottom w:val="none" w:sz="0" w:space="0" w:color="auto"/>
        <w:right w:val="none" w:sz="0" w:space="0" w:color="auto"/>
      </w:divBdr>
    </w:div>
    <w:div w:id="1134248431">
      <w:bodyDiv w:val="1"/>
      <w:marLeft w:val="0"/>
      <w:marRight w:val="0"/>
      <w:marTop w:val="0"/>
      <w:marBottom w:val="0"/>
      <w:divBdr>
        <w:top w:val="none" w:sz="0" w:space="0" w:color="auto"/>
        <w:left w:val="none" w:sz="0" w:space="0" w:color="auto"/>
        <w:bottom w:val="none" w:sz="0" w:space="0" w:color="auto"/>
        <w:right w:val="none" w:sz="0" w:space="0" w:color="auto"/>
      </w:divBdr>
    </w:div>
    <w:div w:id="1138498581">
      <w:bodyDiv w:val="1"/>
      <w:marLeft w:val="0"/>
      <w:marRight w:val="0"/>
      <w:marTop w:val="0"/>
      <w:marBottom w:val="0"/>
      <w:divBdr>
        <w:top w:val="none" w:sz="0" w:space="0" w:color="auto"/>
        <w:left w:val="none" w:sz="0" w:space="0" w:color="auto"/>
        <w:bottom w:val="none" w:sz="0" w:space="0" w:color="auto"/>
        <w:right w:val="none" w:sz="0" w:space="0" w:color="auto"/>
      </w:divBdr>
    </w:div>
    <w:div w:id="1147091660">
      <w:bodyDiv w:val="1"/>
      <w:marLeft w:val="0"/>
      <w:marRight w:val="0"/>
      <w:marTop w:val="0"/>
      <w:marBottom w:val="0"/>
      <w:divBdr>
        <w:top w:val="none" w:sz="0" w:space="0" w:color="auto"/>
        <w:left w:val="none" w:sz="0" w:space="0" w:color="auto"/>
        <w:bottom w:val="none" w:sz="0" w:space="0" w:color="auto"/>
        <w:right w:val="none" w:sz="0" w:space="0" w:color="auto"/>
      </w:divBdr>
    </w:div>
    <w:div w:id="1166244668">
      <w:bodyDiv w:val="1"/>
      <w:marLeft w:val="0"/>
      <w:marRight w:val="0"/>
      <w:marTop w:val="0"/>
      <w:marBottom w:val="0"/>
      <w:divBdr>
        <w:top w:val="none" w:sz="0" w:space="0" w:color="auto"/>
        <w:left w:val="none" w:sz="0" w:space="0" w:color="auto"/>
        <w:bottom w:val="none" w:sz="0" w:space="0" w:color="auto"/>
        <w:right w:val="none" w:sz="0" w:space="0" w:color="auto"/>
      </w:divBdr>
    </w:div>
    <w:div w:id="1167020321">
      <w:bodyDiv w:val="1"/>
      <w:marLeft w:val="0"/>
      <w:marRight w:val="0"/>
      <w:marTop w:val="0"/>
      <w:marBottom w:val="0"/>
      <w:divBdr>
        <w:top w:val="none" w:sz="0" w:space="0" w:color="auto"/>
        <w:left w:val="none" w:sz="0" w:space="0" w:color="auto"/>
        <w:bottom w:val="none" w:sz="0" w:space="0" w:color="auto"/>
        <w:right w:val="none" w:sz="0" w:space="0" w:color="auto"/>
      </w:divBdr>
    </w:div>
    <w:div w:id="1169057567">
      <w:bodyDiv w:val="1"/>
      <w:marLeft w:val="0"/>
      <w:marRight w:val="0"/>
      <w:marTop w:val="0"/>
      <w:marBottom w:val="0"/>
      <w:divBdr>
        <w:top w:val="none" w:sz="0" w:space="0" w:color="auto"/>
        <w:left w:val="none" w:sz="0" w:space="0" w:color="auto"/>
        <w:bottom w:val="none" w:sz="0" w:space="0" w:color="auto"/>
        <w:right w:val="none" w:sz="0" w:space="0" w:color="auto"/>
      </w:divBdr>
    </w:div>
    <w:div w:id="1180507618">
      <w:bodyDiv w:val="1"/>
      <w:marLeft w:val="0"/>
      <w:marRight w:val="0"/>
      <w:marTop w:val="0"/>
      <w:marBottom w:val="0"/>
      <w:divBdr>
        <w:top w:val="none" w:sz="0" w:space="0" w:color="auto"/>
        <w:left w:val="none" w:sz="0" w:space="0" w:color="auto"/>
        <w:bottom w:val="none" w:sz="0" w:space="0" w:color="auto"/>
        <w:right w:val="none" w:sz="0" w:space="0" w:color="auto"/>
      </w:divBdr>
    </w:div>
    <w:div w:id="1183205371">
      <w:bodyDiv w:val="1"/>
      <w:marLeft w:val="0"/>
      <w:marRight w:val="0"/>
      <w:marTop w:val="0"/>
      <w:marBottom w:val="0"/>
      <w:divBdr>
        <w:top w:val="none" w:sz="0" w:space="0" w:color="auto"/>
        <w:left w:val="none" w:sz="0" w:space="0" w:color="auto"/>
        <w:bottom w:val="none" w:sz="0" w:space="0" w:color="auto"/>
        <w:right w:val="none" w:sz="0" w:space="0" w:color="auto"/>
      </w:divBdr>
    </w:div>
    <w:div w:id="1199781809">
      <w:bodyDiv w:val="1"/>
      <w:marLeft w:val="0"/>
      <w:marRight w:val="0"/>
      <w:marTop w:val="0"/>
      <w:marBottom w:val="0"/>
      <w:divBdr>
        <w:top w:val="none" w:sz="0" w:space="0" w:color="auto"/>
        <w:left w:val="none" w:sz="0" w:space="0" w:color="auto"/>
        <w:bottom w:val="none" w:sz="0" w:space="0" w:color="auto"/>
        <w:right w:val="none" w:sz="0" w:space="0" w:color="auto"/>
      </w:divBdr>
    </w:div>
    <w:div w:id="1206406935">
      <w:bodyDiv w:val="1"/>
      <w:marLeft w:val="0"/>
      <w:marRight w:val="0"/>
      <w:marTop w:val="0"/>
      <w:marBottom w:val="0"/>
      <w:divBdr>
        <w:top w:val="none" w:sz="0" w:space="0" w:color="auto"/>
        <w:left w:val="none" w:sz="0" w:space="0" w:color="auto"/>
        <w:bottom w:val="none" w:sz="0" w:space="0" w:color="auto"/>
        <w:right w:val="none" w:sz="0" w:space="0" w:color="auto"/>
      </w:divBdr>
    </w:div>
    <w:div w:id="1207181352">
      <w:bodyDiv w:val="1"/>
      <w:marLeft w:val="0"/>
      <w:marRight w:val="0"/>
      <w:marTop w:val="0"/>
      <w:marBottom w:val="0"/>
      <w:divBdr>
        <w:top w:val="none" w:sz="0" w:space="0" w:color="auto"/>
        <w:left w:val="none" w:sz="0" w:space="0" w:color="auto"/>
        <w:bottom w:val="none" w:sz="0" w:space="0" w:color="auto"/>
        <w:right w:val="none" w:sz="0" w:space="0" w:color="auto"/>
      </w:divBdr>
    </w:div>
    <w:div w:id="1208102572">
      <w:bodyDiv w:val="1"/>
      <w:marLeft w:val="0"/>
      <w:marRight w:val="0"/>
      <w:marTop w:val="0"/>
      <w:marBottom w:val="0"/>
      <w:divBdr>
        <w:top w:val="none" w:sz="0" w:space="0" w:color="auto"/>
        <w:left w:val="none" w:sz="0" w:space="0" w:color="auto"/>
        <w:bottom w:val="none" w:sz="0" w:space="0" w:color="auto"/>
        <w:right w:val="none" w:sz="0" w:space="0" w:color="auto"/>
      </w:divBdr>
    </w:div>
    <w:div w:id="1216701664">
      <w:bodyDiv w:val="1"/>
      <w:marLeft w:val="0"/>
      <w:marRight w:val="0"/>
      <w:marTop w:val="0"/>
      <w:marBottom w:val="0"/>
      <w:divBdr>
        <w:top w:val="none" w:sz="0" w:space="0" w:color="auto"/>
        <w:left w:val="none" w:sz="0" w:space="0" w:color="auto"/>
        <w:bottom w:val="none" w:sz="0" w:space="0" w:color="auto"/>
        <w:right w:val="none" w:sz="0" w:space="0" w:color="auto"/>
      </w:divBdr>
    </w:div>
    <w:div w:id="1217282012">
      <w:bodyDiv w:val="1"/>
      <w:marLeft w:val="0"/>
      <w:marRight w:val="0"/>
      <w:marTop w:val="0"/>
      <w:marBottom w:val="0"/>
      <w:divBdr>
        <w:top w:val="none" w:sz="0" w:space="0" w:color="auto"/>
        <w:left w:val="none" w:sz="0" w:space="0" w:color="auto"/>
        <w:bottom w:val="none" w:sz="0" w:space="0" w:color="auto"/>
        <w:right w:val="none" w:sz="0" w:space="0" w:color="auto"/>
      </w:divBdr>
    </w:div>
    <w:div w:id="1230455863">
      <w:bodyDiv w:val="1"/>
      <w:marLeft w:val="0"/>
      <w:marRight w:val="0"/>
      <w:marTop w:val="0"/>
      <w:marBottom w:val="0"/>
      <w:divBdr>
        <w:top w:val="none" w:sz="0" w:space="0" w:color="auto"/>
        <w:left w:val="none" w:sz="0" w:space="0" w:color="auto"/>
        <w:bottom w:val="none" w:sz="0" w:space="0" w:color="auto"/>
        <w:right w:val="none" w:sz="0" w:space="0" w:color="auto"/>
      </w:divBdr>
    </w:div>
    <w:div w:id="1232692640">
      <w:bodyDiv w:val="1"/>
      <w:marLeft w:val="0"/>
      <w:marRight w:val="0"/>
      <w:marTop w:val="0"/>
      <w:marBottom w:val="0"/>
      <w:divBdr>
        <w:top w:val="none" w:sz="0" w:space="0" w:color="auto"/>
        <w:left w:val="none" w:sz="0" w:space="0" w:color="auto"/>
        <w:bottom w:val="none" w:sz="0" w:space="0" w:color="auto"/>
        <w:right w:val="none" w:sz="0" w:space="0" w:color="auto"/>
      </w:divBdr>
    </w:div>
    <w:div w:id="1235239040">
      <w:bodyDiv w:val="1"/>
      <w:marLeft w:val="0"/>
      <w:marRight w:val="0"/>
      <w:marTop w:val="0"/>
      <w:marBottom w:val="0"/>
      <w:divBdr>
        <w:top w:val="none" w:sz="0" w:space="0" w:color="auto"/>
        <w:left w:val="none" w:sz="0" w:space="0" w:color="auto"/>
        <w:bottom w:val="none" w:sz="0" w:space="0" w:color="auto"/>
        <w:right w:val="none" w:sz="0" w:space="0" w:color="auto"/>
      </w:divBdr>
    </w:div>
    <w:div w:id="1247230120">
      <w:bodyDiv w:val="1"/>
      <w:marLeft w:val="0"/>
      <w:marRight w:val="0"/>
      <w:marTop w:val="0"/>
      <w:marBottom w:val="0"/>
      <w:divBdr>
        <w:top w:val="none" w:sz="0" w:space="0" w:color="auto"/>
        <w:left w:val="none" w:sz="0" w:space="0" w:color="auto"/>
        <w:bottom w:val="none" w:sz="0" w:space="0" w:color="auto"/>
        <w:right w:val="none" w:sz="0" w:space="0" w:color="auto"/>
      </w:divBdr>
    </w:div>
    <w:div w:id="1259673622">
      <w:bodyDiv w:val="1"/>
      <w:marLeft w:val="0"/>
      <w:marRight w:val="0"/>
      <w:marTop w:val="0"/>
      <w:marBottom w:val="0"/>
      <w:divBdr>
        <w:top w:val="none" w:sz="0" w:space="0" w:color="auto"/>
        <w:left w:val="none" w:sz="0" w:space="0" w:color="auto"/>
        <w:bottom w:val="none" w:sz="0" w:space="0" w:color="auto"/>
        <w:right w:val="none" w:sz="0" w:space="0" w:color="auto"/>
      </w:divBdr>
    </w:div>
    <w:div w:id="1261527071">
      <w:bodyDiv w:val="1"/>
      <w:marLeft w:val="0"/>
      <w:marRight w:val="0"/>
      <w:marTop w:val="0"/>
      <w:marBottom w:val="0"/>
      <w:divBdr>
        <w:top w:val="none" w:sz="0" w:space="0" w:color="auto"/>
        <w:left w:val="none" w:sz="0" w:space="0" w:color="auto"/>
        <w:bottom w:val="none" w:sz="0" w:space="0" w:color="auto"/>
        <w:right w:val="none" w:sz="0" w:space="0" w:color="auto"/>
      </w:divBdr>
    </w:div>
    <w:div w:id="1261528194">
      <w:bodyDiv w:val="1"/>
      <w:marLeft w:val="0"/>
      <w:marRight w:val="0"/>
      <w:marTop w:val="0"/>
      <w:marBottom w:val="0"/>
      <w:divBdr>
        <w:top w:val="none" w:sz="0" w:space="0" w:color="auto"/>
        <w:left w:val="none" w:sz="0" w:space="0" w:color="auto"/>
        <w:bottom w:val="none" w:sz="0" w:space="0" w:color="auto"/>
        <w:right w:val="none" w:sz="0" w:space="0" w:color="auto"/>
      </w:divBdr>
    </w:div>
    <w:div w:id="1278297964">
      <w:bodyDiv w:val="1"/>
      <w:marLeft w:val="0"/>
      <w:marRight w:val="0"/>
      <w:marTop w:val="0"/>
      <w:marBottom w:val="0"/>
      <w:divBdr>
        <w:top w:val="none" w:sz="0" w:space="0" w:color="auto"/>
        <w:left w:val="none" w:sz="0" w:space="0" w:color="auto"/>
        <w:bottom w:val="none" w:sz="0" w:space="0" w:color="auto"/>
        <w:right w:val="none" w:sz="0" w:space="0" w:color="auto"/>
      </w:divBdr>
    </w:div>
    <w:div w:id="1279727633">
      <w:bodyDiv w:val="1"/>
      <w:marLeft w:val="0"/>
      <w:marRight w:val="0"/>
      <w:marTop w:val="0"/>
      <w:marBottom w:val="0"/>
      <w:divBdr>
        <w:top w:val="none" w:sz="0" w:space="0" w:color="auto"/>
        <w:left w:val="none" w:sz="0" w:space="0" w:color="auto"/>
        <w:bottom w:val="none" w:sz="0" w:space="0" w:color="auto"/>
        <w:right w:val="none" w:sz="0" w:space="0" w:color="auto"/>
      </w:divBdr>
    </w:div>
    <w:div w:id="1286813557">
      <w:bodyDiv w:val="1"/>
      <w:marLeft w:val="0"/>
      <w:marRight w:val="0"/>
      <w:marTop w:val="0"/>
      <w:marBottom w:val="0"/>
      <w:divBdr>
        <w:top w:val="none" w:sz="0" w:space="0" w:color="auto"/>
        <w:left w:val="none" w:sz="0" w:space="0" w:color="auto"/>
        <w:bottom w:val="none" w:sz="0" w:space="0" w:color="auto"/>
        <w:right w:val="none" w:sz="0" w:space="0" w:color="auto"/>
      </w:divBdr>
    </w:div>
    <w:div w:id="1289775104">
      <w:bodyDiv w:val="1"/>
      <w:marLeft w:val="0"/>
      <w:marRight w:val="0"/>
      <w:marTop w:val="0"/>
      <w:marBottom w:val="0"/>
      <w:divBdr>
        <w:top w:val="none" w:sz="0" w:space="0" w:color="auto"/>
        <w:left w:val="none" w:sz="0" w:space="0" w:color="auto"/>
        <w:bottom w:val="none" w:sz="0" w:space="0" w:color="auto"/>
        <w:right w:val="none" w:sz="0" w:space="0" w:color="auto"/>
      </w:divBdr>
    </w:div>
    <w:div w:id="1291009132">
      <w:bodyDiv w:val="1"/>
      <w:marLeft w:val="0"/>
      <w:marRight w:val="0"/>
      <w:marTop w:val="0"/>
      <w:marBottom w:val="0"/>
      <w:divBdr>
        <w:top w:val="none" w:sz="0" w:space="0" w:color="auto"/>
        <w:left w:val="none" w:sz="0" w:space="0" w:color="auto"/>
        <w:bottom w:val="none" w:sz="0" w:space="0" w:color="auto"/>
        <w:right w:val="none" w:sz="0" w:space="0" w:color="auto"/>
      </w:divBdr>
    </w:div>
    <w:div w:id="1294019476">
      <w:bodyDiv w:val="1"/>
      <w:marLeft w:val="0"/>
      <w:marRight w:val="0"/>
      <w:marTop w:val="0"/>
      <w:marBottom w:val="0"/>
      <w:divBdr>
        <w:top w:val="none" w:sz="0" w:space="0" w:color="auto"/>
        <w:left w:val="none" w:sz="0" w:space="0" w:color="auto"/>
        <w:bottom w:val="none" w:sz="0" w:space="0" w:color="auto"/>
        <w:right w:val="none" w:sz="0" w:space="0" w:color="auto"/>
      </w:divBdr>
    </w:div>
    <w:div w:id="1301612788">
      <w:bodyDiv w:val="1"/>
      <w:marLeft w:val="0"/>
      <w:marRight w:val="0"/>
      <w:marTop w:val="0"/>
      <w:marBottom w:val="0"/>
      <w:divBdr>
        <w:top w:val="none" w:sz="0" w:space="0" w:color="auto"/>
        <w:left w:val="none" w:sz="0" w:space="0" w:color="auto"/>
        <w:bottom w:val="none" w:sz="0" w:space="0" w:color="auto"/>
        <w:right w:val="none" w:sz="0" w:space="0" w:color="auto"/>
      </w:divBdr>
    </w:div>
    <w:div w:id="1320693223">
      <w:bodyDiv w:val="1"/>
      <w:marLeft w:val="0"/>
      <w:marRight w:val="0"/>
      <w:marTop w:val="0"/>
      <w:marBottom w:val="0"/>
      <w:divBdr>
        <w:top w:val="none" w:sz="0" w:space="0" w:color="auto"/>
        <w:left w:val="none" w:sz="0" w:space="0" w:color="auto"/>
        <w:bottom w:val="none" w:sz="0" w:space="0" w:color="auto"/>
        <w:right w:val="none" w:sz="0" w:space="0" w:color="auto"/>
      </w:divBdr>
    </w:div>
    <w:div w:id="1328939189">
      <w:bodyDiv w:val="1"/>
      <w:marLeft w:val="0"/>
      <w:marRight w:val="0"/>
      <w:marTop w:val="0"/>
      <w:marBottom w:val="0"/>
      <w:divBdr>
        <w:top w:val="none" w:sz="0" w:space="0" w:color="auto"/>
        <w:left w:val="none" w:sz="0" w:space="0" w:color="auto"/>
        <w:bottom w:val="none" w:sz="0" w:space="0" w:color="auto"/>
        <w:right w:val="none" w:sz="0" w:space="0" w:color="auto"/>
      </w:divBdr>
    </w:div>
    <w:div w:id="1337265776">
      <w:bodyDiv w:val="1"/>
      <w:marLeft w:val="0"/>
      <w:marRight w:val="0"/>
      <w:marTop w:val="0"/>
      <w:marBottom w:val="0"/>
      <w:divBdr>
        <w:top w:val="none" w:sz="0" w:space="0" w:color="auto"/>
        <w:left w:val="none" w:sz="0" w:space="0" w:color="auto"/>
        <w:bottom w:val="none" w:sz="0" w:space="0" w:color="auto"/>
        <w:right w:val="none" w:sz="0" w:space="0" w:color="auto"/>
      </w:divBdr>
    </w:div>
    <w:div w:id="1338850487">
      <w:bodyDiv w:val="1"/>
      <w:marLeft w:val="0"/>
      <w:marRight w:val="0"/>
      <w:marTop w:val="0"/>
      <w:marBottom w:val="0"/>
      <w:divBdr>
        <w:top w:val="none" w:sz="0" w:space="0" w:color="auto"/>
        <w:left w:val="none" w:sz="0" w:space="0" w:color="auto"/>
        <w:bottom w:val="none" w:sz="0" w:space="0" w:color="auto"/>
        <w:right w:val="none" w:sz="0" w:space="0" w:color="auto"/>
      </w:divBdr>
    </w:div>
    <w:div w:id="1341927654">
      <w:bodyDiv w:val="1"/>
      <w:marLeft w:val="0"/>
      <w:marRight w:val="0"/>
      <w:marTop w:val="0"/>
      <w:marBottom w:val="0"/>
      <w:divBdr>
        <w:top w:val="none" w:sz="0" w:space="0" w:color="auto"/>
        <w:left w:val="none" w:sz="0" w:space="0" w:color="auto"/>
        <w:bottom w:val="none" w:sz="0" w:space="0" w:color="auto"/>
        <w:right w:val="none" w:sz="0" w:space="0" w:color="auto"/>
      </w:divBdr>
    </w:div>
    <w:div w:id="1342007417">
      <w:bodyDiv w:val="1"/>
      <w:marLeft w:val="0"/>
      <w:marRight w:val="0"/>
      <w:marTop w:val="0"/>
      <w:marBottom w:val="0"/>
      <w:divBdr>
        <w:top w:val="none" w:sz="0" w:space="0" w:color="auto"/>
        <w:left w:val="none" w:sz="0" w:space="0" w:color="auto"/>
        <w:bottom w:val="none" w:sz="0" w:space="0" w:color="auto"/>
        <w:right w:val="none" w:sz="0" w:space="0" w:color="auto"/>
      </w:divBdr>
    </w:div>
    <w:div w:id="1342318319">
      <w:bodyDiv w:val="1"/>
      <w:marLeft w:val="0"/>
      <w:marRight w:val="0"/>
      <w:marTop w:val="0"/>
      <w:marBottom w:val="0"/>
      <w:divBdr>
        <w:top w:val="none" w:sz="0" w:space="0" w:color="auto"/>
        <w:left w:val="none" w:sz="0" w:space="0" w:color="auto"/>
        <w:bottom w:val="none" w:sz="0" w:space="0" w:color="auto"/>
        <w:right w:val="none" w:sz="0" w:space="0" w:color="auto"/>
      </w:divBdr>
      <w:divsChild>
        <w:div w:id="78840898">
          <w:marLeft w:val="1166"/>
          <w:marRight w:val="0"/>
          <w:marTop w:val="77"/>
          <w:marBottom w:val="0"/>
          <w:divBdr>
            <w:top w:val="none" w:sz="0" w:space="0" w:color="auto"/>
            <w:left w:val="none" w:sz="0" w:space="0" w:color="auto"/>
            <w:bottom w:val="none" w:sz="0" w:space="0" w:color="auto"/>
            <w:right w:val="none" w:sz="0" w:space="0" w:color="auto"/>
          </w:divBdr>
        </w:div>
      </w:divsChild>
    </w:div>
    <w:div w:id="1346322456">
      <w:bodyDiv w:val="1"/>
      <w:marLeft w:val="0"/>
      <w:marRight w:val="0"/>
      <w:marTop w:val="0"/>
      <w:marBottom w:val="0"/>
      <w:divBdr>
        <w:top w:val="none" w:sz="0" w:space="0" w:color="auto"/>
        <w:left w:val="none" w:sz="0" w:space="0" w:color="auto"/>
        <w:bottom w:val="none" w:sz="0" w:space="0" w:color="auto"/>
        <w:right w:val="none" w:sz="0" w:space="0" w:color="auto"/>
      </w:divBdr>
    </w:div>
    <w:div w:id="1350790152">
      <w:bodyDiv w:val="1"/>
      <w:marLeft w:val="0"/>
      <w:marRight w:val="0"/>
      <w:marTop w:val="0"/>
      <w:marBottom w:val="0"/>
      <w:divBdr>
        <w:top w:val="none" w:sz="0" w:space="0" w:color="auto"/>
        <w:left w:val="none" w:sz="0" w:space="0" w:color="auto"/>
        <w:bottom w:val="none" w:sz="0" w:space="0" w:color="auto"/>
        <w:right w:val="none" w:sz="0" w:space="0" w:color="auto"/>
      </w:divBdr>
    </w:div>
    <w:div w:id="13639364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70913226">
      <w:bodyDiv w:val="1"/>
      <w:marLeft w:val="0"/>
      <w:marRight w:val="0"/>
      <w:marTop w:val="0"/>
      <w:marBottom w:val="0"/>
      <w:divBdr>
        <w:top w:val="none" w:sz="0" w:space="0" w:color="auto"/>
        <w:left w:val="none" w:sz="0" w:space="0" w:color="auto"/>
        <w:bottom w:val="none" w:sz="0" w:space="0" w:color="auto"/>
        <w:right w:val="none" w:sz="0" w:space="0" w:color="auto"/>
      </w:divBdr>
    </w:div>
    <w:div w:id="1371955598">
      <w:bodyDiv w:val="1"/>
      <w:marLeft w:val="0"/>
      <w:marRight w:val="0"/>
      <w:marTop w:val="0"/>
      <w:marBottom w:val="0"/>
      <w:divBdr>
        <w:top w:val="none" w:sz="0" w:space="0" w:color="auto"/>
        <w:left w:val="none" w:sz="0" w:space="0" w:color="auto"/>
        <w:bottom w:val="none" w:sz="0" w:space="0" w:color="auto"/>
        <w:right w:val="none" w:sz="0" w:space="0" w:color="auto"/>
      </w:divBdr>
    </w:div>
    <w:div w:id="1372804934">
      <w:bodyDiv w:val="1"/>
      <w:marLeft w:val="0"/>
      <w:marRight w:val="0"/>
      <w:marTop w:val="0"/>
      <w:marBottom w:val="0"/>
      <w:divBdr>
        <w:top w:val="none" w:sz="0" w:space="0" w:color="auto"/>
        <w:left w:val="none" w:sz="0" w:space="0" w:color="auto"/>
        <w:bottom w:val="none" w:sz="0" w:space="0" w:color="auto"/>
        <w:right w:val="none" w:sz="0" w:space="0" w:color="auto"/>
      </w:divBdr>
    </w:div>
    <w:div w:id="1375039217">
      <w:bodyDiv w:val="1"/>
      <w:marLeft w:val="0"/>
      <w:marRight w:val="0"/>
      <w:marTop w:val="0"/>
      <w:marBottom w:val="0"/>
      <w:divBdr>
        <w:top w:val="none" w:sz="0" w:space="0" w:color="auto"/>
        <w:left w:val="none" w:sz="0" w:space="0" w:color="auto"/>
        <w:bottom w:val="none" w:sz="0" w:space="0" w:color="auto"/>
        <w:right w:val="none" w:sz="0" w:space="0" w:color="auto"/>
      </w:divBdr>
    </w:div>
    <w:div w:id="1383561069">
      <w:bodyDiv w:val="1"/>
      <w:marLeft w:val="0"/>
      <w:marRight w:val="0"/>
      <w:marTop w:val="0"/>
      <w:marBottom w:val="0"/>
      <w:divBdr>
        <w:top w:val="none" w:sz="0" w:space="0" w:color="auto"/>
        <w:left w:val="none" w:sz="0" w:space="0" w:color="auto"/>
        <w:bottom w:val="none" w:sz="0" w:space="0" w:color="auto"/>
        <w:right w:val="none" w:sz="0" w:space="0" w:color="auto"/>
      </w:divBdr>
    </w:div>
    <w:div w:id="1391267071">
      <w:bodyDiv w:val="1"/>
      <w:marLeft w:val="0"/>
      <w:marRight w:val="0"/>
      <w:marTop w:val="0"/>
      <w:marBottom w:val="0"/>
      <w:divBdr>
        <w:top w:val="none" w:sz="0" w:space="0" w:color="auto"/>
        <w:left w:val="none" w:sz="0" w:space="0" w:color="auto"/>
        <w:bottom w:val="none" w:sz="0" w:space="0" w:color="auto"/>
        <w:right w:val="none" w:sz="0" w:space="0" w:color="auto"/>
      </w:divBdr>
    </w:div>
    <w:div w:id="1396858765">
      <w:bodyDiv w:val="1"/>
      <w:marLeft w:val="0"/>
      <w:marRight w:val="0"/>
      <w:marTop w:val="0"/>
      <w:marBottom w:val="0"/>
      <w:divBdr>
        <w:top w:val="none" w:sz="0" w:space="0" w:color="auto"/>
        <w:left w:val="none" w:sz="0" w:space="0" w:color="auto"/>
        <w:bottom w:val="none" w:sz="0" w:space="0" w:color="auto"/>
        <w:right w:val="none" w:sz="0" w:space="0" w:color="auto"/>
      </w:divBdr>
    </w:div>
    <w:div w:id="1402290126">
      <w:bodyDiv w:val="1"/>
      <w:marLeft w:val="0"/>
      <w:marRight w:val="0"/>
      <w:marTop w:val="0"/>
      <w:marBottom w:val="0"/>
      <w:divBdr>
        <w:top w:val="none" w:sz="0" w:space="0" w:color="auto"/>
        <w:left w:val="none" w:sz="0" w:space="0" w:color="auto"/>
        <w:bottom w:val="none" w:sz="0" w:space="0" w:color="auto"/>
        <w:right w:val="none" w:sz="0" w:space="0" w:color="auto"/>
      </w:divBdr>
    </w:div>
    <w:div w:id="1403674828">
      <w:bodyDiv w:val="1"/>
      <w:marLeft w:val="0"/>
      <w:marRight w:val="0"/>
      <w:marTop w:val="0"/>
      <w:marBottom w:val="0"/>
      <w:divBdr>
        <w:top w:val="none" w:sz="0" w:space="0" w:color="auto"/>
        <w:left w:val="none" w:sz="0" w:space="0" w:color="auto"/>
        <w:bottom w:val="none" w:sz="0" w:space="0" w:color="auto"/>
        <w:right w:val="none" w:sz="0" w:space="0" w:color="auto"/>
      </w:divBdr>
    </w:div>
    <w:div w:id="1414889278">
      <w:bodyDiv w:val="1"/>
      <w:marLeft w:val="0"/>
      <w:marRight w:val="0"/>
      <w:marTop w:val="0"/>
      <w:marBottom w:val="0"/>
      <w:divBdr>
        <w:top w:val="none" w:sz="0" w:space="0" w:color="auto"/>
        <w:left w:val="none" w:sz="0" w:space="0" w:color="auto"/>
        <w:bottom w:val="none" w:sz="0" w:space="0" w:color="auto"/>
        <w:right w:val="none" w:sz="0" w:space="0" w:color="auto"/>
      </w:divBdr>
    </w:div>
    <w:div w:id="1419600181">
      <w:bodyDiv w:val="1"/>
      <w:marLeft w:val="0"/>
      <w:marRight w:val="0"/>
      <w:marTop w:val="0"/>
      <w:marBottom w:val="0"/>
      <w:divBdr>
        <w:top w:val="none" w:sz="0" w:space="0" w:color="auto"/>
        <w:left w:val="none" w:sz="0" w:space="0" w:color="auto"/>
        <w:bottom w:val="none" w:sz="0" w:space="0" w:color="auto"/>
        <w:right w:val="none" w:sz="0" w:space="0" w:color="auto"/>
      </w:divBdr>
    </w:div>
    <w:div w:id="1423915712">
      <w:bodyDiv w:val="1"/>
      <w:marLeft w:val="0"/>
      <w:marRight w:val="0"/>
      <w:marTop w:val="0"/>
      <w:marBottom w:val="0"/>
      <w:divBdr>
        <w:top w:val="none" w:sz="0" w:space="0" w:color="auto"/>
        <w:left w:val="none" w:sz="0" w:space="0" w:color="auto"/>
        <w:bottom w:val="none" w:sz="0" w:space="0" w:color="auto"/>
        <w:right w:val="none" w:sz="0" w:space="0" w:color="auto"/>
      </w:divBdr>
    </w:div>
    <w:div w:id="1425878197">
      <w:bodyDiv w:val="1"/>
      <w:marLeft w:val="0"/>
      <w:marRight w:val="0"/>
      <w:marTop w:val="0"/>
      <w:marBottom w:val="0"/>
      <w:divBdr>
        <w:top w:val="none" w:sz="0" w:space="0" w:color="auto"/>
        <w:left w:val="none" w:sz="0" w:space="0" w:color="auto"/>
        <w:bottom w:val="none" w:sz="0" w:space="0" w:color="auto"/>
        <w:right w:val="none" w:sz="0" w:space="0" w:color="auto"/>
      </w:divBdr>
    </w:div>
    <w:div w:id="1432386323">
      <w:bodyDiv w:val="1"/>
      <w:marLeft w:val="0"/>
      <w:marRight w:val="0"/>
      <w:marTop w:val="0"/>
      <w:marBottom w:val="0"/>
      <w:divBdr>
        <w:top w:val="none" w:sz="0" w:space="0" w:color="auto"/>
        <w:left w:val="none" w:sz="0" w:space="0" w:color="auto"/>
        <w:bottom w:val="none" w:sz="0" w:space="0" w:color="auto"/>
        <w:right w:val="none" w:sz="0" w:space="0" w:color="auto"/>
      </w:divBdr>
    </w:div>
    <w:div w:id="1438284807">
      <w:bodyDiv w:val="1"/>
      <w:marLeft w:val="0"/>
      <w:marRight w:val="0"/>
      <w:marTop w:val="0"/>
      <w:marBottom w:val="0"/>
      <w:divBdr>
        <w:top w:val="none" w:sz="0" w:space="0" w:color="auto"/>
        <w:left w:val="none" w:sz="0" w:space="0" w:color="auto"/>
        <w:bottom w:val="none" w:sz="0" w:space="0" w:color="auto"/>
        <w:right w:val="none" w:sz="0" w:space="0" w:color="auto"/>
      </w:divBdr>
    </w:div>
    <w:div w:id="1444685797">
      <w:bodyDiv w:val="1"/>
      <w:marLeft w:val="0"/>
      <w:marRight w:val="0"/>
      <w:marTop w:val="0"/>
      <w:marBottom w:val="0"/>
      <w:divBdr>
        <w:top w:val="none" w:sz="0" w:space="0" w:color="auto"/>
        <w:left w:val="none" w:sz="0" w:space="0" w:color="auto"/>
        <w:bottom w:val="none" w:sz="0" w:space="0" w:color="auto"/>
        <w:right w:val="none" w:sz="0" w:space="0" w:color="auto"/>
      </w:divBdr>
    </w:div>
    <w:div w:id="1447503714">
      <w:bodyDiv w:val="1"/>
      <w:marLeft w:val="0"/>
      <w:marRight w:val="0"/>
      <w:marTop w:val="0"/>
      <w:marBottom w:val="0"/>
      <w:divBdr>
        <w:top w:val="none" w:sz="0" w:space="0" w:color="auto"/>
        <w:left w:val="none" w:sz="0" w:space="0" w:color="auto"/>
        <w:bottom w:val="none" w:sz="0" w:space="0" w:color="auto"/>
        <w:right w:val="none" w:sz="0" w:space="0" w:color="auto"/>
      </w:divBdr>
    </w:div>
    <w:div w:id="1462109244">
      <w:bodyDiv w:val="1"/>
      <w:marLeft w:val="0"/>
      <w:marRight w:val="0"/>
      <w:marTop w:val="0"/>
      <w:marBottom w:val="0"/>
      <w:divBdr>
        <w:top w:val="none" w:sz="0" w:space="0" w:color="auto"/>
        <w:left w:val="none" w:sz="0" w:space="0" w:color="auto"/>
        <w:bottom w:val="none" w:sz="0" w:space="0" w:color="auto"/>
        <w:right w:val="none" w:sz="0" w:space="0" w:color="auto"/>
      </w:divBdr>
    </w:div>
    <w:div w:id="1486316634">
      <w:bodyDiv w:val="1"/>
      <w:marLeft w:val="0"/>
      <w:marRight w:val="0"/>
      <w:marTop w:val="0"/>
      <w:marBottom w:val="0"/>
      <w:divBdr>
        <w:top w:val="none" w:sz="0" w:space="0" w:color="auto"/>
        <w:left w:val="none" w:sz="0" w:space="0" w:color="auto"/>
        <w:bottom w:val="none" w:sz="0" w:space="0" w:color="auto"/>
        <w:right w:val="none" w:sz="0" w:space="0" w:color="auto"/>
      </w:divBdr>
    </w:div>
    <w:div w:id="1504515367">
      <w:bodyDiv w:val="1"/>
      <w:marLeft w:val="0"/>
      <w:marRight w:val="0"/>
      <w:marTop w:val="0"/>
      <w:marBottom w:val="0"/>
      <w:divBdr>
        <w:top w:val="none" w:sz="0" w:space="0" w:color="auto"/>
        <w:left w:val="none" w:sz="0" w:space="0" w:color="auto"/>
        <w:bottom w:val="none" w:sz="0" w:space="0" w:color="auto"/>
        <w:right w:val="none" w:sz="0" w:space="0" w:color="auto"/>
      </w:divBdr>
    </w:div>
    <w:div w:id="1514494662">
      <w:bodyDiv w:val="1"/>
      <w:marLeft w:val="0"/>
      <w:marRight w:val="0"/>
      <w:marTop w:val="0"/>
      <w:marBottom w:val="0"/>
      <w:divBdr>
        <w:top w:val="none" w:sz="0" w:space="0" w:color="auto"/>
        <w:left w:val="none" w:sz="0" w:space="0" w:color="auto"/>
        <w:bottom w:val="none" w:sz="0" w:space="0" w:color="auto"/>
        <w:right w:val="none" w:sz="0" w:space="0" w:color="auto"/>
      </w:divBdr>
    </w:div>
    <w:div w:id="1516068071">
      <w:bodyDiv w:val="1"/>
      <w:marLeft w:val="0"/>
      <w:marRight w:val="0"/>
      <w:marTop w:val="0"/>
      <w:marBottom w:val="0"/>
      <w:divBdr>
        <w:top w:val="none" w:sz="0" w:space="0" w:color="auto"/>
        <w:left w:val="none" w:sz="0" w:space="0" w:color="auto"/>
        <w:bottom w:val="none" w:sz="0" w:space="0" w:color="auto"/>
        <w:right w:val="none" w:sz="0" w:space="0" w:color="auto"/>
      </w:divBdr>
    </w:div>
    <w:div w:id="1528715460">
      <w:bodyDiv w:val="1"/>
      <w:marLeft w:val="0"/>
      <w:marRight w:val="0"/>
      <w:marTop w:val="0"/>
      <w:marBottom w:val="0"/>
      <w:divBdr>
        <w:top w:val="none" w:sz="0" w:space="0" w:color="auto"/>
        <w:left w:val="none" w:sz="0" w:space="0" w:color="auto"/>
        <w:bottom w:val="none" w:sz="0" w:space="0" w:color="auto"/>
        <w:right w:val="none" w:sz="0" w:space="0" w:color="auto"/>
      </w:divBdr>
    </w:div>
    <w:div w:id="1536653253">
      <w:bodyDiv w:val="1"/>
      <w:marLeft w:val="0"/>
      <w:marRight w:val="0"/>
      <w:marTop w:val="0"/>
      <w:marBottom w:val="0"/>
      <w:divBdr>
        <w:top w:val="none" w:sz="0" w:space="0" w:color="auto"/>
        <w:left w:val="none" w:sz="0" w:space="0" w:color="auto"/>
        <w:bottom w:val="none" w:sz="0" w:space="0" w:color="auto"/>
        <w:right w:val="none" w:sz="0" w:space="0" w:color="auto"/>
      </w:divBdr>
    </w:div>
    <w:div w:id="1537228986">
      <w:bodyDiv w:val="1"/>
      <w:marLeft w:val="0"/>
      <w:marRight w:val="0"/>
      <w:marTop w:val="0"/>
      <w:marBottom w:val="0"/>
      <w:divBdr>
        <w:top w:val="none" w:sz="0" w:space="0" w:color="auto"/>
        <w:left w:val="none" w:sz="0" w:space="0" w:color="auto"/>
        <w:bottom w:val="none" w:sz="0" w:space="0" w:color="auto"/>
        <w:right w:val="none" w:sz="0" w:space="0" w:color="auto"/>
      </w:divBdr>
    </w:div>
    <w:div w:id="1552810980">
      <w:bodyDiv w:val="1"/>
      <w:marLeft w:val="0"/>
      <w:marRight w:val="0"/>
      <w:marTop w:val="0"/>
      <w:marBottom w:val="0"/>
      <w:divBdr>
        <w:top w:val="none" w:sz="0" w:space="0" w:color="auto"/>
        <w:left w:val="none" w:sz="0" w:space="0" w:color="auto"/>
        <w:bottom w:val="none" w:sz="0" w:space="0" w:color="auto"/>
        <w:right w:val="none" w:sz="0" w:space="0" w:color="auto"/>
      </w:divBdr>
    </w:div>
    <w:div w:id="1555235402">
      <w:bodyDiv w:val="1"/>
      <w:marLeft w:val="0"/>
      <w:marRight w:val="0"/>
      <w:marTop w:val="0"/>
      <w:marBottom w:val="0"/>
      <w:divBdr>
        <w:top w:val="none" w:sz="0" w:space="0" w:color="auto"/>
        <w:left w:val="none" w:sz="0" w:space="0" w:color="auto"/>
        <w:bottom w:val="none" w:sz="0" w:space="0" w:color="auto"/>
        <w:right w:val="none" w:sz="0" w:space="0" w:color="auto"/>
      </w:divBdr>
    </w:div>
    <w:div w:id="1564290451">
      <w:bodyDiv w:val="1"/>
      <w:marLeft w:val="0"/>
      <w:marRight w:val="0"/>
      <w:marTop w:val="0"/>
      <w:marBottom w:val="0"/>
      <w:divBdr>
        <w:top w:val="none" w:sz="0" w:space="0" w:color="auto"/>
        <w:left w:val="none" w:sz="0" w:space="0" w:color="auto"/>
        <w:bottom w:val="none" w:sz="0" w:space="0" w:color="auto"/>
        <w:right w:val="none" w:sz="0" w:space="0" w:color="auto"/>
      </w:divBdr>
    </w:div>
    <w:div w:id="1577780833">
      <w:bodyDiv w:val="1"/>
      <w:marLeft w:val="0"/>
      <w:marRight w:val="0"/>
      <w:marTop w:val="0"/>
      <w:marBottom w:val="0"/>
      <w:divBdr>
        <w:top w:val="none" w:sz="0" w:space="0" w:color="auto"/>
        <w:left w:val="none" w:sz="0" w:space="0" w:color="auto"/>
        <w:bottom w:val="none" w:sz="0" w:space="0" w:color="auto"/>
        <w:right w:val="none" w:sz="0" w:space="0" w:color="auto"/>
      </w:divBdr>
    </w:div>
    <w:div w:id="1580863424">
      <w:bodyDiv w:val="1"/>
      <w:marLeft w:val="0"/>
      <w:marRight w:val="0"/>
      <w:marTop w:val="0"/>
      <w:marBottom w:val="0"/>
      <w:divBdr>
        <w:top w:val="none" w:sz="0" w:space="0" w:color="auto"/>
        <w:left w:val="none" w:sz="0" w:space="0" w:color="auto"/>
        <w:bottom w:val="none" w:sz="0" w:space="0" w:color="auto"/>
        <w:right w:val="none" w:sz="0" w:space="0" w:color="auto"/>
      </w:divBdr>
    </w:div>
    <w:div w:id="1585994127">
      <w:bodyDiv w:val="1"/>
      <w:marLeft w:val="0"/>
      <w:marRight w:val="0"/>
      <w:marTop w:val="0"/>
      <w:marBottom w:val="0"/>
      <w:divBdr>
        <w:top w:val="none" w:sz="0" w:space="0" w:color="auto"/>
        <w:left w:val="none" w:sz="0" w:space="0" w:color="auto"/>
        <w:bottom w:val="none" w:sz="0" w:space="0" w:color="auto"/>
        <w:right w:val="none" w:sz="0" w:space="0" w:color="auto"/>
      </w:divBdr>
    </w:div>
    <w:div w:id="1590499477">
      <w:bodyDiv w:val="1"/>
      <w:marLeft w:val="0"/>
      <w:marRight w:val="0"/>
      <w:marTop w:val="0"/>
      <w:marBottom w:val="0"/>
      <w:divBdr>
        <w:top w:val="none" w:sz="0" w:space="0" w:color="auto"/>
        <w:left w:val="none" w:sz="0" w:space="0" w:color="auto"/>
        <w:bottom w:val="none" w:sz="0" w:space="0" w:color="auto"/>
        <w:right w:val="none" w:sz="0" w:space="0" w:color="auto"/>
      </w:divBdr>
    </w:div>
    <w:div w:id="1597518142">
      <w:bodyDiv w:val="1"/>
      <w:marLeft w:val="0"/>
      <w:marRight w:val="0"/>
      <w:marTop w:val="0"/>
      <w:marBottom w:val="0"/>
      <w:divBdr>
        <w:top w:val="none" w:sz="0" w:space="0" w:color="auto"/>
        <w:left w:val="none" w:sz="0" w:space="0" w:color="auto"/>
        <w:bottom w:val="none" w:sz="0" w:space="0" w:color="auto"/>
        <w:right w:val="none" w:sz="0" w:space="0" w:color="auto"/>
      </w:divBdr>
    </w:div>
    <w:div w:id="1599095690">
      <w:bodyDiv w:val="1"/>
      <w:marLeft w:val="0"/>
      <w:marRight w:val="0"/>
      <w:marTop w:val="0"/>
      <w:marBottom w:val="0"/>
      <w:divBdr>
        <w:top w:val="none" w:sz="0" w:space="0" w:color="auto"/>
        <w:left w:val="none" w:sz="0" w:space="0" w:color="auto"/>
        <w:bottom w:val="none" w:sz="0" w:space="0" w:color="auto"/>
        <w:right w:val="none" w:sz="0" w:space="0" w:color="auto"/>
      </w:divBdr>
    </w:div>
    <w:div w:id="1602369277">
      <w:bodyDiv w:val="1"/>
      <w:marLeft w:val="0"/>
      <w:marRight w:val="0"/>
      <w:marTop w:val="0"/>
      <w:marBottom w:val="0"/>
      <w:divBdr>
        <w:top w:val="none" w:sz="0" w:space="0" w:color="auto"/>
        <w:left w:val="none" w:sz="0" w:space="0" w:color="auto"/>
        <w:bottom w:val="none" w:sz="0" w:space="0" w:color="auto"/>
        <w:right w:val="none" w:sz="0" w:space="0" w:color="auto"/>
      </w:divBdr>
    </w:div>
    <w:div w:id="1613320307">
      <w:bodyDiv w:val="1"/>
      <w:marLeft w:val="0"/>
      <w:marRight w:val="0"/>
      <w:marTop w:val="0"/>
      <w:marBottom w:val="0"/>
      <w:divBdr>
        <w:top w:val="none" w:sz="0" w:space="0" w:color="auto"/>
        <w:left w:val="none" w:sz="0" w:space="0" w:color="auto"/>
        <w:bottom w:val="none" w:sz="0" w:space="0" w:color="auto"/>
        <w:right w:val="none" w:sz="0" w:space="0" w:color="auto"/>
      </w:divBdr>
    </w:div>
    <w:div w:id="1624850068">
      <w:bodyDiv w:val="1"/>
      <w:marLeft w:val="0"/>
      <w:marRight w:val="0"/>
      <w:marTop w:val="0"/>
      <w:marBottom w:val="0"/>
      <w:divBdr>
        <w:top w:val="none" w:sz="0" w:space="0" w:color="auto"/>
        <w:left w:val="none" w:sz="0" w:space="0" w:color="auto"/>
        <w:bottom w:val="none" w:sz="0" w:space="0" w:color="auto"/>
        <w:right w:val="none" w:sz="0" w:space="0" w:color="auto"/>
      </w:divBdr>
    </w:div>
    <w:div w:id="1627853591">
      <w:bodyDiv w:val="1"/>
      <w:marLeft w:val="0"/>
      <w:marRight w:val="0"/>
      <w:marTop w:val="0"/>
      <w:marBottom w:val="0"/>
      <w:divBdr>
        <w:top w:val="none" w:sz="0" w:space="0" w:color="auto"/>
        <w:left w:val="none" w:sz="0" w:space="0" w:color="auto"/>
        <w:bottom w:val="none" w:sz="0" w:space="0" w:color="auto"/>
        <w:right w:val="none" w:sz="0" w:space="0" w:color="auto"/>
      </w:divBdr>
    </w:div>
    <w:div w:id="1629042650">
      <w:bodyDiv w:val="1"/>
      <w:marLeft w:val="0"/>
      <w:marRight w:val="0"/>
      <w:marTop w:val="0"/>
      <w:marBottom w:val="0"/>
      <w:divBdr>
        <w:top w:val="none" w:sz="0" w:space="0" w:color="auto"/>
        <w:left w:val="none" w:sz="0" w:space="0" w:color="auto"/>
        <w:bottom w:val="none" w:sz="0" w:space="0" w:color="auto"/>
        <w:right w:val="none" w:sz="0" w:space="0" w:color="auto"/>
      </w:divBdr>
    </w:div>
    <w:div w:id="1632440761">
      <w:bodyDiv w:val="1"/>
      <w:marLeft w:val="0"/>
      <w:marRight w:val="0"/>
      <w:marTop w:val="0"/>
      <w:marBottom w:val="0"/>
      <w:divBdr>
        <w:top w:val="none" w:sz="0" w:space="0" w:color="auto"/>
        <w:left w:val="none" w:sz="0" w:space="0" w:color="auto"/>
        <w:bottom w:val="none" w:sz="0" w:space="0" w:color="auto"/>
        <w:right w:val="none" w:sz="0" w:space="0" w:color="auto"/>
      </w:divBdr>
    </w:div>
    <w:div w:id="1641182338">
      <w:bodyDiv w:val="1"/>
      <w:marLeft w:val="0"/>
      <w:marRight w:val="0"/>
      <w:marTop w:val="0"/>
      <w:marBottom w:val="0"/>
      <w:divBdr>
        <w:top w:val="none" w:sz="0" w:space="0" w:color="auto"/>
        <w:left w:val="none" w:sz="0" w:space="0" w:color="auto"/>
        <w:bottom w:val="none" w:sz="0" w:space="0" w:color="auto"/>
        <w:right w:val="none" w:sz="0" w:space="0" w:color="auto"/>
      </w:divBdr>
    </w:div>
    <w:div w:id="1650594667">
      <w:bodyDiv w:val="1"/>
      <w:marLeft w:val="0"/>
      <w:marRight w:val="0"/>
      <w:marTop w:val="0"/>
      <w:marBottom w:val="0"/>
      <w:divBdr>
        <w:top w:val="none" w:sz="0" w:space="0" w:color="auto"/>
        <w:left w:val="none" w:sz="0" w:space="0" w:color="auto"/>
        <w:bottom w:val="none" w:sz="0" w:space="0" w:color="auto"/>
        <w:right w:val="none" w:sz="0" w:space="0" w:color="auto"/>
      </w:divBdr>
      <w:divsChild>
        <w:div w:id="1770002213">
          <w:marLeft w:val="547"/>
          <w:marRight w:val="0"/>
          <w:marTop w:val="115"/>
          <w:marBottom w:val="0"/>
          <w:divBdr>
            <w:top w:val="none" w:sz="0" w:space="0" w:color="auto"/>
            <w:left w:val="none" w:sz="0" w:space="0" w:color="auto"/>
            <w:bottom w:val="none" w:sz="0" w:space="0" w:color="auto"/>
            <w:right w:val="none" w:sz="0" w:space="0" w:color="auto"/>
          </w:divBdr>
        </w:div>
      </w:divsChild>
    </w:div>
    <w:div w:id="1654943203">
      <w:bodyDiv w:val="1"/>
      <w:marLeft w:val="0"/>
      <w:marRight w:val="0"/>
      <w:marTop w:val="0"/>
      <w:marBottom w:val="0"/>
      <w:divBdr>
        <w:top w:val="none" w:sz="0" w:space="0" w:color="auto"/>
        <w:left w:val="none" w:sz="0" w:space="0" w:color="auto"/>
        <w:bottom w:val="none" w:sz="0" w:space="0" w:color="auto"/>
        <w:right w:val="none" w:sz="0" w:space="0" w:color="auto"/>
      </w:divBdr>
    </w:div>
    <w:div w:id="1658261398">
      <w:bodyDiv w:val="1"/>
      <w:marLeft w:val="0"/>
      <w:marRight w:val="0"/>
      <w:marTop w:val="0"/>
      <w:marBottom w:val="0"/>
      <w:divBdr>
        <w:top w:val="none" w:sz="0" w:space="0" w:color="auto"/>
        <w:left w:val="none" w:sz="0" w:space="0" w:color="auto"/>
        <w:bottom w:val="none" w:sz="0" w:space="0" w:color="auto"/>
        <w:right w:val="none" w:sz="0" w:space="0" w:color="auto"/>
      </w:divBdr>
    </w:div>
    <w:div w:id="1659263639">
      <w:bodyDiv w:val="1"/>
      <w:marLeft w:val="0"/>
      <w:marRight w:val="0"/>
      <w:marTop w:val="0"/>
      <w:marBottom w:val="0"/>
      <w:divBdr>
        <w:top w:val="none" w:sz="0" w:space="0" w:color="auto"/>
        <w:left w:val="none" w:sz="0" w:space="0" w:color="auto"/>
        <w:bottom w:val="none" w:sz="0" w:space="0" w:color="auto"/>
        <w:right w:val="none" w:sz="0" w:space="0" w:color="auto"/>
      </w:divBdr>
    </w:div>
    <w:div w:id="1659842735">
      <w:bodyDiv w:val="1"/>
      <w:marLeft w:val="0"/>
      <w:marRight w:val="0"/>
      <w:marTop w:val="0"/>
      <w:marBottom w:val="0"/>
      <w:divBdr>
        <w:top w:val="none" w:sz="0" w:space="0" w:color="auto"/>
        <w:left w:val="none" w:sz="0" w:space="0" w:color="auto"/>
        <w:bottom w:val="none" w:sz="0" w:space="0" w:color="auto"/>
        <w:right w:val="none" w:sz="0" w:space="0" w:color="auto"/>
      </w:divBdr>
    </w:div>
    <w:div w:id="1664628097">
      <w:bodyDiv w:val="1"/>
      <w:marLeft w:val="0"/>
      <w:marRight w:val="0"/>
      <w:marTop w:val="0"/>
      <w:marBottom w:val="0"/>
      <w:divBdr>
        <w:top w:val="none" w:sz="0" w:space="0" w:color="auto"/>
        <w:left w:val="none" w:sz="0" w:space="0" w:color="auto"/>
        <w:bottom w:val="none" w:sz="0" w:space="0" w:color="auto"/>
        <w:right w:val="none" w:sz="0" w:space="0" w:color="auto"/>
      </w:divBdr>
    </w:div>
    <w:div w:id="1674142041">
      <w:bodyDiv w:val="1"/>
      <w:marLeft w:val="0"/>
      <w:marRight w:val="0"/>
      <w:marTop w:val="0"/>
      <w:marBottom w:val="0"/>
      <w:divBdr>
        <w:top w:val="none" w:sz="0" w:space="0" w:color="auto"/>
        <w:left w:val="none" w:sz="0" w:space="0" w:color="auto"/>
        <w:bottom w:val="none" w:sz="0" w:space="0" w:color="auto"/>
        <w:right w:val="none" w:sz="0" w:space="0" w:color="auto"/>
      </w:divBdr>
    </w:div>
    <w:div w:id="1676806590">
      <w:bodyDiv w:val="1"/>
      <w:marLeft w:val="0"/>
      <w:marRight w:val="0"/>
      <w:marTop w:val="0"/>
      <w:marBottom w:val="0"/>
      <w:divBdr>
        <w:top w:val="none" w:sz="0" w:space="0" w:color="auto"/>
        <w:left w:val="none" w:sz="0" w:space="0" w:color="auto"/>
        <w:bottom w:val="none" w:sz="0" w:space="0" w:color="auto"/>
        <w:right w:val="none" w:sz="0" w:space="0" w:color="auto"/>
      </w:divBdr>
    </w:div>
    <w:div w:id="1702897712">
      <w:bodyDiv w:val="1"/>
      <w:marLeft w:val="0"/>
      <w:marRight w:val="0"/>
      <w:marTop w:val="0"/>
      <w:marBottom w:val="0"/>
      <w:divBdr>
        <w:top w:val="none" w:sz="0" w:space="0" w:color="auto"/>
        <w:left w:val="none" w:sz="0" w:space="0" w:color="auto"/>
        <w:bottom w:val="none" w:sz="0" w:space="0" w:color="auto"/>
        <w:right w:val="none" w:sz="0" w:space="0" w:color="auto"/>
      </w:divBdr>
    </w:div>
    <w:div w:id="1706131387">
      <w:bodyDiv w:val="1"/>
      <w:marLeft w:val="0"/>
      <w:marRight w:val="0"/>
      <w:marTop w:val="0"/>
      <w:marBottom w:val="0"/>
      <w:divBdr>
        <w:top w:val="none" w:sz="0" w:space="0" w:color="auto"/>
        <w:left w:val="none" w:sz="0" w:space="0" w:color="auto"/>
        <w:bottom w:val="none" w:sz="0" w:space="0" w:color="auto"/>
        <w:right w:val="none" w:sz="0" w:space="0" w:color="auto"/>
      </w:divBdr>
    </w:div>
    <w:div w:id="1708025822">
      <w:bodyDiv w:val="1"/>
      <w:marLeft w:val="0"/>
      <w:marRight w:val="0"/>
      <w:marTop w:val="0"/>
      <w:marBottom w:val="0"/>
      <w:divBdr>
        <w:top w:val="none" w:sz="0" w:space="0" w:color="auto"/>
        <w:left w:val="none" w:sz="0" w:space="0" w:color="auto"/>
        <w:bottom w:val="none" w:sz="0" w:space="0" w:color="auto"/>
        <w:right w:val="none" w:sz="0" w:space="0" w:color="auto"/>
      </w:divBdr>
    </w:div>
    <w:div w:id="1714576367">
      <w:bodyDiv w:val="1"/>
      <w:marLeft w:val="0"/>
      <w:marRight w:val="0"/>
      <w:marTop w:val="0"/>
      <w:marBottom w:val="0"/>
      <w:divBdr>
        <w:top w:val="none" w:sz="0" w:space="0" w:color="auto"/>
        <w:left w:val="none" w:sz="0" w:space="0" w:color="auto"/>
        <w:bottom w:val="none" w:sz="0" w:space="0" w:color="auto"/>
        <w:right w:val="none" w:sz="0" w:space="0" w:color="auto"/>
      </w:divBdr>
    </w:div>
    <w:div w:id="1714771304">
      <w:bodyDiv w:val="1"/>
      <w:marLeft w:val="0"/>
      <w:marRight w:val="0"/>
      <w:marTop w:val="0"/>
      <w:marBottom w:val="0"/>
      <w:divBdr>
        <w:top w:val="none" w:sz="0" w:space="0" w:color="auto"/>
        <w:left w:val="none" w:sz="0" w:space="0" w:color="auto"/>
        <w:bottom w:val="none" w:sz="0" w:space="0" w:color="auto"/>
        <w:right w:val="none" w:sz="0" w:space="0" w:color="auto"/>
      </w:divBdr>
    </w:div>
    <w:div w:id="1728524768">
      <w:bodyDiv w:val="1"/>
      <w:marLeft w:val="0"/>
      <w:marRight w:val="0"/>
      <w:marTop w:val="0"/>
      <w:marBottom w:val="0"/>
      <w:divBdr>
        <w:top w:val="none" w:sz="0" w:space="0" w:color="auto"/>
        <w:left w:val="none" w:sz="0" w:space="0" w:color="auto"/>
        <w:bottom w:val="none" w:sz="0" w:space="0" w:color="auto"/>
        <w:right w:val="none" w:sz="0" w:space="0" w:color="auto"/>
      </w:divBdr>
    </w:div>
    <w:div w:id="1730959497">
      <w:bodyDiv w:val="1"/>
      <w:marLeft w:val="0"/>
      <w:marRight w:val="0"/>
      <w:marTop w:val="0"/>
      <w:marBottom w:val="0"/>
      <w:divBdr>
        <w:top w:val="none" w:sz="0" w:space="0" w:color="auto"/>
        <w:left w:val="none" w:sz="0" w:space="0" w:color="auto"/>
        <w:bottom w:val="none" w:sz="0" w:space="0" w:color="auto"/>
        <w:right w:val="none" w:sz="0" w:space="0" w:color="auto"/>
      </w:divBdr>
    </w:div>
    <w:div w:id="1739356732">
      <w:bodyDiv w:val="1"/>
      <w:marLeft w:val="0"/>
      <w:marRight w:val="0"/>
      <w:marTop w:val="0"/>
      <w:marBottom w:val="0"/>
      <w:divBdr>
        <w:top w:val="none" w:sz="0" w:space="0" w:color="auto"/>
        <w:left w:val="none" w:sz="0" w:space="0" w:color="auto"/>
        <w:bottom w:val="none" w:sz="0" w:space="0" w:color="auto"/>
        <w:right w:val="none" w:sz="0" w:space="0" w:color="auto"/>
      </w:divBdr>
    </w:div>
    <w:div w:id="1741556305">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56976221">
      <w:bodyDiv w:val="1"/>
      <w:marLeft w:val="0"/>
      <w:marRight w:val="0"/>
      <w:marTop w:val="0"/>
      <w:marBottom w:val="0"/>
      <w:divBdr>
        <w:top w:val="none" w:sz="0" w:space="0" w:color="auto"/>
        <w:left w:val="none" w:sz="0" w:space="0" w:color="auto"/>
        <w:bottom w:val="none" w:sz="0" w:space="0" w:color="auto"/>
        <w:right w:val="none" w:sz="0" w:space="0" w:color="auto"/>
      </w:divBdr>
    </w:div>
    <w:div w:id="1759399275">
      <w:bodyDiv w:val="1"/>
      <w:marLeft w:val="0"/>
      <w:marRight w:val="0"/>
      <w:marTop w:val="0"/>
      <w:marBottom w:val="0"/>
      <w:divBdr>
        <w:top w:val="none" w:sz="0" w:space="0" w:color="auto"/>
        <w:left w:val="none" w:sz="0" w:space="0" w:color="auto"/>
        <w:bottom w:val="none" w:sz="0" w:space="0" w:color="auto"/>
        <w:right w:val="none" w:sz="0" w:space="0" w:color="auto"/>
      </w:divBdr>
    </w:div>
    <w:div w:id="1759594293">
      <w:bodyDiv w:val="1"/>
      <w:marLeft w:val="0"/>
      <w:marRight w:val="0"/>
      <w:marTop w:val="0"/>
      <w:marBottom w:val="0"/>
      <w:divBdr>
        <w:top w:val="none" w:sz="0" w:space="0" w:color="auto"/>
        <w:left w:val="none" w:sz="0" w:space="0" w:color="auto"/>
        <w:bottom w:val="none" w:sz="0" w:space="0" w:color="auto"/>
        <w:right w:val="none" w:sz="0" w:space="0" w:color="auto"/>
      </w:divBdr>
    </w:div>
    <w:div w:id="1763143797">
      <w:bodyDiv w:val="1"/>
      <w:marLeft w:val="0"/>
      <w:marRight w:val="0"/>
      <w:marTop w:val="0"/>
      <w:marBottom w:val="0"/>
      <w:divBdr>
        <w:top w:val="none" w:sz="0" w:space="0" w:color="auto"/>
        <w:left w:val="none" w:sz="0" w:space="0" w:color="auto"/>
        <w:bottom w:val="none" w:sz="0" w:space="0" w:color="auto"/>
        <w:right w:val="none" w:sz="0" w:space="0" w:color="auto"/>
      </w:divBdr>
    </w:div>
    <w:div w:id="1764103532">
      <w:bodyDiv w:val="1"/>
      <w:marLeft w:val="0"/>
      <w:marRight w:val="0"/>
      <w:marTop w:val="0"/>
      <w:marBottom w:val="0"/>
      <w:divBdr>
        <w:top w:val="none" w:sz="0" w:space="0" w:color="auto"/>
        <w:left w:val="none" w:sz="0" w:space="0" w:color="auto"/>
        <w:bottom w:val="none" w:sz="0" w:space="0" w:color="auto"/>
        <w:right w:val="none" w:sz="0" w:space="0" w:color="auto"/>
      </w:divBdr>
    </w:div>
    <w:div w:id="1779058730">
      <w:bodyDiv w:val="1"/>
      <w:marLeft w:val="0"/>
      <w:marRight w:val="0"/>
      <w:marTop w:val="0"/>
      <w:marBottom w:val="0"/>
      <w:divBdr>
        <w:top w:val="none" w:sz="0" w:space="0" w:color="auto"/>
        <w:left w:val="none" w:sz="0" w:space="0" w:color="auto"/>
        <w:bottom w:val="none" w:sz="0" w:space="0" w:color="auto"/>
        <w:right w:val="none" w:sz="0" w:space="0" w:color="auto"/>
      </w:divBdr>
    </w:div>
    <w:div w:id="1788936311">
      <w:bodyDiv w:val="1"/>
      <w:marLeft w:val="0"/>
      <w:marRight w:val="0"/>
      <w:marTop w:val="0"/>
      <w:marBottom w:val="0"/>
      <w:divBdr>
        <w:top w:val="none" w:sz="0" w:space="0" w:color="auto"/>
        <w:left w:val="none" w:sz="0" w:space="0" w:color="auto"/>
        <w:bottom w:val="none" w:sz="0" w:space="0" w:color="auto"/>
        <w:right w:val="none" w:sz="0" w:space="0" w:color="auto"/>
      </w:divBdr>
      <w:divsChild>
        <w:div w:id="988289849">
          <w:marLeft w:val="0"/>
          <w:marRight w:val="0"/>
          <w:marTop w:val="0"/>
          <w:marBottom w:val="0"/>
          <w:divBdr>
            <w:top w:val="none" w:sz="0" w:space="0" w:color="auto"/>
            <w:left w:val="none" w:sz="0" w:space="0" w:color="auto"/>
            <w:bottom w:val="none" w:sz="0" w:space="0" w:color="auto"/>
            <w:right w:val="none" w:sz="0" w:space="0" w:color="auto"/>
          </w:divBdr>
          <w:divsChild>
            <w:div w:id="1043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004">
      <w:bodyDiv w:val="1"/>
      <w:marLeft w:val="0"/>
      <w:marRight w:val="0"/>
      <w:marTop w:val="0"/>
      <w:marBottom w:val="0"/>
      <w:divBdr>
        <w:top w:val="none" w:sz="0" w:space="0" w:color="auto"/>
        <w:left w:val="none" w:sz="0" w:space="0" w:color="auto"/>
        <w:bottom w:val="none" w:sz="0" w:space="0" w:color="auto"/>
        <w:right w:val="none" w:sz="0" w:space="0" w:color="auto"/>
      </w:divBdr>
    </w:div>
    <w:div w:id="1809474445">
      <w:bodyDiv w:val="1"/>
      <w:marLeft w:val="0"/>
      <w:marRight w:val="0"/>
      <w:marTop w:val="0"/>
      <w:marBottom w:val="0"/>
      <w:divBdr>
        <w:top w:val="none" w:sz="0" w:space="0" w:color="auto"/>
        <w:left w:val="none" w:sz="0" w:space="0" w:color="auto"/>
        <w:bottom w:val="none" w:sz="0" w:space="0" w:color="auto"/>
        <w:right w:val="none" w:sz="0" w:space="0" w:color="auto"/>
      </w:divBdr>
    </w:div>
    <w:div w:id="1809859564">
      <w:bodyDiv w:val="1"/>
      <w:marLeft w:val="0"/>
      <w:marRight w:val="0"/>
      <w:marTop w:val="0"/>
      <w:marBottom w:val="0"/>
      <w:divBdr>
        <w:top w:val="none" w:sz="0" w:space="0" w:color="auto"/>
        <w:left w:val="none" w:sz="0" w:space="0" w:color="auto"/>
        <w:bottom w:val="none" w:sz="0" w:space="0" w:color="auto"/>
        <w:right w:val="none" w:sz="0" w:space="0" w:color="auto"/>
      </w:divBdr>
    </w:div>
    <w:div w:id="1812163391">
      <w:bodyDiv w:val="1"/>
      <w:marLeft w:val="0"/>
      <w:marRight w:val="0"/>
      <w:marTop w:val="0"/>
      <w:marBottom w:val="0"/>
      <w:divBdr>
        <w:top w:val="none" w:sz="0" w:space="0" w:color="auto"/>
        <w:left w:val="none" w:sz="0" w:space="0" w:color="auto"/>
        <w:bottom w:val="none" w:sz="0" w:space="0" w:color="auto"/>
        <w:right w:val="none" w:sz="0" w:space="0" w:color="auto"/>
      </w:divBdr>
    </w:div>
    <w:div w:id="1814830301">
      <w:bodyDiv w:val="1"/>
      <w:marLeft w:val="0"/>
      <w:marRight w:val="0"/>
      <w:marTop w:val="0"/>
      <w:marBottom w:val="0"/>
      <w:divBdr>
        <w:top w:val="none" w:sz="0" w:space="0" w:color="auto"/>
        <w:left w:val="none" w:sz="0" w:space="0" w:color="auto"/>
        <w:bottom w:val="none" w:sz="0" w:space="0" w:color="auto"/>
        <w:right w:val="none" w:sz="0" w:space="0" w:color="auto"/>
      </w:divBdr>
    </w:div>
    <w:div w:id="1815563682">
      <w:bodyDiv w:val="1"/>
      <w:marLeft w:val="0"/>
      <w:marRight w:val="0"/>
      <w:marTop w:val="0"/>
      <w:marBottom w:val="0"/>
      <w:divBdr>
        <w:top w:val="none" w:sz="0" w:space="0" w:color="auto"/>
        <w:left w:val="none" w:sz="0" w:space="0" w:color="auto"/>
        <w:bottom w:val="none" w:sz="0" w:space="0" w:color="auto"/>
        <w:right w:val="none" w:sz="0" w:space="0" w:color="auto"/>
      </w:divBdr>
    </w:div>
    <w:div w:id="1822040226">
      <w:bodyDiv w:val="1"/>
      <w:marLeft w:val="0"/>
      <w:marRight w:val="0"/>
      <w:marTop w:val="0"/>
      <w:marBottom w:val="0"/>
      <w:divBdr>
        <w:top w:val="none" w:sz="0" w:space="0" w:color="auto"/>
        <w:left w:val="none" w:sz="0" w:space="0" w:color="auto"/>
        <w:bottom w:val="none" w:sz="0" w:space="0" w:color="auto"/>
        <w:right w:val="none" w:sz="0" w:space="0" w:color="auto"/>
      </w:divBdr>
    </w:div>
    <w:div w:id="1835299460">
      <w:bodyDiv w:val="1"/>
      <w:marLeft w:val="0"/>
      <w:marRight w:val="0"/>
      <w:marTop w:val="0"/>
      <w:marBottom w:val="0"/>
      <w:divBdr>
        <w:top w:val="none" w:sz="0" w:space="0" w:color="auto"/>
        <w:left w:val="none" w:sz="0" w:space="0" w:color="auto"/>
        <w:bottom w:val="none" w:sz="0" w:space="0" w:color="auto"/>
        <w:right w:val="none" w:sz="0" w:space="0" w:color="auto"/>
      </w:divBdr>
    </w:div>
    <w:div w:id="1835604885">
      <w:bodyDiv w:val="1"/>
      <w:marLeft w:val="0"/>
      <w:marRight w:val="0"/>
      <w:marTop w:val="0"/>
      <w:marBottom w:val="0"/>
      <w:divBdr>
        <w:top w:val="none" w:sz="0" w:space="0" w:color="auto"/>
        <w:left w:val="none" w:sz="0" w:space="0" w:color="auto"/>
        <w:bottom w:val="none" w:sz="0" w:space="0" w:color="auto"/>
        <w:right w:val="none" w:sz="0" w:space="0" w:color="auto"/>
      </w:divBdr>
      <w:divsChild>
        <w:div w:id="2051680692">
          <w:marLeft w:val="547"/>
          <w:marRight w:val="0"/>
          <w:marTop w:val="96"/>
          <w:marBottom w:val="0"/>
          <w:divBdr>
            <w:top w:val="none" w:sz="0" w:space="0" w:color="auto"/>
            <w:left w:val="none" w:sz="0" w:space="0" w:color="auto"/>
            <w:bottom w:val="none" w:sz="0" w:space="0" w:color="auto"/>
            <w:right w:val="none" w:sz="0" w:space="0" w:color="auto"/>
          </w:divBdr>
        </w:div>
      </w:divsChild>
    </w:div>
    <w:div w:id="1854879273">
      <w:bodyDiv w:val="1"/>
      <w:marLeft w:val="0"/>
      <w:marRight w:val="0"/>
      <w:marTop w:val="0"/>
      <w:marBottom w:val="0"/>
      <w:divBdr>
        <w:top w:val="none" w:sz="0" w:space="0" w:color="auto"/>
        <w:left w:val="none" w:sz="0" w:space="0" w:color="auto"/>
        <w:bottom w:val="none" w:sz="0" w:space="0" w:color="auto"/>
        <w:right w:val="none" w:sz="0" w:space="0" w:color="auto"/>
      </w:divBdr>
    </w:div>
    <w:div w:id="1855414102">
      <w:bodyDiv w:val="1"/>
      <w:marLeft w:val="0"/>
      <w:marRight w:val="0"/>
      <w:marTop w:val="0"/>
      <w:marBottom w:val="0"/>
      <w:divBdr>
        <w:top w:val="none" w:sz="0" w:space="0" w:color="auto"/>
        <w:left w:val="none" w:sz="0" w:space="0" w:color="auto"/>
        <w:bottom w:val="none" w:sz="0" w:space="0" w:color="auto"/>
        <w:right w:val="none" w:sz="0" w:space="0" w:color="auto"/>
      </w:divBdr>
    </w:div>
    <w:div w:id="1864586414">
      <w:bodyDiv w:val="1"/>
      <w:marLeft w:val="0"/>
      <w:marRight w:val="0"/>
      <w:marTop w:val="0"/>
      <w:marBottom w:val="0"/>
      <w:divBdr>
        <w:top w:val="none" w:sz="0" w:space="0" w:color="auto"/>
        <w:left w:val="none" w:sz="0" w:space="0" w:color="auto"/>
        <w:bottom w:val="none" w:sz="0" w:space="0" w:color="auto"/>
        <w:right w:val="none" w:sz="0" w:space="0" w:color="auto"/>
      </w:divBdr>
    </w:div>
    <w:div w:id="1869638973">
      <w:bodyDiv w:val="1"/>
      <w:marLeft w:val="0"/>
      <w:marRight w:val="0"/>
      <w:marTop w:val="0"/>
      <w:marBottom w:val="0"/>
      <w:divBdr>
        <w:top w:val="none" w:sz="0" w:space="0" w:color="auto"/>
        <w:left w:val="none" w:sz="0" w:space="0" w:color="auto"/>
        <w:bottom w:val="none" w:sz="0" w:space="0" w:color="auto"/>
        <w:right w:val="none" w:sz="0" w:space="0" w:color="auto"/>
      </w:divBdr>
    </w:div>
    <w:div w:id="1871257353">
      <w:bodyDiv w:val="1"/>
      <w:marLeft w:val="0"/>
      <w:marRight w:val="0"/>
      <w:marTop w:val="0"/>
      <w:marBottom w:val="0"/>
      <w:divBdr>
        <w:top w:val="none" w:sz="0" w:space="0" w:color="auto"/>
        <w:left w:val="none" w:sz="0" w:space="0" w:color="auto"/>
        <w:bottom w:val="none" w:sz="0" w:space="0" w:color="auto"/>
        <w:right w:val="none" w:sz="0" w:space="0" w:color="auto"/>
      </w:divBdr>
    </w:div>
    <w:div w:id="1875460265">
      <w:bodyDiv w:val="1"/>
      <w:marLeft w:val="0"/>
      <w:marRight w:val="0"/>
      <w:marTop w:val="0"/>
      <w:marBottom w:val="0"/>
      <w:divBdr>
        <w:top w:val="none" w:sz="0" w:space="0" w:color="auto"/>
        <w:left w:val="none" w:sz="0" w:space="0" w:color="auto"/>
        <w:bottom w:val="none" w:sz="0" w:space="0" w:color="auto"/>
        <w:right w:val="none" w:sz="0" w:space="0" w:color="auto"/>
      </w:divBdr>
    </w:div>
    <w:div w:id="1876842548">
      <w:bodyDiv w:val="1"/>
      <w:marLeft w:val="0"/>
      <w:marRight w:val="0"/>
      <w:marTop w:val="0"/>
      <w:marBottom w:val="0"/>
      <w:divBdr>
        <w:top w:val="none" w:sz="0" w:space="0" w:color="auto"/>
        <w:left w:val="none" w:sz="0" w:space="0" w:color="auto"/>
        <w:bottom w:val="none" w:sz="0" w:space="0" w:color="auto"/>
        <w:right w:val="none" w:sz="0" w:space="0" w:color="auto"/>
      </w:divBdr>
    </w:div>
    <w:div w:id="1879514313">
      <w:bodyDiv w:val="1"/>
      <w:marLeft w:val="0"/>
      <w:marRight w:val="0"/>
      <w:marTop w:val="0"/>
      <w:marBottom w:val="0"/>
      <w:divBdr>
        <w:top w:val="none" w:sz="0" w:space="0" w:color="auto"/>
        <w:left w:val="none" w:sz="0" w:space="0" w:color="auto"/>
        <w:bottom w:val="none" w:sz="0" w:space="0" w:color="auto"/>
        <w:right w:val="none" w:sz="0" w:space="0" w:color="auto"/>
      </w:divBdr>
    </w:div>
    <w:div w:id="1880243661">
      <w:bodyDiv w:val="1"/>
      <w:marLeft w:val="0"/>
      <w:marRight w:val="0"/>
      <w:marTop w:val="0"/>
      <w:marBottom w:val="0"/>
      <w:divBdr>
        <w:top w:val="none" w:sz="0" w:space="0" w:color="auto"/>
        <w:left w:val="none" w:sz="0" w:space="0" w:color="auto"/>
        <w:bottom w:val="none" w:sz="0" w:space="0" w:color="auto"/>
        <w:right w:val="none" w:sz="0" w:space="0" w:color="auto"/>
      </w:divBdr>
    </w:div>
    <w:div w:id="1892837722">
      <w:bodyDiv w:val="1"/>
      <w:marLeft w:val="0"/>
      <w:marRight w:val="0"/>
      <w:marTop w:val="0"/>
      <w:marBottom w:val="0"/>
      <w:divBdr>
        <w:top w:val="none" w:sz="0" w:space="0" w:color="auto"/>
        <w:left w:val="none" w:sz="0" w:space="0" w:color="auto"/>
        <w:bottom w:val="none" w:sz="0" w:space="0" w:color="auto"/>
        <w:right w:val="none" w:sz="0" w:space="0" w:color="auto"/>
      </w:divBdr>
    </w:div>
    <w:div w:id="1908026968">
      <w:bodyDiv w:val="1"/>
      <w:marLeft w:val="0"/>
      <w:marRight w:val="0"/>
      <w:marTop w:val="0"/>
      <w:marBottom w:val="0"/>
      <w:divBdr>
        <w:top w:val="none" w:sz="0" w:space="0" w:color="auto"/>
        <w:left w:val="none" w:sz="0" w:space="0" w:color="auto"/>
        <w:bottom w:val="none" w:sz="0" w:space="0" w:color="auto"/>
        <w:right w:val="none" w:sz="0" w:space="0" w:color="auto"/>
      </w:divBdr>
    </w:div>
    <w:div w:id="1929077052">
      <w:bodyDiv w:val="1"/>
      <w:marLeft w:val="0"/>
      <w:marRight w:val="0"/>
      <w:marTop w:val="0"/>
      <w:marBottom w:val="0"/>
      <w:divBdr>
        <w:top w:val="none" w:sz="0" w:space="0" w:color="auto"/>
        <w:left w:val="none" w:sz="0" w:space="0" w:color="auto"/>
        <w:bottom w:val="none" w:sz="0" w:space="0" w:color="auto"/>
        <w:right w:val="none" w:sz="0" w:space="0" w:color="auto"/>
      </w:divBdr>
    </w:div>
    <w:div w:id="1934431213">
      <w:bodyDiv w:val="1"/>
      <w:marLeft w:val="0"/>
      <w:marRight w:val="0"/>
      <w:marTop w:val="0"/>
      <w:marBottom w:val="0"/>
      <w:divBdr>
        <w:top w:val="none" w:sz="0" w:space="0" w:color="auto"/>
        <w:left w:val="none" w:sz="0" w:space="0" w:color="auto"/>
        <w:bottom w:val="none" w:sz="0" w:space="0" w:color="auto"/>
        <w:right w:val="none" w:sz="0" w:space="0" w:color="auto"/>
      </w:divBdr>
    </w:div>
    <w:div w:id="1937248111">
      <w:bodyDiv w:val="1"/>
      <w:marLeft w:val="0"/>
      <w:marRight w:val="0"/>
      <w:marTop w:val="0"/>
      <w:marBottom w:val="0"/>
      <w:divBdr>
        <w:top w:val="none" w:sz="0" w:space="0" w:color="auto"/>
        <w:left w:val="none" w:sz="0" w:space="0" w:color="auto"/>
        <w:bottom w:val="none" w:sz="0" w:space="0" w:color="auto"/>
        <w:right w:val="none" w:sz="0" w:space="0" w:color="auto"/>
      </w:divBdr>
    </w:div>
    <w:div w:id="1938563692">
      <w:bodyDiv w:val="1"/>
      <w:marLeft w:val="0"/>
      <w:marRight w:val="0"/>
      <w:marTop w:val="0"/>
      <w:marBottom w:val="0"/>
      <w:divBdr>
        <w:top w:val="none" w:sz="0" w:space="0" w:color="auto"/>
        <w:left w:val="none" w:sz="0" w:space="0" w:color="auto"/>
        <w:bottom w:val="none" w:sz="0" w:space="0" w:color="auto"/>
        <w:right w:val="none" w:sz="0" w:space="0" w:color="auto"/>
      </w:divBdr>
    </w:div>
    <w:div w:id="1946380378">
      <w:bodyDiv w:val="1"/>
      <w:marLeft w:val="0"/>
      <w:marRight w:val="0"/>
      <w:marTop w:val="0"/>
      <w:marBottom w:val="0"/>
      <w:divBdr>
        <w:top w:val="none" w:sz="0" w:space="0" w:color="auto"/>
        <w:left w:val="none" w:sz="0" w:space="0" w:color="auto"/>
        <w:bottom w:val="none" w:sz="0" w:space="0" w:color="auto"/>
        <w:right w:val="none" w:sz="0" w:space="0" w:color="auto"/>
      </w:divBdr>
    </w:div>
    <w:div w:id="1948542660">
      <w:bodyDiv w:val="1"/>
      <w:marLeft w:val="0"/>
      <w:marRight w:val="0"/>
      <w:marTop w:val="0"/>
      <w:marBottom w:val="0"/>
      <w:divBdr>
        <w:top w:val="none" w:sz="0" w:space="0" w:color="auto"/>
        <w:left w:val="none" w:sz="0" w:space="0" w:color="auto"/>
        <w:bottom w:val="none" w:sz="0" w:space="0" w:color="auto"/>
        <w:right w:val="none" w:sz="0" w:space="0" w:color="auto"/>
      </w:divBdr>
    </w:div>
    <w:div w:id="1951084752">
      <w:bodyDiv w:val="1"/>
      <w:marLeft w:val="0"/>
      <w:marRight w:val="0"/>
      <w:marTop w:val="0"/>
      <w:marBottom w:val="0"/>
      <w:divBdr>
        <w:top w:val="none" w:sz="0" w:space="0" w:color="auto"/>
        <w:left w:val="none" w:sz="0" w:space="0" w:color="auto"/>
        <w:bottom w:val="none" w:sz="0" w:space="0" w:color="auto"/>
        <w:right w:val="none" w:sz="0" w:space="0" w:color="auto"/>
      </w:divBdr>
    </w:div>
    <w:div w:id="1952086817">
      <w:bodyDiv w:val="1"/>
      <w:marLeft w:val="0"/>
      <w:marRight w:val="0"/>
      <w:marTop w:val="0"/>
      <w:marBottom w:val="0"/>
      <w:divBdr>
        <w:top w:val="none" w:sz="0" w:space="0" w:color="auto"/>
        <w:left w:val="none" w:sz="0" w:space="0" w:color="auto"/>
        <w:bottom w:val="none" w:sz="0" w:space="0" w:color="auto"/>
        <w:right w:val="none" w:sz="0" w:space="0" w:color="auto"/>
      </w:divBdr>
    </w:div>
    <w:div w:id="1953244384">
      <w:bodyDiv w:val="1"/>
      <w:marLeft w:val="0"/>
      <w:marRight w:val="0"/>
      <w:marTop w:val="0"/>
      <w:marBottom w:val="0"/>
      <w:divBdr>
        <w:top w:val="none" w:sz="0" w:space="0" w:color="auto"/>
        <w:left w:val="none" w:sz="0" w:space="0" w:color="auto"/>
        <w:bottom w:val="none" w:sz="0" w:space="0" w:color="auto"/>
        <w:right w:val="none" w:sz="0" w:space="0" w:color="auto"/>
      </w:divBdr>
    </w:div>
    <w:div w:id="1953855657">
      <w:bodyDiv w:val="1"/>
      <w:marLeft w:val="0"/>
      <w:marRight w:val="0"/>
      <w:marTop w:val="0"/>
      <w:marBottom w:val="0"/>
      <w:divBdr>
        <w:top w:val="none" w:sz="0" w:space="0" w:color="auto"/>
        <w:left w:val="none" w:sz="0" w:space="0" w:color="auto"/>
        <w:bottom w:val="none" w:sz="0" w:space="0" w:color="auto"/>
        <w:right w:val="none" w:sz="0" w:space="0" w:color="auto"/>
      </w:divBdr>
    </w:div>
    <w:div w:id="1957639939">
      <w:bodyDiv w:val="1"/>
      <w:marLeft w:val="0"/>
      <w:marRight w:val="0"/>
      <w:marTop w:val="0"/>
      <w:marBottom w:val="0"/>
      <w:divBdr>
        <w:top w:val="none" w:sz="0" w:space="0" w:color="auto"/>
        <w:left w:val="none" w:sz="0" w:space="0" w:color="auto"/>
        <w:bottom w:val="none" w:sz="0" w:space="0" w:color="auto"/>
        <w:right w:val="none" w:sz="0" w:space="0" w:color="auto"/>
      </w:divBdr>
    </w:div>
    <w:div w:id="1957830500">
      <w:bodyDiv w:val="1"/>
      <w:marLeft w:val="0"/>
      <w:marRight w:val="0"/>
      <w:marTop w:val="0"/>
      <w:marBottom w:val="0"/>
      <w:divBdr>
        <w:top w:val="none" w:sz="0" w:space="0" w:color="auto"/>
        <w:left w:val="none" w:sz="0" w:space="0" w:color="auto"/>
        <w:bottom w:val="none" w:sz="0" w:space="0" w:color="auto"/>
        <w:right w:val="none" w:sz="0" w:space="0" w:color="auto"/>
      </w:divBdr>
    </w:div>
    <w:div w:id="1963727527">
      <w:bodyDiv w:val="1"/>
      <w:marLeft w:val="0"/>
      <w:marRight w:val="0"/>
      <w:marTop w:val="0"/>
      <w:marBottom w:val="0"/>
      <w:divBdr>
        <w:top w:val="none" w:sz="0" w:space="0" w:color="auto"/>
        <w:left w:val="none" w:sz="0" w:space="0" w:color="auto"/>
        <w:bottom w:val="none" w:sz="0" w:space="0" w:color="auto"/>
        <w:right w:val="none" w:sz="0" w:space="0" w:color="auto"/>
      </w:divBdr>
    </w:div>
    <w:div w:id="1966233877">
      <w:bodyDiv w:val="1"/>
      <w:marLeft w:val="0"/>
      <w:marRight w:val="0"/>
      <w:marTop w:val="0"/>
      <w:marBottom w:val="0"/>
      <w:divBdr>
        <w:top w:val="none" w:sz="0" w:space="0" w:color="auto"/>
        <w:left w:val="none" w:sz="0" w:space="0" w:color="auto"/>
        <w:bottom w:val="none" w:sz="0" w:space="0" w:color="auto"/>
        <w:right w:val="none" w:sz="0" w:space="0" w:color="auto"/>
      </w:divBdr>
    </w:div>
    <w:div w:id="1972662298">
      <w:bodyDiv w:val="1"/>
      <w:marLeft w:val="0"/>
      <w:marRight w:val="0"/>
      <w:marTop w:val="0"/>
      <w:marBottom w:val="0"/>
      <w:divBdr>
        <w:top w:val="none" w:sz="0" w:space="0" w:color="auto"/>
        <w:left w:val="none" w:sz="0" w:space="0" w:color="auto"/>
        <w:bottom w:val="none" w:sz="0" w:space="0" w:color="auto"/>
        <w:right w:val="none" w:sz="0" w:space="0" w:color="auto"/>
      </w:divBdr>
      <w:divsChild>
        <w:div w:id="643435695">
          <w:marLeft w:val="547"/>
          <w:marRight w:val="0"/>
          <w:marTop w:val="86"/>
          <w:marBottom w:val="0"/>
          <w:divBdr>
            <w:top w:val="none" w:sz="0" w:space="0" w:color="auto"/>
            <w:left w:val="none" w:sz="0" w:space="0" w:color="auto"/>
            <w:bottom w:val="none" w:sz="0" w:space="0" w:color="auto"/>
            <w:right w:val="none" w:sz="0" w:space="0" w:color="auto"/>
          </w:divBdr>
        </w:div>
        <w:div w:id="968513963">
          <w:marLeft w:val="1166"/>
          <w:marRight w:val="0"/>
          <w:marTop w:val="86"/>
          <w:marBottom w:val="0"/>
          <w:divBdr>
            <w:top w:val="none" w:sz="0" w:space="0" w:color="auto"/>
            <w:left w:val="none" w:sz="0" w:space="0" w:color="auto"/>
            <w:bottom w:val="none" w:sz="0" w:space="0" w:color="auto"/>
            <w:right w:val="none" w:sz="0" w:space="0" w:color="auto"/>
          </w:divBdr>
        </w:div>
        <w:div w:id="426923926">
          <w:marLeft w:val="1166"/>
          <w:marRight w:val="0"/>
          <w:marTop w:val="82"/>
          <w:marBottom w:val="0"/>
          <w:divBdr>
            <w:top w:val="none" w:sz="0" w:space="0" w:color="auto"/>
            <w:left w:val="none" w:sz="0" w:space="0" w:color="auto"/>
            <w:bottom w:val="none" w:sz="0" w:space="0" w:color="auto"/>
            <w:right w:val="none" w:sz="0" w:space="0" w:color="auto"/>
          </w:divBdr>
        </w:div>
        <w:div w:id="1181431841">
          <w:marLeft w:val="1800"/>
          <w:marRight w:val="0"/>
          <w:marTop w:val="82"/>
          <w:marBottom w:val="0"/>
          <w:divBdr>
            <w:top w:val="none" w:sz="0" w:space="0" w:color="auto"/>
            <w:left w:val="none" w:sz="0" w:space="0" w:color="auto"/>
            <w:bottom w:val="none" w:sz="0" w:space="0" w:color="auto"/>
            <w:right w:val="none" w:sz="0" w:space="0" w:color="auto"/>
          </w:divBdr>
        </w:div>
        <w:div w:id="82994979">
          <w:marLeft w:val="1800"/>
          <w:marRight w:val="0"/>
          <w:marTop w:val="82"/>
          <w:marBottom w:val="0"/>
          <w:divBdr>
            <w:top w:val="none" w:sz="0" w:space="0" w:color="auto"/>
            <w:left w:val="none" w:sz="0" w:space="0" w:color="auto"/>
            <w:bottom w:val="none" w:sz="0" w:space="0" w:color="auto"/>
            <w:right w:val="none" w:sz="0" w:space="0" w:color="auto"/>
          </w:divBdr>
        </w:div>
        <w:div w:id="318506175">
          <w:marLeft w:val="547"/>
          <w:marRight w:val="0"/>
          <w:marTop w:val="86"/>
          <w:marBottom w:val="0"/>
          <w:divBdr>
            <w:top w:val="none" w:sz="0" w:space="0" w:color="auto"/>
            <w:left w:val="none" w:sz="0" w:space="0" w:color="auto"/>
            <w:bottom w:val="none" w:sz="0" w:space="0" w:color="auto"/>
            <w:right w:val="none" w:sz="0" w:space="0" w:color="auto"/>
          </w:divBdr>
        </w:div>
        <w:div w:id="1884902742">
          <w:marLeft w:val="547"/>
          <w:marRight w:val="0"/>
          <w:marTop w:val="86"/>
          <w:marBottom w:val="0"/>
          <w:divBdr>
            <w:top w:val="none" w:sz="0" w:space="0" w:color="auto"/>
            <w:left w:val="none" w:sz="0" w:space="0" w:color="auto"/>
            <w:bottom w:val="none" w:sz="0" w:space="0" w:color="auto"/>
            <w:right w:val="none" w:sz="0" w:space="0" w:color="auto"/>
          </w:divBdr>
        </w:div>
      </w:divsChild>
    </w:div>
    <w:div w:id="1975669808">
      <w:bodyDiv w:val="1"/>
      <w:marLeft w:val="0"/>
      <w:marRight w:val="0"/>
      <w:marTop w:val="0"/>
      <w:marBottom w:val="0"/>
      <w:divBdr>
        <w:top w:val="none" w:sz="0" w:space="0" w:color="auto"/>
        <w:left w:val="none" w:sz="0" w:space="0" w:color="auto"/>
        <w:bottom w:val="none" w:sz="0" w:space="0" w:color="auto"/>
        <w:right w:val="none" w:sz="0" w:space="0" w:color="auto"/>
      </w:divBdr>
    </w:div>
    <w:div w:id="1985424468">
      <w:bodyDiv w:val="1"/>
      <w:marLeft w:val="0"/>
      <w:marRight w:val="0"/>
      <w:marTop w:val="0"/>
      <w:marBottom w:val="0"/>
      <w:divBdr>
        <w:top w:val="none" w:sz="0" w:space="0" w:color="auto"/>
        <w:left w:val="none" w:sz="0" w:space="0" w:color="auto"/>
        <w:bottom w:val="none" w:sz="0" w:space="0" w:color="auto"/>
        <w:right w:val="none" w:sz="0" w:space="0" w:color="auto"/>
      </w:divBdr>
    </w:div>
    <w:div w:id="1986742086">
      <w:bodyDiv w:val="1"/>
      <w:marLeft w:val="0"/>
      <w:marRight w:val="0"/>
      <w:marTop w:val="0"/>
      <w:marBottom w:val="0"/>
      <w:divBdr>
        <w:top w:val="none" w:sz="0" w:space="0" w:color="auto"/>
        <w:left w:val="none" w:sz="0" w:space="0" w:color="auto"/>
        <w:bottom w:val="none" w:sz="0" w:space="0" w:color="auto"/>
        <w:right w:val="none" w:sz="0" w:space="0" w:color="auto"/>
      </w:divBdr>
    </w:div>
    <w:div w:id="1988631476">
      <w:bodyDiv w:val="1"/>
      <w:marLeft w:val="0"/>
      <w:marRight w:val="0"/>
      <w:marTop w:val="0"/>
      <w:marBottom w:val="0"/>
      <w:divBdr>
        <w:top w:val="none" w:sz="0" w:space="0" w:color="auto"/>
        <w:left w:val="none" w:sz="0" w:space="0" w:color="auto"/>
        <w:bottom w:val="none" w:sz="0" w:space="0" w:color="auto"/>
        <w:right w:val="none" w:sz="0" w:space="0" w:color="auto"/>
      </w:divBdr>
    </w:div>
    <w:div w:id="1990286942">
      <w:bodyDiv w:val="1"/>
      <w:marLeft w:val="0"/>
      <w:marRight w:val="0"/>
      <w:marTop w:val="0"/>
      <w:marBottom w:val="0"/>
      <w:divBdr>
        <w:top w:val="none" w:sz="0" w:space="0" w:color="auto"/>
        <w:left w:val="none" w:sz="0" w:space="0" w:color="auto"/>
        <w:bottom w:val="none" w:sz="0" w:space="0" w:color="auto"/>
        <w:right w:val="none" w:sz="0" w:space="0" w:color="auto"/>
      </w:divBdr>
    </w:div>
    <w:div w:id="1994867200">
      <w:bodyDiv w:val="1"/>
      <w:marLeft w:val="0"/>
      <w:marRight w:val="0"/>
      <w:marTop w:val="0"/>
      <w:marBottom w:val="0"/>
      <w:divBdr>
        <w:top w:val="none" w:sz="0" w:space="0" w:color="auto"/>
        <w:left w:val="none" w:sz="0" w:space="0" w:color="auto"/>
        <w:bottom w:val="none" w:sz="0" w:space="0" w:color="auto"/>
        <w:right w:val="none" w:sz="0" w:space="0" w:color="auto"/>
      </w:divBdr>
      <w:divsChild>
        <w:div w:id="587933755">
          <w:marLeft w:val="0"/>
          <w:marRight w:val="0"/>
          <w:marTop w:val="0"/>
          <w:marBottom w:val="0"/>
          <w:divBdr>
            <w:top w:val="none" w:sz="0" w:space="0" w:color="auto"/>
            <w:left w:val="none" w:sz="0" w:space="0" w:color="auto"/>
            <w:bottom w:val="none" w:sz="0" w:space="0" w:color="auto"/>
            <w:right w:val="none" w:sz="0" w:space="0" w:color="auto"/>
          </w:divBdr>
          <w:divsChild>
            <w:div w:id="11014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931">
      <w:bodyDiv w:val="1"/>
      <w:marLeft w:val="0"/>
      <w:marRight w:val="0"/>
      <w:marTop w:val="0"/>
      <w:marBottom w:val="0"/>
      <w:divBdr>
        <w:top w:val="none" w:sz="0" w:space="0" w:color="auto"/>
        <w:left w:val="none" w:sz="0" w:space="0" w:color="auto"/>
        <w:bottom w:val="none" w:sz="0" w:space="0" w:color="auto"/>
        <w:right w:val="none" w:sz="0" w:space="0" w:color="auto"/>
      </w:divBdr>
    </w:div>
    <w:div w:id="1998872826">
      <w:bodyDiv w:val="1"/>
      <w:marLeft w:val="0"/>
      <w:marRight w:val="0"/>
      <w:marTop w:val="0"/>
      <w:marBottom w:val="0"/>
      <w:divBdr>
        <w:top w:val="none" w:sz="0" w:space="0" w:color="auto"/>
        <w:left w:val="none" w:sz="0" w:space="0" w:color="auto"/>
        <w:bottom w:val="none" w:sz="0" w:space="0" w:color="auto"/>
        <w:right w:val="none" w:sz="0" w:space="0" w:color="auto"/>
      </w:divBdr>
    </w:div>
    <w:div w:id="2014644995">
      <w:bodyDiv w:val="1"/>
      <w:marLeft w:val="0"/>
      <w:marRight w:val="0"/>
      <w:marTop w:val="0"/>
      <w:marBottom w:val="0"/>
      <w:divBdr>
        <w:top w:val="none" w:sz="0" w:space="0" w:color="auto"/>
        <w:left w:val="none" w:sz="0" w:space="0" w:color="auto"/>
        <w:bottom w:val="none" w:sz="0" w:space="0" w:color="auto"/>
        <w:right w:val="none" w:sz="0" w:space="0" w:color="auto"/>
      </w:divBdr>
    </w:div>
    <w:div w:id="2016227107">
      <w:bodyDiv w:val="1"/>
      <w:marLeft w:val="0"/>
      <w:marRight w:val="0"/>
      <w:marTop w:val="0"/>
      <w:marBottom w:val="0"/>
      <w:divBdr>
        <w:top w:val="none" w:sz="0" w:space="0" w:color="auto"/>
        <w:left w:val="none" w:sz="0" w:space="0" w:color="auto"/>
        <w:bottom w:val="none" w:sz="0" w:space="0" w:color="auto"/>
        <w:right w:val="none" w:sz="0" w:space="0" w:color="auto"/>
      </w:divBdr>
    </w:div>
    <w:div w:id="2016691165">
      <w:bodyDiv w:val="1"/>
      <w:marLeft w:val="0"/>
      <w:marRight w:val="0"/>
      <w:marTop w:val="0"/>
      <w:marBottom w:val="0"/>
      <w:divBdr>
        <w:top w:val="none" w:sz="0" w:space="0" w:color="auto"/>
        <w:left w:val="none" w:sz="0" w:space="0" w:color="auto"/>
        <w:bottom w:val="none" w:sz="0" w:space="0" w:color="auto"/>
        <w:right w:val="none" w:sz="0" w:space="0" w:color="auto"/>
      </w:divBdr>
    </w:div>
    <w:div w:id="2022319515">
      <w:bodyDiv w:val="1"/>
      <w:marLeft w:val="0"/>
      <w:marRight w:val="0"/>
      <w:marTop w:val="0"/>
      <w:marBottom w:val="0"/>
      <w:divBdr>
        <w:top w:val="none" w:sz="0" w:space="0" w:color="auto"/>
        <w:left w:val="none" w:sz="0" w:space="0" w:color="auto"/>
        <w:bottom w:val="none" w:sz="0" w:space="0" w:color="auto"/>
        <w:right w:val="none" w:sz="0" w:space="0" w:color="auto"/>
      </w:divBdr>
    </w:div>
    <w:div w:id="2038921235">
      <w:bodyDiv w:val="1"/>
      <w:marLeft w:val="0"/>
      <w:marRight w:val="0"/>
      <w:marTop w:val="0"/>
      <w:marBottom w:val="0"/>
      <w:divBdr>
        <w:top w:val="none" w:sz="0" w:space="0" w:color="auto"/>
        <w:left w:val="none" w:sz="0" w:space="0" w:color="auto"/>
        <w:bottom w:val="none" w:sz="0" w:space="0" w:color="auto"/>
        <w:right w:val="none" w:sz="0" w:space="0" w:color="auto"/>
      </w:divBdr>
    </w:div>
    <w:div w:id="2042241255">
      <w:bodyDiv w:val="1"/>
      <w:marLeft w:val="0"/>
      <w:marRight w:val="0"/>
      <w:marTop w:val="0"/>
      <w:marBottom w:val="0"/>
      <w:divBdr>
        <w:top w:val="none" w:sz="0" w:space="0" w:color="auto"/>
        <w:left w:val="none" w:sz="0" w:space="0" w:color="auto"/>
        <w:bottom w:val="none" w:sz="0" w:space="0" w:color="auto"/>
        <w:right w:val="none" w:sz="0" w:space="0" w:color="auto"/>
      </w:divBdr>
    </w:div>
    <w:div w:id="2054574471">
      <w:bodyDiv w:val="1"/>
      <w:marLeft w:val="0"/>
      <w:marRight w:val="0"/>
      <w:marTop w:val="0"/>
      <w:marBottom w:val="0"/>
      <w:divBdr>
        <w:top w:val="none" w:sz="0" w:space="0" w:color="auto"/>
        <w:left w:val="none" w:sz="0" w:space="0" w:color="auto"/>
        <w:bottom w:val="none" w:sz="0" w:space="0" w:color="auto"/>
        <w:right w:val="none" w:sz="0" w:space="0" w:color="auto"/>
      </w:divBdr>
    </w:div>
    <w:div w:id="2071420133">
      <w:bodyDiv w:val="1"/>
      <w:marLeft w:val="0"/>
      <w:marRight w:val="0"/>
      <w:marTop w:val="0"/>
      <w:marBottom w:val="0"/>
      <w:divBdr>
        <w:top w:val="none" w:sz="0" w:space="0" w:color="auto"/>
        <w:left w:val="none" w:sz="0" w:space="0" w:color="auto"/>
        <w:bottom w:val="none" w:sz="0" w:space="0" w:color="auto"/>
        <w:right w:val="none" w:sz="0" w:space="0" w:color="auto"/>
      </w:divBdr>
    </w:div>
    <w:div w:id="2071729394">
      <w:bodyDiv w:val="1"/>
      <w:marLeft w:val="0"/>
      <w:marRight w:val="0"/>
      <w:marTop w:val="0"/>
      <w:marBottom w:val="0"/>
      <w:divBdr>
        <w:top w:val="none" w:sz="0" w:space="0" w:color="auto"/>
        <w:left w:val="none" w:sz="0" w:space="0" w:color="auto"/>
        <w:bottom w:val="none" w:sz="0" w:space="0" w:color="auto"/>
        <w:right w:val="none" w:sz="0" w:space="0" w:color="auto"/>
      </w:divBdr>
      <w:divsChild>
        <w:div w:id="412824212">
          <w:marLeft w:val="432"/>
          <w:marRight w:val="0"/>
          <w:marTop w:val="125"/>
          <w:marBottom w:val="0"/>
          <w:divBdr>
            <w:top w:val="none" w:sz="0" w:space="0" w:color="auto"/>
            <w:left w:val="none" w:sz="0" w:space="0" w:color="auto"/>
            <w:bottom w:val="none" w:sz="0" w:space="0" w:color="auto"/>
            <w:right w:val="none" w:sz="0" w:space="0" w:color="auto"/>
          </w:divBdr>
        </w:div>
        <w:div w:id="1304852321">
          <w:marLeft w:val="1008"/>
          <w:marRight w:val="0"/>
          <w:marTop w:val="115"/>
          <w:marBottom w:val="0"/>
          <w:divBdr>
            <w:top w:val="none" w:sz="0" w:space="0" w:color="auto"/>
            <w:left w:val="none" w:sz="0" w:space="0" w:color="auto"/>
            <w:bottom w:val="none" w:sz="0" w:space="0" w:color="auto"/>
            <w:right w:val="none" w:sz="0" w:space="0" w:color="auto"/>
          </w:divBdr>
        </w:div>
        <w:div w:id="1951934712">
          <w:marLeft w:val="1008"/>
          <w:marRight w:val="0"/>
          <w:marTop w:val="115"/>
          <w:marBottom w:val="0"/>
          <w:divBdr>
            <w:top w:val="none" w:sz="0" w:space="0" w:color="auto"/>
            <w:left w:val="none" w:sz="0" w:space="0" w:color="auto"/>
            <w:bottom w:val="none" w:sz="0" w:space="0" w:color="auto"/>
            <w:right w:val="none" w:sz="0" w:space="0" w:color="auto"/>
          </w:divBdr>
        </w:div>
      </w:divsChild>
    </w:div>
    <w:div w:id="2076780919">
      <w:bodyDiv w:val="1"/>
      <w:marLeft w:val="0"/>
      <w:marRight w:val="0"/>
      <w:marTop w:val="0"/>
      <w:marBottom w:val="0"/>
      <w:divBdr>
        <w:top w:val="none" w:sz="0" w:space="0" w:color="auto"/>
        <w:left w:val="none" w:sz="0" w:space="0" w:color="auto"/>
        <w:bottom w:val="none" w:sz="0" w:space="0" w:color="auto"/>
        <w:right w:val="none" w:sz="0" w:space="0" w:color="auto"/>
      </w:divBdr>
    </w:div>
    <w:div w:id="2078437894">
      <w:bodyDiv w:val="1"/>
      <w:marLeft w:val="0"/>
      <w:marRight w:val="0"/>
      <w:marTop w:val="0"/>
      <w:marBottom w:val="0"/>
      <w:divBdr>
        <w:top w:val="none" w:sz="0" w:space="0" w:color="auto"/>
        <w:left w:val="none" w:sz="0" w:space="0" w:color="auto"/>
        <w:bottom w:val="none" w:sz="0" w:space="0" w:color="auto"/>
        <w:right w:val="none" w:sz="0" w:space="0" w:color="auto"/>
      </w:divBdr>
    </w:div>
    <w:div w:id="2086798805">
      <w:bodyDiv w:val="1"/>
      <w:marLeft w:val="0"/>
      <w:marRight w:val="0"/>
      <w:marTop w:val="0"/>
      <w:marBottom w:val="0"/>
      <w:divBdr>
        <w:top w:val="none" w:sz="0" w:space="0" w:color="auto"/>
        <w:left w:val="none" w:sz="0" w:space="0" w:color="auto"/>
        <w:bottom w:val="none" w:sz="0" w:space="0" w:color="auto"/>
        <w:right w:val="none" w:sz="0" w:space="0" w:color="auto"/>
      </w:divBdr>
    </w:div>
    <w:div w:id="2088072790">
      <w:bodyDiv w:val="1"/>
      <w:marLeft w:val="0"/>
      <w:marRight w:val="0"/>
      <w:marTop w:val="0"/>
      <w:marBottom w:val="0"/>
      <w:divBdr>
        <w:top w:val="none" w:sz="0" w:space="0" w:color="auto"/>
        <w:left w:val="none" w:sz="0" w:space="0" w:color="auto"/>
        <w:bottom w:val="none" w:sz="0" w:space="0" w:color="auto"/>
        <w:right w:val="none" w:sz="0" w:space="0" w:color="auto"/>
      </w:divBdr>
    </w:div>
    <w:div w:id="2088453106">
      <w:bodyDiv w:val="1"/>
      <w:marLeft w:val="0"/>
      <w:marRight w:val="0"/>
      <w:marTop w:val="0"/>
      <w:marBottom w:val="0"/>
      <w:divBdr>
        <w:top w:val="none" w:sz="0" w:space="0" w:color="auto"/>
        <w:left w:val="none" w:sz="0" w:space="0" w:color="auto"/>
        <w:bottom w:val="none" w:sz="0" w:space="0" w:color="auto"/>
        <w:right w:val="none" w:sz="0" w:space="0" w:color="auto"/>
      </w:divBdr>
    </w:div>
    <w:div w:id="2091466581">
      <w:bodyDiv w:val="1"/>
      <w:marLeft w:val="0"/>
      <w:marRight w:val="0"/>
      <w:marTop w:val="0"/>
      <w:marBottom w:val="0"/>
      <w:divBdr>
        <w:top w:val="none" w:sz="0" w:space="0" w:color="auto"/>
        <w:left w:val="none" w:sz="0" w:space="0" w:color="auto"/>
        <w:bottom w:val="none" w:sz="0" w:space="0" w:color="auto"/>
        <w:right w:val="none" w:sz="0" w:space="0" w:color="auto"/>
      </w:divBdr>
    </w:div>
    <w:div w:id="2103527640">
      <w:bodyDiv w:val="1"/>
      <w:marLeft w:val="0"/>
      <w:marRight w:val="0"/>
      <w:marTop w:val="0"/>
      <w:marBottom w:val="0"/>
      <w:divBdr>
        <w:top w:val="none" w:sz="0" w:space="0" w:color="auto"/>
        <w:left w:val="none" w:sz="0" w:space="0" w:color="auto"/>
        <w:bottom w:val="none" w:sz="0" w:space="0" w:color="auto"/>
        <w:right w:val="none" w:sz="0" w:space="0" w:color="auto"/>
      </w:divBdr>
    </w:div>
    <w:div w:id="2107917061">
      <w:bodyDiv w:val="1"/>
      <w:marLeft w:val="0"/>
      <w:marRight w:val="0"/>
      <w:marTop w:val="0"/>
      <w:marBottom w:val="0"/>
      <w:divBdr>
        <w:top w:val="none" w:sz="0" w:space="0" w:color="auto"/>
        <w:left w:val="none" w:sz="0" w:space="0" w:color="auto"/>
        <w:bottom w:val="none" w:sz="0" w:space="0" w:color="auto"/>
        <w:right w:val="none" w:sz="0" w:space="0" w:color="auto"/>
      </w:divBdr>
    </w:div>
    <w:div w:id="2109883712">
      <w:bodyDiv w:val="1"/>
      <w:marLeft w:val="0"/>
      <w:marRight w:val="0"/>
      <w:marTop w:val="0"/>
      <w:marBottom w:val="0"/>
      <w:divBdr>
        <w:top w:val="none" w:sz="0" w:space="0" w:color="auto"/>
        <w:left w:val="none" w:sz="0" w:space="0" w:color="auto"/>
        <w:bottom w:val="none" w:sz="0" w:space="0" w:color="auto"/>
        <w:right w:val="none" w:sz="0" w:space="0" w:color="auto"/>
      </w:divBdr>
    </w:div>
    <w:div w:id="2115592722">
      <w:bodyDiv w:val="1"/>
      <w:marLeft w:val="0"/>
      <w:marRight w:val="0"/>
      <w:marTop w:val="0"/>
      <w:marBottom w:val="0"/>
      <w:divBdr>
        <w:top w:val="none" w:sz="0" w:space="0" w:color="auto"/>
        <w:left w:val="none" w:sz="0" w:space="0" w:color="auto"/>
        <w:bottom w:val="none" w:sz="0" w:space="0" w:color="auto"/>
        <w:right w:val="none" w:sz="0" w:space="0" w:color="auto"/>
      </w:divBdr>
    </w:div>
    <w:div w:id="2117213226">
      <w:bodyDiv w:val="1"/>
      <w:marLeft w:val="0"/>
      <w:marRight w:val="0"/>
      <w:marTop w:val="0"/>
      <w:marBottom w:val="0"/>
      <w:divBdr>
        <w:top w:val="none" w:sz="0" w:space="0" w:color="auto"/>
        <w:left w:val="none" w:sz="0" w:space="0" w:color="auto"/>
        <w:bottom w:val="none" w:sz="0" w:space="0" w:color="auto"/>
        <w:right w:val="none" w:sz="0" w:space="0" w:color="auto"/>
      </w:divBdr>
    </w:div>
    <w:div w:id="2133358460">
      <w:bodyDiv w:val="1"/>
      <w:marLeft w:val="0"/>
      <w:marRight w:val="0"/>
      <w:marTop w:val="0"/>
      <w:marBottom w:val="0"/>
      <w:divBdr>
        <w:top w:val="none" w:sz="0" w:space="0" w:color="auto"/>
        <w:left w:val="none" w:sz="0" w:space="0" w:color="auto"/>
        <w:bottom w:val="none" w:sz="0" w:space="0" w:color="auto"/>
        <w:right w:val="none" w:sz="0" w:space="0" w:color="auto"/>
      </w:divBdr>
    </w:div>
    <w:div w:id="2134053115">
      <w:bodyDiv w:val="1"/>
      <w:marLeft w:val="0"/>
      <w:marRight w:val="0"/>
      <w:marTop w:val="0"/>
      <w:marBottom w:val="0"/>
      <w:divBdr>
        <w:top w:val="none" w:sz="0" w:space="0" w:color="auto"/>
        <w:left w:val="none" w:sz="0" w:space="0" w:color="auto"/>
        <w:bottom w:val="none" w:sz="0" w:space="0" w:color="auto"/>
        <w:right w:val="none" w:sz="0" w:space="0" w:color="auto"/>
      </w:divBdr>
    </w:div>
    <w:div w:id="2140107909">
      <w:bodyDiv w:val="1"/>
      <w:marLeft w:val="0"/>
      <w:marRight w:val="0"/>
      <w:marTop w:val="0"/>
      <w:marBottom w:val="0"/>
      <w:divBdr>
        <w:top w:val="none" w:sz="0" w:space="0" w:color="auto"/>
        <w:left w:val="none" w:sz="0" w:space="0" w:color="auto"/>
        <w:bottom w:val="none" w:sz="0" w:space="0" w:color="auto"/>
        <w:right w:val="none" w:sz="0" w:space="0" w:color="auto"/>
      </w:divBdr>
    </w:div>
    <w:div w:id="21467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i.acm.org/10.1145/2973839.2973845" TargetMode="External"/><Relationship Id="rId18" Type="http://schemas.openxmlformats.org/officeDocument/2006/relationships/hyperlink" Target="https://doi.org/10.1109/AGILE.2013.17"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doi.acm.org/10.1145/1835804.1835810" TargetMode="External"/><Relationship Id="rId7" Type="http://schemas.openxmlformats.org/officeDocument/2006/relationships/endnotes" Target="endnotes.xml"/><Relationship Id="rId12" Type="http://schemas.openxmlformats.org/officeDocument/2006/relationships/hyperlink" Target="http://doi.acm.org/10.1145/1882362.1882379" TargetMode="External"/><Relationship Id="rId17" Type="http://schemas.openxmlformats.org/officeDocument/2006/relationships/hyperlink" Target="http://doi.acm.org/10.1145/2494444.249446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i.acm.org/10.1145/2972958.2972965" TargetMode="External"/><Relationship Id="rId20" Type="http://schemas.openxmlformats.org/officeDocument/2006/relationships/hyperlink" Target="http://doi.acm.org/10.1145/2372251.23722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opus.com/inward/record.url?eid=2-s2.0-84864194945&amp;partnerID=40&amp;md5=c3501a80b7d9cdd917a665867484ee78"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09/ICSE.2017.76" TargetMode="External"/><Relationship Id="rId23" Type="http://schemas.openxmlformats.org/officeDocument/2006/relationships/hyperlink" Target="http://doi.acm.org/10.1145/2070821.2070829" TargetMode="External"/><Relationship Id="rId10" Type="http://schemas.openxmlformats.org/officeDocument/2006/relationships/hyperlink" Target="http://dl.acm.org/citation.cfm?id=800253.807736" TargetMode="External"/><Relationship Id="rId19" Type="http://schemas.openxmlformats.org/officeDocument/2006/relationships/hyperlink" Target="http://www.planalto.gov.br/ccivil_03/leis/L8666cons.htm" TargetMode="External"/><Relationship Id="rId4" Type="http://schemas.openxmlformats.org/officeDocument/2006/relationships/settings" Target="settings.xml"/><Relationship Id="rId9" Type="http://schemas.openxmlformats.org/officeDocument/2006/relationships/hyperlink" Target="http://dl.acm.org/citation.cfm?id=2819289.2819300" TargetMode="External"/><Relationship Id="rId14" Type="http://schemas.openxmlformats.org/officeDocument/2006/relationships/hyperlink" Target="https://doi.org/10.1109/ICSE.2015.299" TargetMode="External"/><Relationship Id="rId22" Type="http://schemas.openxmlformats.org/officeDocument/2006/relationships/hyperlink" Target="http://portal3.tcu.gov.br/portal/page/portal/TCU/comunidades/tecnologia_informacao/boas_praticas/TCUacordao2471.pdf"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E35AA9-6966-F34E-B6C2-F21EFE7C556A}">
  <we:reference id="wa104381727" version="1.0.0.7" store="en-US"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Law98</b:Tag>
    <b:SourceType>Report</b:SourceType>
    <b:Guid>{70A23E78-4EFA-DF46-9507-92A89C690EB9}</b:Guid>
    <b:Title>The PageRank citation ranking: Bringing order to the web</b:Title>
    <b:Publisher>Stanford InfoLab Publication Server</b:Publisher>
    <b:City>San Francisco, CA, USA</b:City>
    <b:Year>1999</b:Year>
    <b:Month>January</b:Month>
    <b:Day>29</b:Day>
    <b:Author>
      <b:Author>
        <b:NameList>
          <b:Person>
            <b:Last>Page</b:Last>
            <b:First>Lawrence</b:First>
          </b:Person>
          <b:Person>
            <b:Last>Brin</b:Last>
            <b:First>Sergey</b:First>
          </b:Person>
          <b:Person>
            <b:Last>Motwani</b:Last>
            <b:First>Rajeev</b:First>
          </b:Person>
          <b:Person>
            <b:Last>Winograd</b:Last>
            <b:First>Terry</b:First>
          </b:Person>
        </b:NameList>
      </b:Author>
    </b:Author>
    <b:InternetSiteTitle>Stanford InfoLab Publication Server</b:InternetSiteTitle>
    <b:URL>http://dbpubs.stanford.edu/pub/1999-66</b:URL>
    <b:Institution>Stanford University</b:Institution>
    <b:ThesisType>Technical</b:ThesisType>
    <b:RefOrder>30</b:RefOrder>
  </b:Source>
</b:Sources>
</file>

<file path=customXml/itemProps1.xml><?xml version="1.0" encoding="utf-8"?>
<ds:datastoreItem xmlns:ds="http://schemas.openxmlformats.org/officeDocument/2006/customXml" ds:itemID="{1DCB5B4D-3B8A-4A90-8869-ECF8879A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1</Pages>
  <Words>6755</Words>
  <Characters>36483</Characters>
  <Application>Microsoft Office Word</Application>
  <DocSecurity>0</DocSecurity>
  <Lines>304</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Measuresoftgram</vt:lpstr>
      <vt:lpstr>UMA ABORDAGEM BASEADA EM MODELOS PARA ESPECIFICAÇÃO E GARANTIA DA QUALIDADE DE APLICAÇÕES WEB</vt:lpstr>
    </vt:vector>
  </TitlesOfParts>
  <Manager/>
  <Company/>
  <LinksUpToDate>false</LinksUpToDate>
  <CharactersWithSpaces>43152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Measuresoftgram</dc:title>
  <dc:subject/>
  <dc:creator>Hilmer R. Neri</dc:creator>
  <cp:keywords/>
  <dc:description/>
  <cp:lastModifiedBy>G T</cp:lastModifiedBy>
  <cp:revision>573</cp:revision>
  <cp:lastPrinted>2016-09-01T20:26:00Z</cp:lastPrinted>
  <dcterms:created xsi:type="dcterms:W3CDTF">2019-04-17T17:02:00Z</dcterms:created>
  <dcterms:modified xsi:type="dcterms:W3CDTF">2019-05-08T13:27:00Z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http://www.zotero.org/styles/associacao-brasileira-de-normas-tecnicas</vt:lpwstr>
  </property>
  <property fmtid="{D5CDD505-2E9C-101B-9397-08002B2CF9AE}" pid="11" name="Mendeley Recent Style Name 3_1">
    <vt:lpwstr>Associação Brasileira de Normas Técnicas (Portuguese - Brazil)</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db02c19c-6651-3562-a093-0e7992c030b3</vt:lpwstr>
  </property>
</Properties>
</file>