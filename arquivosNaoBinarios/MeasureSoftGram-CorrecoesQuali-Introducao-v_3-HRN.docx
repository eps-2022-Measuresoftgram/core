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2E5C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bookmarkStart w:id="0" w:name="_Ref3982569"/>
      <w:bookmarkStart w:id="1" w:name="_Toc4160835"/>
      <w:r w:rsidRPr="00DE3F4D">
        <w:rPr>
          <w:rFonts w:ascii="Arial" w:hAnsi="Arial" w:cs="Arial"/>
          <w:b/>
          <w:sz w:val="36"/>
          <w:szCs w:val="36"/>
        </w:rPr>
        <w:t>SUMÁRIO</w:t>
      </w:r>
    </w:p>
    <w:sdt>
      <w:sdtPr>
        <w:rPr>
          <w:rFonts w:ascii="Arial" w:hAnsi="Arial" w:cs="Arial"/>
          <w:bCs w:val="0"/>
          <w:szCs w:val="22"/>
        </w:rPr>
        <w:id w:val="993062029"/>
        <w:docPartObj>
          <w:docPartGallery w:val="Table of Contents"/>
          <w:docPartUnique/>
        </w:docPartObj>
      </w:sdtPr>
      <w:sdtEndPr>
        <w:rPr>
          <w:b/>
          <w:szCs w:val="24"/>
        </w:rPr>
      </w:sdtEndPr>
      <w:sdtContent>
        <w:p w14:paraId="4A1AAC86" w14:textId="5009591F" w:rsidR="00EA7FC7" w:rsidRDefault="00DE3F4D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r w:rsidRPr="00DE3F4D">
            <w:rPr>
              <w:rFonts w:ascii="Arial" w:hAnsi="Arial" w:cs="Arial"/>
            </w:rPr>
            <w:fldChar w:fldCharType="begin"/>
          </w:r>
          <w:r w:rsidRPr="00DE3F4D">
            <w:rPr>
              <w:rFonts w:ascii="Arial" w:hAnsi="Arial" w:cs="Arial"/>
            </w:rPr>
            <w:instrText xml:space="preserve"> TOC \o "1-3" \h \z \u </w:instrText>
          </w:r>
          <w:r w:rsidRPr="00DE3F4D">
            <w:rPr>
              <w:rFonts w:ascii="Arial" w:hAnsi="Arial" w:cs="Arial"/>
            </w:rPr>
            <w:fldChar w:fldCharType="separate"/>
          </w:r>
          <w:hyperlink w:anchor="_Toc8318336" w:history="1">
            <w:r w:rsidR="00EA7FC7" w:rsidRPr="006823AB">
              <w:rPr>
                <w:rStyle w:val="Hyperlink"/>
                <w:rFonts w:ascii="Arial" w:hAnsi="Arial" w:cs="Arial"/>
                <w:noProof/>
              </w:rPr>
              <w:t>1</w:t>
            </w:r>
            <w:r w:rsidR="00EA7FC7">
              <w:rPr>
                <w:rFonts w:asciiTheme="minorHAnsi" w:eastAsiaTheme="minorEastAsia" w:hAnsiTheme="minorHAnsi" w:cstheme="minorBidi"/>
                <w:bCs w:val="0"/>
                <w:noProof/>
                <w:szCs w:val="24"/>
              </w:rPr>
              <w:tab/>
            </w:r>
            <w:r w:rsidR="00EA7FC7" w:rsidRPr="006823A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A7FC7">
              <w:rPr>
                <w:noProof/>
                <w:webHidden/>
              </w:rPr>
              <w:tab/>
            </w:r>
            <w:r w:rsidR="00EA7FC7">
              <w:rPr>
                <w:noProof/>
                <w:webHidden/>
              </w:rPr>
              <w:fldChar w:fldCharType="begin"/>
            </w:r>
            <w:r w:rsidR="00EA7FC7">
              <w:rPr>
                <w:noProof/>
                <w:webHidden/>
              </w:rPr>
              <w:instrText xml:space="preserve"> PAGEREF _Toc8318336 \h </w:instrText>
            </w:r>
            <w:r w:rsidR="00EA7FC7">
              <w:rPr>
                <w:noProof/>
                <w:webHidden/>
              </w:rPr>
            </w:r>
            <w:r w:rsidR="00EA7FC7">
              <w:rPr>
                <w:noProof/>
                <w:webHidden/>
              </w:rPr>
              <w:fldChar w:fldCharType="separate"/>
            </w:r>
            <w:r w:rsidR="00EA7FC7">
              <w:rPr>
                <w:noProof/>
                <w:webHidden/>
              </w:rPr>
              <w:t>4</w:t>
            </w:r>
            <w:r w:rsidR="00EA7FC7">
              <w:rPr>
                <w:noProof/>
                <w:webHidden/>
              </w:rPr>
              <w:fldChar w:fldCharType="end"/>
            </w:r>
          </w:hyperlink>
        </w:p>
        <w:p w14:paraId="7C596007" w14:textId="01C48D73" w:rsidR="00EA7FC7" w:rsidRDefault="00EA7FC7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37" w:history="1">
            <w:r w:rsidRPr="006823AB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823AB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D419" w14:textId="7B04FEA0" w:rsidR="00EA7FC7" w:rsidRDefault="00EA7FC7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38" w:history="1">
            <w:r w:rsidRPr="006823AB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823AB">
              <w:rPr>
                <w:rStyle w:val="Hyperlink"/>
                <w:rFonts w:ascii="Arial" w:hAnsi="Arial" w:cs="Arial"/>
                <w:noProof/>
              </w:rPr>
              <w:t>Delineamento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77C2" w14:textId="3CF6E0D4" w:rsidR="00EA7FC7" w:rsidRDefault="00EA7FC7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39" w:history="1">
            <w:r w:rsidRPr="006823AB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823AB">
              <w:rPr>
                <w:rStyle w:val="Hyperlink"/>
                <w:rFonts w:ascii="Arial" w:hAnsi="Arial" w:cs="Arial"/>
                <w:noProof/>
              </w:rPr>
              <w:t>Motivação e Questão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D1B8D" w14:textId="4B310AD3" w:rsidR="00EA7FC7" w:rsidRDefault="00EA7FC7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40" w:history="1">
            <w:r w:rsidRPr="006823AB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823AB">
              <w:rPr>
                <w:rStyle w:val="Hyperlink"/>
                <w:rFonts w:ascii="Arial" w:hAnsi="Arial" w:cs="Arial"/>
                <w:noProof/>
              </w:rPr>
              <w:t>Proposta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D466" w14:textId="6FCF2AEB" w:rsidR="00EA7FC7" w:rsidRDefault="00EA7FC7">
          <w:pPr>
            <w:pStyle w:val="Sumrio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8318341" w:history="1">
            <w:r w:rsidRPr="006823AB">
              <w:rPr>
                <w:rStyle w:val="Hyperlink"/>
                <w:rFonts w:ascii="Arial" w:hAnsi="Arial" w:cs="Arial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Pr="006823AB">
              <w:rPr>
                <w:rStyle w:val="Hyperlink"/>
                <w:rFonts w:ascii="Arial" w:hAnsi="Arial" w:cs="Arial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47A3" w14:textId="027510D6" w:rsidR="00EA7FC7" w:rsidRDefault="00EA7FC7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Cs w:val="24"/>
            </w:rPr>
          </w:pPr>
          <w:hyperlink w:anchor="_Toc8318342" w:history="1">
            <w:r w:rsidRPr="006823AB">
              <w:rPr>
                <w:rStyle w:val="Hyperlink"/>
                <w:rFonts w:ascii="Arial" w:hAnsi="Arial" w:cs="Arial"/>
                <w:noProof/>
                <w:lang w:val="en-US"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6258" w14:textId="5D4ECD78" w:rsidR="00DE3F4D" w:rsidRPr="00DE3F4D" w:rsidRDefault="00DE3F4D" w:rsidP="00DE3F4D">
          <w:pPr>
            <w:jc w:val="both"/>
            <w:rPr>
              <w:rFonts w:ascii="Arial" w:hAnsi="Arial" w:cs="Arial"/>
            </w:rPr>
          </w:pPr>
          <w:r w:rsidRPr="00DE3F4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A9C9532" w14:textId="77777777" w:rsidR="00DE3F4D" w:rsidRPr="00DE3F4D" w:rsidRDefault="00DE3F4D" w:rsidP="00DE3F4D">
      <w:pPr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br w:type="page"/>
      </w:r>
    </w:p>
    <w:p w14:paraId="74148716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DE3F4D">
        <w:rPr>
          <w:rFonts w:ascii="Arial" w:hAnsi="Arial" w:cs="Arial"/>
          <w:b/>
          <w:sz w:val="36"/>
          <w:szCs w:val="36"/>
        </w:rPr>
        <w:lastRenderedPageBreak/>
        <w:t>ÍNDICE DE FIGURAS</w:t>
      </w:r>
    </w:p>
    <w:p w14:paraId="528F54B9" w14:textId="77777777" w:rsidR="00DE3F4D" w:rsidRPr="00DE3F4D" w:rsidRDefault="00DE3F4D" w:rsidP="00DE3F4D">
      <w:pPr>
        <w:pStyle w:val="Texto"/>
        <w:ind w:firstLine="0"/>
        <w:jc w:val="center"/>
        <w:rPr>
          <w:rFonts w:ascii="Arial" w:hAnsi="Arial" w:cs="Arial"/>
          <w:b/>
        </w:rPr>
      </w:pPr>
    </w:p>
    <w:p w14:paraId="045A1D55" w14:textId="11125E18" w:rsidR="00025235" w:rsidRDefault="00DE3F4D">
      <w:pPr>
        <w:pStyle w:val="ndicedeilustraes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DE3F4D">
        <w:rPr>
          <w:rStyle w:val="Hyperlink"/>
          <w:rFonts w:ascii="Arial" w:hAnsi="Arial" w:cs="Arial"/>
          <w:noProof/>
        </w:rPr>
        <w:fldChar w:fldCharType="begin"/>
      </w:r>
      <w:r w:rsidRPr="00DE3F4D">
        <w:rPr>
          <w:rStyle w:val="Hyperlink"/>
          <w:rFonts w:ascii="Arial" w:hAnsi="Arial" w:cs="Arial"/>
          <w:noProof/>
        </w:rPr>
        <w:instrText xml:space="preserve"> TOC \h \z \c "Figura" </w:instrText>
      </w:r>
      <w:r w:rsidRPr="00DE3F4D">
        <w:rPr>
          <w:rStyle w:val="Hyperlink"/>
          <w:rFonts w:ascii="Arial" w:hAnsi="Arial" w:cs="Arial"/>
          <w:noProof/>
        </w:rPr>
        <w:fldChar w:fldCharType="separate"/>
      </w:r>
      <w:hyperlink w:anchor="_Toc8157012" w:history="1">
        <w:r w:rsidR="00025235" w:rsidRPr="007B0932">
          <w:rPr>
            <w:rStyle w:val="Hyperlink"/>
            <w:noProof/>
          </w:rPr>
          <w:t>Figura 1: Esquema conceitual do MeasureSoftGram</w:t>
        </w:r>
        <w:r w:rsidR="00025235">
          <w:rPr>
            <w:noProof/>
            <w:webHidden/>
          </w:rPr>
          <w:tab/>
        </w:r>
        <w:r w:rsidR="00025235">
          <w:rPr>
            <w:noProof/>
            <w:webHidden/>
          </w:rPr>
          <w:fldChar w:fldCharType="begin"/>
        </w:r>
        <w:r w:rsidR="00025235">
          <w:rPr>
            <w:noProof/>
            <w:webHidden/>
          </w:rPr>
          <w:instrText xml:space="preserve"> PAGEREF _Toc8157012 \h </w:instrText>
        </w:r>
        <w:r w:rsidR="00025235">
          <w:rPr>
            <w:noProof/>
            <w:webHidden/>
          </w:rPr>
        </w:r>
        <w:r w:rsidR="00025235">
          <w:rPr>
            <w:noProof/>
            <w:webHidden/>
          </w:rPr>
          <w:fldChar w:fldCharType="separate"/>
        </w:r>
        <w:r w:rsidR="00025235">
          <w:rPr>
            <w:noProof/>
            <w:webHidden/>
          </w:rPr>
          <w:t>5</w:t>
        </w:r>
        <w:r w:rsidR="00025235">
          <w:rPr>
            <w:noProof/>
            <w:webHidden/>
          </w:rPr>
          <w:fldChar w:fldCharType="end"/>
        </w:r>
      </w:hyperlink>
    </w:p>
    <w:p w14:paraId="6C9F68B1" w14:textId="3A335911" w:rsidR="00DE3F4D" w:rsidRDefault="00DE3F4D" w:rsidP="00DE3F4D">
      <w:pPr>
        <w:rPr>
          <w:rStyle w:val="Hyperlink"/>
          <w:rFonts w:ascii="Arial" w:hAnsi="Arial" w:cs="Arial"/>
          <w:noProof/>
        </w:rPr>
      </w:pPr>
      <w:r w:rsidRPr="00DE3F4D">
        <w:rPr>
          <w:rStyle w:val="Hyperlink"/>
          <w:rFonts w:ascii="Arial" w:hAnsi="Arial" w:cs="Arial"/>
          <w:noProof/>
        </w:rPr>
        <w:fldChar w:fldCharType="end"/>
      </w:r>
    </w:p>
    <w:p w14:paraId="5EECB8D7" w14:textId="04FE736D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309EC728" w14:textId="42847111" w:rsidR="007E2E75" w:rsidRDefault="007E2E75">
      <w:pPr>
        <w:rPr>
          <w:rStyle w:val="Hyperlink"/>
          <w:rFonts w:ascii="Arial" w:hAnsi="Arial" w:cs="Arial"/>
          <w:noProof/>
        </w:rPr>
      </w:pPr>
      <w:r>
        <w:rPr>
          <w:rStyle w:val="Hyperlink"/>
          <w:rFonts w:ascii="Arial" w:hAnsi="Arial" w:cs="Arial"/>
          <w:noProof/>
        </w:rPr>
        <w:br w:type="page"/>
      </w:r>
    </w:p>
    <w:p w14:paraId="5D86CF17" w14:textId="77777777" w:rsidR="007E2E75" w:rsidRPr="002359DB" w:rsidRDefault="007E2E75" w:rsidP="007E2E75">
      <w:pPr>
        <w:pStyle w:val="Texto"/>
        <w:ind w:firstLine="0"/>
        <w:jc w:val="center"/>
        <w:rPr>
          <w:b/>
          <w:sz w:val="36"/>
          <w:szCs w:val="36"/>
        </w:rPr>
      </w:pPr>
      <w:r w:rsidRPr="002359DB">
        <w:rPr>
          <w:b/>
          <w:sz w:val="36"/>
          <w:szCs w:val="36"/>
        </w:rPr>
        <w:lastRenderedPageBreak/>
        <w:t>ÍNDICE DE TABELAS</w:t>
      </w:r>
    </w:p>
    <w:p w14:paraId="17C38DE2" w14:textId="77777777" w:rsidR="007E2E75" w:rsidRPr="002359DB" w:rsidRDefault="007E2E75" w:rsidP="007E2E75">
      <w:pPr>
        <w:pStyle w:val="ndicedeilustraes"/>
        <w:tabs>
          <w:tab w:val="right" w:leader="dot" w:pos="8494"/>
        </w:tabs>
        <w:rPr>
          <w:rFonts w:ascii="Arial" w:hAnsi="Arial"/>
          <w:b w:val="0"/>
          <w:sz w:val="22"/>
          <w:szCs w:val="22"/>
        </w:rPr>
      </w:pPr>
    </w:p>
    <w:p w14:paraId="620A0FBB" w14:textId="3D48B17B" w:rsidR="0042320C" w:rsidRDefault="007E2E75">
      <w:pPr>
        <w:pStyle w:val="ndicedeilustraes"/>
        <w:tabs>
          <w:tab w:val="right" w:leader="dot" w:pos="8494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866EEA">
        <w:rPr>
          <w:rStyle w:val="Hyperlink"/>
          <w:noProof/>
        </w:rPr>
        <w:fldChar w:fldCharType="begin"/>
      </w:r>
      <w:r w:rsidRPr="00866EEA">
        <w:rPr>
          <w:rStyle w:val="Hyperlink"/>
          <w:noProof/>
        </w:rPr>
        <w:instrText xml:space="preserve"> TOC \h \z \c "Tabela" </w:instrText>
      </w:r>
      <w:r w:rsidRPr="00866EEA">
        <w:rPr>
          <w:rStyle w:val="Hyperlink"/>
          <w:noProof/>
        </w:rPr>
        <w:fldChar w:fldCharType="separate"/>
      </w:r>
      <w:hyperlink w:anchor="_Toc8225584" w:history="1">
        <w:r w:rsidR="0042320C" w:rsidRPr="00D07F0E">
          <w:rPr>
            <w:rStyle w:val="Hyperlink"/>
            <w:noProof/>
          </w:rPr>
          <w:t>Tabela 1: Estrutura Metodológica desta Pesquisa</w:t>
        </w:r>
        <w:r w:rsidR="0042320C">
          <w:rPr>
            <w:noProof/>
            <w:webHidden/>
          </w:rPr>
          <w:tab/>
        </w:r>
        <w:r w:rsidR="0042320C">
          <w:rPr>
            <w:noProof/>
            <w:webHidden/>
          </w:rPr>
          <w:fldChar w:fldCharType="begin"/>
        </w:r>
        <w:r w:rsidR="0042320C">
          <w:rPr>
            <w:noProof/>
            <w:webHidden/>
          </w:rPr>
          <w:instrText xml:space="preserve"> PAGEREF _Toc8225584 \h </w:instrText>
        </w:r>
        <w:r w:rsidR="0042320C">
          <w:rPr>
            <w:noProof/>
            <w:webHidden/>
          </w:rPr>
        </w:r>
        <w:r w:rsidR="0042320C">
          <w:rPr>
            <w:noProof/>
            <w:webHidden/>
          </w:rPr>
          <w:fldChar w:fldCharType="separate"/>
        </w:r>
        <w:r w:rsidR="0042320C">
          <w:rPr>
            <w:noProof/>
            <w:webHidden/>
          </w:rPr>
          <w:t>10</w:t>
        </w:r>
        <w:r w:rsidR="0042320C">
          <w:rPr>
            <w:noProof/>
            <w:webHidden/>
          </w:rPr>
          <w:fldChar w:fldCharType="end"/>
        </w:r>
      </w:hyperlink>
    </w:p>
    <w:p w14:paraId="6DF280F3" w14:textId="718128D7" w:rsidR="007E2E75" w:rsidRDefault="007E2E75" w:rsidP="007E2E75">
      <w:pPr>
        <w:rPr>
          <w:rStyle w:val="Hyperlink"/>
          <w:rFonts w:ascii="Arial" w:hAnsi="Arial" w:cs="Arial"/>
          <w:noProof/>
        </w:rPr>
      </w:pPr>
      <w:r w:rsidRPr="00866EEA">
        <w:rPr>
          <w:rStyle w:val="Hyperlink"/>
          <w:noProof/>
        </w:rPr>
        <w:fldChar w:fldCharType="end"/>
      </w:r>
    </w:p>
    <w:p w14:paraId="1C95B9CE" w14:textId="3705DBD8" w:rsidR="007E2E75" w:rsidRDefault="007E2E75" w:rsidP="00DE3F4D">
      <w:pPr>
        <w:rPr>
          <w:rStyle w:val="Hyperlink"/>
          <w:rFonts w:ascii="Arial" w:hAnsi="Arial" w:cs="Arial"/>
          <w:noProof/>
        </w:rPr>
      </w:pPr>
    </w:p>
    <w:p w14:paraId="76CFB64C" w14:textId="77777777" w:rsidR="007E2E75" w:rsidRPr="00DE3F4D" w:rsidRDefault="007E2E75" w:rsidP="00DE3F4D">
      <w:pPr>
        <w:rPr>
          <w:rFonts w:ascii="Arial" w:hAnsi="Arial" w:cs="Arial"/>
        </w:rPr>
      </w:pPr>
    </w:p>
    <w:p w14:paraId="1A3FBE4D" w14:textId="31A39BDE" w:rsidR="00804DED" w:rsidRPr="00DE3F4D" w:rsidRDefault="00804DED">
      <w:pPr>
        <w:rPr>
          <w:rFonts w:ascii="Arial" w:hAnsi="Arial" w:cs="Arial"/>
          <w:b/>
          <w:bCs/>
          <w:sz w:val="36"/>
          <w:szCs w:val="36"/>
        </w:rPr>
      </w:pPr>
      <w:r w:rsidRPr="00DE3F4D">
        <w:rPr>
          <w:rFonts w:ascii="Arial" w:hAnsi="Arial" w:cs="Arial"/>
        </w:rPr>
        <w:br w:type="page"/>
      </w:r>
    </w:p>
    <w:p w14:paraId="51E68AEC" w14:textId="361D39D0" w:rsidR="00EF3629" w:rsidRPr="00443D79" w:rsidRDefault="00A817E3" w:rsidP="00763205">
      <w:pPr>
        <w:pStyle w:val="Ttulo1"/>
        <w:keepNext/>
        <w:numPr>
          <w:ilvl w:val="0"/>
          <w:numId w:val="5"/>
        </w:numPr>
        <w:spacing w:line="360" w:lineRule="auto"/>
        <w:rPr>
          <w:rFonts w:ascii="Arial" w:hAnsi="Arial" w:cs="Arial"/>
        </w:rPr>
      </w:pPr>
      <w:bookmarkStart w:id="2" w:name="_Toc8318336"/>
      <w:r w:rsidRPr="00443D79">
        <w:rPr>
          <w:rFonts w:ascii="Arial" w:hAnsi="Arial" w:cs="Arial"/>
        </w:rPr>
        <w:lastRenderedPageBreak/>
        <w:t>Introdução</w:t>
      </w:r>
      <w:bookmarkEnd w:id="0"/>
      <w:bookmarkEnd w:id="1"/>
      <w:bookmarkEnd w:id="2"/>
    </w:p>
    <w:p w14:paraId="146C5036" w14:textId="628EA12A" w:rsidR="00615286" w:rsidRPr="006D37D9" w:rsidRDefault="00011F55" w:rsidP="002970CE">
      <w:pPr>
        <w:pStyle w:val="Ttulo2"/>
        <w:numPr>
          <w:ilvl w:val="1"/>
          <w:numId w:val="5"/>
        </w:numPr>
        <w:spacing w:line="360" w:lineRule="auto"/>
        <w:ind w:left="578" w:hanging="578"/>
        <w:rPr>
          <w:rFonts w:ascii="Arial" w:hAnsi="Arial" w:cs="Arial"/>
        </w:rPr>
      </w:pPr>
      <w:bookmarkStart w:id="3" w:name="_Toc4160836"/>
      <w:bookmarkStart w:id="4" w:name="_Toc8318337"/>
      <w:r w:rsidRPr="006D37D9">
        <w:rPr>
          <w:rFonts w:ascii="Arial" w:hAnsi="Arial" w:cs="Arial"/>
        </w:rPr>
        <w:t>Introdução</w:t>
      </w:r>
      <w:bookmarkEnd w:id="3"/>
      <w:bookmarkEnd w:id="4"/>
    </w:p>
    <w:p w14:paraId="58FB5619" w14:textId="05D6FF85" w:rsidR="00AD125A" w:rsidRDefault="00C5506D" w:rsidP="004E206E">
      <w:pPr>
        <w:spacing w:after="120" w:line="360" w:lineRule="auto"/>
        <w:ind w:firstLine="578"/>
        <w:jc w:val="both"/>
        <w:rPr>
          <w:ins w:id="5" w:author="Hilmer Neri" w:date="2019-05-09T17:42:00Z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</w:t>
      </w:r>
      <w:r w:rsidR="00327F22" w:rsidRPr="001116C9">
        <w:rPr>
          <w:rFonts w:ascii="Arial" w:hAnsi="Arial" w:cs="Arial"/>
          <w:sz w:val="22"/>
          <w:szCs w:val="22"/>
        </w:rPr>
        <w:t xml:space="preserve"> características pervasivas e ubíquas levam o software a "todo lugar"</w:t>
      </w:r>
      <w:r>
        <w:rPr>
          <w:rFonts w:ascii="Arial" w:hAnsi="Arial" w:cs="Arial"/>
          <w:sz w:val="22"/>
          <w:szCs w:val="22"/>
        </w:rPr>
        <w:t xml:space="preserve"> na </w:t>
      </w:r>
      <w:r w:rsidRPr="00F64C24">
        <w:rPr>
          <w:rFonts w:ascii="Arial" w:hAnsi="Arial" w:cs="Arial"/>
          <w:sz w:val="22"/>
          <w:szCs w:val="22"/>
        </w:rPr>
        <w:t xml:space="preserve">sociedade contemporânea. </w:t>
      </w:r>
      <w:r w:rsidR="00327F22" w:rsidRPr="00F64C24">
        <w:rPr>
          <w:rFonts w:ascii="Arial" w:hAnsi="Arial" w:cs="Arial"/>
          <w:sz w:val="22"/>
          <w:szCs w:val="22"/>
        </w:rPr>
        <w:t xml:space="preserve">O software </w:t>
      </w:r>
      <w:r w:rsidRPr="00F64C24">
        <w:rPr>
          <w:rFonts w:ascii="Arial" w:hAnsi="Arial" w:cs="Arial"/>
          <w:sz w:val="22"/>
          <w:szCs w:val="22"/>
        </w:rPr>
        <w:t xml:space="preserve">deve funcionar </w:t>
      </w:r>
      <w:r w:rsidR="00327F22" w:rsidRPr="00F64C24">
        <w:rPr>
          <w:rFonts w:ascii="Arial" w:hAnsi="Arial" w:cs="Arial"/>
          <w:sz w:val="22"/>
          <w:szCs w:val="22"/>
        </w:rPr>
        <w:t xml:space="preserve">em </w:t>
      </w:r>
      <w:r w:rsidRPr="00F64C24">
        <w:rPr>
          <w:rFonts w:ascii="Arial" w:hAnsi="Arial" w:cs="Arial"/>
          <w:sz w:val="22"/>
          <w:szCs w:val="22"/>
        </w:rPr>
        <w:t>computadores</w:t>
      </w:r>
      <w:r w:rsidR="00327F22" w:rsidRPr="00F64C24">
        <w:rPr>
          <w:rFonts w:ascii="Arial" w:hAnsi="Arial" w:cs="Arial"/>
          <w:sz w:val="22"/>
          <w:szCs w:val="22"/>
        </w:rPr>
        <w:t xml:space="preserve">, dispositivos móveis, sistemas embarcados e </w:t>
      </w:r>
      <w:r w:rsidRPr="00F64C24">
        <w:rPr>
          <w:rFonts w:ascii="Arial" w:hAnsi="Arial" w:cs="Arial"/>
          <w:sz w:val="22"/>
          <w:szCs w:val="22"/>
        </w:rPr>
        <w:t xml:space="preserve">direciona </w:t>
      </w:r>
      <w:r w:rsidR="00327F22" w:rsidRPr="00F64C24">
        <w:rPr>
          <w:rFonts w:ascii="Arial" w:hAnsi="Arial" w:cs="Arial"/>
          <w:sz w:val="22"/>
          <w:szCs w:val="22"/>
        </w:rPr>
        <w:t xml:space="preserve">para uma nova realidade onde não só mais o software se comunica com software, mas coisas se </w:t>
      </w:r>
      <w:r w:rsidRPr="00F64C24">
        <w:rPr>
          <w:rFonts w:ascii="Arial" w:hAnsi="Arial" w:cs="Arial"/>
          <w:sz w:val="22"/>
          <w:szCs w:val="22"/>
        </w:rPr>
        <w:t xml:space="preserve">comunicam </w:t>
      </w:r>
      <w:r w:rsidR="00327F22" w:rsidRPr="00F64C24">
        <w:rPr>
          <w:rFonts w:ascii="Arial" w:hAnsi="Arial" w:cs="Arial"/>
          <w:sz w:val="22"/>
          <w:szCs w:val="22"/>
        </w:rPr>
        <w:t xml:space="preserve">com coisas. </w:t>
      </w:r>
      <w:ins w:id="6" w:author="Hilmer Neri" w:date="2019-05-09T17:27:00Z">
        <w:r w:rsidR="00F64C24" w:rsidRPr="00F64C24">
          <w:rPr>
            <w:rFonts w:ascii="Arial" w:hAnsi="Arial" w:cs="Arial"/>
            <w:sz w:val="22"/>
            <w:szCs w:val="22"/>
          </w:rPr>
          <w:t xml:space="preserve">Diante dessa nova realidade, </w:t>
        </w:r>
      </w:ins>
      <w:ins w:id="7" w:author="Hilmer Neri" w:date="2019-05-09T17:28:00Z">
        <w:r w:rsidR="00F64C24" w:rsidRPr="00F64C24">
          <w:rPr>
            <w:rFonts w:ascii="Arial" w:hAnsi="Arial" w:cs="Arial"/>
            <w:sz w:val="22"/>
            <w:szCs w:val="22"/>
          </w:rPr>
          <w:t xml:space="preserve">a atividade de </w:t>
        </w:r>
      </w:ins>
      <w:ins w:id="8" w:author="Hilmer Neri" w:date="2019-05-09T17:27:00Z">
        <w:r w:rsidR="00F64C24" w:rsidRPr="00F64C24">
          <w:rPr>
            <w:rFonts w:ascii="Arial" w:hAnsi="Arial" w:cs="Arial"/>
            <w:sz w:val="22"/>
            <w:szCs w:val="22"/>
          </w:rPr>
          <w:t>g</w:t>
        </w:r>
      </w:ins>
      <w:ins w:id="9" w:author="Hilmer Neri" w:date="2019-05-09T17:22:00Z">
        <w:r w:rsidR="00F64C24" w:rsidRPr="00F64C24">
          <w:rPr>
            <w:rFonts w:ascii="Arial" w:hAnsi="Arial" w:cs="Arial"/>
            <w:sz w:val="22"/>
            <w:szCs w:val="22"/>
          </w:rPr>
          <w:t>aranti</w:t>
        </w:r>
      </w:ins>
      <w:ins w:id="10" w:author="Hilmer Neri" w:date="2019-05-09T17:28:00Z">
        <w:r w:rsidR="00F64C24" w:rsidRPr="00F64C24">
          <w:rPr>
            <w:rFonts w:ascii="Arial" w:hAnsi="Arial" w:cs="Arial"/>
            <w:sz w:val="22"/>
            <w:szCs w:val="22"/>
          </w:rPr>
          <w:t>a</w:t>
        </w:r>
      </w:ins>
      <w:ins w:id="11" w:author="Hilmer Neri" w:date="2019-05-09T17:22:00Z">
        <w:r w:rsidR="00F64C24" w:rsidRPr="00F64C24">
          <w:rPr>
            <w:rFonts w:ascii="Arial" w:hAnsi="Arial" w:cs="Arial"/>
            <w:sz w:val="22"/>
            <w:szCs w:val="22"/>
          </w:rPr>
          <w:t xml:space="preserve"> </w:t>
        </w:r>
      </w:ins>
      <w:ins w:id="12" w:author="Hilmer Neri" w:date="2019-05-09T17:28:00Z">
        <w:r w:rsidR="00F64C24" w:rsidRPr="00F64C24">
          <w:rPr>
            <w:rFonts w:ascii="Arial" w:hAnsi="Arial" w:cs="Arial"/>
            <w:sz w:val="22"/>
            <w:szCs w:val="22"/>
          </w:rPr>
          <w:t>d</w:t>
        </w:r>
      </w:ins>
      <w:ins w:id="13" w:author="Hilmer Neri" w:date="2019-05-09T17:19:00Z">
        <w:r w:rsidR="008D7D90" w:rsidRPr="00F64C24">
          <w:rPr>
            <w:rFonts w:ascii="Arial" w:hAnsi="Arial" w:cs="Arial"/>
            <w:sz w:val="22"/>
            <w:szCs w:val="22"/>
          </w:rPr>
          <w:t>a qualidade</w:t>
        </w:r>
      </w:ins>
      <w:ins w:id="14" w:author="Hilmer Neri" w:date="2019-05-09T17:22:00Z">
        <w:r w:rsidR="00F64C24" w:rsidRPr="00F64C24">
          <w:rPr>
            <w:rFonts w:ascii="Arial" w:hAnsi="Arial" w:cs="Arial"/>
            <w:sz w:val="22"/>
            <w:szCs w:val="22"/>
          </w:rPr>
          <w:t xml:space="preserve"> de sistemas de software</w:t>
        </w:r>
      </w:ins>
      <w:ins w:id="15" w:author="Hilmer Neri" w:date="2019-05-09T17:46:00Z">
        <w:r w:rsidR="003E2E30">
          <w:rPr>
            <w:rFonts w:ascii="Arial" w:hAnsi="Arial" w:cs="Arial"/>
            <w:sz w:val="22"/>
            <w:szCs w:val="22"/>
          </w:rPr>
          <w:t xml:space="preserve">, em especial a </w:t>
        </w:r>
      </w:ins>
      <w:ins w:id="16" w:author="Hilmer Neri" w:date="2019-05-09T17:48:00Z">
        <w:r w:rsidR="003E2E30">
          <w:rPr>
            <w:rFonts w:ascii="Arial" w:hAnsi="Arial" w:cs="Arial"/>
            <w:sz w:val="22"/>
            <w:szCs w:val="22"/>
          </w:rPr>
          <w:t>qualidade das versões de produtos de software</w:t>
        </w:r>
      </w:ins>
      <w:ins w:id="17" w:author="Hilmer Neri" w:date="2019-05-09T17:49:00Z">
        <w:r w:rsidR="003E2E30">
          <w:rPr>
            <w:rFonts w:ascii="Arial" w:hAnsi="Arial" w:cs="Arial"/>
            <w:sz w:val="22"/>
            <w:szCs w:val="22"/>
          </w:rPr>
          <w:t xml:space="preserve"> liberadas</w:t>
        </w:r>
      </w:ins>
      <w:ins w:id="18" w:author="Hilmer Neri" w:date="2019-05-09T17:48:00Z">
        <w:r w:rsidR="003E2E30">
          <w:rPr>
            <w:rFonts w:ascii="Arial" w:hAnsi="Arial" w:cs="Arial"/>
            <w:sz w:val="22"/>
            <w:szCs w:val="22"/>
          </w:rPr>
          <w:t>,</w:t>
        </w:r>
      </w:ins>
      <w:ins w:id="19" w:author="Hilmer Neri" w:date="2019-05-09T17:22:00Z">
        <w:r w:rsidR="00F64C24" w:rsidRPr="00F64C24">
          <w:rPr>
            <w:rFonts w:ascii="Arial" w:hAnsi="Arial" w:cs="Arial"/>
            <w:sz w:val="22"/>
            <w:szCs w:val="22"/>
          </w:rPr>
          <w:t xml:space="preserve"> torn</w:t>
        </w:r>
      </w:ins>
      <w:ins w:id="20" w:author="Hilmer Neri" w:date="2019-05-09T17:48:00Z">
        <w:r w:rsidR="003E2E30">
          <w:rPr>
            <w:rFonts w:ascii="Arial" w:hAnsi="Arial" w:cs="Arial"/>
            <w:sz w:val="22"/>
            <w:szCs w:val="22"/>
          </w:rPr>
          <w:t>ou</w:t>
        </w:r>
      </w:ins>
      <w:ins w:id="21" w:author="Hilmer Neri" w:date="2019-05-09T17:22:00Z">
        <w:r w:rsidR="00F64C24" w:rsidRPr="00F64C24">
          <w:rPr>
            <w:rFonts w:ascii="Arial" w:hAnsi="Arial" w:cs="Arial"/>
            <w:sz w:val="22"/>
            <w:szCs w:val="22"/>
          </w:rPr>
          <w:t xml:space="preserve">-se </w:t>
        </w:r>
      </w:ins>
      <w:ins w:id="22" w:author="Hilmer Neri" w:date="2019-05-09T17:27:00Z">
        <w:r w:rsidR="00F64C24" w:rsidRPr="00F64C24">
          <w:rPr>
            <w:rFonts w:ascii="Arial" w:hAnsi="Arial" w:cs="Arial"/>
            <w:sz w:val="22"/>
            <w:szCs w:val="22"/>
          </w:rPr>
          <w:t>mais</w:t>
        </w:r>
      </w:ins>
      <w:ins w:id="23" w:author="Hilmer Neri" w:date="2019-05-09T17:25:00Z">
        <w:r w:rsidR="00F64C24" w:rsidRPr="00F64C24">
          <w:rPr>
            <w:rFonts w:ascii="Arial" w:hAnsi="Arial" w:cs="Arial"/>
            <w:sz w:val="22"/>
            <w:szCs w:val="22"/>
          </w:rPr>
          <w:t xml:space="preserve"> </w:t>
        </w:r>
      </w:ins>
      <w:ins w:id="24" w:author="Hilmer Neri" w:date="2019-05-09T17:23:00Z">
        <w:r w:rsidR="00F64C24" w:rsidRPr="00F64C24">
          <w:rPr>
            <w:rFonts w:ascii="Arial" w:hAnsi="Arial" w:cs="Arial"/>
            <w:sz w:val="22"/>
            <w:szCs w:val="22"/>
          </w:rPr>
          <w:t>complex</w:t>
        </w:r>
      </w:ins>
      <w:ins w:id="25" w:author="Hilmer Neri" w:date="2019-05-09T17:28:00Z">
        <w:r w:rsidR="00F64C24" w:rsidRPr="00F64C24">
          <w:rPr>
            <w:rFonts w:ascii="Arial" w:hAnsi="Arial" w:cs="Arial"/>
            <w:sz w:val="22"/>
            <w:szCs w:val="22"/>
          </w:rPr>
          <w:t>a</w:t>
        </w:r>
      </w:ins>
      <w:ins w:id="26" w:author="Hilmer Neri" w:date="2019-05-09T17:48:00Z">
        <w:r w:rsidR="003E2E30">
          <w:rPr>
            <w:rFonts w:ascii="Arial" w:hAnsi="Arial" w:cs="Arial"/>
            <w:sz w:val="22"/>
            <w:szCs w:val="22"/>
          </w:rPr>
          <w:t xml:space="preserve">, </w:t>
        </w:r>
      </w:ins>
      <w:ins w:id="27" w:author="Hilmer Neri" w:date="2019-05-09T17:49:00Z">
        <w:r w:rsidR="003E2E30">
          <w:rPr>
            <w:rFonts w:ascii="Arial" w:hAnsi="Arial" w:cs="Arial"/>
            <w:sz w:val="22"/>
            <w:szCs w:val="22"/>
          </w:rPr>
          <w:t xml:space="preserve">sendo </w:t>
        </w:r>
      </w:ins>
      <w:ins w:id="28" w:author="Hilmer Neri" w:date="2019-05-09T17:42:00Z">
        <w:r w:rsidR="00AD125A">
          <w:rPr>
            <w:rFonts w:ascii="Arial" w:hAnsi="Arial" w:cs="Arial"/>
            <w:sz w:val="22"/>
            <w:szCs w:val="22"/>
          </w:rPr>
          <w:t>vital</w:t>
        </w:r>
      </w:ins>
      <w:ins w:id="29" w:author="Hilmer Neri" w:date="2019-05-09T17:29:00Z">
        <w:r w:rsidR="00F64C24" w:rsidRPr="00F64C24">
          <w:rPr>
            <w:rFonts w:ascii="Arial" w:hAnsi="Arial" w:cs="Arial"/>
            <w:sz w:val="22"/>
            <w:szCs w:val="22"/>
          </w:rPr>
          <w:t xml:space="preserve"> </w:t>
        </w:r>
      </w:ins>
      <w:ins w:id="30" w:author="Hilmer Neri" w:date="2019-05-09T17:28:00Z">
        <w:r w:rsidR="00F64C24" w:rsidRPr="00F64C24">
          <w:rPr>
            <w:rFonts w:ascii="Arial" w:hAnsi="Arial" w:cs="Arial"/>
            <w:sz w:val="22"/>
            <w:szCs w:val="22"/>
          </w:rPr>
          <w:t xml:space="preserve">para </w:t>
        </w:r>
      </w:ins>
      <w:ins w:id="31" w:author="Hilmer Neri" w:date="2019-05-09T17:41:00Z">
        <w:r w:rsidR="00AD125A">
          <w:rPr>
            <w:rFonts w:ascii="Arial" w:hAnsi="Arial" w:cs="Arial"/>
            <w:sz w:val="22"/>
            <w:szCs w:val="22"/>
          </w:rPr>
          <w:t xml:space="preserve">o sucesso e </w:t>
        </w:r>
      </w:ins>
      <w:ins w:id="32" w:author="Hilmer Neri" w:date="2019-05-09T17:28:00Z">
        <w:r w:rsidR="00F64C24" w:rsidRPr="00F64C24">
          <w:rPr>
            <w:rFonts w:ascii="Arial" w:hAnsi="Arial" w:cs="Arial"/>
            <w:sz w:val="22"/>
            <w:szCs w:val="22"/>
          </w:rPr>
          <w:t>sobrevivência das organizações</w:t>
        </w:r>
      </w:ins>
      <w:ins w:id="33" w:author="Hilmer Neri" w:date="2019-05-09T17:29:00Z">
        <w:r w:rsidR="00F64C24" w:rsidRPr="00F64C24">
          <w:rPr>
            <w:rFonts w:ascii="Arial" w:hAnsi="Arial" w:cs="Arial"/>
            <w:sz w:val="22"/>
            <w:szCs w:val="22"/>
          </w:rPr>
          <w:t xml:space="preserve"> que desenvolvem produtos de software</w:t>
        </w:r>
      </w:ins>
      <w:ins w:id="34" w:author="Hilmer Neri" w:date="2019-05-09T17:23:00Z">
        <w:r w:rsidR="00F64C24" w:rsidRPr="00F64C24">
          <w:rPr>
            <w:rFonts w:ascii="Arial" w:hAnsi="Arial" w:cs="Arial"/>
            <w:sz w:val="22"/>
            <w:szCs w:val="22"/>
          </w:rPr>
          <w:t>.</w:t>
        </w:r>
      </w:ins>
      <w:ins w:id="35" w:author="Hilmer Neri" w:date="2019-05-09T17:19:00Z">
        <w:r w:rsidR="008D7D90" w:rsidRPr="00F64C24">
          <w:rPr>
            <w:rFonts w:ascii="Arial" w:hAnsi="Arial" w:cs="Arial"/>
            <w:sz w:val="22"/>
            <w:szCs w:val="22"/>
          </w:rPr>
          <w:t xml:space="preserve"> </w:t>
        </w:r>
      </w:ins>
    </w:p>
    <w:p w14:paraId="1EA7ADE1" w14:textId="2063BB58" w:rsidR="005616ED" w:rsidRDefault="00327F22" w:rsidP="004E206E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del w:id="36" w:author="Hilmer Neri" w:date="2019-05-09T18:13:00Z">
        <w:r w:rsidRPr="00F64C24" w:rsidDel="001C4503">
          <w:rPr>
            <w:rFonts w:ascii="Arial" w:hAnsi="Arial" w:cs="Arial"/>
            <w:sz w:val="22"/>
            <w:szCs w:val="22"/>
          </w:rPr>
          <w:delText>Além disso</w:delText>
        </w:r>
      </w:del>
      <w:ins w:id="37" w:author="Hilmer Neri" w:date="2019-05-09T18:13:00Z">
        <w:r w:rsidR="001C4503">
          <w:rPr>
            <w:rFonts w:ascii="Arial" w:hAnsi="Arial" w:cs="Arial"/>
            <w:sz w:val="22"/>
            <w:szCs w:val="22"/>
          </w:rPr>
          <w:t>Outrossim</w:t>
        </w:r>
      </w:ins>
      <w:r w:rsidRPr="00F64C24">
        <w:rPr>
          <w:rFonts w:ascii="Arial" w:hAnsi="Arial" w:cs="Arial"/>
          <w:sz w:val="22"/>
          <w:szCs w:val="22"/>
        </w:rPr>
        <w:t>, informações geradas</w:t>
      </w:r>
      <w:r w:rsidRPr="001116C9">
        <w:rPr>
          <w:rFonts w:ascii="Arial" w:hAnsi="Arial" w:cs="Arial"/>
          <w:sz w:val="22"/>
          <w:szCs w:val="22"/>
        </w:rPr>
        <w:t xml:space="preserve"> por usuários a respeito do uso do software estão disponíveis em fóruns de discussão específicos, redes sociais, lojas virtuais que disponibilizam produtos de </w:t>
      </w:r>
      <w:commentRangeStart w:id="38"/>
      <w:r w:rsidRPr="001116C9">
        <w:rPr>
          <w:rFonts w:ascii="Arial" w:hAnsi="Arial" w:cs="Arial"/>
          <w:sz w:val="22"/>
          <w:szCs w:val="22"/>
        </w:rPr>
        <w:t>software</w:t>
      </w:r>
      <w:commentRangeEnd w:id="38"/>
      <w:r w:rsidR="00C5506D">
        <w:rPr>
          <w:rStyle w:val="Refdecomentrio"/>
        </w:rPr>
        <w:commentReference w:id="38"/>
      </w:r>
      <w:r w:rsidRPr="001116C9">
        <w:rPr>
          <w:rFonts w:ascii="Arial" w:hAnsi="Arial" w:cs="Arial"/>
          <w:sz w:val="22"/>
          <w:szCs w:val="22"/>
        </w:rPr>
        <w:t>.</w:t>
      </w:r>
      <w:ins w:id="39" w:author="G T" w:date="2019-05-08T22:29:00Z">
        <w:r w:rsidR="00C5506D">
          <w:rPr>
            <w:rFonts w:ascii="Arial" w:hAnsi="Arial" w:cs="Arial"/>
            <w:sz w:val="22"/>
            <w:szCs w:val="22"/>
          </w:rPr>
          <w:t xml:space="preserve"> </w:t>
        </w:r>
      </w:ins>
      <w:ins w:id="40" w:author="Hilmer Neri" w:date="2019-05-09T17:31:00Z">
        <w:r w:rsidR="004E206E">
          <w:rPr>
            <w:rFonts w:ascii="Arial" w:hAnsi="Arial" w:cs="Arial"/>
            <w:sz w:val="22"/>
            <w:szCs w:val="22"/>
          </w:rPr>
          <w:t xml:space="preserve">Essa facilidade </w:t>
        </w:r>
      </w:ins>
      <w:ins w:id="41" w:author="Hilmer Neri" w:date="2019-05-09T17:36:00Z">
        <w:r w:rsidR="004E206E">
          <w:rPr>
            <w:rFonts w:ascii="Arial" w:hAnsi="Arial" w:cs="Arial"/>
            <w:sz w:val="22"/>
            <w:szCs w:val="22"/>
          </w:rPr>
          <w:t>relacionada a</w:t>
        </w:r>
      </w:ins>
      <w:ins w:id="42" w:author="Hilmer Neri" w:date="2019-05-09T17:31:00Z">
        <w:r w:rsidR="004E206E">
          <w:rPr>
            <w:rFonts w:ascii="Arial" w:hAnsi="Arial" w:cs="Arial"/>
            <w:sz w:val="22"/>
            <w:szCs w:val="22"/>
          </w:rPr>
          <w:t xml:space="preserve"> disponibilidade </w:t>
        </w:r>
      </w:ins>
      <w:ins w:id="43" w:author="Hilmer Neri" w:date="2019-05-09T17:32:00Z">
        <w:r w:rsidR="004E206E">
          <w:rPr>
            <w:rFonts w:ascii="Arial" w:hAnsi="Arial" w:cs="Arial"/>
            <w:sz w:val="22"/>
            <w:szCs w:val="22"/>
          </w:rPr>
          <w:t>d</w:t>
        </w:r>
      </w:ins>
      <w:ins w:id="44" w:author="Hilmer Neri" w:date="2019-05-09T17:45:00Z">
        <w:r w:rsidR="00AD125A">
          <w:rPr>
            <w:rFonts w:ascii="Arial" w:hAnsi="Arial" w:cs="Arial"/>
            <w:sz w:val="22"/>
            <w:szCs w:val="22"/>
          </w:rPr>
          <w:t>e</w:t>
        </w:r>
      </w:ins>
      <w:ins w:id="45" w:author="Hilmer Neri" w:date="2019-05-09T17:32:00Z">
        <w:r w:rsidR="004E206E">
          <w:rPr>
            <w:rFonts w:ascii="Arial" w:hAnsi="Arial" w:cs="Arial"/>
            <w:sz w:val="22"/>
            <w:szCs w:val="22"/>
          </w:rPr>
          <w:t xml:space="preserve"> informações sobre o produto de software </w:t>
        </w:r>
      </w:ins>
      <w:ins w:id="46" w:author="Hilmer Neri" w:date="2019-05-09T17:36:00Z">
        <w:r w:rsidR="004E206E">
          <w:rPr>
            <w:rFonts w:ascii="Arial" w:hAnsi="Arial" w:cs="Arial"/>
            <w:sz w:val="22"/>
            <w:szCs w:val="22"/>
          </w:rPr>
          <w:t xml:space="preserve">em </w:t>
        </w:r>
      </w:ins>
      <w:ins w:id="47" w:author="Hilmer Neri" w:date="2019-05-09T17:52:00Z">
        <w:r w:rsidR="00307AEB">
          <w:rPr>
            <w:rFonts w:ascii="Arial" w:hAnsi="Arial" w:cs="Arial"/>
            <w:sz w:val="22"/>
            <w:szCs w:val="22"/>
          </w:rPr>
          <w:t>utilização</w:t>
        </w:r>
      </w:ins>
      <w:ins w:id="48" w:author="Hilmer Neri" w:date="2019-05-09T17:36:00Z">
        <w:r w:rsidR="004E206E">
          <w:rPr>
            <w:rFonts w:ascii="Arial" w:hAnsi="Arial" w:cs="Arial"/>
            <w:sz w:val="22"/>
            <w:szCs w:val="22"/>
          </w:rPr>
          <w:t>,</w:t>
        </w:r>
      </w:ins>
      <w:ins w:id="49" w:author="Hilmer Neri" w:date="2019-05-09T17:37:00Z">
        <w:r w:rsidR="004E206E">
          <w:rPr>
            <w:rFonts w:ascii="Arial" w:hAnsi="Arial" w:cs="Arial"/>
            <w:sz w:val="22"/>
            <w:szCs w:val="22"/>
          </w:rPr>
          <w:t xml:space="preserve"> </w:t>
        </w:r>
      </w:ins>
      <w:ins w:id="50" w:author="Hilmer Neri" w:date="2019-05-09T17:32:00Z">
        <w:r w:rsidR="004E206E">
          <w:rPr>
            <w:rFonts w:ascii="Arial" w:hAnsi="Arial" w:cs="Arial"/>
            <w:sz w:val="22"/>
            <w:szCs w:val="22"/>
          </w:rPr>
          <w:t>aliad</w:t>
        </w:r>
      </w:ins>
      <w:ins w:id="51" w:author="Hilmer Neri" w:date="2019-05-09T17:44:00Z">
        <w:r w:rsidR="00AD125A">
          <w:rPr>
            <w:rFonts w:ascii="Arial" w:hAnsi="Arial" w:cs="Arial"/>
            <w:sz w:val="22"/>
            <w:szCs w:val="22"/>
          </w:rPr>
          <w:t>a</w:t>
        </w:r>
      </w:ins>
      <w:ins w:id="52" w:author="Hilmer Neri" w:date="2019-05-09T17:32:00Z">
        <w:r w:rsidR="004E206E">
          <w:rPr>
            <w:rFonts w:ascii="Arial" w:hAnsi="Arial" w:cs="Arial"/>
            <w:sz w:val="22"/>
            <w:szCs w:val="22"/>
          </w:rPr>
          <w:t xml:space="preserve"> as características d</w:t>
        </w:r>
      </w:ins>
      <w:ins w:id="53" w:author="Hilmer Neri" w:date="2019-05-09T17:33:00Z">
        <w:r w:rsidR="004E206E">
          <w:rPr>
            <w:rFonts w:ascii="Arial" w:hAnsi="Arial" w:cs="Arial"/>
            <w:sz w:val="22"/>
            <w:szCs w:val="22"/>
          </w:rPr>
          <w:t>o desenvolvimento de sistemas de software contemporâneos</w:t>
        </w:r>
      </w:ins>
      <w:ins w:id="54" w:author="Hilmer Neri" w:date="2019-05-09T17:44:00Z">
        <w:r w:rsidR="00AD125A">
          <w:rPr>
            <w:rFonts w:ascii="Arial" w:hAnsi="Arial" w:cs="Arial"/>
            <w:sz w:val="22"/>
            <w:szCs w:val="22"/>
          </w:rPr>
          <w:t>,</w:t>
        </w:r>
      </w:ins>
      <w:ins w:id="55" w:author="Hilmer Neri" w:date="2019-05-09T17:33:00Z">
        <w:r w:rsidR="004E206E">
          <w:rPr>
            <w:rFonts w:ascii="Arial" w:hAnsi="Arial" w:cs="Arial"/>
            <w:sz w:val="22"/>
            <w:szCs w:val="22"/>
          </w:rPr>
          <w:t xml:space="preserve"> </w:t>
        </w:r>
      </w:ins>
      <w:ins w:id="56" w:author="Hilmer Neri" w:date="2019-05-09T17:34:00Z">
        <w:r w:rsidR="004E206E">
          <w:rPr>
            <w:rFonts w:ascii="Arial" w:hAnsi="Arial" w:cs="Arial"/>
            <w:sz w:val="22"/>
            <w:szCs w:val="22"/>
          </w:rPr>
          <w:t xml:space="preserve">enseja que engenheiros de software e gerentes de produtos </w:t>
        </w:r>
      </w:ins>
      <w:ins w:id="57" w:author="Hilmer Neri" w:date="2019-05-09T17:37:00Z">
        <w:r w:rsidR="004E206E">
          <w:rPr>
            <w:rFonts w:ascii="Arial" w:hAnsi="Arial" w:cs="Arial"/>
            <w:sz w:val="22"/>
            <w:szCs w:val="22"/>
          </w:rPr>
          <w:t>observ</w:t>
        </w:r>
      </w:ins>
      <w:ins w:id="58" w:author="Hilmer Neri" w:date="2019-05-09T17:45:00Z">
        <w:r w:rsidR="00AD125A">
          <w:rPr>
            <w:rFonts w:ascii="Arial" w:hAnsi="Arial" w:cs="Arial"/>
            <w:sz w:val="22"/>
            <w:szCs w:val="22"/>
          </w:rPr>
          <w:t>em</w:t>
        </w:r>
      </w:ins>
      <w:ins w:id="59" w:author="Hilmer Neri" w:date="2019-05-09T17:37:00Z">
        <w:r w:rsidR="004E206E">
          <w:rPr>
            <w:rFonts w:ascii="Arial" w:hAnsi="Arial" w:cs="Arial"/>
            <w:sz w:val="22"/>
            <w:szCs w:val="22"/>
          </w:rPr>
          <w:t xml:space="preserve"> a qualidade </w:t>
        </w:r>
      </w:ins>
      <w:ins w:id="60" w:author="Hilmer Neri" w:date="2019-05-09T18:04:00Z">
        <w:r w:rsidR="007530F7">
          <w:rPr>
            <w:rFonts w:ascii="Arial" w:hAnsi="Arial" w:cs="Arial"/>
            <w:sz w:val="22"/>
            <w:szCs w:val="22"/>
          </w:rPr>
          <w:t>das versões d</w:t>
        </w:r>
        <w:r w:rsidR="008146CC">
          <w:rPr>
            <w:rFonts w:ascii="Arial" w:hAnsi="Arial" w:cs="Arial"/>
            <w:sz w:val="22"/>
            <w:szCs w:val="22"/>
          </w:rPr>
          <w:t xml:space="preserve">o produto </w:t>
        </w:r>
      </w:ins>
      <w:ins w:id="61" w:author="Hilmer Neri" w:date="2019-05-09T17:37:00Z">
        <w:r w:rsidR="004E206E">
          <w:rPr>
            <w:rFonts w:ascii="Arial" w:hAnsi="Arial" w:cs="Arial"/>
            <w:sz w:val="22"/>
            <w:szCs w:val="22"/>
          </w:rPr>
          <w:t xml:space="preserve">de forma contínua, acompanhando </w:t>
        </w:r>
      </w:ins>
      <w:ins w:id="62" w:author="Hilmer Neri" w:date="2019-05-09T17:52:00Z">
        <w:r w:rsidR="00307AEB">
          <w:rPr>
            <w:rFonts w:ascii="Arial" w:hAnsi="Arial" w:cs="Arial"/>
            <w:sz w:val="22"/>
            <w:szCs w:val="22"/>
          </w:rPr>
          <w:t>a cadência d</w:t>
        </w:r>
      </w:ins>
      <w:ins w:id="63" w:author="Hilmer Neri" w:date="2019-05-09T17:37:00Z">
        <w:r w:rsidR="004E206E">
          <w:rPr>
            <w:rFonts w:ascii="Arial" w:hAnsi="Arial" w:cs="Arial"/>
            <w:sz w:val="22"/>
            <w:szCs w:val="22"/>
          </w:rPr>
          <w:t>o lançamento d</w:t>
        </w:r>
      </w:ins>
      <w:ins w:id="64" w:author="Hilmer Neri" w:date="2019-05-09T18:08:00Z">
        <w:r w:rsidR="000B0073">
          <w:rPr>
            <w:rFonts w:ascii="Arial" w:hAnsi="Arial" w:cs="Arial"/>
            <w:sz w:val="22"/>
            <w:szCs w:val="22"/>
          </w:rPr>
          <w:t>e novas</w:t>
        </w:r>
      </w:ins>
      <w:ins w:id="65" w:author="Hilmer Neri" w:date="2019-05-09T17:37:00Z">
        <w:r w:rsidR="004E206E">
          <w:rPr>
            <w:rFonts w:ascii="Arial" w:hAnsi="Arial" w:cs="Arial"/>
            <w:sz w:val="22"/>
            <w:szCs w:val="22"/>
          </w:rPr>
          <w:t xml:space="preserve"> versões</w:t>
        </w:r>
      </w:ins>
      <w:ins w:id="66" w:author="Hilmer Neri" w:date="2019-05-09T17:38:00Z">
        <w:r w:rsidR="004E206E">
          <w:rPr>
            <w:rFonts w:ascii="Arial" w:hAnsi="Arial" w:cs="Arial"/>
            <w:sz w:val="22"/>
            <w:szCs w:val="22"/>
          </w:rPr>
          <w:t xml:space="preserve"> </w:t>
        </w:r>
      </w:ins>
      <w:ins w:id="67" w:author="Hilmer Neri" w:date="2019-05-09T17:39:00Z">
        <w:r w:rsidR="004E206E">
          <w:rPr>
            <w:rFonts w:ascii="Arial" w:hAnsi="Arial" w:cs="Arial"/>
            <w:sz w:val="22"/>
            <w:szCs w:val="22"/>
          </w:rPr>
          <w:t>que</w:t>
        </w:r>
      </w:ins>
      <w:ins w:id="68" w:author="Hilmer Neri" w:date="2019-05-09T18:11:00Z">
        <w:r w:rsidR="001C4503">
          <w:rPr>
            <w:rFonts w:ascii="Arial" w:hAnsi="Arial" w:cs="Arial"/>
            <w:sz w:val="22"/>
            <w:szCs w:val="22"/>
          </w:rPr>
          <w:t>,</w:t>
        </w:r>
      </w:ins>
      <w:ins w:id="69" w:author="Hilmer Neri" w:date="2019-05-09T17:39:00Z">
        <w:r w:rsidR="004E206E">
          <w:rPr>
            <w:rFonts w:ascii="Arial" w:hAnsi="Arial" w:cs="Arial"/>
            <w:sz w:val="22"/>
            <w:szCs w:val="22"/>
          </w:rPr>
          <w:t xml:space="preserve"> cada vez mais são </w:t>
        </w:r>
      </w:ins>
      <w:ins w:id="70" w:author="Hilmer Neri" w:date="2019-05-09T17:38:00Z">
        <w:r w:rsidR="004E206E">
          <w:rPr>
            <w:rFonts w:ascii="Arial" w:hAnsi="Arial" w:cs="Arial"/>
            <w:sz w:val="22"/>
            <w:szCs w:val="22"/>
          </w:rPr>
          <w:t>disponibilizadas em intervalos de tempo curtos e frequentes</w:t>
        </w:r>
      </w:ins>
      <w:ins w:id="71" w:author="Hilmer Neri" w:date="2019-05-09T17:37:00Z">
        <w:r w:rsidR="004E206E">
          <w:rPr>
            <w:rFonts w:ascii="Arial" w:hAnsi="Arial" w:cs="Arial"/>
            <w:sz w:val="22"/>
            <w:szCs w:val="22"/>
          </w:rPr>
          <w:t xml:space="preserve"> </w:t>
        </w:r>
      </w:ins>
      <w:ins w:id="72" w:author="Hilmer Neri" w:date="2019-05-09T18:09:00Z">
        <w:r w:rsidR="000B0073">
          <w:rPr>
            <w:rFonts w:ascii="Arial" w:hAnsi="Arial" w:cs="Arial"/>
            <w:sz w:val="22"/>
            <w:szCs w:val="22"/>
          </w:rPr>
          <w:t xml:space="preserve">para os usuários finais </w:t>
        </w:r>
      </w:ins>
      <w:ins w:id="73" w:author="Hilmer Neri" w:date="2019-05-09T17:40:00Z">
        <w:r w:rsidR="008736EE" w:rsidRPr="00DD39C9">
          <w:rPr>
            <w:rFonts w:ascii="Arial" w:hAnsi="Arial" w:cs="Arial"/>
            <w:sz w:val="22"/>
            <w:szCs w:val="22"/>
          </w:rPr>
          <w:t>(</w:t>
        </w:r>
        <w:r w:rsidR="008736EE" w:rsidRPr="00DD39C9">
          <w:rPr>
            <w:rFonts w:ascii="Arial" w:hAnsi="Arial" w:cs="Arial"/>
            <w:sz w:val="22"/>
            <w:szCs w:val="22"/>
          </w:rPr>
          <w:fldChar w:fldCharType="begin"/>
        </w:r>
        <w:r w:rsidR="008736EE" w:rsidRPr="00DD39C9">
          <w:rPr>
            <w:rFonts w:ascii="Arial" w:hAnsi="Arial" w:cs="Arial"/>
            <w:sz w:val="22"/>
            <w:szCs w:val="22"/>
          </w:rPr>
          <w:instrText xml:space="preserve"> REF FITZGERALD \h  \* MERGEFORMAT </w:instrText>
        </w:r>
        <w:r w:rsidR="008736EE" w:rsidRPr="00DD39C9">
          <w:rPr>
            <w:rFonts w:ascii="Arial" w:hAnsi="Arial" w:cs="Arial"/>
            <w:sz w:val="22"/>
            <w:szCs w:val="22"/>
          </w:rPr>
        </w:r>
        <w:r w:rsidR="008736EE" w:rsidRPr="00DD39C9">
          <w:rPr>
            <w:rFonts w:ascii="Arial" w:hAnsi="Arial" w:cs="Arial"/>
            <w:sz w:val="22"/>
            <w:szCs w:val="22"/>
          </w:rPr>
          <w:fldChar w:fldCharType="separate"/>
        </w:r>
        <w:r w:rsidR="008736EE" w:rsidRPr="00DD39C9">
          <w:rPr>
            <w:rFonts w:ascii="Arial" w:hAnsi="Arial" w:cs="Arial"/>
            <w:sz w:val="22"/>
            <w:szCs w:val="22"/>
          </w:rPr>
          <w:t>Fitzgeral</w:t>
        </w:r>
        <w:r w:rsidR="008736EE" w:rsidRPr="00DD39C9">
          <w:rPr>
            <w:rFonts w:ascii="Arial" w:hAnsi="Arial" w:cs="Arial"/>
            <w:sz w:val="22"/>
            <w:szCs w:val="22"/>
          </w:rPr>
          <w:t>d</w:t>
        </w:r>
        <w:r w:rsidR="008736EE" w:rsidRPr="00DD39C9">
          <w:rPr>
            <w:rFonts w:ascii="Arial" w:hAnsi="Arial" w:cs="Arial"/>
            <w:sz w:val="22"/>
            <w:szCs w:val="22"/>
          </w:rPr>
          <w:t xml:space="preserve"> e </w:t>
        </w:r>
        <w:proofErr w:type="spellStart"/>
        <w:r w:rsidR="008736EE" w:rsidRPr="00DD39C9">
          <w:rPr>
            <w:rFonts w:ascii="Arial" w:hAnsi="Arial" w:cs="Arial"/>
            <w:sz w:val="22"/>
            <w:szCs w:val="22"/>
          </w:rPr>
          <w:t>Stol</w:t>
        </w:r>
        <w:proofErr w:type="spellEnd"/>
        <w:r w:rsidR="008736EE" w:rsidRPr="00DD39C9">
          <w:rPr>
            <w:rFonts w:ascii="Arial" w:hAnsi="Arial" w:cs="Arial"/>
            <w:sz w:val="22"/>
            <w:szCs w:val="22"/>
          </w:rPr>
          <w:t>, 2017)</w:t>
        </w:r>
        <w:r w:rsidR="008736EE" w:rsidRPr="00DD39C9">
          <w:rPr>
            <w:rFonts w:ascii="Arial" w:hAnsi="Arial" w:cs="Arial"/>
            <w:sz w:val="22"/>
            <w:szCs w:val="22"/>
          </w:rPr>
          <w:fldChar w:fldCharType="end"/>
        </w:r>
      </w:ins>
      <w:ins w:id="74" w:author="Hilmer Neri" w:date="2019-05-09T17:33:00Z">
        <w:r w:rsidR="004E206E">
          <w:rPr>
            <w:rFonts w:ascii="Arial" w:hAnsi="Arial" w:cs="Arial"/>
            <w:sz w:val="22"/>
            <w:szCs w:val="22"/>
          </w:rPr>
          <w:t xml:space="preserve">. </w:t>
        </w:r>
      </w:ins>
    </w:p>
    <w:p w14:paraId="070A6DFB" w14:textId="2534C261" w:rsidR="00120044" w:rsidRDefault="00975514" w:rsidP="00DD39C9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9D2C57">
        <w:rPr>
          <w:rFonts w:ascii="Arial" w:hAnsi="Arial" w:cs="Arial"/>
          <w:sz w:val="22"/>
          <w:szCs w:val="22"/>
        </w:rPr>
        <w:t xml:space="preserve"> (QPS)</w:t>
      </w:r>
      <w:r w:rsidRPr="00443D79">
        <w:rPr>
          <w:rFonts w:ascii="Arial" w:hAnsi="Arial" w:cs="Arial"/>
          <w:sz w:val="22"/>
          <w:szCs w:val="22"/>
        </w:rPr>
        <w:t xml:space="preserve"> é </w:t>
      </w:r>
      <w:r w:rsidR="00C32963">
        <w:rPr>
          <w:rFonts w:ascii="Arial" w:hAnsi="Arial" w:cs="Arial"/>
          <w:sz w:val="22"/>
          <w:szCs w:val="22"/>
        </w:rPr>
        <w:t xml:space="preserve">um </w:t>
      </w:r>
      <w:r w:rsidRPr="00443D79">
        <w:rPr>
          <w:rFonts w:ascii="Arial" w:hAnsi="Arial" w:cs="Arial"/>
          <w:sz w:val="22"/>
          <w:szCs w:val="22"/>
        </w:rPr>
        <w:t xml:space="preserve">objeto de estudo </w:t>
      </w:r>
      <w:r w:rsidR="00C32963">
        <w:rPr>
          <w:rFonts w:ascii="Arial" w:hAnsi="Arial" w:cs="Arial"/>
          <w:sz w:val="22"/>
          <w:szCs w:val="22"/>
        </w:rPr>
        <w:t>na</w:t>
      </w:r>
      <w:r w:rsidR="00C32963" w:rsidRPr="00443D79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 xml:space="preserve">engenharia de software há aproximadamente quatro décadas. A partir dos </w:t>
      </w:r>
      <w:r w:rsidR="00C5506D">
        <w:rPr>
          <w:rFonts w:ascii="Arial" w:hAnsi="Arial" w:cs="Arial"/>
          <w:sz w:val="22"/>
          <w:szCs w:val="22"/>
        </w:rPr>
        <w:t xml:space="preserve">modelos </w:t>
      </w:r>
      <w:r w:rsidRPr="00443D79">
        <w:rPr>
          <w:rFonts w:ascii="Arial" w:hAnsi="Arial" w:cs="Arial"/>
          <w:sz w:val="22"/>
          <w:szCs w:val="22"/>
        </w:rPr>
        <w:t xml:space="preserve">seminais </w:t>
      </w:r>
      <w:r w:rsidR="008D787F" w:rsidRPr="00443D79">
        <w:rPr>
          <w:rFonts w:ascii="Arial" w:hAnsi="Arial" w:cs="Arial"/>
          <w:sz w:val="22"/>
          <w:szCs w:val="22"/>
        </w:rPr>
        <w:t>de avaliação de qualidade d</w:t>
      </w:r>
      <w:r w:rsidR="00C32963"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produto de software</w:t>
      </w:r>
      <w:r w:rsidR="00D16753" w:rsidRPr="00443D79">
        <w:rPr>
          <w:rFonts w:ascii="Arial" w:hAnsi="Arial" w:cs="Arial"/>
          <w:sz w:val="22"/>
          <w:szCs w:val="22"/>
        </w:rPr>
        <w:t>,</w:t>
      </w:r>
      <w:r w:rsidRPr="00443D79">
        <w:rPr>
          <w:rFonts w:ascii="Arial" w:hAnsi="Arial" w:cs="Arial"/>
          <w:sz w:val="22"/>
          <w:szCs w:val="22"/>
        </w:rPr>
        <w:t xml:space="preserve"> definidos por </w:t>
      </w:r>
      <w:r w:rsidR="00CC4C05" w:rsidRPr="00443D79">
        <w:rPr>
          <w:rFonts w:ascii="Arial" w:hAnsi="Arial" w:cs="Arial"/>
          <w:sz w:val="22"/>
          <w:szCs w:val="22"/>
        </w:rPr>
        <w:fldChar w:fldCharType="begin"/>
      </w:r>
      <w:r w:rsidR="00CC4C05" w:rsidRPr="00443D79">
        <w:rPr>
          <w:rFonts w:ascii="Arial" w:hAnsi="Arial" w:cs="Arial"/>
          <w:sz w:val="22"/>
          <w:szCs w:val="22"/>
        </w:rPr>
        <w:instrText xml:space="preserve"> REF BOEHM_caracteristis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CC4C05" w:rsidRPr="00443D79">
        <w:rPr>
          <w:rFonts w:ascii="Arial" w:hAnsi="Arial" w:cs="Arial"/>
          <w:sz w:val="22"/>
          <w:szCs w:val="22"/>
        </w:rPr>
      </w:r>
      <w:r w:rsidR="00CC4C05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CC4C05" w:rsidRPr="00443D79">
        <w:rPr>
          <w:rFonts w:ascii="Arial" w:hAnsi="Arial" w:cs="Arial"/>
          <w:sz w:val="22"/>
          <w:szCs w:val="22"/>
        </w:rPr>
        <w:t>Boeh</w:t>
      </w:r>
      <w:r w:rsidR="00415460">
        <w:rPr>
          <w:rFonts w:ascii="Arial" w:hAnsi="Arial" w:cs="Arial"/>
          <w:sz w:val="22"/>
          <w:szCs w:val="22"/>
        </w:rPr>
        <w:t>m</w:t>
      </w:r>
      <w:proofErr w:type="spellEnd"/>
      <w:r w:rsidR="00415460">
        <w:rPr>
          <w:rFonts w:ascii="Arial" w:hAnsi="Arial" w:cs="Arial"/>
          <w:sz w:val="22"/>
          <w:szCs w:val="22"/>
        </w:rPr>
        <w:t xml:space="preserve"> et al. (1976)</w:t>
      </w:r>
      <w:r w:rsidR="00CC4C05" w:rsidRPr="00443D79">
        <w:rPr>
          <w:rFonts w:ascii="Arial" w:hAnsi="Arial" w:cs="Arial"/>
          <w:sz w:val="22"/>
          <w:szCs w:val="22"/>
        </w:rPr>
        <w:fldChar w:fldCharType="end"/>
      </w:r>
      <w:r w:rsidR="005A70E1" w:rsidRPr="00443D79">
        <w:rPr>
          <w:rFonts w:ascii="Arial" w:hAnsi="Arial" w:cs="Arial"/>
          <w:sz w:val="22"/>
          <w:szCs w:val="22"/>
        </w:rPr>
        <w:t xml:space="preserve"> e </w:t>
      </w:r>
      <w:r w:rsidR="005A70E1" w:rsidRPr="00443D79">
        <w:rPr>
          <w:rFonts w:ascii="Arial" w:hAnsi="Arial" w:cs="Arial"/>
          <w:sz w:val="22"/>
          <w:szCs w:val="22"/>
        </w:rPr>
        <w:fldChar w:fldCharType="begin"/>
      </w:r>
      <w:r w:rsidR="005A70E1" w:rsidRPr="00443D79">
        <w:rPr>
          <w:rFonts w:ascii="Arial" w:hAnsi="Arial" w:cs="Arial"/>
          <w:sz w:val="22"/>
          <w:szCs w:val="22"/>
        </w:rPr>
        <w:instrText xml:space="preserve"> REF MCCALL \h </w:instrText>
      </w:r>
      <w:r w:rsidR="004029B9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5A70E1" w:rsidRPr="00443D79">
        <w:rPr>
          <w:rFonts w:ascii="Arial" w:hAnsi="Arial" w:cs="Arial"/>
          <w:sz w:val="22"/>
          <w:szCs w:val="22"/>
        </w:rPr>
      </w:r>
      <w:r w:rsidR="005A70E1" w:rsidRPr="00443D79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5A70E1" w:rsidRPr="00443D79">
        <w:rPr>
          <w:rFonts w:ascii="Arial" w:hAnsi="Arial" w:cs="Arial"/>
          <w:sz w:val="22"/>
          <w:szCs w:val="22"/>
        </w:rPr>
        <w:t>McCal</w:t>
      </w:r>
      <w:r w:rsidR="00CC5995">
        <w:rPr>
          <w:rFonts w:ascii="Arial" w:hAnsi="Arial" w:cs="Arial"/>
          <w:sz w:val="22"/>
          <w:szCs w:val="22"/>
        </w:rPr>
        <w:t>l</w:t>
      </w:r>
      <w:proofErr w:type="spellEnd"/>
      <w:r w:rsidR="00CC5995">
        <w:rPr>
          <w:rFonts w:ascii="Arial" w:hAnsi="Arial" w:cs="Arial"/>
          <w:sz w:val="22"/>
          <w:szCs w:val="22"/>
        </w:rPr>
        <w:t xml:space="preserve"> et al. (1977)</w:t>
      </w:r>
      <w:r w:rsidR="005A70E1" w:rsidRPr="00443D79">
        <w:rPr>
          <w:rFonts w:ascii="Arial" w:hAnsi="Arial" w:cs="Arial"/>
          <w:sz w:val="22"/>
          <w:szCs w:val="22"/>
        </w:rPr>
        <w:fldChar w:fldCharType="end"/>
      </w:r>
      <w:r w:rsidRPr="00443D79">
        <w:rPr>
          <w:rFonts w:ascii="Arial" w:hAnsi="Arial" w:cs="Arial"/>
          <w:sz w:val="22"/>
          <w:szCs w:val="22"/>
        </w:rPr>
        <w:t>,</w:t>
      </w:r>
      <w:r w:rsidR="00C32963">
        <w:rPr>
          <w:rFonts w:ascii="Arial" w:hAnsi="Arial" w:cs="Arial"/>
          <w:sz w:val="22"/>
          <w:szCs w:val="22"/>
        </w:rPr>
        <w:t xml:space="preserve"> os quais identificaram características, fatores, e subcaracterísticas de qualidade </w:t>
      </w:r>
      <w:r w:rsidR="00C5506D">
        <w:rPr>
          <w:rFonts w:ascii="Arial" w:hAnsi="Arial" w:cs="Arial"/>
          <w:sz w:val="22"/>
          <w:szCs w:val="22"/>
        </w:rPr>
        <w:t xml:space="preserve">hierarquizados e </w:t>
      </w:r>
      <w:r w:rsidR="00C32963">
        <w:rPr>
          <w:rFonts w:ascii="Arial" w:hAnsi="Arial" w:cs="Arial"/>
          <w:sz w:val="22"/>
          <w:szCs w:val="22"/>
        </w:rPr>
        <w:t xml:space="preserve">inerentes a estes </w:t>
      </w:r>
      <w:r w:rsidR="00327F22">
        <w:rPr>
          <w:rFonts w:ascii="Arial" w:hAnsi="Arial" w:cs="Arial"/>
          <w:sz w:val="22"/>
          <w:szCs w:val="22"/>
        </w:rPr>
        <w:t xml:space="preserve">produtos, </w:t>
      </w:r>
      <w:r w:rsidR="00327F22" w:rsidRPr="00443D79">
        <w:rPr>
          <w:rFonts w:ascii="Arial" w:hAnsi="Arial" w:cs="Arial"/>
          <w:sz w:val="22"/>
          <w:szCs w:val="22"/>
        </w:rPr>
        <w:t>os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 xml:space="preserve">modelos </w:t>
      </w:r>
      <w:r w:rsidR="00C5506D">
        <w:rPr>
          <w:rFonts w:ascii="Arial" w:hAnsi="Arial" w:cs="Arial"/>
          <w:sz w:val="22"/>
          <w:szCs w:val="22"/>
        </w:rPr>
        <w:t xml:space="preserve">posteriores </w:t>
      </w:r>
      <w:r w:rsidR="00C32963">
        <w:rPr>
          <w:rFonts w:ascii="Arial" w:hAnsi="Arial" w:cs="Arial"/>
          <w:sz w:val="22"/>
          <w:szCs w:val="22"/>
        </w:rPr>
        <w:t xml:space="preserve">seguiram </w:t>
      </w:r>
      <w:r w:rsidR="00C5506D">
        <w:rPr>
          <w:rFonts w:ascii="Arial" w:hAnsi="Arial" w:cs="Arial"/>
          <w:sz w:val="22"/>
          <w:szCs w:val="22"/>
        </w:rPr>
        <w:t xml:space="preserve">a </w:t>
      </w:r>
      <w:r w:rsidR="00C32963">
        <w:rPr>
          <w:rFonts w:ascii="Arial" w:hAnsi="Arial" w:cs="Arial"/>
          <w:sz w:val="22"/>
          <w:szCs w:val="22"/>
        </w:rPr>
        <w:t xml:space="preserve">inspiração </w:t>
      </w:r>
      <w:r w:rsidR="00C5506D">
        <w:rPr>
          <w:rFonts w:ascii="Arial" w:hAnsi="Arial" w:cs="Arial"/>
          <w:sz w:val="22"/>
          <w:szCs w:val="22"/>
        </w:rPr>
        <w:t>das</w:t>
      </w:r>
      <w:r w:rsidR="00C5506D" w:rsidRPr="00443D79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>proposta</w:t>
      </w:r>
      <w:r w:rsidR="00C5506D">
        <w:rPr>
          <w:rFonts w:ascii="Arial" w:hAnsi="Arial" w:cs="Arial"/>
          <w:sz w:val="22"/>
          <w:szCs w:val="22"/>
        </w:rPr>
        <w:t>s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C32963">
        <w:rPr>
          <w:rFonts w:ascii="Arial" w:hAnsi="Arial" w:cs="Arial"/>
          <w:sz w:val="22"/>
          <w:szCs w:val="22"/>
        </w:rPr>
        <w:t>inicia</w:t>
      </w:r>
      <w:r w:rsidR="00C5506D">
        <w:rPr>
          <w:rFonts w:ascii="Arial" w:hAnsi="Arial" w:cs="Arial"/>
          <w:sz w:val="22"/>
          <w:szCs w:val="22"/>
        </w:rPr>
        <w:t>is</w:t>
      </w:r>
      <w:r w:rsidR="00C32963">
        <w:rPr>
          <w:rFonts w:ascii="Arial" w:hAnsi="Arial" w:cs="Arial"/>
          <w:sz w:val="22"/>
          <w:szCs w:val="22"/>
        </w:rPr>
        <w:t xml:space="preserve"> </w:t>
      </w:r>
      <w:r w:rsidRPr="00443D79">
        <w:rPr>
          <w:rFonts w:ascii="Arial" w:hAnsi="Arial" w:cs="Arial"/>
          <w:sz w:val="22"/>
          <w:szCs w:val="22"/>
        </w:rPr>
        <w:t>de hierarquização de</w:t>
      </w:r>
      <w:r w:rsidR="00C32963">
        <w:rPr>
          <w:rFonts w:ascii="Arial" w:hAnsi="Arial" w:cs="Arial"/>
          <w:sz w:val="22"/>
          <w:szCs w:val="22"/>
        </w:rPr>
        <w:t xml:space="preserve">stes 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1E5A1C" w:rsidRPr="00443D79">
        <w:rPr>
          <w:rFonts w:ascii="Arial" w:hAnsi="Arial" w:cs="Arial"/>
          <w:sz w:val="22"/>
          <w:szCs w:val="22"/>
        </w:rPr>
        <w:t>atributos de qualidade</w:t>
      </w:r>
      <w:r w:rsidR="009F3CCA">
        <w:rPr>
          <w:rFonts w:ascii="Arial" w:hAnsi="Arial" w:cs="Arial"/>
          <w:sz w:val="22"/>
          <w:szCs w:val="22"/>
        </w:rPr>
        <w:t xml:space="preserve">. Essa organização </w:t>
      </w:r>
      <w:r w:rsidR="00B7531C">
        <w:rPr>
          <w:rFonts w:ascii="Arial" w:hAnsi="Arial" w:cs="Arial"/>
          <w:sz w:val="22"/>
          <w:szCs w:val="22"/>
        </w:rPr>
        <w:t>viabilizou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120044" w:rsidRPr="00443D79">
        <w:rPr>
          <w:rFonts w:ascii="Arial" w:hAnsi="Arial" w:cs="Arial"/>
          <w:sz w:val="22"/>
          <w:szCs w:val="22"/>
        </w:rPr>
        <w:t xml:space="preserve">a </w:t>
      </w:r>
      <w:r w:rsidR="00E423D0" w:rsidRPr="00443D79">
        <w:rPr>
          <w:rFonts w:ascii="Arial" w:hAnsi="Arial" w:cs="Arial"/>
          <w:sz w:val="22"/>
          <w:szCs w:val="22"/>
        </w:rPr>
        <w:t>observação</w:t>
      </w:r>
      <w:r w:rsidR="00120044" w:rsidRPr="00443D79">
        <w:rPr>
          <w:rFonts w:ascii="Arial" w:hAnsi="Arial" w:cs="Arial"/>
          <w:sz w:val="22"/>
          <w:szCs w:val="22"/>
        </w:rPr>
        <w:t xml:space="preserve"> do fenômeno</w:t>
      </w:r>
      <w:r w:rsidR="009A0319" w:rsidRPr="00443D79">
        <w:rPr>
          <w:rFonts w:ascii="Arial" w:hAnsi="Arial" w:cs="Arial"/>
          <w:sz w:val="22"/>
          <w:szCs w:val="22"/>
        </w:rPr>
        <w:t xml:space="preserve"> da qualidade d</w:t>
      </w:r>
      <w:r w:rsidR="00C32963">
        <w:rPr>
          <w:rFonts w:ascii="Arial" w:hAnsi="Arial" w:cs="Arial"/>
          <w:sz w:val="22"/>
          <w:szCs w:val="22"/>
        </w:rPr>
        <w:t>o</w:t>
      </w:r>
      <w:r w:rsidR="009A0319" w:rsidRPr="00443D79">
        <w:rPr>
          <w:rFonts w:ascii="Arial" w:hAnsi="Arial" w:cs="Arial"/>
          <w:sz w:val="22"/>
          <w:szCs w:val="22"/>
        </w:rPr>
        <w:t xml:space="preserve"> </w:t>
      </w:r>
      <w:r w:rsidR="001E5A1C" w:rsidRPr="00443D79">
        <w:rPr>
          <w:rFonts w:ascii="Arial" w:hAnsi="Arial" w:cs="Arial"/>
          <w:sz w:val="22"/>
          <w:szCs w:val="22"/>
        </w:rPr>
        <w:t xml:space="preserve">produto de </w:t>
      </w:r>
      <w:r w:rsidR="009A0319" w:rsidRPr="00443D79">
        <w:rPr>
          <w:rFonts w:ascii="Arial" w:hAnsi="Arial" w:cs="Arial"/>
          <w:sz w:val="22"/>
          <w:szCs w:val="22"/>
        </w:rPr>
        <w:t>software</w:t>
      </w:r>
      <w:r w:rsidR="00FB3D4F" w:rsidRPr="00443D79">
        <w:rPr>
          <w:rFonts w:ascii="Arial" w:hAnsi="Arial" w:cs="Arial"/>
          <w:sz w:val="22"/>
          <w:szCs w:val="22"/>
        </w:rPr>
        <w:t xml:space="preserve"> e</w:t>
      </w:r>
      <w:r w:rsidR="009F3CCA">
        <w:rPr>
          <w:rFonts w:ascii="Arial" w:hAnsi="Arial" w:cs="Arial"/>
          <w:sz w:val="22"/>
          <w:szCs w:val="22"/>
        </w:rPr>
        <w:t xml:space="preserve"> contribuiu para que modelos </w:t>
      </w:r>
      <w:r w:rsidR="00C32963">
        <w:rPr>
          <w:rFonts w:ascii="Arial" w:hAnsi="Arial" w:cs="Arial"/>
          <w:sz w:val="22"/>
          <w:szCs w:val="22"/>
        </w:rPr>
        <w:t xml:space="preserve">mais </w:t>
      </w:r>
      <w:r w:rsidR="009F3CCA">
        <w:rPr>
          <w:rFonts w:ascii="Arial" w:hAnsi="Arial" w:cs="Arial"/>
          <w:sz w:val="22"/>
          <w:szCs w:val="22"/>
        </w:rPr>
        <w:t xml:space="preserve">recentemente propostos </w:t>
      </w:r>
      <w:r w:rsidR="004745FD" w:rsidRPr="00443D79">
        <w:rPr>
          <w:rFonts w:ascii="Arial" w:hAnsi="Arial" w:cs="Arial"/>
          <w:sz w:val="22"/>
          <w:szCs w:val="22"/>
        </w:rPr>
        <w:t>estabele</w:t>
      </w:r>
      <w:r w:rsidR="009F3CCA">
        <w:rPr>
          <w:rFonts w:ascii="Arial" w:hAnsi="Arial" w:cs="Arial"/>
          <w:sz w:val="22"/>
          <w:szCs w:val="22"/>
        </w:rPr>
        <w:t>ce</w:t>
      </w:r>
      <w:r w:rsidR="00B7531C">
        <w:rPr>
          <w:rFonts w:ascii="Arial" w:hAnsi="Arial" w:cs="Arial"/>
          <w:sz w:val="22"/>
          <w:szCs w:val="22"/>
        </w:rPr>
        <w:t>ssem</w:t>
      </w:r>
      <w:r w:rsidR="00FB3D4F" w:rsidRPr="00443D79">
        <w:rPr>
          <w:rFonts w:ascii="Arial" w:hAnsi="Arial" w:cs="Arial"/>
          <w:sz w:val="22"/>
          <w:szCs w:val="22"/>
        </w:rPr>
        <w:t xml:space="preserve"> conexões lógicas </w:t>
      </w:r>
      <w:r w:rsidR="00B7531C">
        <w:rPr>
          <w:rFonts w:ascii="Arial" w:hAnsi="Arial" w:cs="Arial"/>
          <w:sz w:val="22"/>
          <w:szCs w:val="22"/>
        </w:rPr>
        <w:t>entre as medidas e</w:t>
      </w:r>
      <w:r w:rsidR="00FB3D4F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 xml:space="preserve">as </w:t>
      </w:r>
      <w:r w:rsidR="001E5A1C" w:rsidRPr="00443D79">
        <w:rPr>
          <w:rFonts w:ascii="Arial" w:hAnsi="Arial" w:cs="Arial"/>
          <w:sz w:val="22"/>
          <w:szCs w:val="22"/>
        </w:rPr>
        <w:t>descri</w:t>
      </w:r>
      <w:r w:rsidR="00E423D0" w:rsidRPr="00443D79">
        <w:rPr>
          <w:rFonts w:ascii="Arial" w:hAnsi="Arial" w:cs="Arial"/>
          <w:sz w:val="22"/>
          <w:szCs w:val="22"/>
        </w:rPr>
        <w:t>ções</w:t>
      </w:r>
      <w:r w:rsidR="001E5A1C" w:rsidRPr="00443D79">
        <w:rPr>
          <w:rFonts w:ascii="Arial" w:hAnsi="Arial" w:cs="Arial"/>
          <w:sz w:val="22"/>
          <w:szCs w:val="22"/>
        </w:rPr>
        <w:t xml:space="preserve"> </w:t>
      </w:r>
      <w:r w:rsidR="00E423D0" w:rsidRPr="00443D79">
        <w:rPr>
          <w:rFonts w:ascii="Arial" w:hAnsi="Arial" w:cs="Arial"/>
          <w:sz w:val="22"/>
          <w:szCs w:val="22"/>
        </w:rPr>
        <w:t>das característi</w:t>
      </w:r>
      <w:r w:rsidR="001E5A1C" w:rsidRPr="00443D79">
        <w:rPr>
          <w:rFonts w:ascii="Arial" w:hAnsi="Arial" w:cs="Arial"/>
          <w:sz w:val="22"/>
          <w:szCs w:val="22"/>
        </w:rPr>
        <w:t>c</w:t>
      </w:r>
      <w:r w:rsidR="00E423D0" w:rsidRPr="00443D79">
        <w:rPr>
          <w:rFonts w:ascii="Arial" w:hAnsi="Arial" w:cs="Arial"/>
          <w:sz w:val="22"/>
          <w:szCs w:val="22"/>
        </w:rPr>
        <w:t>as e subcaracterísticas</w:t>
      </w:r>
      <w:r w:rsidR="00D12368" w:rsidRPr="00443D79">
        <w:rPr>
          <w:rFonts w:ascii="Arial" w:hAnsi="Arial" w:cs="Arial"/>
          <w:sz w:val="22"/>
          <w:szCs w:val="22"/>
        </w:rPr>
        <w:t xml:space="preserve"> (“teorias”)</w:t>
      </w:r>
      <w:r w:rsidR="00B7531C">
        <w:rPr>
          <w:rFonts w:ascii="Arial" w:hAnsi="Arial" w:cs="Arial"/>
          <w:sz w:val="22"/>
          <w:szCs w:val="22"/>
        </w:rPr>
        <w:t xml:space="preserve"> consideradas abstratas</w:t>
      </w:r>
      <w:r w:rsidR="00746F0E">
        <w:rPr>
          <w:rFonts w:ascii="Arial" w:hAnsi="Arial" w:cs="Arial"/>
          <w:sz w:val="22"/>
          <w:szCs w:val="22"/>
        </w:rPr>
        <w:t xml:space="preserve"> e, por conseguinte, de difícil utilização prática por parte da indústria</w:t>
      </w:r>
      <w:r w:rsidR="00CB0DC2">
        <w:rPr>
          <w:rFonts w:ascii="Arial" w:hAnsi="Arial" w:cs="Arial"/>
          <w:sz w:val="22"/>
          <w:szCs w:val="22"/>
        </w:rPr>
        <w:t xml:space="preserve"> </w:t>
      </w:r>
      <w:r w:rsidR="00CB0DC2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CB0DC2" w:rsidRPr="00057539">
        <w:rPr>
          <w:rFonts w:ascii="Arial" w:hAnsi="Arial" w:cs="Arial"/>
          <w:sz w:val="22"/>
          <w:szCs w:val="22"/>
        </w:rPr>
        <w:fldChar w:fldCharType="begin"/>
      </w:r>
      <w:r w:rsidR="00CB0DC2"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="00CB0DC2" w:rsidRPr="00057539">
        <w:rPr>
          <w:rFonts w:ascii="Arial" w:hAnsi="Arial" w:cs="Arial"/>
          <w:sz w:val="22"/>
          <w:szCs w:val="22"/>
        </w:rPr>
      </w:r>
      <w:r w:rsidR="00CB0DC2" w:rsidRPr="00057539">
        <w:rPr>
          <w:rFonts w:ascii="Arial" w:hAnsi="Arial" w:cs="Arial"/>
          <w:sz w:val="22"/>
          <w:szCs w:val="22"/>
        </w:rPr>
        <w:fldChar w:fldCharType="separate"/>
      </w:r>
      <w:r w:rsidR="00CB0DC2" w:rsidRPr="00057539">
        <w:rPr>
          <w:rFonts w:ascii="Arial" w:hAnsi="Arial" w:cs="Arial"/>
          <w:sz w:val="22"/>
          <w:szCs w:val="22"/>
        </w:rPr>
        <w:t>Mordal</w:t>
      </w:r>
      <w:proofErr w:type="spellEnd"/>
      <w:r w:rsidR="00CB0DC2" w:rsidRPr="00057539">
        <w:rPr>
          <w:rFonts w:ascii="Arial" w:hAnsi="Arial" w:cs="Arial"/>
          <w:sz w:val="22"/>
          <w:szCs w:val="22"/>
        </w:rPr>
        <w:t>-Manet et al., 2009</w:t>
      </w:r>
      <w:r w:rsidR="00CB0DC2" w:rsidRPr="00057539">
        <w:rPr>
          <w:rFonts w:ascii="Arial" w:hAnsi="Arial" w:cs="Arial"/>
          <w:sz w:val="22"/>
          <w:szCs w:val="22"/>
        </w:rPr>
        <w:fldChar w:fldCharType="end"/>
      </w:r>
      <w:r w:rsidR="00CB0DC2" w:rsidRPr="00057539">
        <w:rPr>
          <w:rFonts w:ascii="Arial" w:hAnsi="Arial" w:cs="Arial"/>
          <w:sz w:val="22"/>
          <w:szCs w:val="22"/>
        </w:rPr>
        <w:t>)</w:t>
      </w:r>
      <w:r w:rsidR="00C83ABB">
        <w:rPr>
          <w:rFonts w:ascii="Arial" w:hAnsi="Arial" w:cs="Arial"/>
          <w:sz w:val="22"/>
          <w:szCs w:val="22"/>
        </w:rPr>
        <w:t xml:space="preserve"> </w:t>
      </w:r>
      <w:r w:rsidR="00C83ABB" w:rsidRPr="00057539">
        <w:rPr>
          <w:rFonts w:ascii="Arial" w:hAnsi="Arial" w:cs="Arial"/>
          <w:sz w:val="22"/>
          <w:szCs w:val="22"/>
        </w:rPr>
        <w:t>(</w:t>
      </w:r>
      <w:r w:rsidR="00C83ABB" w:rsidRPr="00057539">
        <w:rPr>
          <w:rFonts w:ascii="Arial" w:hAnsi="Arial" w:cs="Arial"/>
          <w:sz w:val="22"/>
          <w:szCs w:val="22"/>
        </w:rPr>
        <w:fldChar w:fldCharType="begin"/>
      </w:r>
      <w:r w:rsidR="00C83ABB"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="00C83ABB" w:rsidRPr="00057539">
        <w:rPr>
          <w:rFonts w:ascii="Arial" w:hAnsi="Arial" w:cs="Arial"/>
          <w:sz w:val="22"/>
          <w:szCs w:val="22"/>
        </w:rPr>
      </w:r>
      <w:r w:rsidR="00C83ABB" w:rsidRPr="00057539">
        <w:rPr>
          <w:rFonts w:ascii="Arial" w:hAnsi="Arial" w:cs="Arial"/>
          <w:sz w:val="22"/>
          <w:szCs w:val="22"/>
        </w:rPr>
        <w:fldChar w:fldCharType="separate"/>
      </w:r>
      <w:r w:rsidR="00C83ABB" w:rsidRPr="00057539">
        <w:rPr>
          <w:rFonts w:ascii="Arial" w:hAnsi="Arial" w:cs="Arial"/>
          <w:sz w:val="22"/>
          <w:szCs w:val="22"/>
        </w:rPr>
        <w:t>Wagner et al.,2012)</w:t>
      </w:r>
      <w:r w:rsidR="00C83ABB" w:rsidRPr="00057539">
        <w:rPr>
          <w:rFonts w:ascii="Arial" w:hAnsi="Arial" w:cs="Arial"/>
          <w:sz w:val="22"/>
          <w:szCs w:val="22"/>
        </w:rPr>
        <w:fldChar w:fldCharType="end"/>
      </w:r>
      <w:r w:rsidR="00B7531C">
        <w:rPr>
          <w:rFonts w:ascii="Arial" w:hAnsi="Arial" w:cs="Arial"/>
          <w:sz w:val="22"/>
          <w:szCs w:val="22"/>
        </w:rPr>
        <w:t>.</w:t>
      </w:r>
    </w:p>
    <w:p w14:paraId="34E1F8F2" w14:textId="2F942765" w:rsidR="00F402E6" w:rsidRPr="00E45790" w:rsidRDefault="00C32963" w:rsidP="00F402E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Agrupando aos trabalhos pioneiros </w:t>
      </w:r>
      <w:ins w:id="75" w:author="Hilmer Neri" w:date="2019-05-09T13:56:00Z">
        <w:r w:rsidR="00C816A4">
          <w:rPr>
            <w:rFonts w:ascii="Arial" w:hAnsi="Arial" w:cs="Arial"/>
            <w:sz w:val="22"/>
            <w:szCs w:val="22"/>
          </w:rPr>
          <w:t xml:space="preserve">surgiu </w:t>
        </w:r>
      </w:ins>
      <w:r>
        <w:rPr>
          <w:rFonts w:ascii="Arial" w:hAnsi="Arial" w:cs="Arial"/>
          <w:sz w:val="22"/>
          <w:szCs w:val="22"/>
        </w:rPr>
        <w:t xml:space="preserve">a proposta de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DROMEY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F402E6" w:rsidRPr="00E45790">
        <w:rPr>
          <w:rFonts w:ascii="Arial" w:hAnsi="Arial" w:cs="Arial"/>
          <w:sz w:val="22"/>
          <w:szCs w:val="22"/>
        </w:rPr>
        <w:t>Dromey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 xml:space="preserve"> (1995)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ins w:id="76" w:author="Hilmer Neri" w:date="2019-05-09T13:57:00Z">
        <w:r w:rsidR="005A05C9">
          <w:rPr>
            <w:rFonts w:ascii="Arial" w:hAnsi="Arial" w:cs="Arial"/>
            <w:sz w:val="22"/>
            <w:szCs w:val="22"/>
          </w:rPr>
          <w:t>.</w:t>
        </w:r>
      </w:ins>
      <w:ins w:id="77" w:author="Hilmer Neri" w:date="2019-05-09T13:58:00Z">
        <w:r w:rsidR="005A05C9">
          <w:rPr>
            <w:rFonts w:ascii="Arial" w:hAnsi="Arial" w:cs="Arial"/>
            <w:sz w:val="22"/>
            <w:szCs w:val="22"/>
          </w:rPr>
          <w:t xml:space="preserve"> </w:t>
        </w:r>
      </w:ins>
      <w:ins w:id="78" w:author="Hilmer Neri" w:date="2019-05-09T14:00:00Z">
        <w:r w:rsidR="005A05C9">
          <w:rPr>
            <w:rFonts w:ascii="Arial" w:hAnsi="Arial" w:cs="Arial"/>
            <w:sz w:val="22"/>
            <w:szCs w:val="22"/>
          </w:rPr>
          <w:t xml:space="preserve">Orientado pelos </w:t>
        </w:r>
      </w:ins>
      <w:ins w:id="79" w:author="Hilmer Neri" w:date="2019-05-09T14:02:00Z">
        <w:r w:rsidR="005A05C9">
          <w:rPr>
            <w:rFonts w:ascii="Arial" w:hAnsi="Arial" w:cs="Arial"/>
            <w:sz w:val="22"/>
            <w:szCs w:val="22"/>
          </w:rPr>
          <w:t>trabalhos</w:t>
        </w:r>
      </w:ins>
      <w:ins w:id="80" w:author="Hilmer Neri" w:date="2019-05-09T14:00:00Z">
        <w:r w:rsidR="005A05C9">
          <w:rPr>
            <w:rFonts w:ascii="Arial" w:hAnsi="Arial" w:cs="Arial"/>
            <w:sz w:val="22"/>
            <w:szCs w:val="22"/>
          </w:rPr>
          <w:t xml:space="preserve"> </w:t>
        </w:r>
      </w:ins>
      <w:ins w:id="81" w:author="Hilmer Neri" w:date="2019-05-09T14:01:00Z">
        <w:r w:rsidR="005A05C9">
          <w:rPr>
            <w:rFonts w:ascii="Arial" w:hAnsi="Arial" w:cs="Arial"/>
            <w:sz w:val="22"/>
            <w:szCs w:val="22"/>
          </w:rPr>
          <w:t>precursores</w:t>
        </w:r>
      </w:ins>
      <w:ins w:id="82" w:author="Hilmer Neri" w:date="2019-05-09T14:10:00Z">
        <w:r w:rsidR="00125720">
          <w:rPr>
            <w:rFonts w:ascii="Arial" w:hAnsi="Arial" w:cs="Arial"/>
            <w:sz w:val="22"/>
            <w:szCs w:val="22"/>
          </w:rPr>
          <w:t xml:space="preserve">, </w:t>
        </w:r>
      </w:ins>
      <w:del w:id="83" w:author="Hilmer Neri" w:date="2019-05-09T13:57:00Z">
        <w:r w:rsidR="00F402E6" w:rsidRPr="00E45790" w:rsidDel="005A05C9">
          <w:rPr>
            <w:rFonts w:ascii="Arial" w:hAnsi="Arial" w:cs="Arial"/>
            <w:sz w:val="22"/>
            <w:szCs w:val="22"/>
          </w:rPr>
          <w:delText>,</w:delText>
        </w:r>
      </w:del>
      <w:del w:id="84" w:author="Hilmer Neri" w:date="2019-05-09T14:02:00Z">
        <w:r w:rsidR="00F402E6" w:rsidRPr="00E45790" w:rsidDel="005A05C9">
          <w:rPr>
            <w:rFonts w:ascii="Arial" w:hAnsi="Arial" w:cs="Arial"/>
            <w:sz w:val="22"/>
            <w:szCs w:val="22"/>
          </w:rPr>
          <w:delText xml:space="preserve"> </w:delText>
        </w:r>
      </w:del>
      <w:r w:rsidR="00F402E6" w:rsidRPr="00E45790">
        <w:rPr>
          <w:rFonts w:ascii="Arial" w:hAnsi="Arial" w:cs="Arial"/>
          <w:sz w:val="22"/>
          <w:szCs w:val="22"/>
        </w:rPr>
        <w:t xml:space="preserve">o modelo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ISO9126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ISO/IEC 9126 (2001)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 e sua atualização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ISO25010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ISO/IEC 25010 (2010)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 xml:space="preserve"> tornaram-se referência conceitual e normativa</w:t>
      </w:r>
      <w:r>
        <w:rPr>
          <w:rFonts w:ascii="Arial" w:hAnsi="Arial" w:cs="Arial"/>
          <w:sz w:val="22"/>
          <w:szCs w:val="22"/>
        </w:rPr>
        <w:t xml:space="preserve"> no </w:t>
      </w:r>
      <w:r>
        <w:rPr>
          <w:rFonts w:ascii="Arial" w:hAnsi="Arial" w:cs="Arial"/>
          <w:sz w:val="22"/>
          <w:szCs w:val="22"/>
        </w:rPr>
        <w:lastRenderedPageBreak/>
        <w:t>que tange a observação da qualidade do produto de software</w:t>
      </w:r>
      <w:r w:rsidR="00F402E6" w:rsidRPr="00E45790">
        <w:rPr>
          <w:rFonts w:ascii="Arial" w:hAnsi="Arial" w:cs="Arial"/>
          <w:sz w:val="22"/>
          <w:szCs w:val="22"/>
        </w:rPr>
        <w:t xml:space="preserve">. </w:t>
      </w:r>
      <w:r w:rsidR="00C5506D">
        <w:rPr>
          <w:rFonts w:ascii="Arial" w:hAnsi="Arial" w:cs="Arial"/>
          <w:sz w:val="22"/>
          <w:szCs w:val="22"/>
        </w:rPr>
        <w:t>Adicionalmente</w:t>
      </w:r>
      <w:r w:rsidR="00F402E6" w:rsidRPr="00E45790">
        <w:rPr>
          <w:rFonts w:ascii="Arial" w:hAnsi="Arial" w:cs="Arial"/>
          <w:sz w:val="22"/>
          <w:szCs w:val="22"/>
        </w:rPr>
        <w:t xml:space="preserve">, existem </w:t>
      </w:r>
      <w:r>
        <w:rPr>
          <w:rFonts w:ascii="Arial" w:hAnsi="Arial" w:cs="Arial"/>
          <w:sz w:val="22"/>
          <w:szCs w:val="22"/>
        </w:rPr>
        <w:t xml:space="preserve">várias outras variações dos modelos </w:t>
      </w:r>
      <w:r w:rsidR="00327F22">
        <w:rPr>
          <w:rFonts w:ascii="Arial" w:hAnsi="Arial" w:cs="Arial"/>
          <w:sz w:val="22"/>
          <w:szCs w:val="22"/>
        </w:rPr>
        <w:t xml:space="preserve">iniciais, </w:t>
      </w:r>
      <w:r w:rsidR="00327F22" w:rsidRPr="00E45790">
        <w:rPr>
          <w:rFonts w:ascii="Arial" w:hAnsi="Arial" w:cs="Arial"/>
          <w:sz w:val="22"/>
          <w:szCs w:val="22"/>
        </w:rPr>
        <w:t>como</w:t>
      </w:r>
      <w:r w:rsidR="00F402E6" w:rsidRPr="00E45790">
        <w:rPr>
          <w:rFonts w:ascii="Arial" w:hAnsi="Arial" w:cs="Arial"/>
          <w:sz w:val="22"/>
          <w:szCs w:val="22"/>
        </w:rPr>
        <w:t xml:space="preserve"> por exemplo, aqueles que </w:t>
      </w:r>
      <w:r>
        <w:rPr>
          <w:rFonts w:ascii="Arial" w:hAnsi="Arial" w:cs="Arial"/>
          <w:sz w:val="22"/>
          <w:szCs w:val="22"/>
        </w:rPr>
        <w:t>propõem</w:t>
      </w:r>
      <w:r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>novas características</w:t>
      </w:r>
      <w:r>
        <w:rPr>
          <w:rFonts w:ascii="Arial" w:hAnsi="Arial" w:cs="Arial"/>
          <w:sz w:val="22"/>
          <w:szCs w:val="22"/>
        </w:rPr>
        <w:t xml:space="preserve"> de qualidade</w:t>
      </w:r>
      <w:r w:rsidR="00F402E6" w:rsidRPr="00E45790">
        <w:rPr>
          <w:rFonts w:ascii="Arial" w:hAnsi="Arial" w:cs="Arial"/>
          <w:sz w:val="22"/>
          <w:szCs w:val="22"/>
        </w:rPr>
        <w:t xml:space="preserve">, específicas </w:t>
      </w:r>
      <w:r>
        <w:rPr>
          <w:rFonts w:ascii="Arial" w:hAnsi="Arial" w:cs="Arial"/>
          <w:sz w:val="22"/>
          <w:szCs w:val="22"/>
        </w:rPr>
        <w:t>ao</w:t>
      </w:r>
      <w:r w:rsidRPr="00E45790">
        <w:rPr>
          <w:rFonts w:ascii="Arial" w:hAnsi="Arial" w:cs="Arial"/>
          <w:sz w:val="22"/>
          <w:szCs w:val="22"/>
        </w:rPr>
        <w:t xml:space="preserve"> </w:t>
      </w:r>
      <w:r w:rsidR="00F402E6" w:rsidRPr="00E45790">
        <w:rPr>
          <w:rFonts w:ascii="Arial" w:hAnsi="Arial" w:cs="Arial"/>
          <w:sz w:val="22"/>
          <w:szCs w:val="22"/>
        </w:rPr>
        <w:t xml:space="preserve">contexto de software livre, como o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ADEWUMI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proofErr w:type="spellStart"/>
      <w:r w:rsidR="00F402E6" w:rsidRPr="00E45790">
        <w:rPr>
          <w:rFonts w:ascii="Arial" w:hAnsi="Arial" w:cs="Arial"/>
          <w:sz w:val="22"/>
          <w:szCs w:val="22"/>
        </w:rPr>
        <w:t>OpenBRR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WASSERMAN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Wasserman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>, 2006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) e SQO-OSS (</w:t>
      </w:r>
      <w:proofErr w:type="spellStart"/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SAMOLADAS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Samoladas</w:t>
      </w:r>
      <w:proofErr w:type="spellEnd"/>
      <w:r w:rsidR="00F402E6" w:rsidRPr="00E45790">
        <w:rPr>
          <w:rFonts w:ascii="Arial" w:hAnsi="Arial" w:cs="Arial"/>
          <w:sz w:val="22"/>
          <w:szCs w:val="22"/>
        </w:rPr>
        <w:t>, 2008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)</w:t>
      </w:r>
      <w:r w:rsidR="00C5506D">
        <w:rPr>
          <w:rFonts w:ascii="Arial" w:hAnsi="Arial" w:cs="Arial"/>
          <w:sz w:val="22"/>
          <w:szCs w:val="22"/>
        </w:rPr>
        <w:t>, além de m</w:t>
      </w:r>
      <w:r>
        <w:rPr>
          <w:rFonts w:ascii="Arial" w:hAnsi="Arial" w:cs="Arial"/>
          <w:sz w:val="22"/>
          <w:szCs w:val="22"/>
        </w:rPr>
        <w:t>odelos adicionais</w:t>
      </w:r>
      <w:r w:rsidR="00C5506D">
        <w:rPr>
          <w:rFonts w:ascii="Arial" w:hAnsi="Arial" w:cs="Arial"/>
          <w:sz w:val="22"/>
          <w:szCs w:val="22"/>
        </w:rPr>
        <w:t xml:space="preserve">, como aqueles </w:t>
      </w:r>
      <w:r>
        <w:rPr>
          <w:rFonts w:ascii="Arial" w:hAnsi="Arial" w:cs="Arial"/>
          <w:sz w:val="22"/>
          <w:szCs w:val="22"/>
        </w:rPr>
        <w:t xml:space="preserve">encontrados nos resultados do </w:t>
      </w:r>
      <w:r w:rsidR="00723399">
        <w:rPr>
          <w:rFonts w:ascii="Arial" w:hAnsi="Arial" w:cs="Arial"/>
          <w:sz w:val="22"/>
          <w:szCs w:val="22"/>
        </w:rPr>
        <w:t xml:space="preserve">estudo secundário </w:t>
      </w:r>
      <w:r w:rsidR="00F402E6" w:rsidRPr="00E45790">
        <w:rPr>
          <w:rFonts w:ascii="Arial" w:hAnsi="Arial" w:cs="Arial"/>
          <w:sz w:val="22"/>
          <w:szCs w:val="22"/>
        </w:rPr>
        <w:t>realizad</w:t>
      </w:r>
      <w:r w:rsidR="00723399">
        <w:rPr>
          <w:rFonts w:ascii="Arial" w:hAnsi="Arial" w:cs="Arial"/>
          <w:sz w:val="22"/>
          <w:szCs w:val="22"/>
        </w:rPr>
        <w:t>o</w:t>
      </w:r>
      <w:r w:rsidR="00F402E6" w:rsidRPr="00E45790">
        <w:rPr>
          <w:rFonts w:ascii="Arial" w:hAnsi="Arial" w:cs="Arial"/>
          <w:sz w:val="22"/>
          <w:szCs w:val="22"/>
        </w:rPr>
        <w:t xml:space="preserve"> por </w:t>
      </w:r>
      <w:r w:rsidR="00F402E6" w:rsidRPr="00E45790">
        <w:rPr>
          <w:rFonts w:ascii="Arial" w:hAnsi="Arial" w:cs="Arial"/>
          <w:sz w:val="22"/>
          <w:szCs w:val="22"/>
        </w:rPr>
        <w:fldChar w:fldCharType="begin"/>
      </w:r>
      <w:r w:rsidR="00F402E6" w:rsidRPr="00E45790">
        <w:rPr>
          <w:rFonts w:ascii="Arial" w:hAnsi="Arial" w:cs="Arial"/>
          <w:sz w:val="22"/>
          <w:szCs w:val="22"/>
        </w:rPr>
        <w:instrText xml:space="preserve"> REF MIGUEL \h  \* MERGEFORMAT </w:instrText>
      </w:r>
      <w:r w:rsidR="00F402E6" w:rsidRPr="00E45790">
        <w:rPr>
          <w:rFonts w:ascii="Arial" w:hAnsi="Arial" w:cs="Arial"/>
          <w:sz w:val="22"/>
          <w:szCs w:val="22"/>
        </w:rPr>
      </w:r>
      <w:r w:rsidR="00F402E6" w:rsidRPr="00E45790">
        <w:rPr>
          <w:rFonts w:ascii="Arial" w:hAnsi="Arial" w:cs="Arial"/>
          <w:sz w:val="22"/>
          <w:szCs w:val="22"/>
        </w:rPr>
        <w:fldChar w:fldCharType="separate"/>
      </w:r>
      <w:r w:rsidR="00F402E6" w:rsidRPr="00E45790">
        <w:rPr>
          <w:rFonts w:ascii="Arial" w:hAnsi="Arial" w:cs="Arial"/>
          <w:sz w:val="22"/>
          <w:szCs w:val="22"/>
        </w:rPr>
        <w:t>Miguel J. et al. (2014)</w:t>
      </w:r>
      <w:r w:rsidR="00F402E6" w:rsidRPr="00E45790">
        <w:rPr>
          <w:rFonts w:ascii="Arial" w:hAnsi="Arial" w:cs="Arial"/>
          <w:sz w:val="22"/>
          <w:szCs w:val="22"/>
        </w:rPr>
        <w:fldChar w:fldCharType="end"/>
      </w:r>
      <w:r w:rsidR="00F402E6" w:rsidRPr="00E45790">
        <w:rPr>
          <w:rFonts w:ascii="Arial" w:hAnsi="Arial" w:cs="Arial"/>
          <w:sz w:val="22"/>
          <w:szCs w:val="22"/>
        </w:rPr>
        <w:t>.</w:t>
      </w:r>
    </w:p>
    <w:p w14:paraId="4AE151E3" w14:textId="1AEEB97A" w:rsidR="00073A9F" w:rsidRDefault="00C32963" w:rsidP="00C3371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 xml:space="preserve">conhecimento acumulado </w:t>
      </w:r>
      <w:r>
        <w:rPr>
          <w:rFonts w:ascii="Arial" w:hAnsi="Arial" w:cs="Arial"/>
          <w:sz w:val="22"/>
          <w:szCs w:val="22"/>
        </w:rPr>
        <w:t>ao</w:t>
      </w:r>
      <w:r w:rsidRPr="00443D79">
        <w:rPr>
          <w:rFonts w:ascii="Arial" w:hAnsi="Arial" w:cs="Arial"/>
          <w:sz w:val="22"/>
          <w:szCs w:val="22"/>
        </w:rPr>
        <w:t xml:space="preserve"> </w:t>
      </w:r>
      <w:r w:rsidR="00073A9F" w:rsidRPr="00443D79">
        <w:rPr>
          <w:rFonts w:ascii="Arial" w:hAnsi="Arial" w:cs="Arial"/>
          <w:sz w:val="22"/>
          <w:szCs w:val="22"/>
        </w:rPr>
        <w:t>longo d</w:t>
      </w:r>
      <w:r w:rsidR="002367EA" w:rsidRPr="00443D79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tempo</w:t>
      </w:r>
      <w:r>
        <w:rPr>
          <w:rFonts w:ascii="Arial" w:hAnsi="Arial" w:cs="Arial"/>
          <w:sz w:val="22"/>
          <w:szCs w:val="22"/>
        </w:rPr>
        <w:t>s</w:t>
      </w:r>
      <w:r w:rsidR="00073A9F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torna-se evidente através da observação </w:t>
      </w:r>
      <w:del w:id="85" w:author="Hilmer Neri" w:date="2019-05-09T14:45:00Z">
        <w:r w:rsidR="009D2C57" w:rsidDel="001D611E">
          <w:rPr>
            <w:rFonts w:ascii="Arial" w:hAnsi="Arial" w:cs="Arial"/>
            <w:sz w:val="22"/>
            <w:szCs w:val="22"/>
          </w:rPr>
          <w:delText>de</w:delText>
        </w:r>
        <w:r w:rsidR="00C5506D" w:rsidDel="001D611E">
          <w:rPr>
            <w:rFonts w:ascii="Arial" w:hAnsi="Arial" w:cs="Arial"/>
            <w:sz w:val="22"/>
            <w:szCs w:val="22"/>
          </w:rPr>
          <w:delText>stes</w:delText>
        </w:r>
        <w:r w:rsidDel="001D611E">
          <w:rPr>
            <w:rFonts w:ascii="Arial" w:hAnsi="Arial" w:cs="Arial"/>
            <w:sz w:val="22"/>
            <w:szCs w:val="22"/>
          </w:rPr>
          <w:delText xml:space="preserve"> </w:delText>
        </w:r>
        <w:r w:rsidRPr="00443D79" w:rsidDel="001D611E">
          <w:rPr>
            <w:rFonts w:ascii="Arial" w:hAnsi="Arial" w:cs="Arial"/>
            <w:sz w:val="22"/>
            <w:szCs w:val="22"/>
          </w:rPr>
          <w:delText xml:space="preserve"> </w:delText>
        </w:r>
      </w:del>
      <w:ins w:id="86" w:author="Hilmer Neri" w:date="2019-05-09T14:45:00Z">
        <w:r w:rsidR="001D611E">
          <w:rPr>
            <w:rFonts w:ascii="Arial" w:hAnsi="Arial" w:cs="Arial"/>
            <w:sz w:val="22"/>
            <w:szCs w:val="22"/>
          </w:rPr>
          <w:t xml:space="preserve">desses </w:t>
        </w:r>
        <w:r w:rsidR="001D611E" w:rsidRPr="00443D79">
          <w:rPr>
            <w:rFonts w:ascii="Arial" w:hAnsi="Arial" w:cs="Arial"/>
            <w:sz w:val="22"/>
            <w:szCs w:val="22"/>
          </w:rPr>
          <w:t xml:space="preserve"> </w:t>
        </w:r>
      </w:ins>
      <w:r w:rsidR="00073A9F" w:rsidRPr="00443D79">
        <w:rPr>
          <w:rFonts w:ascii="Arial" w:hAnsi="Arial" w:cs="Arial"/>
          <w:sz w:val="22"/>
          <w:szCs w:val="22"/>
        </w:rPr>
        <w:t>diferentes modelos de</w:t>
      </w:r>
      <w:r w:rsidR="000D3C57" w:rsidRPr="00443D79">
        <w:rPr>
          <w:rFonts w:ascii="Arial" w:hAnsi="Arial" w:cs="Arial"/>
          <w:sz w:val="22"/>
          <w:szCs w:val="22"/>
        </w:rPr>
        <w:t xml:space="preserve"> avaliação d</w:t>
      </w:r>
      <w:r>
        <w:rPr>
          <w:rFonts w:ascii="Arial" w:hAnsi="Arial" w:cs="Arial"/>
          <w:sz w:val="22"/>
          <w:szCs w:val="22"/>
        </w:rPr>
        <w:t>a</w:t>
      </w:r>
      <w:r w:rsidR="00073A9F" w:rsidRPr="00443D79">
        <w:rPr>
          <w:rFonts w:ascii="Arial" w:hAnsi="Arial" w:cs="Arial"/>
          <w:sz w:val="22"/>
          <w:szCs w:val="22"/>
        </w:rPr>
        <w:t xml:space="preserve"> qualidade</w:t>
      </w:r>
      <w:r w:rsidR="000D3C57" w:rsidRPr="00443D79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>o</w:t>
      </w:r>
      <w:r w:rsidR="000D3C57" w:rsidRPr="00443D79">
        <w:rPr>
          <w:rFonts w:ascii="Arial" w:hAnsi="Arial" w:cs="Arial"/>
          <w:sz w:val="22"/>
          <w:szCs w:val="22"/>
        </w:rPr>
        <w:t xml:space="preserve"> produto</w:t>
      </w:r>
      <w:del w:id="87" w:author="Hilmer Neri" w:date="2019-05-09T14:32:00Z">
        <w:r w:rsidR="000D3C57" w:rsidRPr="00443D79" w:rsidDel="00293459">
          <w:rPr>
            <w:rFonts w:ascii="Arial" w:hAnsi="Arial" w:cs="Arial"/>
            <w:sz w:val="22"/>
            <w:szCs w:val="22"/>
          </w:rPr>
          <w:delText xml:space="preserve">; </w:delText>
        </w:r>
      </w:del>
      <w:ins w:id="88" w:author="Hilmer Neri" w:date="2019-05-09T14:32:00Z">
        <w:r w:rsidR="00293459">
          <w:rPr>
            <w:rFonts w:ascii="Arial" w:hAnsi="Arial" w:cs="Arial"/>
            <w:sz w:val="22"/>
            <w:szCs w:val="22"/>
          </w:rPr>
          <w:t>:</w:t>
        </w:r>
        <w:r w:rsidR="00293459" w:rsidRPr="00443D79">
          <w:rPr>
            <w:rFonts w:ascii="Arial" w:hAnsi="Arial" w:cs="Arial"/>
            <w:sz w:val="22"/>
            <w:szCs w:val="22"/>
          </w:rPr>
          <w:t xml:space="preserve"> </w:t>
        </w:r>
      </w:ins>
      <w:del w:id="89" w:author="Hilmer Neri" w:date="2019-05-09T14:46:00Z">
        <w:r w:rsidR="009D2C57" w:rsidDel="001D611E">
          <w:rPr>
            <w:rFonts w:ascii="Arial" w:hAnsi="Arial" w:cs="Arial"/>
            <w:sz w:val="22"/>
            <w:szCs w:val="22"/>
          </w:rPr>
          <w:delText xml:space="preserve">de </w:delText>
        </w:r>
      </w:del>
      <w:ins w:id="90" w:author="Hilmer Neri" w:date="2019-05-09T14:46:00Z">
        <w:r w:rsidR="001D611E">
          <w:rPr>
            <w:rFonts w:ascii="Arial" w:hAnsi="Arial" w:cs="Arial"/>
            <w:sz w:val="22"/>
            <w:szCs w:val="22"/>
          </w:rPr>
          <w:t xml:space="preserve">há </w:t>
        </w:r>
      </w:ins>
      <w:r w:rsidR="000D3C57" w:rsidRPr="00443D79">
        <w:rPr>
          <w:rFonts w:ascii="Arial" w:hAnsi="Arial" w:cs="Arial"/>
          <w:sz w:val="22"/>
          <w:szCs w:val="22"/>
        </w:rPr>
        <w:t>um vasto conjunto de métricas e medidas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C5506D">
        <w:rPr>
          <w:rFonts w:ascii="Arial" w:hAnsi="Arial" w:cs="Arial"/>
          <w:sz w:val="22"/>
          <w:szCs w:val="22"/>
        </w:rPr>
        <w:t>identificadas como relacionadas a qualidade do produto de software</w:t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KITCHENHAM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Kitchenham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2010)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ELBERZHAGER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Elberzhager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et al.,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TAHIR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Tahir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16F97" w:rsidRPr="00443D79">
        <w:rPr>
          <w:rFonts w:ascii="Arial" w:hAnsi="Arial" w:cs="Arial"/>
          <w:sz w:val="22"/>
          <w:szCs w:val="22"/>
        </w:rPr>
        <w:t>MacDonell</w:t>
      </w:r>
      <w:proofErr w:type="spellEnd"/>
      <w:r w:rsidR="00916F97" w:rsidRPr="00443D79">
        <w:rPr>
          <w:rFonts w:ascii="Arial" w:hAnsi="Arial" w:cs="Arial"/>
          <w:sz w:val="22"/>
          <w:szCs w:val="22"/>
        </w:rPr>
        <w:t>, 2012)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 xml:space="preserve"> </w:t>
      </w:r>
      <w:r w:rsidR="00916F97" w:rsidRPr="00443D79">
        <w:rPr>
          <w:rFonts w:ascii="Arial" w:hAnsi="Arial" w:cs="Arial"/>
          <w:sz w:val="22"/>
          <w:szCs w:val="22"/>
        </w:rPr>
        <w:fldChar w:fldCharType="begin"/>
      </w:r>
      <w:r w:rsidR="00916F97" w:rsidRPr="00443D79">
        <w:rPr>
          <w:rFonts w:ascii="Arial" w:hAnsi="Arial" w:cs="Arial"/>
          <w:sz w:val="22"/>
          <w:szCs w:val="22"/>
        </w:rPr>
        <w:instrText xml:space="preserve"> REF DE_MENDONCA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16F97" w:rsidRPr="00443D79">
        <w:rPr>
          <w:rFonts w:ascii="Arial" w:hAnsi="Arial" w:cs="Arial"/>
          <w:sz w:val="22"/>
          <w:szCs w:val="22"/>
        </w:rPr>
      </w:r>
      <w:r w:rsidR="00916F97" w:rsidRPr="00443D79">
        <w:rPr>
          <w:rFonts w:ascii="Arial" w:hAnsi="Arial" w:cs="Arial"/>
          <w:sz w:val="22"/>
          <w:szCs w:val="22"/>
        </w:rPr>
        <w:fldChar w:fldCharType="separate"/>
      </w:r>
      <w:r w:rsidR="00916F97" w:rsidRPr="00443D79">
        <w:rPr>
          <w:rFonts w:ascii="Arial" w:hAnsi="Arial" w:cs="Arial"/>
          <w:sz w:val="22"/>
          <w:szCs w:val="22"/>
        </w:rPr>
        <w:t>(Mendonça et al., 2013)</w:t>
      </w:r>
      <w:r w:rsidR="00916F97" w:rsidRPr="00443D79">
        <w:rPr>
          <w:rFonts w:ascii="Arial" w:hAnsi="Arial" w:cs="Arial"/>
          <w:sz w:val="22"/>
          <w:szCs w:val="22"/>
        </w:rPr>
        <w:fldChar w:fldCharType="end"/>
      </w:r>
      <w:r w:rsidR="00916F97" w:rsidRPr="00443D79">
        <w:rPr>
          <w:rFonts w:ascii="Arial" w:hAnsi="Arial" w:cs="Arial"/>
          <w:sz w:val="22"/>
          <w:szCs w:val="22"/>
        </w:rPr>
        <w:t>;</w:t>
      </w:r>
      <w:r w:rsidR="000D3C57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dos resultados de </w:t>
      </w:r>
      <w:r w:rsidR="000D3C57" w:rsidRPr="00443D79">
        <w:rPr>
          <w:rFonts w:ascii="Arial" w:hAnsi="Arial" w:cs="Arial"/>
          <w:sz w:val="22"/>
          <w:szCs w:val="22"/>
        </w:rPr>
        <w:t xml:space="preserve">estudos sobre </w:t>
      </w:r>
      <w:r w:rsidR="002367EA" w:rsidRPr="00443D79">
        <w:rPr>
          <w:rFonts w:ascii="Arial" w:hAnsi="Arial" w:cs="Arial"/>
          <w:sz w:val="22"/>
          <w:szCs w:val="22"/>
        </w:rPr>
        <w:t>os relacionamentos</w:t>
      </w:r>
      <w:r w:rsidR="000D3C57" w:rsidRPr="00443D79">
        <w:rPr>
          <w:rFonts w:ascii="Arial" w:hAnsi="Arial" w:cs="Arial"/>
          <w:sz w:val="22"/>
          <w:szCs w:val="22"/>
        </w:rPr>
        <w:t xml:space="preserve"> entre diferentes atributos de qualidade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0D3C57" w:rsidRPr="00443D79">
        <w:rPr>
          <w:rFonts w:ascii="Arial" w:hAnsi="Arial" w:cs="Arial"/>
          <w:sz w:val="22"/>
          <w:szCs w:val="22"/>
        </w:rPr>
        <w:t>(características</w:t>
      </w:r>
      <w:r w:rsidR="002367EA" w:rsidRPr="00443D79">
        <w:rPr>
          <w:rFonts w:ascii="Arial" w:hAnsi="Arial" w:cs="Arial"/>
          <w:sz w:val="22"/>
          <w:szCs w:val="22"/>
        </w:rPr>
        <w:t xml:space="preserve"> e subcaracterísticas</w:t>
      </w:r>
      <w:r w:rsidR="000D3C57" w:rsidRPr="00443D79">
        <w:rPr>
          <w:rFonts w:ascii="Arial" w:hAnsi="Arial" w:cs="Arial"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que </w:t>
      </w:r>
      <w:r w:rsidR="007E2F26">
        <w:rPr>
          <w:rFonts w:ascii="Arial" w:hAnsi="Arial" w:cs="Arial"/>
          <w:sz w:val="22"/>
          <w:szCs w:val="22"/>
        </w:rPr>
        <w:t>mostram</w:t>
      </w:r>
      <w:r w:rsidR="007E2F26" w:rsidRPr="00443D79">
        <w:rPr>
          <w:rFonts w:ascii="Arial" w:hAnsi="Arial" w:cs="Arial"/>
          <w:sz w:val="22"/>
          <w:szCs w:val="22"/>
        </w:rPr>
        <w:t xml:space="preserve"> </w:t>
      </w:r>
      <w:r w:rsidR="005178BD" w:rsidRPr="00443D79">
        <w:rPr>
          <w:rFonts w:ascii="Arial" w:hAnsi="Arial" w:cs="Arial"/>
          <w:sz w:val="22"/>
          <w:szCs w:val="22"/>
        </w:rPr>
        <w:t xml:space="preserve">a importância e necessidade de </w:t>
      </w:r>
      <w:r w:rsidR="000226A1" w:rsidRPr="00443D79">
        <w:rPr>
          <w:rFonts w:ascii="Arial" w:hAnsi="Arial" w:cs="Arial"/>
          <w:sz w:val="22"/>
          <w:szCs w:val="22"/>
        </w:rPr>
        <w:t xml:space="preserve">se </w:t>
      </w:r>
      <w:r w:rsidR="005178BD" w:rsidRPr="00443D79">
        <w:rPr>
          <w:rFonts w:ascii="Arial" w:hAnsi="Arial" w:cs="Arial"/>
          <w:sz w:val="22"/>
          <w:szCs w:val="22"/>
        </w:rPr>
        <w:t xml:space="preserve">entender </w:t>
      </w:r>
      <w:r w:rsidR="00B7531C">
        <w:rPr>
          <w:rFonts w:ascii="Arial" w:hAnsi="Arial" w:cs="Arial"/>
          <w:sz w:val="22"/>
          <w:szCs w:val="22"/>
        </w:rPr>
        <w:t>as compensações</w:t>
      </w:r>
      <w:r w:rsidR="005178BD" w:rsidRPr="00443D79">
        <w:rPr>
          <w:rFonts w:ascii="Arial" w:hAnsi="Arial" w:cs="Arial"/>
          <w:sz w:val="22"/>
          <w:szCs w:val="22"/>
        </w:rPr>
        <w:t xml:space="preserve"> </w:t>
      </w:r>
      <w:r w:rsidR="00B7531C">
        <w:rPr>
          <w:rFonts w:ascii="Arial" w:hAnsi="Arial" w:cs="Arial"/>
          <w:sz w:val="22"/>
          <w:szCs w:val="22"/>
        </w:rPr>
        <w:t>(</w:t>
      </w:r>
      <w:proofErr w:type="spellStart"/>
      <w:r w:rsidR="005178BD" w:rsidRPr="00763247">
        <w:rPr>
          <w:rFonts w:ascii="Arial" w:hAnsi="Arial" w:cs="Arial"/>
          <w:i/>
          <w:sz w:val="22"/>
          <w:szCs w:val="22"/>
        </w:rPr>
        <w:t>trad</w:t>
      </w:r>
      <w:r w:rsidR="004604BB">
        <w:rPr>
          <w:rFonts w:ascii="Arial" w:hAnsi="Arial" w:cs="Arial"/>
          <w:i/>
          <w:sz w:val="22"/>
          <w:szCs w:val="22"/>
        </w:rPr>
        <w:t>e</w:t>
      </w:r>
      <w:r w:rsidR="005178BD" w:rsidRPr="00763247">
        <w:rPr>
          <w:rFonts w:ascii="Arial" w:hAnsi="Arial" w:cs="Arial"/>
          <w:i/>
          <w:sz w:val="22"/>
          <w:szCs w:val="22"/>
        </w:rPr>
        <w:t>offs</w:t>
      </w:r>
      <w:proofErr w:type="spellEnd"/>
      <w:r w:rsidR="00B7531C">
        <w:rPr>
          <w:rFonts w:ascii="Arial" w:hAnsi="Arial" w:cs="Arial"/>
          <w:i/>
          <w:sz w:val="22"/>
          <w:szCs w:val="22"/>
        </w:rPr>
        <w:t>)</w:t>
      </w:r>
      <w:r w:rsidR="005178BD" w:rsidRPr="00443D79">
        <w:rPr>
          <w:rFonts w:ascii="Arial" w:hAnsi="Arial" w:cs="Arial"/>
          <w:sz w:val="22"/>
          <w:szCs w:val="22"/>
        </w:rPr>
        <w:t xml:space="preserve"> associad</w:t>
      </w:r>
      <w:r w:rsidR="00B7531C">
        <w:rPr>
          <w:rFonts w:ascii="Arial" w:hAnsi="Arial" w:cs="Arial"/>
          <w:sz w:val="22"/>
          <w:szCs w:val="22"/>
        </w:rPr>
        <w:t>a</w:t>
      </w:r>
      <w:r w:rsidR="005178BD" w:rsidRPr="00443D79">
        <w:rPr>
          <w:rFonts w:ascii="Arial" w:hAnsi="Arial" w:cs="Arial"/>
          <w:sz w:val="22"/>
          <w:szCs w:val="22"/>
        </w:rPr>
        <w:t>s</w:t>
      </w:r>
      <w:r w:rsidR="000226A1" w:rsidRPr="00443D79">
        <w:rPr>
          <w:rFonts w:ascii="Arial" w:hAnsi="Arial" w:cs="Arial"/>
          <w:sz w:val="22"/>
          <w:szCs w:val="22"/>
        </w:rPr>
        <w:t xml:space="preserve">, </w:t>
      </w:r>
      <w:r w:rsidR="007E2F26">
        <w:rPr>
          <w:rFonts w:ascii="Arial" w:hAnsi="Arial" w:cs="Arial"/>
          <w:sz w:val="22"/>
          <w:szCs w:val="22"/>
        </w:rPr>
        <w:t xml:space="preserve">tendo em vista os </w:t>
      </w:r>
      <w:r w:rsidR="000226A1" w:rsidRPr="00443D79">
        <w:rPr>
          <w:rFonts w:ascii="Arial" w:hAnsi="Arial" w:cs="Arial"/>
          <w:sz w:val="22"/>
          <w:szCs w:val="22"/>
        </w:rPr>
        <w:t xml:space="preserve"> riscos financeiros</w:t>
      </w:r>
      <w:r w:rsidR="00767687" w:rsidRPr="00443D79">
        <w:rPr>
          <w:rFonts w:ascii="Arial" w:hAnsi="Arial" w:cs="Arial"/>
          <w:sz w:val="22"/>
          <w:szCs w:val="22"/>
        </w:rPr>
        <w:t xml:space="preserve"> com impacto direto no custo do desenvolvimento (</w:t>
      </w:r>
      <w:r w:rsidR="00767687" w:rsidRPr="00443D79">
        <w:rPr>
          <w:rFonts w:ascii="Arial" w:hAnsi="Arial" w:cs="Arial"/>
          <w:sz w:val="22"/>
          <w:szCs w:val="22"/>
        </w:rPr>
        <w:fldChar w:fldCharType="begin"/>
      </w:r>
      <w:r w:rsidR="00767687" w:rsidRPr="00443D7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767687" w:rsidRPr="00443D79">
        <w:rPr>
          <w:rFonts w:ascii="Arial" w:hAnsi="Arial" w:cs="Arial"/>
          <w:sz w:val="22"/>
          <w:szCs w:val="22"/>
        </w:rPr>
      </w:r>
      <w:r w:rsidR="00767687" w:rsidRPr="00443D79">
        <w:rPr>
          <w:rFonts w:ascii="Arial" w:hAnsi="Arial" w:cs="Arial"/>
          <w:sz w:val="22"/>
          <w:szCs w:val="22"/>
        </w:rPr>
        <w:fldChar w:fldCharType="separate"/>
      </w:r>
      <w:r w:rsidR="00767687" w:rsidRPr="00443D79">
        <w:rPr>
          <w:rFonts w:ascii="Arial" w:hAnsi="Arial" w:cs="Arial"/>
          <w:sz w:val="22"/>
          <w:szCs w:val="22"/>
        </w:rPr>
        <w:t>Al-</w:t>
      </w:r>
      <w:proofErr w:type="spellStart"/>
      <w:r w:rsidR="00767687" w:rsidRPr="00443D79">
        <w:rPr>
          <w:rFonts w:ascii="Arial" w:hAnsi="Arial" w:cs="Arial"/>
          <w:sz w:val="22"/>
          <w:szCs w:val="22"/>
        </w:rPr>
        <w:t>Daajeh</w:t>
      </w:r>
      <w:proofErr w:type="spellEnd"/>
      <w:r w:rsidR="00767687" w:rsidRPr="00443D79">
        <w:rPr>
          <w:rFonts w:ascii="Arial" w:hAnsi="Arial" w:cs="Arial"/>
          <w:sz w:val="22"/>
          <w:szCs w:val="22"/>
        </w:rPr>
        <w:t xml:space="preserve"> et. al, 2012-b)</w:t>
      </w:r>
      <w:r w:rsidR="00767687" w:rsidRPr="00443D79">
        <w:rPr>
          <w:rFonts w:ascii="Arial" w:hAnsi="Arial" w:cs="Arial"/>
          <w:sz w:val="22"/>
          <w:szCs w:val="22"/>
        </w:rPr>
        <w:fldChar w:fldCharType="end"/>
      </w:r>
      <w:r w:rsidR="000D3C57" w:rsidRPr="00443D79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d</w:t>
      </w:r>
      <w:r w:rsidR="00887C8D" w:rsidRPr="00443D79">
        <w:rPr>
          <w:rFonts w:ascii="Arial" w:hAnsi="Arial" w:cs="Arial"/>
          <w:sz w:val="22"/>
          <w:szCs w:val="22"/>
        </w:rPr>
        <w:t xml:space="preserve">a utilização de abordagens orientadas </w:t>
      </w:r>
      <w:r w:rsidR="005D65E9">
        <w:rPr>
          <w:rFonts w:ascii="Arial" w:hAnsi="Arial" w:cs="Arial"/>
          <w:sz w:val="22"/>
          <w:szCs w:val="22"/>
        </w:rPr>
        <w:t>à</w:t>
      </w:r>
      <w:r w:rsidR="00887C8D" w:rsidRPr="00443D79">
        <w:rPr>
          <w:rFonts w:ascii="Arial" w:hAnsi="Arial" w:cs="Arial"/>
          <w:sz w:val="22"/>
          <w:szCs w:val="22"/>
        </w:rPr>
        <w:t xml:space="preserve"> análise de dados</w:t>
      </w:r>
      <w:r w:rsidR="005D65E9">
        <w:rPr>
          <w:rFonts w:ascii="Arial" w:hAnsi="Arial" w:cs="Arial"/>
          <w:sz w:val="22"/>
          <w:szCs w:val="22"/>
        </w:rPr>
        <w:t>-ações</w:t>
      </w:r>
      <w:r w:rsidR="00887C8D" w:rsidRPr="00443D79">
        <w:rPr>
          <w:rFonts w:ascii="Arial" w:hAnsi="Arial" w:cs="Arial"/>
          <w:sz w:val="22"/>
          <w:szCs w:val="22"/>
        </w:rPr>
        <w:t xml:space="preserve">, de forma a apoiar a tomada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decisão técnico-ger</w:t>
      </w:r>
      <w:r w:rsidR="003B48BA" w:rsidRPr="00443D79">
        <w:rPr>
          <w:rFonts w:ascii="Arial" w:hAnsi="Arial" w:cs="Arial"/>
          <w:sz w:val="22"/>
          <w:szCs w:val="22"/>
        </w:rPr>
        <w:t>enci</w:t>
      </w:r>
      <w:r w:rsidR="00887C8D" w:rsidRPr="00443D79">
        <w:rPr>
          <w:rFonts w:ascii="Arial" w:hAnsi="Arial" w:cs="Arial"/>
          <w:sz w:val="22"/>
          <w:szCs w:val="22"/>
        </w:rPr>
        <w:t>al acerca da qualidade d</w:t>
      </w:r>
      <w:r w:rsidR="009D2C57">
        <w:rPr>
          <w:rFonts w:ascii="Arial" w:hAnsi="Arial" w:cs="Arial"/>
          <w:sz w:val="22"/>
          <w:szCs w:val="22"/>
        </w:rPr>
        <w:t>o</w:t>
      </w:r>
      <w:r w:rsidR="006E675B" w:rsidRPr="00443D79">
        <w:rPr>
          <w:rFonts w:ascii="Arial" w:hAnsi="Arial" w:cs="Arial"/>
          <w:sz w:val="22"/>
          <w:szCs w:val="22"/>
        </w:rPr>
        <w:t xml:space="preserve"> produto</w:t>
      </w:r>
      <w:r w:rsidR="00887C8D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de </w:t>
      </w:r>
      <w:r w:rsidR="00887C8D" w:rsidRPr="00443D79">
        <w:rPr>
          <w:rFonts w:ascii="Arial" w:hAnsi="Arial" w:cs="Arial"/>
          <w:sz w:val="22"/>
          <w:szCs w:val="22"/>
        </w:rPr>
        <w:t>sistemas de software</w:t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0B15FB" w:rsidRPr="00443D79">
        <w:rPr>
          <w:rFonts w:ascii="Arial" w:hAnsi="Arial" w:cs="Arial"/>
          <w:sz w:val="22"/>
          <w:szCs w:val="22"/>
        </w:rPr>
        <w:fldChar w:fldCharType="begin"/>
      </w:r>
      <w:r w:rsidR="000B15FB" w:rsidRPr="00443D79">
        <w:rPr>
          <w:rFonts w:ascii="Arial" w:hAnsi="Arial" w:cs="Arial"/>
          <w:sz w:val="22"/>
          <w:szCs w:val="22"/>
        </w:rPr>
        <w:instrText xml:space="preserve"> REF ZHANG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B15FB" w:rsidRPr="00443D79">
        <w:rPr>
          <w:rFonts w:ascii="Arial" w:hAnsi="Arial" w:cs="Arial"/>
          <w:sz w:val="22"/>
          <w:szCs w:val="22"/>
        </w:rPr>
      </w:r>
      <w:r w:rsidR="000B15FB" w:rsidRPr="00443D79">
        <w:rPr>
          <w:rFonts w:ascii="Arial" w:hAnsi="Arial" w:cs="Arial"/>
          <w:sz w:val="22"/>
          <w:szCs w:val="22"/>
        </w:rPr>
        <w:fldChar w:fldCharType="separate"/>
      </w:r>
      <w:r w:rsidR="000B15FB" w:rsidRPr="00443D79">
        <w:rPr>
          <w:rFonts w:ascii="Arial" w:hAnsi="Arial" w:cs="Arial"/>
          <w:sz w:val="22"/>
          <w:szCs w:val="22"/>
        </w:rPr>
        <w:t>(Zhang et al., 2011)</w:t>
      </w:r>
      <w:r w:rsidR="000B15FB" w:rsidRPr="00443D79">
        <w:rPr>
          <w:rFonts w:ascii="Arial" w:hAnsi="Arial" w:cs="Arial"/>
          <w:sz w:val="22"/>
          <w:szCs w:val="22"/>
        </w:rPr>
        <w:fldChar w:fldCharType="end"/>
      </w:r>
      <w:r w:rsidR="009B235A" w:rsidRPr="00443D79">
        <w:rPr>
          <w:rFonts w:ascii="Arial" w:hAnsi="Arial" w:cs="Arial"/>
          <w:sz w:val="22"/>
          <w:szCs w:val="22"/>
        </w:rPr>
        <w:t xml:space="preserve"> </w:t>
      </w:r>
      <w:r w:rsidR="009B235A" w:rsidRPr="00443D79">
        <w:rPr>
          <w:rFonts w:ascii="Arial" w:hAnsi="Arial" w:cs="Arial"/>
          <w:sz w:val="22"/>
          <w:szCs w:val="22"/>
        </w:rPr>
        <w:fldChar w:fldCharType="begin"/>
      </w:r>
      <w:r w:rsidR="009B235A" w:rsidRPr="00443D79">
        <w:rPr>
          <w:rFonts w:ascii="Arial" w:hAnsi="Arial" w:cs="Arial"/>
          <w:sz w:val="22"/>
          <w:szCs w:val="22"/>
        </w:rPr>
        <w:instrText xml:space="preserve"> REF ABDELLATIF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9B235A" w:rsidRPr="00443D79">
        <w:rPr>
          <w:rFonts w:ascii="Arial" w:hAnsi="Arial" w:cs="Arial"/>
          <w:sz w:val="22"/>
          <w:szCs w:val="22"/>
        </w:rPr>
      </w:r>
      <w:r w:rsidR="009B235A" w:rsidRPr="00443D79">
        <w:rPr>
          <w:rFonts w:ascii="Arial" w:hAnsi="Arial" w:cs="Arial"/>
          <w:sz w:val="22"/>
          <w:szCs w:val="22"/>
        </w:rPr>
        <w:fldChar w:fldCharType="separate"/>
      </w:r>
      <w:r w:rsidR="009B235A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9B235A" w:rsidRPr="00443D79">
        <w:rPr>
          <w:rFonts w:ascii="Arial" w:hAnsi="Arial" w:cs="Arial"/>
          <w:sz w:val="22"/>
          <w:szCs w:val="22"/>
        </w:rPr>
        <w:t>Abdellatif</w:t>
      </w:r>
      <w:proofErr w:type="spellEnd"/>
      <w:r w:rsidR="009B235A" w:rsidRPr="00443D79">
        <w:rPr>
          <w:rFonts w:ascii="Arial" w:hAnsi="Arial" w:cs="Arial"/>
          <w:sz w:val="22"/>
          <w:szCs w:val="22"/>
        </w:rPr>
        <w:t xml:space="preserve"> et al. 2015)</w:t>
      </w:r>
      <w:r w:rsidR="009B235A" w:rsidRPr="00443D79">
        <w:rPr>
          <w:rFonts w:ascii="Arial" w:hAnsi="Arial" w:cs="Arial"/>
          <w:sz w:val="22"/>
          <w:szCs w:val="22"/>
        </w:rPr>
        <w:fldChar w:fldCharType="end"/>
      </w:r>
      <w:r w:rsidR="00887C8D" w:rsidRPr="00443D79">
        <w:rPr>
          <w:rFonts w:ascii="Arial" w:hAnsi="Arial" w:cs="Arial"/>
          <w:sz w:val="22"/>
          <w:szCs w:val="22"/>
        </w:rPr>
        <w:t>;</w:t>
      </w:r>
      <w:r w:rsidR="003B48BA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no </w:t>
      </w:r>
      <w:r w:rsidR="003B48BA" w:rsidRPr="00443D79">
        <w:rPr>
          <w:rFonts w:ascii="Arial" w:hAnsi="Arial" w:cs="Arial"/>
          <w:sz w:val="22"/>
          <w:szCs w:val="22"/>
        </w:rPr>
        <w:t xml:space="preserve">uso de </w:t>
      </w:r>
      <w:r w:rsidR="000226A1" w:rsidRPr="00443D79">
        <w:rPr>
          <w:rFonts w:ascii="Arial" w:hAnsi="Arial" w:cs="Arial"/>
          <w:sz w:val="22"/>
          <w:szCs w:val="22"/>
        </w:rPr>
        <w:t xml:space="preserve">estratégias de </w:t>
      </w:r>
      <w:r w:rsidR="003B48BA" w:rsidRPr="00443D79">
        <w:rPr>
          <w:rFonts w:ascii="Arial" w:hAnsi="Arial" w:cs="Arial"/>
          <w:sz w:val="22"/>
          <w:szCs w:val="22"/>
        </w:rPr>
        <w:t>experimentação em engenharia de software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em larga escala</w:t>
      </w:r>
      <w:r w:rsidR="00B7531C">
        <w:rPr>
          <w:rFonts w:ascii="Arial" w:hAnsi="Arial" w:cs="Arial"/>
          <w:sz w:val="22"/>
          <w:szCs w:val="22"/>
        </w:rPr>
        <w:t>,</w:t>
      </w:r>
      <w:r w:rsidR="003B48BA" w:rsidRPr="00443D79">
        <w:rPr>
          <w:rFonts w:ascii="Arial" w:hAnsi="Arial" w:cs="Arial"/>
          <w:sz w:val="22"/>
          <w:szCs w:val="22"/>
        </w:rPr>
        <w:t xml:space="preserve"> para apoiar a escolha de versões de produto de software a serem </w:t>
      </w:r>
      <w:r w:rsidR="000226A1" w:rsidRPr="00443D79">
        <w:rPr>
          <w:rFonts w:ascii="Arial" w:hAnsi="Arial" w:cs="Arial"/>
          <w:sz w:val="22"/>
          <w:szCs w:val="22"/>
        </w:rPr>
        <w:t>disponibilizadas para os usuários finais</w:t>
      </w:r>
      <w:r w:rsidR="006E675B" w:rsidRPr="00443D79">
        <w:rPr>
          <w:rFonts w:ascii="Arial" w:hAnsi="Arial" w:cs="Arial"/>
          <w:sz w:val="22"/>
          <w:szCs w:val="22"/>
        </w:rPr>
        <w:t>, a partir do comportamento em uso do software</w:t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KOHAVI_controlled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Kohavi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2010)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LINDGREN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Lindgren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Münch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>, 2015)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00FC9" w:rsidRPr="00443D79">
        <w:rPr>
          <w:rFonts w:ascii="Arial" w:hAnsi="Arial" w:cs="Arial"/>
          <w:sz w:val="22"/>
          <w:szCs w:val="22"/>
        </w:rPr>
        <w:t xml:space="preserve"> </w:t>
      </w:r>
      <w:r w:rsidR="00000FC9" w:rsidRPr="00443D79">
        <w:rPr>
          <w:rFonts w:ascii="Arial" w:hAnsi="Arial" w:cs="Arial"/>
          <w:sz w:val="22"/>
          <w:szCs w:val="22"/>
        </w:rPr>
        <w:fldChar w:fldCharType="begin"/>
      </w:r>
      <w:r w:rsidR="00000FC9" w:rsidRPr="00443D79">
        <w:rPr>
          <w:rFonts w:ascii="Arial" w:hAnsi="Arial" w:cs="Arial"/>
          <w:sz w:val="22"/>
          <w:szCs w:val="22"/>
        </w:rPr>
        <w:instrText xml:space="preserve"> REF SCHERMANN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000FC9" w:rsidRPr="00443D79">
        <w:rPr>
          <w:rFonts w:ascii="Arial" w:hAnsi="Arial" w:cs="Arial"/>
          <w:sz w:val="22"/>
          <w:szCs w:val="22"/>
        </w:rPr>
      </w:r>
      <w:r w:rsidR="00000FC9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Schermann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 2017)</w:t>
      </w:r>
      <w:r w:rsidR="00000FC9" w:rsidRPr="00443D79">
        <w:rPr>
          <w:rFonts w:ascii="Arial" w:hAnsi="Arial" w:cs="Arial"/>
          <w:sz w:val="22"/>
          <w:szCs w:val="22"/>
        </w:rPr>
        <w:fldChar w:fldCharType="end"/>
      </w:r>
      <w:r w:rsidR="000535B1" w:rsidRPr="00443D79">
        <w:rPr>
          <w:rFonts w:ascii="Arial" w:hAnsi="Arial" w:cs="Arial"/>
          <w:sz w:val="22"/>
          <w:szCs w:val="22"/>
        </w:rPr>
        <w:t xml:space="preserve"> </w:t>
      </w:r>
      <w:r w:rsidR="00B81901" w:rsidRPr="00443D79">
        <w:rPr>
          <w:rFonts w:ascii="Arial" w:hAnsi="Arial" w:cs="Arial"/>
          <w:sz w:val="22"/>
          <w:szCs w:val="22"/>
        </w:rPr>
        <w:fldChar w:fldCharType="begin"/>
      </w:r>
      <w:r w:rsidR="00B81901" w:rsidRPr="00443D79">
        <w:rPr>
          <w:rFonts w:ascii="Arial" w:hAnsi="Arial" w:cs="Arial"/>
          <w:sz w:val="22"/>
          <w:szCs w:val="22"/>
        </w:rPr>
        <w:instrText xml:space="preserve"> REF FABIJAN \h </w:instrText>
      </w:r>
      <w:r w:rsidR="00C23D2E" w:rsidRPr="00443D79">
        <w:rPr>
          <w:rFonts w:ascii="Arial" w:hAnsi="Arial" w:cs="Arial"/>
          <w:sz w:val="22"/>
          <w:szCs w:val="22"/>
        </w:rPr>
        <w:instrText xml:space="preserve"> \* MERGEFORMAT </w:instrText>
      </w:r>
      <w:r w:rsidR="00B81901" w:rsidRPr="00443D79">
        <w:rPr>
          <w:rFonts w:ascii="Arial" w:hAnsi="Arial" w:cs="Arial"/>
          <w:sz w:val="22"/>
          <w:szCs w:val="22"/>
        </w:rPr>
      </w:r>
      <w:r w:rsidR="00B81901" w:rsidRPr="00443D79">
        <w:rPr>
          <w:rFonts w:ascii="Arial" w:hAnsi="Arial" w:cs="Arial"/>
          <w:sz w:val="22"/>
          <w:szCs w:val="22"/>
        </w:rPr>
        <w:fldChar w:fldCharType="separate"/>
      </w:r>
      <w:r w:rsidR="00000FC9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000FC9" w:rsidRPr="00443D79">
        <w:rPr>
          <w:rFonts w:ascii="Arial" w:hAnsi="Arial" w:cs="Arial"/>
          <w:sz w:val="22"/>
          <w:szCs w:val="22"/>
        </w:rPr>
        <w:t>Fa</w:t>
      </w:r>
      <w:r w:rsidR="0097324F" w:rsidRPr="00443D79">
        <w:rPr>
          <w:rFonts w:ascii="Arial" w:hAnsi="Arial" w:cs="Arial"/>
          <w:sz w:val="22"/>
          <w:szCs w:val="22"/>
        </w:rPr>
        <w:t>bijan</w:t>
      </w:r>
      <w:proofErr w:type="spellEnd"/>
      <w:r w:rsidR="00000FC9" w:rsidRPr="00443D79">
        <w:rPr>
          <w:rFonts w:ascii="Arial" w:hAnsi="Arial" w:cs="Arial"/>
          <w:sz w:val="22"/>
          <w:szCs w:val="22"/>
        </w:rPr>
        <w:t xml:space="preserve"> et al., 2017)</w:t>
      </w:r>
      <w:r w:rsidR="00B81901" w:rsidRPr="00443D79">
        <w:rPr>
          <w:rFonts w:ascii="Arial" w:hAnsi="Arial" w:cs="Arial"/>
          <w:sz w:val="22"/>
          <w:szCs w:val="22"/>
        </w:rPr>
        <w:fldChar w:fldCharType="end"/>
      </w:r>
      <w:r w:rsidR="006E675B" w:rsidRPr="00443D79">
        <w:rPr>
          <w:rFonts w:ascii="Arial" w:hAnsi="Arial" w:cs="Arial"/>
          <w:sz w:val="22"/>
          <w:szCs w:val="22"/>
        </w:rPr>
        <w:t>;</w:t>
      </w:r>
      <w:r w:rsidR="000226A1" w:rsidRPr="00443D79">
        <w:rPr>
          <w:rFonts w:ascii="Arial" w:hAnsi="Arial" w:cs="Arial"/>
          <w:sz w:val="22"/>
          <w:szCs w:val="22"/>
        </w:rPr>
        <w:t xml:space="preserve"> e por fim, </w:t>
      </w:r>
      <w:r w:rsidR="009D2C57">
        <w:rPr>
          <w:rFonts w:ascii="Arial" w:hAnsi="Arial" w:cs="Arial"/>
          <w:sz w:val="22"/>
          <w:szCs w:val="22"/>
        </w:rPr>
        <w:t>n</w:t>
      </w:r>
      <w:r w:rsidR="005E4DC0" w:rsidRPr="00443D79">
        <w:rPr>
          <w:rFonts w:ascii="Arial" w:hAnsi="Arial" w:cs="Arial"/>
          <w:sz w:val="22"/>
          <w:szCs w:val="22"/>
        </w:rPr>
        <w:t>as diferentes necessidades de informação</w:t>
      </w:r>
      <w:r w:rsidR="00B7531C">
        <w:rPr>
          <w:rFonts w:ascii="Arial" w:hAnsi="Arial" w:cs="Arial"/>
          <w:sz w:val="22"/>
          <w:szCs w:val="22"/>
        </w:rPr>
        <w:t xml:space="preserve"> e </w:t>
      </w:r>
      <w:r w:rsidR="00C33710">
        <w:rPr>
          <w:rFonts w:ascii="Arial" w:hAnsi="Arial" w:cs="Arial"/>
          <w:sz w:val="22"/>
          <w:szCs w:val="22"/>
        </w:rPr>
        <w:t>especificidades</w:t>
      </w:r>
      <w:r w:rsidR="00B7531C">
        <w:rPr>
          <w:rFonts w:ascii="Arial" w:hAnsi="Arial" w:cs="Arial"/>
          <w:sz w:val="22"/>
          <w:szCs w:val="22"/>
        </w:rPr>
        <w:t xml:space="preserve"> d</w:t>
      </w:r>
      <w:r w:rsidR="00C33710">
        <w:rPr>
          <w:rFonts w:ascii="Arial" w:hAnsi="Arial" w:cs="Arial"/>
          <w:sz w:val="22"/>
          <w:szCs w:val="22"/>
        </w:rPr>
        <w:t>e</w:t>
      </w:r>
      <w:r w:rsidR="00B7531C">
        <w:rPr>
          <w:rFonts w:ascii="Arial" w:hAnsi="Arial" w:cs="Arial"/>
          <w:sz w:val="22"/>
          <w:szCs w:val="22"/>
        </w:rPr>
        <w:t xml:space="preserve"> diferentes contextos</w:t>
      </w:r>
      <w:r w:rsidR="00C33710">
        <w:rPr>
          <w:rFonts w:ascii="Arial" w:hAnsi="Arial" w:cs="Arial"/>
          <w:sz w:val="22"/>
          <w:szCs w:val="22"/>
        </w:rPr>
        <w:t>,</w:t>
      </w:r>
      <w:r w:rsidR="005E4DC0" w:rsidRPr="00443D79">
        <w:rPr>
          <w:rFonts w:ascii="Arial" w:hAnsi="Arial" w:cs="Arial"/>
          <w:sz w:val="22"/>
          <w:szCs w:val="22"/>
        </w:rPr>
        <w:t xml:space="preserve"> </w:t>
      </w:r>
      <w:r w:rsidR="009D2C57">
        <w:rPr>
          <w:rFonts w:ascii="Arial" w:hAnsi="Arial" w:cs="Arial"/>
          <w:sz w:val="22"/>
          <w:szCs w:val="22"/>
        </w:rPr>
        <w:t xml:space="preserve">que </w:t>
      </w:r>
      <w:r w:rsidR="00C33710">
        <w:rPr>
          <w:rFonts w:ascii="Arial" w:hAnsi="Arial" w:cs="Arial"/>
          <w:sz w:val="22"/>
          <w:szCs w:val="22"/>
        </w:rPr>
        <w:t xml:space="preserve">fazem com que </w:t>
      </w:r>
      <w:r w:rsidR="005E4DC0" w:rsidRPr="00443D79">
        <w:rPr>
          <w:rFonts w:ascii="Arial" w:hAnsi="Arial" w:cs="Arial"/>
          <w:sz w:val="22"/>
          <w:szCs w:val="22"/>
        </w:rPr>
        <w:t xml:space="preserve">engenheiros de software, gerentes de produto, usuários finais e demais interessados nas informações sobre </w:t>
      </w:r>
      <w:r w:rsidR="007810A9" w:rsidRPr="00443D79">
        <w:rPr>
          <w:rFonts w:ascii="Arial" w:hAnsi="Arial" w:cs="Arial"/>
          <w:sz w:val="22"/>
          <w:szCs w:val="22"/>
        </w:rPr>
        <w:t xml:space="preserve">o produto </w:t>
      </w:r>
      <w:r w:rsidR="007E2F26">
        <w:rPr>
          <w:rFonts w:ascii="Arial" w:hAnsi="Arial" w:cs="Arial"/>
          <w:sz w:val="22"/>
          <w:szCs w:val="22"/>
        </w:rPr>
        <w:t>tenham que decidir, ao longo do processo de desenvolvimento, em como garantir o</w:t>
      </w:r>
      <w:r w:rsidR="00C33710">
        <w:rPr>
          <w:rFonts w:ascii="Arial" w:hAnsi="Arial" w:cs="Arial"/>
          <w:sz w:val="22"/>
          <w:szCs w:val="22"/>
        </w:rPr>
        <w:t xml:space="preserve"> alinhamento do desenvolvimento ou </w:t>
      </w:r>
      <w:r w:rsidR="007E2F26">
        <w:rPr>
          <w:rFonts w:ascii="Arial" w:hAnsi="Arial" w:cs="Arial"/>
          <w:sz w:val="22"/>
          <w:szCs w:val="22"/>
        </w:rPr>
        <w:t xml:space="preserve">a </w:t>
      </w:r>
      <w:r w:rsidR="00C33710">
        <w:rPr>
          <w:rFonts w:ascii="Arial" w:hAnsi="Arial" w:cs="Arial"/>
          <w:sz w:val="22"/>
          <w:szCs w:val="22"/>
        </w:rPr>
        <w:t xml:space="preserve">evolução do produto </w:t>
      </w:r>
      <w:r w:rsidR="009D2C57">
        <w:rPr>
          <w:rFonts w:ascii="Arial" w:hAnsi="Arial" w:cs="Arial"/>
          <w:sz w:val="22"/>
          <w:szCs w:val="22"/>
        </w:rPr>
        <w:t>à</w:t>
      </w:r>
      <w:r w:rsidR="00693FC6" w:rsidRPr="00443D79">
        <w:rPr>
          <w:rFonts w:ascii="Arial" w:hAnsi="Arial" w:cs="Arial"/>
          <w:sz w:val="22"/>
          <w:szCs w:val="22"/>
        </w:rPr>
        <w:t xml:space="preserve"> estratégia </w:t>
      </w:r>
      <w:r w:rsidR="000B02C0" w:rsidRPr="00443D79">
        <w:rPr>
          <w:rFonts w:ascii="Arial" w:hAnsi="Arial" w:cs="Arial"/>
          <w:sz w:val="22"/>
          <w:szCs w:val="22"/>
        </w:rPr>
        <w:t xml:space="preserve">de negócio </w:t>
      </w:r>
      <w:r w:rsidR="00693FC6" w:rsidRPr="00443D79">
        <w:rPr>
          <w:rFonts w:ascii="Arial" w:hAnsi="Arial" w:cs="Arial"/>
          <w:sz w:val="22"/>
          <w:szCs w:val="22"/>
        </w:rPr>
        <w:t>das organizações</w:t>
      </w:r>
      <w:r w:rsidR="00C33710">
        <w:rPr>
          <w:rFonts w:ascii="Arial" w:hAnsi="Arial" w:cs="Arial"/>
          <w:sz w:val="22"/>
          <w:szCs w:val="22"/>
        </w:rPr>
        <w:t xml:space="preserve"> </w:t>
      </w:r>
      <w:r w:rsidR="00C33710" w:rsidRPr="00443D79">
        <w:rPr>
          <w:rFonts w:ascii="Arial" w:hAnsi="Arial" w:cs="Arial"/>
          <w:sz w:val="22"/>
          <w:szCs w:val="22"/>
        </w:rPr>
        <w:fldChar w:fldCharType="begin"/>
      </w:r>
      <w:r w:rsidR="00C33710" w:rsidRPr="00443D79">
        <w:rPr>
          <w:rFonts w:ascii="Arial" w:hAnsi="Arial" w:cs="Arial"/>
          <w:sz w:val="22"/>
          <w:szCs w:val="22"/>
        </w:rPr>
        <w:instrText xml:space="preserve"> REF BUSE_information \h  \* MERGEFORMAT </w:instrText>
      </w:r>
      <w:r w:rsidR="00C33710" w:rsidRPr="00443D79">
        <w:rPr>
          <w:rFonts w:ascii="Arial" w:hAnsi="Arial" w:cs="Arial"/>
          <w:sz w:val="22"/>
          <w:szCs w:val="22"/>
        </w:rPr>
      </w:r>
      <w:r w:rsidR="00C33710" w:rsidRPr="00443D79">
        <w:rPr>
          <w:rFonts w:ascii="Arial" w:hAnsi="Arial" w:cs="Arial"/>
          <w:sz w:val="22"/>
          <w:szCs w:val="22"/>
        </w:rPr>
        <w:fldChar w:fldCharType="separate"/>
      </w:r>
      <w:r w:rsidR="00C33710" w:rsidRPr="00443D79">
        <w:rPr>
          <w:rFonts w:ascii="Arial" w:hAnsi="Arial" w:cs="Arial"/>
          <w:sz w:val="22"/>
          <w:szCs w:val="22"/>
        </w:rPr>
        <w:t>(</w:t>
      </w:r>
      <w:proofErr w:type="spellStart"/>
      <w:r w:rsidR="00C33710" w:rsidRPr="00443D79">
        <w:rPr>
          <w:rFonts w:ascii="Arial" w:hAnsi="Arial" w:cs="Arial"/>
          <w:sz w:val="22"/>
          <w:szCs w:val="22"/>
        </w:rPr>
        <w:t>Buse</w:t>
      </w:r>
      <w:proofErr w:type="spellEnd"/>
      <w:r w:rsidR="00C33710" w:rsidRPr="00443D79">
        <w:rPr>
          <w:rFonts w:ascii="Arial" w:hAnsi="Arial" w:cs="Arial"/>
          <w:sz w:val="22"/>
          <w:szCs w:val="22"/>
        </w:rPr>
        <w:t xml:space="preserve"> e Zimmermann, 2012)</w:t>
      </w:r>
      <w:r w:rsidR="00C33710" w:rsidRPr="00443D79">
        <w:rPr>
          <w:rFonts w:ascii="Arial" w:hAnsi="Arial" w:cs="Arial"/>
          <w:sz w:val="22"/>
          <w:szCs w:val="22"/>
        </w:rPr>
        <w:fldChar w:fldCharType="end"/>
      </w:r>
      <w:r w:rsidR="00C33710" w:rsidRPr="00443D79">
        <w:rPr>
          <w:rFonts w:ascii="Arial" w:hAnsi="Arial" w:cs="Arial"/>
          <w:sz w:val="22"/>
          <w:szCs w:val="22"/>
        </w:rPr>
        <w:t xml:space="preserve"> </w:t>
      </w:r>
      <w:r w:rsidR="00A26118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A26118" w:rsidRPr="006D37D9">
        <w:rPr>
          <w:rFonts w:ascii="Arial" w:hAnsi="Arial" w:cs="Arial"/>
          <w:sz w:val="22"/>
          <w:szCs w:val="22"/>
        </w:rPr>
        <w:fldChar w:fldCharType="begin"/>
      </w:r>
      <w:r w:rsidR="00A26118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A26118" w:rsidRPr="006D37D9">
        <w:rPr>
          <w:rFonts w:ascii="Arial" w:hAnsi="Arial" w:cs="Arial"/>
          <w:sz w:val="22"/>
          <w:szCs w:val="22"/>
        </w:rPr>
      </w:r>
      <w:r w:rsidR="00A26118" w:rsidRPr="006D37D9">
        <w:rPr>
          <w:rFonts w:ascii="Arial" w:hAnsi="Arial" w:cs="Arial"/>
          <w:sz w:val="22"/>
          <w:szCs w:val="22"/>
        </w:rPr>
        <w:fldChar w:fldCharType="separate"/>
      </w:r>
      <w:r w:rsidR="00A26118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A26118" w:rsidRPr="006D37D9">
        <w:rPr>
          <w:rFonts w:ascii="Arial" w:hAnsi="Arial" w:cs="Arial"/>
          <w:sz w:val="22"/>
          <w:szCs w:val="22"/>
        </w:rPr>
        <w:t xml:space="preserve"> et al., 2012</w:t>
      </w:r>
      <w:r w:rsidR="00A26118" w:rsidRPr="006D37D9">
        <w:rPr>
          <w:rFonts w:ascii="Arial" w:hAnsi="Arial" w:cs="Arial"/>
          <w:sz w:val="22"/>
          <w:szCs w:val="22"/>
        </w:rPr>
        <w:fldChar w:fldCharType="end"/>
      </w:r>
      <w:r w:rsidR="00A26118" w:rsidRPr="006D37D9">
        <w:rPr>
          <w:rFonts w:ascii="Arial" w:hAnsi="Arial" w:cs="Arial"/>
          <w:sz w:val="22"/>
          <w:szCs w:val="22"/>
        </w:rPr>
        <w:t>)</w:t>
      </w:r>
      <w:r w:rsidR="007810A9" w:rsidRPr="00443D79">
        <w:rPr>
          <w:rFonts w:ascii="Arial" w:hAnsi="Arial" w:cs="Arial"/>
          <w:sz w:val="22"/>
          <w:szCs w:val="22"/>
        </w:rPr>
        <w:t>.</w:t>
      </w:r>
      <w:r w:rsidR="005D65E9">
        <w:rPr>
          <w:rFonts w:ascii="Arial" w:hAnsi="Arial" w:cs="Arial"/>
          <w:sz w:val="22"/>
          <w:szCs w:val="22"/>
        </w:rPr>
        <w:t xml:space="preserve"> </w:t>
      </w:r>
    </w:p>
    <w:p w14:paraId="751D52BF" w14:textId="0B31F0D1" w:rsidR="00327F22" w:rsidRPr="001116C9" w:rsidRDefault="007E2F26" w:rsidP="00327F22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9D2C57">
        <w:rPr>
          <w:rFonts w:ascii="Arial" w:hAnsi="Arial" w:cs="Arial"/>
          <w:sz w:val="22"/>
          <w:szCs w:val="22"/>
        </w:rPr>
        <w:t>sse conhecimento</w:t>
      </w:r>
      <w:r>
        <w:rPr>
          <w:rFonts w:ascii="Arial" w:hAnsi="Arial" w:cs="Arial"/>
          <w:sz w:val="22"/>
          <w:szCs w:val="22"/>
        </w:rPr>
        <w:t xml:space="preserve">, de certa forma, tem sido </w:t>
      </w:r>
      <w:r w:rsidR="009D2C57">
        <w:rPr>
          <w:rFonts w:ascii="Arial" w:hAnsi="Arial" w:cs="Arial"/>
          <w:sz w:val="22"/>
          <w:szCs w:val="22"/>
        </w:rPr>
        <w:t>encapsulado</w:t>
      </w:r>
      <w:r w:rsidR="009D2C57" w:rsidRP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 xml:space="preserve">em modelos de QPS </w:t>
      </w:r>
      <w:r>
        <w:rPr>
          <w:rFonts w:ascii="Arial" w:hAnsi="Arial" w:cs="Arial"/>
          <w:sz w:val="22"/>
          <w:szCs w:val="22"/>
        </w:rPr>
        <w:t>recentes</w:t>
      </w:r>
      <w:r w:rsidR="00057539" w:rsidRPr="0005753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tais </w:t>
      </w:r>
      <w:r w:rsidR="00057539" w:rsidRPr="00057539">
        <w:rPr>
          <w:rFonts w:ascii="Arial" w:hAnsi="Arial" w:cs="Arial"/>
          <w:sz w:val="22"/>
          <w:szCs w:val="22"/>
        </w:rPr>
        <w:t>como</w:t>
      </w:r>
      <w:r w:rsidR="009D2C57">
        <w:rPr>
          <w:rFonts w:ascii="Arial" w:hAnsi="Arial" w:cs="Arial"/>
          <w:sz w:val="22"/>
          <w:szCs w:val="22"/>
        </w:rPr>
        <w:t xml:space="preserve"> o</w:t>
      </w:r>
      <w:r w:rsidR="00057539" w:rsidRPr="0005753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t>SQuale</w:t>
      </w:r>
      <w:proofErr w:type="spellEnd"/>
      <w:r w:rsid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fldChar w:fldCharType="begin"/>
      </w:r>
      <w:r w:rsidR="00057539" w:rsidRPr="00057539">
        <w:rPr>
          <w:rFonts w:ascii="Arial" w:hAnsi="Arial" w:cs="Arial"/>
          <w:sz w:val="22"/>
          <w:szCs w:val="22"/>
        </w:rPr>
        <w:instrText xml:space="preserve"> REF MORDAL \h </w:instrText>
      </w:r>
      <w:r w:rsidR="00057539" w:rsidRPr="00057539">
        <w:rPr>
          <w:rFonts w:ascii="Arial" w:hAnsi="Arial" w:cs="Arial"/>
          <w:sz w:val="22"/>
          <w:szCs w:val="22"/>
        </w:rPr>
      </w:r>
      <w:r w:rsidR="00057539" w:rsidRP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Mordal</w:t>
      </w:r>
      <w:proofErr w:type="spellEnd"/>
      <w:r w:rsidR="00057539" w:rsidRPr="00057539">
        <w:rPr>
          <w:rFonts w:ascii="Arial" w:hAnsi="Arial" w:cs="Arial"/>
          <w:sz w:val="22"/>
          <w:szCs w:val="22"/>
        </w:rPr>
        <w:t>-Manet et al., 2009</w:t>
      </w:r>
      <w:r w:rsidR="00057539" w:rsidRP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>),</w:t>
      </w:r>
      <w:r w:rsidR="006330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t>Quamoco</w:t>
      </w:r>
      <w:proofErr w:type="spellEnd"/>
      <w:r w:rsid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>(</w:t>
      </w:r>
      <w:r w:rsidR="00057539" w:rsidRPr="00057539">
        <w:rPr>
          <w:rFonts w:ascii="Arial" w:hAnsi="Arial" w:cs="Arial"/>
          <w:sz w:val="22"/>
          <w:szCs w:val="22"/>
        </w:rPr>
        <w:fldChar w:fldCharType="begin"/>
      </w:r>
      <w:r w:rsidR="00057539" w:rsidRPr="00057539">
        <w:rPr>
          <w:rFonts w:ascii="Arial" w:hAnsi="Arial" w:cs="Arial"/>
          <w:sz w:val="22"/>
          <w:szCs w:val="22"/>
        </w:rPr>
        <w:instrText xml:space="preserve"> REF WAGNER \h </w:instrText>
      </w:r>
      <w:r w:rsidR="00057539" w:rsidRPr="00057539">
        <w:rPr>
          <w:rFonts w:ascii="Arial" w:hAnsi="Arial" w:cs="Arial"/>
          <w:sz w:val="22"/>
          <w:szCs w:val="22"/>
        </w:rPr>
      </w:r>
      <w:r w:rsidR="00057539" w:rsidRP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Wagner et al.,2012)</w:t>
      </w:r>
      <w:r w:rsidR="00057539" w:rsidRP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>,</w:t>
      </w:r>
      <w:r w:rsidR="00057539" w:rsidRPr="00057539">
        <w:rPr>
          <w:rFonts w:ascii="Arial" w:hAnsi="Arial" w:cs="Arial"/>
          <w:sz w:val="22"/>
          <w:szCs w:val="22"/>
        </w:rPr>
        <w:t xml:space="preserve"> </w:t>
      </w:r>
      <w:r w:rsidR="00057539">
        <w:rPr>
          <w:rFonts w:ascii="Arial" w:hAnsi="Arial" w:cs="Arial"/>
          <w:sz w:val="22"/>
          <w:szCs w:val="22"/>
        </w:rPr>
        <w:t>especialmente</w:t>
      </w:r>
      <w:r>
        <w:rPr>
          <w:rFonts w:ascii="Arial" w:hAnsi="Arial" w:cs="Arial"/>
          <w:sz w:val="22"/>
          <w:szCs w:val="22"/>
        </w:rPr>
        <w:t>,</w:t>
      </w:r>
      <w:r w:rsidR="00057539">
        <w:rPr>
          <w:rFonts w:ascii="Arial" w:hAnsi="Arial" w:cs="Arial"/>
          <w:sz w:val="22"/>
          <w:szCs w:val="22"/>
        </w:rPr>
        <w:t xml:space="preserve"> no</w:t>
      </w:r>
      <w:r>
        <w:rPr>
          <w:rFonts w:ascii="Arial" w:hAnsi="Arial" w:cs="Arial"/>
          <w:sz w:val="22"/>
          <w:szCs w:val="22"/>
        </w:rPr>
        <w:t>s modelos</w:t>
      </w:r>
      <w:r w:rsidR="00057539" w:rsidRPr="00057539">
        <w:rPr>
          <w:rFonts w:ascii="Arial" w:hAnsi="Arial" w:cs="Arial"/>
          <w:sz w:val="22"/>
          <w:szCs w:val="22"/>
        </w:rPr>
        <w:t xml:space="preserve"> QATCH</w:t>
      </w:r>
      <w:r w:rsid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>(</w:t>
      </w:r>
      <w:proofErr w:type="spellStart"/>
      <w:r w:rsidR="00057539" w:rsidRPr="00057539">
        <w:rPr>
          <w:rFonts w:ascii="Arial" w:hAnsi="Arial" w:cs="Arial"/>
          <w:sz w:val="22"/>
          <w:szCs w:val="22"/>
        </w:rPr>
        <w:fldChar w:fldCharType="begin"/>
      </w:r>
      <w:r w:rsidR="00057539" w:rsidRPr="00057539">
        <w:rPr>
          <w:rFonts w:ascii="Arial" w:hAnsi="Arial" w:cs="Arial"/>
          <w:sz w:val="22"/>
          <w:szCs w:val="22"/>
        </w:rPr>
        <w:instrText xml:space="preserve"> REF SIAVVAS \h </w:instrText>
      </w:r>
      <w:r w:rsidR="00057539" w:rsidRPr="00057539">
        <w:rPr>
          <w:rFonts w:ascii="Arial" w:hAnsi="Arial" w:cs="Arial"/>
          <w:sz w:val="22"/>
          <w:szCs w:val="22"/>
        </w:rPr>
      </w:r>
      <w:r w:rsidR="00057539" w:rsidRP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Siavvas</w:t>
      </w:r>
      <w:proofErr w:type="spellEnd"/>
      <w:r w:rsidR="00057539" w:rsidRPr="00057539">
        <w:rPr>
          <w:rFonts w:ascii="Arial" w:hAnsi="Arial" w:cs="Arial"/>
          <w:sz w:val="22"/>
          <w:szCs w:val="22"/>
        </w:rPr>
        <w:t xml:space="preserve"> et al., 2017)</w:t>
      </w:r>
      <w:r w:rsidR="00057539" w:rsidRPr="00057539">
        <w:rPr>
          <w:rFonts w:ascii="Arial" w:hAnsi="Arial" w:cs="Arial"/>
          <w:sz w:val="22"/>
          <w:szCs w:val="22"/>
        </w:rPr>
        <w:fldChar w:fldCharType="end"/>
      </w:r>
      <w:r w:rsidR="00057539">
        <w:rPr>
          <w:rFonts w:ascii="Arial" w:hAnsi="Arial" w:cs="Arial"/>
          <w:sz w:val="22"/>
          <w:szCs w:val="22"/>
        </w:rPr>
        <w:t xml:space="preserve"> e Q-Rapids </w:t>
      </w:r>
      <w:r w:rsidR="00057539">
        <w:rPr>
          <w:rFonts w:ascii="Arial" w:hAnsi="Arial" w:cs="Arial"/>
          <w:sz w:val="22"/>
          <w:szCs w:val="22"/>
        </w:rPr>
        <w:fldChar w:fldCharType="begin"/>
      </w:r>
      <w:r w:rsidR="00057539">
        <w:rPr>
          <w:rFonts w:ascii="Arial" w:hAnsi="Arial" w:cs="Arial"/>
          <w:sz w:val="22"/>
          <w:szCs w:val="22"/>
        </w:rPr>
        <w:instrText xml:space="preserve"> REF LÓPEZ \h </w:instrText>
      </w:r>
      <w:r w:rsidR="00057539">
        <w:rPr>
          <w:rFonts w:ascii="Arial" w:hAnsi="Arial" w:cs="Arial"/>
          <w:sz w:val="22"/>
          <w:szCs w:val="22"/>
        </w:rPr>
      </w:r>
      <w:r w:rsidR="00057539">
        <w:rPr>
          <w:rFonts w:ascii="Arial" w:hAnsi="Arial" w:cs="Arial"/>
          <w:sz w:val="22"/>
          <w:szCs w:val="22"/>
        </w:rPr>
        <w:fldChar w:fldCharType="separate"/>
      </w:r>
      <w:r w:rsidR="00057539" w:rsidRPr="00057539">
        <w:rPr>
          <w:rFonts w:ascii="Arial" w:hAnsi="Arial" w:cs="Arial"/>
          <w:sz w:val="22"/>
          <w:szCs w:val="22"/>
        </w:rPr>
        <w:t>(</w:t>
      </w:r>
      <w:r w:rsidR="00057539">
        <w:rPr>
          <w:rFonts w:ascii="Arial" w:hAnsi="Arial" w:cs="Arial"/>
          <w:sz w:val="22"/>
          <w:szCs w:val="22"/>
        </w:rPr>
        <w:t>L</w:t>
      </w:r>
      <w:r w:rsidR="00057539" w:rsidRPr="00057539">
        <w:rPr>
          <w:rFonts w:ascii="Arial" w:hAnsi="Arial" w:cs="Arial"/>
          <w:sz w:val="22"/>
          <w:szCs w:val="22"/>
        </w:rPr>
        <w:t>ó</w:t>
      </w:r>
      <w:r w:rsidR="00057539">
        <w:rPr>
          <w:rFonts w:ascii="Arial" w:hAnsi="Arial" w:cs="Arial"/>
          <w:sz w:val="22"/>
          <w:szCs w:val="22"/>
        </w:rPr>
        <w:t>pez et al., 2018)</w:t>
      </w:r>
      <w:r w:rsidR="00057539">
        <w:rPr>
          <w:rFonts w:ascii="Arial" w:hAnsi="Arial" w:cs="Arial"/>
          <w:sz w:val="22"/>
          <w:szCs w:val="22"/>
        </w:rPr>
        <w:fldChar w:fldCharType="end"/>
      </w:r>
      <w:r w:rsidR="00057539" w:rsidRPr="0005753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que</w:t>
      </w:r>
      <w:r w:rsidRPr="00057539">
        <w:rPr>
          <w:rFonts w:ascii="Arial" w:hAnsi="Arial" w:cs="Arial"/>
          <w:sz w:val="22"/>
          <w:szCs w:val="22"/>
        </w:rPr>
        <w:t xml:space="preserve"> </w:t>
      </w:r>
      <w:r w:rsidR="00057539" w:rsidRPr="00057539">
        <w:rPr>
          <w:rFonts w:ascii="Arial" w:hAnsi="Arial" w:cs="Arial"/>
          <w:sz w:val="22"/>
          <w:szCs w:val="22"/>
        </w:rPr>
        <w:t xml:space="preserve">também </w:t>
      </w:r>
      <w:r w:rsidR="009D2C57">
        <w:rPr>
          <w:rFonts w:ascii="Arial" w:hAnsi="Arial" w:cs="Arial"/>
          <w:sz w:val="22"/>
          <w:szCs w:val="22"/>
        </w:rPr>
        <w:t xml:space="preserve">tomam por base a </w:t>
      </w:r>
      <w:r>
        <w:rPr>
          <w:rFonts w:ascii="Arial" w:hAnsi="Arial" w:cs="Arial"/>
          <w:sz w:val="22"/>
          <w:szCs w:val="22"/>
        </w:rPr>
        <w:t>ISO/IEC 25010</w:t>
      </w:r>
      <w:r w:rsidR="00057539" w:rsidRPr="00057539">
        <w:rPr>
          <w:rFonts w:ascii="Arial" w:hAnsi="Arial" w:cs="Arial"/>
          <w:sz w:val="22"/>
          <w:szCs w:val="22"/>
        </w:rPr>
        <w:t xml:space="preserve">. </w:t>
      </w:r>
      <w:r w:rsidR="00327F22">
        <w:rPr>
          <w:rFonts w:ascii="Arial" w:hAnsi="Arial" w:cs="Arial"/>
          <w:sz w:val="22"/>
          <w:szCs w:val="22"/>
        </w:rPr>
        <w:t>Entretanto</w:t>
      </w:r>
      <w:r w:rsidR="00327F22" w:rsidRPr="001116C9">
        <w:rPr>
          <w:rFonts w:ascii="Arial" w:hAnsi="Arial" w:cs="Arial"/>
          <w:sz w:val="22"/>
          <w:szCs w:val="22"/>
        </w:rPr>
        <w:t xml:space="preserve">, analisar tão somente aspectos de qualidade interna, externa e </w:t>
      </w:r>
      <w:r>
        <w:rPr>
          <w:rFonts w:ascii="Arial" w:hAnsi="Arial" w:cs="Arial"/>
          <w:sz w:val="22"/>
          <w:szCs w:val="22"/>
        </w:rPr>
        <w:t xml:space="preserve">de utilização do produto de </w:t>
      </w:r>
      <w:r w:rsidR="0063305A">
        <w:rPr>
          <w:rFonts w:ascii="Arial" w:hAnsi="Arial" w:cs="Arial"/>
          <w:sz w:val="22"/>
          <w:szCs w:val="22"/>
        </w:rPr>
        <w:t xml:space="preserve">software </w:t>
      </w:r>
      <w:r w:rsidR="0063305A" w:rsidRPr="001116C9">
        <w:rPr>
          <w:rFonts w:ascii="Arial" w:hAnsi="Arial" w:cs="Arial"/>
          <w:sz w:val="22"/>
          <w:szCs w:val="22"/>
        </w:rPr>
        <w:t>isoladamente</w:t>
      </w:r>
      <w:r w:rsidR="00327F22" w:rsidRPr="001116C9">
        <w:rPr>
          <w:rFonts w:ascii="Arial" w:hAnsi="Arial" w:cs="Arial"/>
          <w:sz w:val="22"/>
          <w:szCs w:val="22"/>
        </w:rPr>
        <w:t xml:space="preserve"> não é suficiente para que gestor</w:t>
      </w:r>
      <w:r w:rsidR="00327F22">
        <w:rPr>
          <w:rFonts w:ascii="Arial" w:hAnsi="Arial" w:cs="Arial"/>
          <w:sz w:val="22"/>
          <w:szCs w:val="22"/>
        </w:rPr>
        <w:t>es</w:t>
      </w:r>
      <w:r w:rsidR="00327F22" w:rsidRPr="001116C9">
        <w:rPr>
          <w:rFonts w:ascii="Arial" w:hAnsi="Arial" w:cs="Arial"/>
          <w:sz w:val="22"/>
          <w:szCs w:val="22"/>
        </w:rPr>
        <w:t xml:space="preserve"> de produto</w:t>
      </w:r>
      <w:r w:rsidR="00327F22">
        <w:rPr>
          <w:rFonts w:ascii="Arial" w:hAnsi="Arial" w:cs="Arial"/>
          <w:sz w:val="22"/>
          <w:szCs w:val="22"/>
        </w:rPr>
        <w:t>s</w:t>
      </w:r>
      <w:r w:rsidR="00327F22" w:rsidRPr="001116C9">
        <w:rPr>
          <w:rFonts w:ascii="Arial" w:hAnsi="Arial" w:cs="Arial"/>
          <w:sz w:val="22"/>
          <w:szCs w:val="22"/>
        </w:rPr>
        <w:t xml:space="preserve"> ou engenheiros de software </w:t>
      </w:r>
      <w:r>
        <w:rPr>
          <w:rFonts w:ascii="Arial" w:hAnsi="Arial" w:cs="Arial"/>
          <w:sz w:val="22"/>
          <w:szCs w:val="22"/>
        </w:rPr>
        <w:t xml:space="preserve">consigam decidir adequadamente </w:t>
      </w:r>
      <w:r w:rsidR="00327F22" w:rsidRPr="001116C9">
        <w:rPr>
          <w:rFonts w:ascii="Arial" w:hAnsi="Arial" w:cs="Arial"/>
          <w:sz w:val="22"/>
          <w:szCs w:val="22"/>
        </w:rPr>
        <w:t>sobre a aceitação ou não de um release</w:t>
      </w:r>
      <w:r w:rsidR="00327F2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ao longo do processo de desenvolvimento </w:t>
      </w:r>
      <w:r w:rsidR="00327F22">
        <w:rPr>
          <w:rFonts w:ascii="Arial" w:hAnsi="Arial" w:cs="Arial"/>
          <w:sz w:val="22"/>
          <w:szCs w:val="22"/>
        </w:rPr>
        <w:t>ou do produto de software per si</w:t>
      </w:r>
      <w:ins w:id="91" w:author="Hilmer Neri" w:date="2019-05-09T14:59:00Z">
        <w:r w:rsidR="0063305A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em momento de entrega final</w:t>
      </w:r>
      <w:r w:rsidR="00327F22" w:rsidRPr="001116C9">
        <w:rPr>
          <w:rFonts w:ascii="Arial" w:hAnsi="Arial" w:cs="Arial"/>
          <w:sz w:val="22"/>
          <w:szCs w:val="22"/>
        </w:rPr>
        <w:t xml:space="preserve">. </w:t>
      </w:r>
    </w:p>
    <w:p w14:paraId="0CAF645E" w14:textId="77777777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92" w:name="_Toc8318338"/>
      <w:r>
        <w:rPr>
          <w:rFonts w:ascii="Arial" w:hAnsi="Arial" w:cs="Arial"/>
        </w:rPr>
        <w:lastRenderedPageBreak/>
        <w:t>Delineamento</w:t>
      </w:r>
      <w:r w:rsidRPr="006D37D9">
        <w:rPr>
          <w:rFonts w:ascii="Arial" w:hAnsi="Arial" w:cs="Arial"/>
        </w:rPr>
        <w:t xml:space="preserve"> do problema</w:t>
      </w:r>
      <w:bookmarkEnd w:id="92"/>
    </w:p>
    <w:p w14:paraId="7C1CD658" w14:textId="66CF6534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A falta de entendimento acerca </w:t>
      </w:r>
      <w:r w:rsidR="007E2F26">
        <w:rPr>
          <w:rFonts w:ascii="Arial" w:hAnsi="Arial" w:cs="Arial"/>
          <w:sz w:val="22"/>
          <w:szCs w:val="22"/>
        </w:rPr>
        <w:t xml:space="preserve">da qualidade apresentada pelo produto de software </w:t>
      </w:r>
      <w:r w:rsidRPr="001116C9">
        <w:rPr>
          <w:rFonts w:ascii="Arial" w:hAnsi="Arial" w:cs="Arial"/>
          <w:sz w:val="22"/>
          <w:szCs w:val="22"/>
        </w:rPr>
        <w:t xml:space="preserve">ao longo do ciclo de </w:t>
      </w:r>
      <w:r w:rsidR="007E2F26">
        <w:rPr>
          <w:rFonts w:ascii="Arial" w:hAnsi="Arial" w:cs="Arial"/>
          <w:sz w:val="22"/>
          <w:szCs w:val="22"/>
        </w:rPr>
        <w:t>desenvolvimento e em momento de entrega da versão final</w:t>
      </w:r>
      <w:r w:rsidRPr="001116C9">
        <w:rPr>
          <w:rFonts w:ascii="Arial" w:hAnsi="Arial" w:cs="Arial"/>
          <w:sz w:val="22"/>
          <w:szCs w:val="22"/>
        </w:rPr>
        <w:t xml:space="preserve"> é muitas vezes a causa de decisões</w:t>
      </w:r>
      <w:r w:rsidR="007E2F26">
        <w:rPr>
          <w:rFonts w:ascii="Arial" w:hAnsi="Arial" w:cs="Arial"/>
          <w:sz w:val="22"/>
          <w:szCs w:val="22"/>
        </w:rPr>
        <w:t xml:space="preserve"> inadequadas de projeto</w:t>
      </w:r>
      <w:r w:rsidRPr="001116C9">
        <w:rPr>
          <w:rFonts w:ascii="Arial" w:hAnsi="Arial" w:cs="Arial"/>
          <w:sz w:val="22"/>
          <w:szCs w:val="22"/>
        </w:rPr>
        <w:t>. Aliado a isso, a falta de qualificação dos dados</w:t>
      </w:r>
      <w:r w:rsidR="00E70D0A">
        <w:rPr>
          <w:rFonts w:ascii="Arial" w:hAnsi="Arial" w:cs="Arial"/>
          <w:sz w:val="22"/>
          <w:szCs w:val="22"/>
        </w:rPr>
        <w:t xml:space="preserve"> (capturando medidas)</w:t>
      </w:r>
      <w:r w:rsidRPr="001116C9">
        <w:rPr>
          <w:rFonts w:ascii="Arial" w:hAnsi="Arial" w:cs="Arial"/>
          <w:sz w:val="22"/>
          <w:szCs w:val="22"/>
        </w:rPr>
        <w:t xml:space="preserve"> previamente </w:t>
      </w:r>
      <w:r w:rsidR="00E70D0A">
        <w:rPr>
          <w:rFonts w:ascii="Arial" w:hAnsi="Arial" w:cs="Arial"/>
          <w:sz w:val="22"/>
          <w:szCs w:val="22"/>
        </w:rPr>
        <w:t>as avaliações</w:t>
      </w:r>
      <w:r w:rsidR="00E70D0A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contribui sobremaneira a análises e interpretações </w:t>
      </w:r>
      <w:r w:rsidR="00327F22">
        <w:rPr>
          <w:rFonts w:ascii="Arial" w:hAnsi="Arial" w:cs="Arial"/>
          <w:sz w:val="22"/>
          <w:szCs w:val="22"/>
        </w:rPr>
        <w:t>equivocadas</w:t>
      </w:r>
      <w:r w:rsidRPr="001116C9">
        <w:rPr>
          <w:rFonts w:ascii="Arial" w:hAnsi="Arial" w:cs="Arial"/>
          <w:sz w:val="22"/>
          <w:szCs w:val="22"/>
        </w:rPr>
        <w:t>. Um desafio comum para os profissionais da área de software é a identificação e correção de decisões</w:t>
      </w:r>
      <w:r w:rsidR="00E70D0A">
        <w:rPr>
          <w:rFonts w:ascii="Arial" w:hAnsi="Arial" w:cs="Arial"/>
          <w:sz w:val="22"/>
          <w:szCs w:val="22"/>
        </w:rPr>
        <w:t xml:space="preserve"> inadequadas</w:t>
      </w:r>
      <w:r w:rsidRPr="001116C9">
        <w:rPr>
          <w:rFonts w:ascii="Arial" w:hAnsi="Arial" w:cs="Arial"/>
          <w:sz w:val="22"/>
          <w:szCs w:val="22"/>
        </w:rPr>
        <w:t xml:space="preserve"> antes que estas possam produzir efeitos indesejáveis</w:t>
      </w:r>
      <w:r w:rsidR="00E70D0A">
        <w:rPr>
          <w:rFonts w:ascii="Arial" w:hAnsi="Arial" w:cs="Arial"/>
          <w:sz w:val="22"/>
          <w:szCs w:val="22"/>
        </w:rPr>
        <w:t xml:space="preserve"> no produto de software</w:t>
      </w:r>
      <w:r w:rsidRPr="001116C9">
        <w:rPr>
          <w:rFonts w:ascii="Arial" w:hAnsi="Arial" w:cs="Arial"/>
          <w:sz w:val="22"/>
          <w:szCs w:val="22"/>
        </w:rPr>
        <w:t>. Isso provavelmente ocorre porque é mais fácil julgar decisões em engenharia de software após o acontecimento do fato, do que monitorar e avaliar</w:t>
      </w:r>
      <w:r w:rsidR="00E70D0A">
        <w:rPr>
          <w:rFonts w:ascii="Arial" w:hAnsi="Arial" w:cs="Arial"/>
          <w:sz w:val="22"/>
          <w:szCs w:val="22"/>
        </w:rPr>
        <w:t xml:space="preserve"> o produto de software</w:t>
      </w:r>
      <w:r w:rsidRPr="001116C9">
        <w:rPr>
          <w:rFonts w:ascii="Arial" w:hAnsi="Arial" w:cs="Arial"/>
          <w:sz w:val="22"/>
          <w:szCs w:val="22"/>
        </w:rPr>
        <w:t xml:space="preserve">, antes que </w:t>
      </w:r>
      <w:r w:rsidR="00E70D0A">
        <w:rPr>
          <w:rFonts w:ascii="Arial" w:hAnsi="Arial" w:cs="Arial"/>
          <w:sz w:val="22"/>
          <w:szCs w:val="22"/>
        </w:rPr>
        <w:t>o</w:t>
      </w:r>
      <w:r w:rsidR="00E70D0A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impacto </w:t>
      </w:r>
      <w:r w:rsidR="00E70D0A">
        <w:rPr>
          <w:rFonts w:ascii="Arial" w:hAnsi="Arial" w:cs="Arial"/>
          <w:sz w:val="22"/>
          <w:szCs w:val="22"/>
        </w:rPr>
        <w:t xml:space="preserve">das decisões na qualidade final do produto </w:t>
      </w:r>
      <w:r w:rsidRPr="001116C9">
        <w:rPr>
          <w:rFonts w:ascii="Arial" w:hAnsi="Arial" w:cs="Arial"/>
          <w:sz w:val="22"/>
          <w:szCs w:val="22"/>
        </w:rPr>
        <w:t>seja conhecido (</w:t>
      </w:r>
      <w:proofErr w:type="spellStart"/>
      <w:r w:rsidRPr="001116C9">
        <w:rPr>
          <w:rFonts w:ascii="Arial" w:hAnsi="Arial" w:cs="Arial"/>
          <w:sz w:val="22"/>
          <w:szCs w:val="22"/>
        </w:rPr>
        <w:fldChar w:fldCharType="begin"/>
      </w:r>
      <w:r w:rsidRPr="001116C9">
        <w:rPr>
          <w:rFonts w:ascii="Arial" w:hAnsi="Arial" w:cs="Arial"/>
          <w:sz w:val="22"/>
          <w:szCs w:val="22"/>
        </w:rPr>
        <w:instrText xml:space="preserve"> REF HOOVER \h  \* MERGEFORMAT </w:instrText>
      </w:r>
      <w:r w:rsidRPr="001116C9">
        <w:rPr>
          <w:rFonts w:ascii="Arial" w:hAnsi="Arial" w:cs="Arial"/>
          <w:sz w:val="22"/>
          <w:szCs w:val="22"/>
        </w:rPr>
      </w:r>
      <w:r w:rsidRPr="001116C9">
        <w:rPr>
          <w:rFonts w:ascii="Arial" w:hAnsi="Arial" w:cs="Arial"/>
          <w:sz w:val="22"/>
          <w:szCs w:val="22"/>
        </w:rPr>
        <w:fldChar w:fldCharType="separate"/>
      </w:r>
      <w:r w:rsidRPr="001116C9">
        <w:rPr>
          <w:rFonts w:ascii="Arial" w:hAnsi="Arial" w:cs="Arial"/>
          <w:sz w:val="22"/>
          <w:szCs w:val="22"/>
        </w:rPr>
        <w:t>Hoover</w:t>
      </w:r>
      <w:proofErr w:type="spellEnd"/>
      <w:r w:rsidRPr="001116C9">
        <w:rPr>
          <w:rFonts w:ascii="Arial" w:hAnsi="Arial" w:cs="Arial"/>
          <w:sz w:val="22"/>
          <w:szCs w:val="22"/>
        </w:rPr>
        <w:t xml:space="preserve"> et al., 2010</w:t>
      </w:r>
      <w:r w:rsidRPr="001116C9">
        <w:rPr>
          <w:rFonts w:ascii="Arial" w:hAnsi="Arial" w:cs="Arial"/>
          <w:sz w:val="22"/>
          <w:szCs w:val="22"/>
        </w:rPr>
        <w:fldChar w:fldCharType="end"/>
      </w:r>
      <w:r w:rsidRPr="001116C9">
        <w:rPr>
          <w:rFonts w:ascii="Arial" w:hAnsi="Arial" w:cs="Arial"/>
          <w:sz w:val="22"/>
          <w:szCs w:val="22"/>
        </w:rPr>
        <w:t>).</w:t>
      </w:r>
    </w:p>
    <w:p w14:paraId="7957F8CF" w14:textId="735316AE" w:rsidR="009034CA" w:rsidRPr="001116C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1116C9">
        <w:rPr>
          <w:rFonts w:ascii="Arial" w:hAnsi="Arial" w:cs="Arial"/>
          <w:sz w:val="22"/>
          <w:szCs w:val="22"/>
        </w:rPr>
        <w:t xml:space="preserve">Portanto, a falta de </w:t>
      </w:r>
      <w:r w:rsidR="00E70D0A">
        <w:rPr>
          <w:rFonts w:ascii="Arial" w:hAnsi="Arial" w:cs="Arial"/>
          <w:sz w:val="22"/>
          <w:szCs w:val="22"/>
        </w:rPr>
        <w:t xml:space="preserve">indicadores que permitam apoiar a </w:t>
      </w:r>
      <w:r w:rsidRPr="001116C9">
        <w:rPr>
          <w:rFonts w:ascii="Arial" w:hAnsi="Arial" w:cs="Arial"/>
          <w:sz w:val="22"/>
          <w:szCs w:val="22"/>
        </w:rPr>
        <w:t xml:space="preserve">compreensão ou </w:t>
      </w:r>
      <w:r w:rsidR="0095132C" w:rsidRPr="001116C9">
        <w:rPr>
          <w:rFonts w:ascii="Arial" w:hAnsi="Arial" w:cs="Arial"/>
          <w:sz w:val="22"/>
          <w:szCs w:val="22"/>
        </w:rPr>
        <w:t xml:space="preserve">clareza </w:t>
      </w:r>
      <w:r w:rsidR="0095132C">
        <w:rPr>
          <w:rFonts w:ascii="Arial" w:hAnsi="Arial" w:cs="Arial"/>
          <w:sz w:val="22"/>
          <w:szCs w:val="22"/>
        </w:rPr>
        <w:t>das</w:t>
      </w:r>
      <w:r w:rsidRPr="001116C9">
        <w:rPr>
          <w:rFonts w:ascii="Arial" w:hAnsi="Arial" w:cs="Arial"/>
          <w:sz w:val="22"/>
          <w:szCs w:val="22"/>
        </w:rPr>
        <w:t xml:space="preserve"> características da qualidade d</w:t>
      </w:r>
      <w:r w:rsidR="00327F22">
        <w:rPr>
          <w:rFonts w:ascii="Arial" w:hAnsi="Arial" w:cs="Arial"/>
          <w:sz w:val="22"/>
          <w:szCs w:val="22"/>
        </w:rPr>
        <w:t>o</w:t>
      </w:r>
      <w:r w:rsidRPr="001116C9">
        <w:rPr>
          <w:rFonts w:ascii="Arial" w:hAnsi="Arial" w:cs="Arial"/>
          <w:sz w:val="22"/>
          <w:szCs w:val="22"/>
        </w:rPr>
        <w:t xml:space="preserve"> produto d</w:t>
      </w:r>
      <w:r w:rsidR="00327F22">
        <w:rPr>
          <w:rFonts w:ascii="Arial" w:hAnsi="Arial" w:cs="Arial"/>
          <w:sz w:val="22"/>
          <w:szCs w:val="22"/>
        </w:rPr>
        <w:t>e</w:t>
      </w:r>
      <w:r w:rsidRPr="001116C9">
        <w:rPr>
          <w:rFonts w:ascii="Arial" w:hAnsi="Arial" w:cs="Arial"/>
          <w:sz w:val="22"/>
          <w:szCs w:val="22"/>
        </w:rPr>
        <w:t xml:space="preserve"> software, principalmente a falta de conhecimento sobre suas relações e influências mútuas, contribui para a tomada de decisões não assertivas (</w:t>
      </w:r>
      <w:r w:rsidR="00327F22">
        <w:rPr>
          <w:rFonts w:ascii="Arial" w:hAnsi="Arial" w:cs="Arial"/>
          <w:sz w:val="22"/>
          <w:szCs w:val="22"/>
        </w:rPr>
        <w:t>inadequadas</w:t>
      </w:r>
      <w:r w:rsidR="00327F22" w:rsidRPr="001116C9">
        <w:rPr>
          <w:rFonts w:ascii="Arial" w:hAnsi="Arial" w:cs="Arial"/>
          <w:sz w:val="22"/>
          <w:szCs w:val="22"/>
        </w:rPr>
        <w:t xml:space="preserve"> </w:t>
      </w:r>
      <w:r w:rsidRPr="001116C9">
        <w:rPr>
          <w:rFonts w:ascii="Arial" w:hAnsi="Arial" w:cs="Arial"/>
          <w:sz w:val="22"/>
          <w:szCs w:val="22"/>
        </w:rPr>
        <w:t xml:space="preserve">ou erradas), </w:t>
      </w:r>
      <w:r w:rsidR="00E70D0A">
        <w:rPr>
          <w:rFonts w:ascii="Arial" w:hAnsi="Arial" w:cs="Arial"/>
          <w:sz w:val="22"/>
          <w:szCs w:val="22"/>
        </w:rPr>
        <w:t>comprometendo</w:t>
      </w:r>
      <w:r w:rsidRPr="001116C9">
        <w:rPr>
          <w:rFonts w:ascii="Arial" w:hAnsi="Arial" w:cs="Arial"/>
          <w:sz w:val="22"/>
          <w:szCs w:val="22"/>
        </w:rPr>
        <w:t xml:space="preserve">: </w:t>
      </w:r>
    </w:p>
    <w:p w14:paraId="3EF10D5E" w14:textId="35705960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8526BF">
        <w:rPr>
          <w:rFonts w:ascii="Arial" w:hAnsi="Arial" w:cs="Arial"/>
          <w:sz w:val="22"/>
          <w:szCs w:val="22"/>
        </w:rPr>
        <w:t xml:space="preserve">qualidade do produto de software em </w:t>
      </w:r>
      <w:r w:rsidR="00327F22">
        <w:rPr>
          <w:rFonts w:ascii="Arial" w:hAnsi="Arial" w:cs="Arial"/>
          <w:sz w:val="22"/>
          <w:szCs w:val="22"/>
        </w:rPr>
        <w:t>desenvolvimento</w:t>
      </w:r>
      <w:r w:rsidR="00327F22" w:rsidRPr="008526BF">
        <w:rPr>
          <w:rFonts w:ascii="Arial" w:hAnsi="Arial" w:cs="Arial"/>
          <w:sz w:val="22"/>
          <w:szCs w:val="22"/>
        </w:rPr>
        <w:t xml:space="preserve"> </w:t>
      </w:r>
      <w:r w:rsidRPr="008526BF">
        <w:rPr>
          <w:rFonts w:ascii="Arial" w:hAnsi="Arial" w:cs="Arial"/>
          <w:sz w:val="22"/>
          <w:szCs w:val="22"/>
        </w:rPr>
        <w:t xml:space="preserve">ou em </w:t>
      </w:r>
      <w:r w:rsidR="00C83ABB" w:rsidRPr="008526BF">
        <w:rPr>
          <w:rFonts w:ascii="Arial" w:hAnsi="Arial" w:cs="Arial"/>
          <w:sz w:val="22"/>
          <w:szCs w:val="22"/>
        </w:rPr>
        <w:t>operação</w:t>
      </w:r>
      <w:r w:rsidRPr="008526BF">
        <w:rPr>
          <w:rFonts w:ascii="Arial" w:hAnsi="Arial" w:cs="Arial"/>
          <w:sz w:val="22"/>
          <w:szCs w:val="22"/>
        </w:rPr>
        <w:t>;</w:t>
      </w:r>
    </w:p>
    <w:p w14:paraId="409AA5D7" w14:textId="77777777" w:rsidR="009034CA" w:rsidRPr="008526BF" w:rsidRDefault="009034CA" w:rsidP="009034CA">
      <w:pPr>
        <w:pStyle w:val="Texto"/>
        <w:numPr>
          <w:ilvl w:val="0"/>
          <w:numId w:val="43"/>
        </w:numPr>
        <w:spacing w:line="360" w:lineRule="auto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 xml:space="preserve">o comportamento do software em uso; e </w:t>
      </w:r>
    </w:p>
    <w:p w14:paraId="07D90904" w14:textId="77777777" w:rsidR="009034CA" w:rsidRPr="008526BF" w:rsidRDefault="009034CA" w:rsidP="009034CA">
      <w:pPr>
        <w:pStyle w:val="Texto"/>
        <w:numPr>
          <w:ilvl w:val="0"/>
          <w:numId w:val="43"/>
        </w:numPr>
        <w:spacing w:after="240" w:line="360" w:lineRule="auto"/>
        <w:ind w:hanging="357"/>
        <w:rPr>
          <w:rFonts w:ascii="Arial" w:hAnsi="Arial" w:cs="Arial"/>
          <w:sz w:val="22"/>
          <w:szCs w:val="22"/>
        </w:rPr>
      </w:pPr>
      <w:r w:rsidRPr="008526BF">
        <w:rPr>
          <w:rFonts w:ascii="Arial" w:hAnsi="Arial" w:cs="Arial"/>
          <w:sz w:val="22"/>
          <w:szCs w:val="22"/>
        </w:rPr>
        <w:t>a estratégia de negócios das organizações.</w:t>
      </w:r>
    </w:p>
    <w:p w14:paraId="2C3BA51D" w14:textId="6BAD3E46" w:rsidR="009034CA" w:rsidRDefault="00E70D0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Particularmente</w:t>
      </w:r>
      <w:r w:rsidR="009034CA">
        <w:rPr>
          <w:rFonts w:ascii="Arial" w:hAnsi="Arial" w:cs="Arial"/>
          <w:sz w:val="22"/>
          <w:szCs w:val="22"/>
        </w:rPr>
        <w:t>, a</w:t>
      </w:r>
      <w:r w:rsidR="009034CA" w:rsidRPr="001116C9">
        <w:rPr>
          <w:rFonts w:ascii="Arial" w:hAnsi="Arial" w:cs="Arial"/>
          <w:sz w:val="22"/>
          <w:szCs w:val="22"/>
        </w:rPr>
        <w:t xml:space="preserve"> observação da qualidade d</w:t>
      </w:r>
      <w:r w:rsidR="00327F22">
        <w:rPr>
          <w:rFonts w:ascii="Arial" w:hAnsi="Arial" w:cs="Arial"/>
          <w:sz w:val="22"/>
          <w:szCs w:val="22"/>
        </w:rPr>
        <w:t>o</w:t>
      </w:r>
      <w:r w:rsidR="009034CA" w:rsidRPr="001116C9">
        <w:rPr>
          <w:rFonts w:ascii="Arial" w:hAnsi="Arial" w:cs="Arial"/>
          <w:sz w:val="22"/>
          <w:szCs w:val="22"/>
        </w:rPr>
        <w:t xml:space="preserve"> produto de software de forma unidimensional (linear), </w:t>
      </w:r>
      <w:r w:rsidR="009034CA">
        <w:rPr>
          <w:rFonts w:ascii="Arial" w:hAnsi="Arial" w:cs="Arial"/>
          <w:sz w:val="22"/>
          <w:szCs w:val="22"/>
        </w:rPr>
        <w:t>esconde e, em vista disso, dificulta</w:t>
      </w:r>
      <w:r w:rsidR="009034CA" w:rsidRPr="001116C9">
        <w:rPr>
          <w:rFonts w:ascii="Arial" w:hAnsi="Arial" w:cs="Arial"/>
          <w:sz w:val="22"/>
          <w:szCs w:val="22"/>
        </w:rPr>
        <w:t xml:space="preserve"> a percepção das relações entre suas características e subcaracterísticas</w:t>
      </w:r>
      <w:r w:rsidR="00327F22">
        <w:rPr>
          <w:rFonts w:ascii="Arial" w:hAnsi="Arial" w:cs="Arial"/>
          <w:sz w:val="22"/>
          <w:szCs w:val="22"/>
        </w:rPr>
        <w:t xml:space="preserve"> de qualidade</w:t>
      </w:r>
      <w:r w:rsidR="009034CA" w:rsidRPr="001116C9">
        <w:rPr>
          <w:rFonts w:ascii="Arial" w:hAnsi="Arial" w:cs="Arial"/>
          <w:sz w:val="22"/>
          <w:szCs w:val="22"/>
        </w:rPr>
        <w:t xml:space="preserve"> </w:t>
      </w:r>
      <w:r w:rsidR="007B6A0F">
        <w:rPr>
          <w:rFonts w:ascii="Arial" w:hAnsi="Arial" w:cs="Arial"/>
          <w:sz w:val="22"/>
          <w:szCs w:val="22"/>
        </w:rPr>
        <w:t>simultaneamente</w:t>
      </w:r>
      <w:r w:rsidR="009034CA" w:rsidRPr="001116C9">
        <w:rPr>
          <w:rFonts w:ascii="Arial" w:hAnsi="Arial" w:cs="Arial"/>
          <w:sz w:val="22"/>
          <w:szCs w:val="22"/>
        </w:rPr>
        <w:t xml:space="preserve">. Portanto, os efeitos </w:t>
      </w:r>
      <w:r w:rsidR="007B6A0F">
        <w:rPr>
          <w:rFonts w:ascii="Arial" w:hAnsi="Arial" w:cs="Arial"/>
          <w:sz w:val="22"/>
          <w:szCs w:val="22"/>
        </w:rPr>
        <w:t xml:space="preserve">positivos e colaterais </w:t>
      </w:r>
      <w:r w:rsidR="009034CA" w:rsidRPr="001116C9">
        <w:rPr>
          <w:rFonts w:ascii="Arial" w:hAnsi="Arial" w:cs="Arial"/>
          <w:sz w:val="22"/>
          <w:szCs w:val="22"/>
        </w:rPr>
        <w:t>das relações</w:t>
      </w:r>
      <w:r>
        <w:rPr>
          <w:rFonts w:ascii="Arial" w:hAnsi="Arial" w:cs="Arial"/>
          <w:sz w:val="22"/>
          <w:szCs w:val="22"/>
        </w:rPr>
        <w:t xml:space="preserve"> destes atributos</w:t>
      </w:r>
      <w:r w:rsidR="009034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não </w:t>
      </w:r>
      <w:r w:rsidR="009034CA" w:rsidRPr="001116C9">
        <w:rPr>
          <w:rFonts w:ascii="Arial" w:hAnsi="Arial" w:cs="Arial"/>
          <w:sz w:val="22"/>
          <w:szCs w:val="22"/>
        </w:rPr>
        <w:t xml:space="preserve">são </w:t>
      </w:r>
      <w:r>
        <w:rPr>
          <w:rFonts w:ascii="Arial" w:hAnsi="Arial" w:cs="Arial"/>
          <w:sz w:val="22"/>
          <w:szCs w:val="22"/>
        </w:rPr>
        <w:t>conhecidos ou observáveis, afetando</w:t>
      </w:r>
      <w:r w:rsidR="009034CA" w:rsidRPr="001116C9">
        <w:rPr>
          <w:rFonts w:ascii="Arial" w:hAnsi="Arial" w:cs="Arial"/>
          <w:sz w:val="22"/>
          <w:szCs w:val="22"/>
        </w:rPr>
        <w:t xml:space="preserve"> a </w:t>
      </w:r>
      <w:r w:rsidR="007B6A0F">
        <w:rPr>
          <w:rFonts w:ascii="Arial" w:hAnsi="Arial" w:cs="Arial"/>
          <w:sz w:val="22"/>
          <w:szCs w:val="22"/>
        </w:rPr>
        <w:t xml:space="preserve">percepção da </w:t>
      </w:r>
      <w:r w:rsidR="009034CA" w:rsidRPr="001116C9">
        <w:rPr>
          <w:rFonts w:ascii="Arial" w:hAnsi="Arial" w:cs="Arial"/>
          <w:sz w:val="22"/>
          <w:szCs w:val="22"/>
        </w:rPr>
        <w:t>qualidade</w:t>
      </w:r>
      <w:r w:rsidR="007B6A0F">
        <w:rPr>
          <w:rFonts w:ascii="Arial" w:hAnsi="Arial" w:cs="Arial"/>
          <w:sz w:val="22"/>
          <w:szCs w:val="22"/>
        </w:rPr>
        <w:t xml:space="preserve"> do produto de software</w:t>
      </w:r>
      <w:r>
        <w:rPr>
          <w:rFonts w:ascii="Arial" w:hAnsi="Arial" w:cs="Arial"/>
          <w:sz w:val="22"/>
          <w:szCs w:val="22"/>
        </w:rPr>
        <w:t xml:space="preserve"> e</w:t>
      </w:r>
      <w:r w:rsidR="007B6A0F">
        <w:rPr>
          <w:rFonts w:ascii="Arial" w:hAnsi="Arial" w:cs="Arial"/>
          <w:sz w:val="22"/>
          <w:szCs w:val="22"/>
        </w:rPr>
        <w:t xml:space="preserve"> influenciando, c</w:t>
      </w:r>
      <w:r w:rsidR="007B6A0F" w:rsidRPr="001116C9">
        <w:rPr>
          <w:rFonts w:ascii="Arial" w:hAnsi="Arial" w:cs="Arial"/>
          <w:sz w:val="22"/>
          <w:szCs w:val="22"/>
        </w:rPr>
        <w:t xml:space="preserve">onsequentemente, </w:t>
      </w:r>
      <w:r>
        <w:rPr>
          <w:rFonts w:ascii="Arial" w:hAnsi="Arial" w:cs="Arial"/>
          <w:sz w:val="22"/>
          <w:szCs w:val="22"/>
        </w:rPr>
        <w:t xml:space="preserve">eventuais tomadas de </w:t>
      </w:r>
      <w:r w:rsidR="009034CA" w:rsidRPr="001116C9">
        <w:rPr>
          <w:rFonts w:ascii="Arial" w:hAnsi="Arial" w:cs="Arial"/>
          <w:sz w:val="22"/>
          <w:szCs w:val="22"/>
        </w:rPr>
        <w:t>decisão</w:t>
      </w:r>
      <w:r w:rsidR="007B6A0F">
        <w:rPr>
          <w:rFonts w:ascii="Arial" w:hAnsi="Arial" w:cs="Arial"/>
          <w:sz w:val="22"/>
          <w:szCs w:val="22"/>
        </w:rPr>
        <w:t xml:space="preserve"> ao longo do projeto</w:t>
      </w:r>
      <w:r w:rsidR="009034CA" w:rsidRPr="001116C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Encontrar um indicador multidimensional da qualidade do produto de software pode representar uma alternativa evolucionária na busca de uma solução para este problema.</w:t>
      </w:r>
    </w:p>
    <w:p w14:paraId="4048EBC6" w14:textId="00A45155" w:rsidR="009034CA" w:rsidRPr="006D37D9" w:rsidRDefault="009034CA" w:rsidP="009034CA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93" w:name="_Toc8318339"/>
      <w:r w:rsidRPr="006D37D9">
        <w:rPr>
          <w:rFonts w:ascii="Arial" w:hAnsi="Arial" w:cs="Arial"/>
        </w:rPr>
        <w:t>Motivação</w:t>
      </w:r>
      <w:r w:rsidR="007021C6">
        <w:rPr>
          <w:rFonts w:ascii="Arial" w:hAnsi="Arial" w:cs="Arial"/>
        </w:rPr>
        <w:t xml:space="preserve"> e Questão de Pesquisa</w:t>
      </w:r>
      <w:bookmarkEnd w:id="93"/>
    </w:p>
    <w:p w14:paraId="4889E465" w14:textId="78A4A468" w:rsidR="009034CA" w:rsidRPr="006D37D9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</w:rPr>
        <w:t xml:space="preserve">Analisando </w:t>
      </w:r>
      <w:r>
        <w:rPr>
          <w:rFonts w:ascii="Arial" w:hAnsi="Arial" w:cs="Arial"/>
          <w:sz w:val="22"/>
          <w:szCs w:val="22"/>
        </w:rPr>
        <w:t xml:space="preserve">os </w:t>
      </w:r>
      <w:r w:rsidRPr="006D37D9">
        <w:rPr>
          <w:rFonts w:ascii="Arial" w:hAnsi="Arial" w:cs="Arial"/>
          <w:sz w:val="22"/>
          <w:szCs w:val="22"/>
        </w:rPr>
        <w:t>estudos dos modelos de qualidade d</w:t>
      </w:r>
      <w:r>
        <w:rPr>
          <w:rFonts w:ascii="Arial" w:hAnsi="Arial" w:cs="Arial"/>
          <w:sz w:val="22"/>
          <w:szCs w:val="22"/>
        </w:rPr>
        <w:t>o</w:t>
      </w:r>
      <w:r w:rsidRPr="006D37D9">
        <w:rPr>
          <w:rFonts w:ascii="Arial" w:hAnsi="Arial" w:cs="Arial"/>
          <w:sz w:val="22"/>
          <w:szCs w:val="22"/>
        </w:rPr>
        <w:t xml:space="preserve"> produto de software percebemos que: i) há pouca evidência experimental que </w:t>
      </w:r>
      <w:r w:rsidR="00E70D0A">
        <w:rPr>
          <w:rFonts w:ascii="Arial" w:hAnsi="Arial" w:cs="Arial"/>
          <w:sz w:val="22"/>
          <w:szCs w:val="22"/>
        </w:rPr>
        <w:t>apoie</w:t>
      </w:r>
      <w:r w:rsidR="00E70D0A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a análise das relações entre as características de qualidade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HENNINGSSON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37D9">
        <w:rPr>
          <w:rFonts w:ascii="Arial" w:hAnsi="Arial" w:cs="Arial"/>
          <w:sz w:val="22"/>
          <w:szCs w:val="22"/>
        </w:rPr>
        <w:t>Wohlin</w:t>
      </w:r>
      <w:proofErr w:type="spellEnd"/>
      <w:r w:rsidRPr="006D37D9">
        <w:rPr>
          <w:rFonts w:ascii="Arial" w:hAnsi="Arial" w:cs="Arial"/>
          <w:sz w:val="22"/>
          <w:szCs w:val="22"/>
        </w:rPr>
        <w:t>, 2002)</w:t>
      </w:r>
      <w:r w:rsidRPr="006D37D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ALDAAJEH_communing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(Al-</w:t>
      </w:r>
      <w:proofErr w:type="spellStart"/>
      <w:r w:rsidRPr="006D37D9">
        <w:rPr>
          <w:rFonts w:ascii="Arial" w:hAnsi="Arial" w:cs="Arial"/>
          <w:sz w:val="22"/>
          <w:szCs w:val="22"/>
        </w:rPr>
        <w:t>Daajeh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et al., 2012-a)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existe dificuldade em agregar estudos sobre os relacionamentos entre as </w:t>
      </w:r>
      <w:r w:rsidRPr="006D37D9">
        <w:rPr>
          <w:rFonts w:ascii="Arial" w:hAnsi="Arial" w:cs="Arial"/>
          <w:sz w:val="22"/>
          <w:szCs w:val="22"/>
        </w:rPr>
        <w:lastRenderedPageBreak/>
        <w:t xml:space="preserve">características de qualidade de produto </w:t>
      </w:r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SVAHNBERG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(</w:t>
      </w:r>
      <w:proofErr w:type="spellStart"/>
      <w:r w:rsidRPr="006D37D9">
        <w:rPr>
          <w:rFonts w:ascii="Arial" w:hAnsi="Arial" w:cs="Arial"/>
          <w:sz w:val="22"/>
          <w:szCs w:val="22"/>
        </w:rPr>
        <w:t>Svahnberg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37D9">
        <w:rPr>
          <w:rFonts w:ascii="Arial" w:hAnsi="Arial" w:cs="Arial"/>
          <w:sz w:val="22"/>
          <w:szCs w:val="22"/>
        </w:rPr>
        <w:t>Henningsson</w:t>
      </w:r>
      <w:proofErr w:type="spellEnd"/>
      <w:r w:rsidRPr="006D37D9">
        <w:rPr>
          <w:rFonts w:ascii="Arial" w:hAnsi="Arial" w:cs="Arial"/>
          <w:sz w:val="22"/>
          <w:szCs w:val="22"/>
        </w:rPr>
        <w:t>, 2009)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 ; </w:t>
      </w:r>
      <w:proofErr w:type="spellStart"/>
      <w:r w:rsidRPr="006D37D9">
        <w:rPr>
          <w:rFonts w:ascii="Arial" w:hAnsi="Arial" w:cs="Arial"/>
          <w:sz w:val="22"/>
          <w:szCs w:val="22"/>
        </w:rPr>
        <w:t>iii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as evidências </w:t>
      </w:r>
      <w:del w:id="94" w:author="Hilmer Neri" w:date="2019-05-09T15:14:00Z">
        <w:r w:rsidRPr="006D37D9" w:rsidDel="001F2F4F">
          <w:rPr>
            <w:rFonts w:ascii="Arial" w:hAnsi="Arial" w:cs="Arial"/>
            <w:sz w:val="22"/>
            <w:szCs w:val="22"/>
          </w:rPr>
          <w:delText xml:space="preserve">acerca </w:delText>
        </w:r>
      </w:del>
      <w:ins w:id="95" w:author="Hilmer Neri" w:date="2019-05-09T15:14:00Z">
        <w:r w:rsidR="001F2F4F">
          <w:rPr>
            <w:rFonts w:ascii="Arial" w:hAnsi="Arial" w:cs="Arial"/>
            <w:sz w:val="22"/>
            <w:szCs w:val="22"/>
          </w:rPr>
          <w:t>a respeito</w:t>
        </w:r>
        <w:r w:rsidR="001F2F4F" w:rsidRPr="006D37D9">
          <w:rPr>
            <w:rFonts w:ascii="Arial" w:hAnsi="Arial" w:cs="Arial"/>
            <w:sz w:val="22"/>
            <w:szCs w:val="22"/>
          </w:rPr>
          <w:t xml:space="preserve"> </w:t>
        </w:r>
      </w:ins>
      <w:r w:rsidRPr="006D37D9">
        <w:rPr>
          <w:rFonts w:ascii="Arial" w:hAnsi="Arial" w:cs="Arial"/>
          <w:sz w:val="22"/>
          <w:szCs w:val="22"/>
        </w:rPr>
        <w:t xml:space="preserve">das relações entre </w:t>
      </w:r>
      <w:del w:id="96" w:author="G T" w:date="2019-05-08T22:54:00Z">
        <w:r w:rsidRPr="006D37D9" w:rsidDel="00E70D0A">
          <w:rPr>
            <w:rFonts w:ascii="Arial" w:hAnsi="Arial" w:cs="Arial"/>
            <w:sz w:val="22"/>
            <w:szCs w:val="22"/>
          </w:rPr>
          <w:delText xml:space="preserve">as </w:delText>
        </w:r>
      </w:del>
      <w:r w:rsidRPr="006D37D9">
        <w:rPr>
          <w:rFonts w:ascii="Arial" w:hAnsi="Arial" w:cs="Arial"/>
          <w:sz w:val="22"/>
          <w:szCs w:val="22"/>
        </w:rPr>
        <w:t xml:space="preserve">características de qualidade, em sua maioria, são descritas em alto nível e foram obtidas por meio de </w:t>
      </w:r>
      <w:proofErr w:type="spellStart"/>
      <w:r w:rsidRPr="009809BE">
        <w:rPr>
          <w:rFonts w:ascii="Arial" w:hAnsi="Arial" w:cs="Arial"/>
          <w:i/>
          <w:sz w:val="22"/>
          <w:szCs w:val="22"/>
        </w:rPr>
        <w:t>surveys</w:t>
      </w:r>
      <w:proofErr w:type="spellEnd"/>
      <w:r w:rsidR="00E70D0A">
        <w:rPr>
          <w:rFonts w:ascii="Arial" w:hAnsi="Arial" w:cs="Arial"/>
          <w:sz w:val="22"/>
          <w:szCs w:val="22"/>
        </w:rPr>
        <w:t xml:space="preserve"> primários e secundários</w:t>
      </w:r>
      <w:r w:rsidR="001F2F4F">
        <w:rPr>
          <w:rFonts w:ascii="Arial" w:hAnsi="Arial" w:cs="Arial"/>
          <w:sz w:val="22"/>
          <w:szCs w:val="22"/>
        </w:rPr>
        <w:t>.</w:t>
      </w:r>
      <w:r w:rsidRPr="006D37D9">
        <w:rPr>
          <w:rFonts w:ascii="Arial" w:hAnsi="Arial" w:cs="Arial"/>
          <w:sz w:val="22"/>
          <w:szCs w:val="22"/>
        </w:rPr>
        <w:t xml:space="preserve"> Em alguns desses estudos a população foi de profissionais da indústria</w:t>
      </w:r>
      <w:r w:rsidR="00E70D0A">
        <w:rPr>
          <w:rFonts w:ascii="Arial" w:hAnsi="Arial" w:cs="Arial"/>
          <w:sz w:val="22"/>
          <w:szCs w:val="22"/>
        </w:rPr>
        <w:t xml:space="preserve"> </w:t>
      </w:r>
      <w:r w:rsidR="00E70D0A" w:rsidRPr="006D37D9">
        <w:rPr>
          <w:rFonts w:ascii="Arial" w:hAnsi="Arial" w:cs="Arial"/>
          <w:sz w:val="22"/>
          <w:szCs w:val="22"/>
        </w:rPr>
        <w:t>(</w:t>
      </w:r>
      <w:proofErr w:type="spellStart"/>
      <w:r w:rsidR="00E70D0A" w:rsidRPr="006D37D9">
        <w:rPr>
          <w:rFonts w:ascii="Arial" w:hAnsi="Arial" w:cs="Arial"/>
          <w:sz w:val="22"/>
          <w:szCs w:val="22"/>
        </w:rPr>
        <w:fldChar w:fldCharType="begin"/>
      </w:r>
      <w:r w:rsidR="00E70D0A"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E70D0A" w:rsidRPr="006D37D9">
        <w:rPr>
          <w:rFonts w:ascii="Arial" w:hAnsi="Arial" w:cs="Arial"/>
          <w:sz w:val="22"/>
          <w:szCs w:val="22"/>
        </w:rPr>
      </w:r>
      <w:r w:rsidR="00E70D0A" w:rsidRPr="006D37D9">
        <w:rPr>
          <w:rFonts w:ascii="Arial" w:hAnsi="Arial" w:cs="Arial"/>
          <w:sz w:val="22"/>
          <w:szCs w:val="22"/>
        </w:rPr>
        <w:fldChar w:fldCharType="separate"/>
      </w:r>
      <w:r w:rsidR="00E70D0A" w:rsidRPr="006D37D9">
        <w:rPr>
          <w:rFonts w:ascii="Arial" w:hAnsi="Arial" w:cs="Arial"/>
          <w:sz w:val="22"/>
          <w:szCs w:val="22"/>
        </w:rPr>
        <w:t>Aldaajeh</w:t>
      </w:r>
      <w:proofErr w:type="spellEnd"/>
      <w:r w:rsidR="001F2F4F">
        <w:rPr>
          <w:rFonts w:ascii="Arial" w:hAnsi="Arial" w:cs="Arial"/>
          <w:sz w:val="22"/>
          <w:szCs w:val="22"/>
        </w:rPr>
        <w:t xml:space="preserve"> et al.</w:t>
      </w:r>
      <w:r w:rsidR="00E70D0A" w:rsidRPr="006D37D9">
        <w:rPr>
          <w:rFonts w:ascii="Arial" w:hAnsi="Arial" w:cs="Arial"/>
          <w:sz w:val="22"/>
          <w:szCs w:val="22"/>
        </w:rPr>
        <w:t>, 2012</w:t>
      </w:r>
      <w:r w:rsidR="00E70D0A">
        <w:rPr>
          <w:rFonts w:ascii="Arial" w:hAnsi="Arial" w:cs="Arial"/>
          <w:sz w:val="22"/>
          <w:szCs w:val="22"/>
        </w:rPr>
        <w:t>-b</w:t>
      </w:r>
      <w:r w:rsidR="00E70D0A" w:rsidRPr="006D37D9">
        <w:rPr>
          <w:rFonts w:ascii="Arial" w:hAnsi="Arial" w:cs="Arial"/>
          <w:sz w:val="22"/>
          <w:szCs w:val="22"/>
        </w:rPr>
        <w:t>)</w:t>
      </w:r>
      <w:r w:rsidR="00E70D0A"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>, em outros, de artigos  (</w:t>
      </w:r>
      <w:proofErr w:type="spellStart"/>
      <w:r w:rsidRPr="006D37D9">
        <w:rPr>
          <w:rFonts w:ascii="Arial" w:hAnsi="Arial" w:cs="Arial"/>
          <w:sz w:val="22"/>
          <w:szCs w:val="22"/>
        </w:rPr>
        <w:fldChar w:fldCharType="begin"/>
      </w:r>
      <w:r w:rsidRPr="006D37D9">
        <w:rPr>
          <w:rFonts w:ascii="Arial" w:hAnsi="Arial" w:cs="Arial"/>
          <w:sz w:val="22"/>
          <w:szCs w:val="22"/>
        </w:rPr>
        <w:instrText xml:space="preserve"> REF HAOUES \h  \* MERGEFORMAT </w:instrText>
      </w:r>
      <w:r w:rsidRPr="006D37D9">
        <w:rPr>
          <w:rFonts w:ascii="Arial" w:hAnsi="Arial" w:cs="Arial"/>
          <w:sz w:val="22"/>
          <w:szCs w:val="22"/>
        </w:rPr>
      </w:r>
      <w:r w:rsidRPr="006D37D9">
        <w:rPr>
          <w:rFonts w:ascii="Arial" w:hAnsi="Arial" w:cs="Arial"/>
          <w:sz w:val="22"/>
          <w:szCs w:val="22"/>
        </w:rPr>
        <w:fldChar w:fldCharType="separate"/>
      </w:r>
      <w:r w:rsidRPr="006D37D9">
        <w:rPr>
          <w:rFonts w:ascii="Arial" w:hAnsi="Arial" w:cs="Arial"/>
          <w:sz w:val="22"/>
          <w:szCs w:val="22"/>
        </w:rPr>
        <w:t>Haoues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r w:rsidR="001F2F4F">
        <w:rPr>
          <w:rFonts w:ascii="Arial" w:hAnsi="Arial" w:cs="Arial"/>
          <w:sz w:val="22"/>
          <w:szCs w:val="22"/>
        </w:rPr>
        <w:t xml:space="preserve">et al., </w:t>
      </w:r>
      <w:r w:rsidRPr="006D37D9">
        <w:rPr>
          <w:rFonts w:ascii="Arial" w:hAnsi="Arial" w:cs="Arial"/>
          <w:sz w:val="22"/>
          <w:szCs w:val="22"/>
        </w:rPr>
        <w:t>2017)</w:t>
      </w:r>
      <w:r w:rsidRPr="006D37D9">
        <w:rPr>
          <w:rFonts w:ascii="Arial" w:hAnsi="Arial" w:cs="Arial"/>
          <w:sz w:val="22"/>
          <w:szCs w:val="22"/>
        </w:rPr>
        <w:fldChar w:fldCharType="end"/>
      </w:r>
      <w:r w:rsidRPr="006D37D9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6D37D9">
        <w:rPr>
          <w:rFonts w:ascii="Arial" w:hAnsi="Arial" w:cs="Arial"/>
          <w:sz w:val="22"/>
          <w:szCs w:val="22"/>
        </w:rPr>
        <w:t>iv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) e, principalmente, a </w:t>
      </w:r>
      <w:r w:rsidR="00E70D0A">
        <w:rPr>
          <w:rFonts w:ascii="Arial" w:hAnsi="Arial" w:cs="Arial"/>
          <w:sz w:val="22"/>
          <w:szCs w:val="22"/>
        </w:rPr>
        <w:t xml:space="preserve">observação </w:t>
      </w:r>
      <w:r w:rsidRPr="006D37D9">
        <w:rPr>
          <w:rFonts w:ascii="Arial" w:hAnsi="Arial" w:cs="Arial"/>
          <w:sz w:val="22"/>
          <w:szCs w:val="22"/>
        </w:rPr>
        <w:t xml:space="preserve"> unidimensional</w:t>
      </w:r>
      <w:r w:rsidR="00E70D0A">
        <w:rPr>
          <w:rFonts w:ascii="Arial" w:hAnsi="Arial" w:cs="Arial"/>
          <w:sz w:val="22"/>
          <w:szCs w:val="22"/>
        </w:rPr>
        <w:t xml:space="preserve"> da qualidade do produto de software</w:t>
      </w:r>
      <w:r w:rsidRPr="006D37D9">
        <w:rPr>
          <w:rFonts w:ascii="Arial" w:hAnsi="Arial" w:cs="Arial"/>
          <w:sz w:val="22"/>
          <w:szCs w:val="22"/>
        </w:rPr>
        <w:t xml:space="preserve">, ou seja, </w:t>
      </w:r>
      <w:r w:rsidR="00E70D0A">
        <w:rPr>
          <w:rFonts w:ascii="Arial" w:hAnsi="Arial" w:cs="Arial"/>
          <w:sz w:val="22"/>
          <w:szCs w:val="22"/>
        </w:rPr>
        <w:t>observar</w:t>
      </w:r>
      <w:r w:rsidR="00E70D0A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uma ou duas características de qualidade </w:t>
      </w:r>
      <w:del w:id="97" w:author="Hilmer Neri" w:date="2019-05-09T15:17:00Z">
        <w:r w:rsidRPr="006D37D9" w:rsidDel="001F2F4F">
          <w:rPr>
            <w:rFonts w:ascii="Arial" w:hAnsi="Arial" w:cs="Arial"/>
            <w:sz w:val="22"/>
            <w:szCs w:val="22"/>
          </w:rPr>
          <w:delText xml:space="preserve">por </w:delText>
        </w:r>
      </w:del>
      <w:r w:rsidR="00E70D0A">
        <w:rPr>
          <w:rFonts w:ascii="Arial" w:hAnsi="Arial" w:cs="Arial"/>
          <w:sz w:val="22"/>
          <w:szCs w:val="22"/>
        </w:rPr>
        <w:t>em cada momento</w:t>
      </w:r>
      <w:r w:rsidRPr="006D37D9">
        <w:rPr>
          <w:rFonts w:ascii="Arial" w:hAnsi="Arial" w:cs="Arial"/>
          <w:sz w:val="22"/>
          <w:szCs w:val="22"/>
        </w:rPr>
        <w:t xml:space="preserve">, sem considerar </w:t>
      </w:r>
      <w:r w:rsidR="00B10C4D">
        <w:rPr>
          <w:rFonts w:ascii="Arial" w:hAnsi="Arial" w:cs="Arial"/>
          <w:sz w:val="22"/>
          <w:szCs w:val="22"/>
        </w:rPr>
        <w:t>seus</w:t>
      </w:r>
      <w:r w:rsidR="00B10C4D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efeitos colaterais ou influências nas demais características</w:t>
      </w:r>
      <w:r w:rsidR="00B10C4D">
        <w:rPr>
          <w:rFonts w:ascii="Arial" w:hAnsi="Arial" w:cs="Arial"/>
          <w:sz w:val="22"/>
          <w:szCs w:val="22"/>
        </w:rPr>
        <w:t xml:space="preserve"> de qualidade</w:t>
      </w:r>
      <w:r w:rsidRPr="006D37D9">
        <w:rPr>
          <w:rFonts w:ascii="Arial" w:hAnsi="Arial" w:cs="Arial"/>
          <w:sz w:val="22"/>
          <w:szCs w:val="22"/>
        </w:rPr>
        <w:t xml:space="preserve">. Essas lacunas nos levam a refletir sobre </w:t>
      </w:r>
      <w:r w:rsidR="00B10C4D">
        <w:rPr>
          <w:rFonts w:ascii="Arial" w:hAnsi="Arial" w:cs="Arial"/>
          <w:sz w:val="22"/>
          <w:szCs w:val="22"/>
        </w:rPr>
        <w:t xml:space="preserve">a </w:t>
      </w:r>
      <w:r w:rsidR="005B5584">
        <w:rPr>
          <w:rFonts w:ascii="Arial" w:hAnsi="Arial" w:cs="Arial"/>
          <w:sz w:val="22"/>
          <w:szCs w:val="22"/>
        </w:rPr>
        <w:t>fidedignidade da</w:t>
      </w:r>
      <w:r w:rsidRPr="006D37D9">
        <w:rPr>
          <w:rFonts w:ascii="Arial" w:hAnsi="Arial" w:cs="Arial"/>
          <w:sz w:val="22"/>
          <w:szCs w:val="22"/>
        </w:rPr>
        <w:t xml:space="preserve"> representação</w:t>
      </w:r>
      <w:r w:rsidR="00B10C4D">
        <w:rPr>
          <w:rFonts w:ascii="Arial" w:hAnsi="Arial" w:cs="Arial"/>
          <w:sz w:val="22"/>
          <w:szCs w:val="22"/>
        </w:rPr>
        <w:t xml:space="preserve"> dos indicadores unidimensionais frente a </w:t>
      </w:r>
      <w:r w:rsidRPr="006D37D9">
        <w:rPr>
          <w:rFonts w:ascii="Arial" w:hAnsi="Arial" w:cs="Arial"/>
          <w:sz w:val="22"/>
          <w:szCs w:val="22"/>
        </w:rPr>
        <w:t xml:space="preserve">realidade </w:t>
      </w:r>
      <w:r w:rsidR="00B10C4D">
        <w:rPr>
          <w:rFonts w:ascii="Arial" w:hAnsi="Arial" w:cs="Arial"/>
          <w:sz w:val="22"/>
          <w:szCs w:val="22"/>
        </w:rPr>
        <w:t xml:space="preserve">do </w:t>
      </w:r>
      <w:r w:rsidRPr="006D37D9">
        <w:rPr>
          <w:rFonts w:ascii="Arial" w:hAnsi="Arial" w:cs="Arial"/>
          <w:sz w:val="22"/>
          <w:szCs w:val="22"/>
        </w:rPr>
        <w:t>fenômeno</w:t>
      </w:r>
      <w:r w:rsidR="00B10C4D">
        <w:rPr>
          <w:rFonts w:ascii="Arial" w:hAnsi="Arial" w:cs="Arial"/>
          <w:sz w:val="22"/>
          <w:szCs w:val="22"/>
        </w:rPr>
        <w:t xml:space="preserve"> da qualidade do produto de software</w:t>
      </w:r>
      <w:r>
        <w:rPr>
          <w:rFonts w:ascii="Arial" w:hAnsi="Arial" w:cs="Arial"/>
          <w:sz w:val="22"/>
          <w:szCs w:val="22"/>
        </w:rPr>
        <w:t>.</w:t>
      </w:r>
    </w:p>
    <w:p w14:paraId="6D0BCBE2" w14:textId="53C3C909" w:rsidR="009034CA" w:rsidRDefault="00B10C4D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Adicionalmente</w:t>
      </w:r>
      <w:r w:rsidR="009034CA" w:rsidRPr="006D37D9">
        <w:rPr>
          <w:rFonts w:ascii="Arial" w:hAnsi="Arial" w:cs="Arial"/>
          <w:sz w:val="22"/>
          <w:szCs w:val="22"/>
        </w:rPr>
        <w:t xml:space="preserve">, estudos experimentais sobre medição e medidas de qualidade de software geralmente relatam </w:t>
      </w:r>
      <w:r w:rsidR="007B6A0F">
        <w:rPr>
          <w:rFonts w:ascii="Arial" w:hAnsi="Arial" w:cs="Arial"/>
          <w:sz w:val="22"/>
          <w:szCs w:val="22"/>
        </w:rPr>
        <w:t xml:space="preserve">a </w:t>
      </w:r>
      <w:r w:rsidR="009034CA" w:rsidRPr="006D37D9">
        <w:rPr>
          <w:rFonts w:ascii="Arial" w:hAnsi="Arial" w:cs="Arial"/>
          <w:sz w:val="22"/>
          <w:szCs w:val="22"/>
        </w:rPr>
        <w:t xml:space="preserve">falta de rigor no processo de medição e </w:t>
      </w:r>
      <w:r w:rsidR="009034CA">
        <w:rPr>
          <w:rFonts w:ascii="Arial" w:hAnsi="Arial" w:cs="Arial"/>
          <w:sz w:val="22"/>
          <w:szCs w:val="22"/>
        </w:rPr>
        <w:t>validação</w:t>
      </w:r>
      <w:r w:rsidR="009034CA" w:rsidRPr="006D37D9">
        <w:rPr>
          <w:rFonts w:ascii="Arial" w:hAnsi="Arial" w:cs="Arial"/>
          <w:sz w:val="22"/>
          <w:szCs w:val="22"/>
        </w:rPr>
        <w:t xml:space="preserve"> das medidas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KITCHENHAM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Kitchenham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>, 2010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</w:t>
      </w:r>
      <w:r w:rsidR="009034CA">
        <w:rPr>
          <w:rFonts w:ascii="Arial" w:hAnsi="Arial" w:cs="Arial"/>
          <w:sz w:val="22"/>
          <w:szCs w:val="22"/>
        </w:rPr>
        <w:t xml:space="preserve"> </w:t>
      </w:r>
      <w:r w:rsidR="009034CA">
        <w:rPr>
          <w:rFonts w:ascii="Arial" w:hAnsi="Arial" w:cs="Arial"/>
          <w:sz w:val="22"/>
          <w:szCs w:val="22"/>
        </w:rPr>
        <w:fldChar w:fldCharType="begin"/>
      </w:r>
      <w:r w:rsidR="009034CA">
        <w:rPr>
          <w:rFonts w:ascii="Arial" w:hAnsi="Arial" w:cs="Arial"/>
          <w:sz w:val="22"/>
          <w:szCs w:val="22"/>
        </w:rPr>
        <w:instrText xml:space="preserve"> REF MENEELY \h </w:instrText>
      </w:r>
      <w:r w:rsidR="009034CA">
        <w:rPr>
          <w:rFonts w:ascii="Arial" w:hAnsi="Arial" w:cs="Arial"/>
          <w:sz w:val="22"/>
          <w:szCs w:val="22"/>
        </w:rPr>
      </w:r>
      <w:r w:rsidR="009034CA">
        <w:rPr>
          <w:rFonts w:ascii="Arial" w:hAnsi="Arial" w:cs="Arial"/>
          <w:sz w:val="22"/>
          <w:szCs w:val="22"/>
        </w:rPr>
        <w:fldChar w:fldCharType="separate"/>
      </w:r>
      <w:r w:rsidR="009034CA">
        <w:rPr>
          <w:rFonts w:ascii="Arial" w:hAnsi="Arial" w:cs="Arial"/>
          <w:sz w:val="22"/>
          <w:szCs w:val="22"/>
        </w:rPr>
        <w:t>(</w:t>
      </w:r>
      <w:proofErr w:type="spellStart"/>
      <w:r w:rsidR="009034CA">
        <w:rPr>
          <w:rFonts w:ascii="Arial" w:hAnsi="Arial" w:cs="Arial"/>
          <w:sz w:val="22"/>
          <w:szCs w:val="22"/>
        </w:rPr>
        <w:t>Meneely</w:t>
      </w:r>
      <w:proofErr w:type="spellEnd"/>
      <w:r w:rsidR="009034CA">
        <w:rPr>
          <w:rFonts w:ascii="Arial" w:hAnsi="Arial" w:cs="Arial"/>
          <w:sz w:val="22"/>
          <w:szCs w:val="22"/>
        </w:rPr>
        <w:t xml:space="preserve"> et al., 2013)</w:t>
      </w:r>
      <w:r w:rsidR="009034CA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 xml:space="preserve">; problemas </w:t>
      </w:r>
      <w:r w:rsidR="009034CA">
        <w:rPr>
          <w:rFonts w:ascii="Arial" w:hAnsi="Arial" w:cs="Arial"/>
          <w:sz w:val="22"/>
          <w:szCs w:val="22"/>
        </w:rPr>
        <w:t>com</w:t>
      </w:r>
      <w:r w:rsidR="009034CA" w:rsidRPr="006D37D9">
        <w:rPr>
          <w:rFonts w:ascii="Arial" w:hAnsi="Arial" w:cs="Arial"/>
          <w:sz w:val="22"/>
          <w:szCs w:val="22"/>
        </w:rPr>
        <w:t xml:space="preserve"> escalas entre medidas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JURISTO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Juristo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 Moreno, 2010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); a dificuldade de estabelecer valores de referência para medidas de software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LAVAZZA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Lavazza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t>Morasca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>, 2016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</w:t>
      </w:r>
      <w:r w:rsidR="009034CA">
        <w:rPr>
          <w:rFonts w:ascii="Arial" w:hAnsi="Arial" w:cs="Arial"/>
          <w:sz w:val="22"/>
          <w:szCs w:val="22"/>
        </w:rPr>
        <w:t xml:space="preserve"> </w:t>
      </w:r>
      <w:r w:rsidR="009034CA">
        <w:rPr>
          <w:rFonts w:ascii="Arial" w:hAnsi="Arial" w:cs="Arial"/>
          <w:sz w:val="22"/>
          <w:szCs w:val="22"/>
        </w:rPr>
        <w:fldChar w:fldCharType="begin"/>
      </w:r>
      <w:r w:rsidR="009034CA">
        <w:rPr>
          <w:rFonts w:ascii="Arial" w:hAnsi="Arial" w:cs="Arial"/>
          <w:sz w:val="22"/>
          <w:szCs w:val="22"/>
        </w:rPr>
        <w:instrText xml:space="preserve"> REF LIMA \h </w:instrText>
      </w:r>
      <w:r w:rsidR="009034CA">
        <w:rPr>
          <w:rFonts w:ascii="Arial" w:hAnsi="Arial" w:cs="Arial"/>
          <w:sz w:val="22"/>
          <w:szCs w:val="22"/>
        </w:rPr>
      </w:r>
      <w:r w:rsidR="009034CA">
        <w:rPr>
          <w:rFonts w:ascii="Arial" w:hAnsi="Arial" w:cs="Arial"/>
          <w:sz w:val="22"/>
          <w:szCs w:val="22"/>
        </w:rPr>
        <w:fldChar w:fldCharType="separate"/>
      </w:r>
      <w:r w:rsidR="009034CA" w:rsidRPr="00114862">
        <w:rPr>
          <w:rFonts w:ascii="Arial" w:hAnsi="Arial" w:cs="Arial"/>
          <w:sz w:val="22"/>
          <w:szCs w:val="22"/>
        </w:rPr>
        <w:t>(</w:t>
      </w:r>
      <w:r w:rsidR="009034CA">
        <w:rPr>
          <w:rFonts w:ascii="Arial" w:hAnsi="Arial" w:cs="Arial"/>
          <w:sz w:val="22"/>
          <w:szCs w:val="22"/>
        </w:rPr>
        <w:t>Lima et al., 2017)</w:t>
      </w:r>
      <w:r w:rsidR="009034CA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; e, por último</w:t>
      </w:r>
      <w:r>
        <w:rPr>
          <w:rFonts w:ascii="Arial" w:hAnsi="Arial" w:cs="Arial"/>
          <w:sz w:val="22"/>
          <w:szCs w:val="22"/>
        </w:rPr>
        <w:t xml:space="preserve"> e não menos relevante</w:t>
      </w:r>
      <w:r w:rsidR="009034CA" w:rsidRPr="006D37D9">
        <w:rPr>
          <w:rFonts w:ascii="Arial" w:hAnsi="Arial" w:cs="Arial"/>
          <w:sz w:val="22"/>
          <w:szCs w:val="22"/>
        </w:rPr>
        <w:t>, as características do contexto que dificultam, ou mesmo</w:t>
      </w:r>
      <w:r w:rsidR="009034CA">
        <w:rPr>
          <w:rFonts w:ascii="Arial" w:hAnsi="Arial" w:cs="Arial"/>
          <w:sz w:val="22"/>
          <w:szCs w:val="22"/>
        </w:rPr>
        <w:t>,</w:t>
      </w:r>
      <w:r w:rsidR="009034CA" w:rsidRPr="006D37D9">
        <w:rPr>
          <w:rFonts w:ascii="Arial" w:hAnsi="Arial" w:cs="Arial"/>
          <w:sz w:val="22"/>
          <w:szCs w:val="22"/>
        </w:rPr>
        <w:t xml:space="preserve"> impossibilitam a comparação de medidas entre diferentes produtos ou projetos, diante das especificidades dos diferentes contextos</w:t>
      </w:r>
      <w:r>
        <w:rPr>
          <w:rFonts w:ascii="Arial" w:hAnsi="Arial" w:cs="Arial"/>
          <w:sz w:val="22"/>
          <w:szCs w:val="22"/>
        </w:rPr>
        <w:t xml:space="preserve"> de projeto</w:t>
      </w:r>
      <w:r w:rsidR="009034CA" w:rsidRPr="006D37D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SJØBERG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Dybå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et al., 2012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) (</w:t>
      </w:r>
      <w:r w:rsidR="009034CA" w:rsidRPr="006D37D9">
        <w:rPr>
          <w:rFonts w:ascii="Arial" w:hAnsi="Arial" w:cs="Arial"/>
          <w:sz w:val="22"/>
          <w:szCs w:val="22"/>
        </w:rPr>
        <w:fldChar w:fldCharType="begin"/>
      </w:r>
      <w:r w:rsidR="009034CA" w:rsidRPr="006D37D9">
        <w:rPr>
          <w:rFonts w:ascii="Arial" w:hAnsi="Arial" w:cs="Arial"/>
          <w:sz w:val="22"/>
          <w:szCs w:val="22"/>
        </w:rPr>
        <w:instrText xml:space="preserve"> REF ALDAAJEH \h  \* MERGEFORMAT </w:instrText>
      </w:r>
      <w:r w:rsidR="009034CA" w:rsidRPr="006D37D9">
        <w:rPr>
          <w:rFonts w:ascii="Arial" w:hAnsi="Arial" w:cs="Arial"/>
          <w:sz w:val="22"/>
          <w:szCs w:val="22"/>
        </w:rPr>
      </w:r>
      <w:r w:rsidR="009034CA" w:rsidRPr="006D37D9">
        <w:rPr>
          <w:rFonts w:ascii="Arial" w:hAnsi="Arial" w:cs="Arial"/>
          <w:sz w:val="22"/>
          <w:szCs w:val="22"/>
        </w:rPr>
        <w:fldChar w:fldCharType="separate"/>
      </w:r>
      <w:r w:rsidR="009034CA" w:rsidRPr="006D37D9">
        <w:rPr>
          <w:rFonts w:ascii="Arial" w:hAnsi="Arial" w:cs="Arial"/>
          <w:sz w:val="22"/>
          <w:szCs w:val="22"/>
        </w:rPr>
        <w:t>Al-</w:t>
      </w:r>
      <w:proofErr w:type="spellStart"/>
      <w:r w:rsidR="009034CA" w:rsidRPr="006D37D9">
        <w:rPr>
          <w:rFonts w:ascii="Arial" w:hAnsi="Arial" w:cs="Arial"/>
          <w:sz w:val="22"/>
          <w:szCs w:val="22"/>
        </w:rPr>
        <w:t>Daajeh</w:t>
      </w:r>
      <w:proofErr w:type="spellEnd"/>
      <w:r w:rsidR="009034CA" w:rsidRPr="006D37D9">
        <w:rPr>
          <w:rFonts w:ascii="Arial" w:hAnsi="Arial" w:cs="Arial"/>
          <w:sz w:val="22"/>
          <w:szCs w:val="22"/>
        </w:rPr>
        <w:t xml:space="preserve"> et. al, 2012-b)</w:t>
      </w:r>
      <w:r w:rsidR="009034CA" w:rsidRPr="006D37D9">
        <w:rPr>
          <w:rFonts w:ascii="Arial" w:hAnsi="Arial" w:cs="Arial"/>
          <w:sz w:val="22"/>
          <w:szCs w:val="22"/>
        </w:rPr>
        <w:fldChar w:fldCharType="end"/>
      </w:r>
      <w:r w:rsidR="009034CA" w:rsidRPr="006D37D9">
        <w:rPr>
          <w:rFonts w:ascii="Arial" w:hAnsi="Arial" w:cs="Arial"/>
          <w:sz w:val="22"/>
          <w:szCs w:val="22"/>
        </w:rPr>
        <w:t>.</w:t>
      </w:r>
    </w:p>
    <w:p w14:paraId="25405827" w14:textId="1DFA4C3D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43D79">
        <w:rPr>
          <w:rFonts w:ascii="Arial" w:hAnsi="Arial" w:cs="Arial"/>
          <w:sz w:val="22"/>
          <w:szCs w:val="22"/>
        </w:rPr>
        <w:t>Ainda</w:t>
      </w:r>
      <w:r w:rsidRPr="00FE7FD8">
        <w:rPr>
          <w:rFonts w:ascii="Arial" w:hAnsi="Arial" w:cs="Arial"/>
          <w:sz w:val="22"/>
          <w:szCs w:val="22"/>
        </w:rPr>
        <w:t xml:space="preserve"> que os </w:t>
      </w:r>
      <w:r>
        <w:rPr>
          <w:rFonts w:ascii="Arial" w:hAnsi="Arial" w:cs="Arial"/>
          <w:sz w:val="22"/>
          <w:szCs w:val="22"/>
        </w:rPr>
        <w:t xml:space="preserve">resultados </w:t>
      </w:r>
      <w:r w:rsidR="00B10C4D">
        <w:rPr>
          <w:rFonts w:ascii="Arial" w:hAnsi="Arial" w:cs="Arial"/>
          <w:sz w:val="22"/>
          <w:szCs w:val="22"/>
        </w:rPr>
        <w:t>obtidos sejam de grande valia para o entendimento da qualidade do produto de software</w:t>
      </w:r>
      <w:r>
        <w:rPr>
          <w:rFonts w:ascii="Arial" w:hAnsi="Arial" w:cs="Arial"/>
          <w:sz w:val="22"/>
          <w:szCs w:val="22"/>
        </w:rPr>
        <w:t xml:space="preserve">, </w:t>
      </w:r>
      <w:r w:rsidRPr="00FE7FD8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t>modelos</w:t>
      </w:r>
      <w:r w:rsidRPr="00FE7FD8">
        <w:rPr>
          <w:rFonts w:ascii="Arial" w:hAnsi="Arial" w:cs="Arial"/>
          <w:sz w:val="22"/>
          <w:szCs w:val="22"/>
        </w:rPr>
        <w:t xml:space="preserve"> sempre </w:t>
      </w:r>
      <w:r>
        <w:rPr>
          <w:rFonts w:ascii="Arial" w:hAnsi="Arial" w:cs="Arial"/>
          <w:sz w:val="22"/>
          <w:szCs w:val="22"/>
        </w:rPr>
        <w:t xml:space="preserve">apoiam a observação da </w:t>
      </w:r>
      <w:r w:rsidRPr="00FE7FD8">
        <w:rPr>
          <w:rFonts w:ascii="Arial" w:hAnsi="Arial" w:cs="Arial"/>
          <w:sz w:val="22"/>
          <w:szCs w:val="22"/>
        </w:rPr>
        <w:t>qualidade d</w:t>
      </w:r>
      <w:r>
        <w:rPr>
          <w:rFonts w:ascii="Arial" w:hAnsi="Arial" w:cs="Arial"/>
          <w:sz w:val="22"/>
          <w:szCs w:val="22"/>
        </w:rPr>
        <w:t>o</w:t>
      </w:r>
      <w:r w:rsidRPr="00FE7FD8">
        <w:rPr>
          <w:rFonts w:ascii="Arial" w:hAnsi="Arial" w:cs="Arial"/>
          <w:sz w:val="22"/>
          <w:szCs w:val="22"/>
        </w:rPr>
        <w:t xml:space="preserve"> produto </w:t>
      </w:r>
      <w:r>
        <w:rPr>
          <w:rFonts w:ascii="Arial" w:hAnsi="Arial" w:cs="Arial"/>
          <w:sz w:val="22"/>
          <w:szCs w:val="22"/>
        </w:rPr>
        <w:t>sob</w:t>
      </w:r>
      <w:r w:rsidRPr="00FE7FD8">
        <w:rPr>
          <w:rFonts w:ascii="Arial" w:hAnsi="Arial" w:cs="Arial"/>
          <w:sz w:val="22"/>
          <w:szCs w:val="22"/>
        </w:rPr>
        <w:t xml:space="preserve"> uma perspectiva unidimensional,</w:t>
      </w:r>
      <w:r w:rsidR="00B10C4D">
        <w:rPr>
          <w:rFonts w:ascii="Arial" w:hAnsi="Arial" w:cs="Arial"/>
          <w:sz w:val="22"/>
          <w:szCs w:val="22"/>
        </w:rPr>
        <w:t xml:space="preserve"> como descrito anteriormente, </w:t>
      </w:r>
      <w:r w:rsidRPr="00FE7FD8">
        <w:rPr>
          <w:rFonts w:ascii="Arial" w:hAnsi="Arial" w:cs="Arial"/>
          <w:sz w:val="22"/>
          <w:szCs w:val="22"/>
        </w:rPr>
        <w:t>focando preferencialmente em características</w:t>
      </w:r>
      <w:r>
        <w:rPr>
          <w:rFonts w:ascii="Arial" w:hAnsi="Arial" w:cs="Arial"/>
          <w:sz w:val="22"/>
          <w:szCs w:val="22"/>
        </w:rPr>
        <w:t xml:space="preserve"> internas de</w:t>
      </w:r>
      <w:r w:rsidRPr="00FE7FD8">
        <w:rPr>
          <w:rFonts w:ascii="Arial" w:hAnsi="Arial" w:cs="Arial"/>
          <w:sz w:val="22"/>
          <w:szCs w:val="22"/>
        </w:rPr>
        <w:t xml:space="preserve"> qualidade. </w:t>
      </w:r>
      <w:r>
        <w:rPr>
          <w:rFonts w:ascii="Arial" w:hAnsi="Arial" w:cs="Arial"/>
          <w:sz w:val="22"/>
          <w:szCs w:val="22"/>
        </w:rPr>
        <w:t>Entretanto, o referencial de qualidade, se tratado de forma unidimensional, impede uma visão holística da qualidade do produto, limitando a percepção d</w:t>
      </w:r>
      <w:r w:rsidR="00B10C4D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variação da qualidade relacionada a um atributo em particular</w:t>
      </w:r>
      <w:r w:rsidR="007B6A0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sem permitir a percepção da qualidade final do produto</w:t>
      </w:r>
      <w:ins w:id="98" w:author="Hilmer Neri" w:date="2019-05-09T15:21:00Z">
        <w:r w:rsidR="001F2F4F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tendo em vista as expectativas dos </w:t>
      </w:r>
      <w:r w:rsidRPr="00C83ABB">
        <w:rPr>
          <w:rFonts w:ascii="Arial" w:hAnsi="Arial" w:cs="Arial"/>
          <w:i/>
          <w:sz w:val="22"/>
          <w:szCs w:val="22"/>
        </w:rPr>
        <w:t>stakeholders</w:t>
      </w:r>
      <w:r>
        <w:rPr>
          <w:rFonts w:ascii="Arial" w:hAnsi="Arial" w:cs="Arial"/>
          <w:sz w:val="22"/>
          <w:szCs w:val="22"/>
        </w:rPr>
        <w:t xml:space="preserve"> para diferentes aspectos da qualidade, conforme </w:t>
      </w:r>
      <w:r w:rsidR="00B10C4D">
        <w:rPr>
          <w:rFonts w:ascii="Arial" w:hAnsi="Arial" w:cs="Arial"/>
          <w:sz w:val="22"/>
          <w:szCs w:val="22"/>
        </w:rPr>
        <w:t xml:space="preserve">será </w:t>
      </w:r>
      <w:r w:rsidR="007B6A0F">
        <w:rPr>
          <w:rFonts w:ascii="Arial" w:hAnsi="Arial" w:cs="Arial"/>
          <w:sz w:val="22"/>
          <w:szCs w:val="22"/>
        </w:rPr>
        <w:t>discutido</w:t>
      </w:r>
      <w:r>
        <w:rPr>
          <w:rFonts w:ascii="Arial" w:hAnsi="Arial" w:cs="Arial"/>
          <w:sz w:val="22"/>
          <w:szCs w:val="22"/>
        </w:rPr>
        <w:t xml:space="preserve"> no Capítulo 2. Desta forma, a</w:t>
      </w:r>
      <w:r w:rsidRPr="00FE7FD8">
        <w:rPr>
          <w:rFonts w:ascii="Arial" w:hAnsi="Arial" w:cs="Arial"/>
          <w:sz w:val="22"/>
          <w:szCs w:val="22"/>
        </w:rPr>
        <w:t>rgumentamos que as relações entre as características d</w:t>
      </w:r>
      <w:r>
        <w:rPr>
          <w:rFonts w:ascii="Arial" w:hAnsi="Arial" w:cs="Arial"/>
          <w:sz w:val="22"/>
          <w:szCs w:val="22"/>
        </w:rPr>
        <w:t>e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>s internas</w:t>
      </w:r>
      <w:r w:rsidR="00CB5CE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externas</w:t>
      </w:r>
      <w:r w:rsidR="00CB5CE5">
        <w:rPr>
          <w:rFonts w:ascii="Arial" w:hAnsi="Arial" w:cs="Arial"/>
          <w:sz w:val="22"/>
          <w:szCs w:val="22"/>
        </w:rPr>
        <w:t xml:space="preserve"> e </w:t>
      </w:r>
      <w:r w:rsidR="00B10C4D">
        <w:rPr>
          <w:rFonts w:ascii="Arial" w:hAnsi="Arial" w:cs="Arial"/>
          <w:sz w:val="22"/>
          <w:szCs w:val="22"/>
        </w:rPr>
        <w:t>de utilização</w:t>
      </w:r>
      <w:r>
        <w:rPr>
          <w:rFonts w:ascii="Arial" w:hAnsi="Arial" w:cs="Arial"/>
          <w:sz w:val="22"/>
          <w:szCs w:val="22"/>
        </w:rPr>
        <w:t xml:space="preserve"> dev</w:t>
      </w:r>
      <w:r w:rsidR="007B6A0F">
        <w:rPr>
          <w:rFonts w:ascii="Arial" w:hAnsi="Arial" w:cs="Arial"/>
          <w:sz w:val="22"/>
          <w:szCs w:val="22"/>
        </w:rPr>
        <w:t>em</w:t>
      </w:r>
      <w:r w:rsidRPr="00FE7FD8">
        <w:rPr>
          <w:rFonts w:ascii="Arial" w:hAnsi="Arial" w:cs="Arial"/>
          <w:sz w:val="22"/>
          <w:szCs w:val="22"/>
        </w:rPr>
        <w:t xml:space="preserve"> ser </w:t>
      </w:r>
      <w:r>
        <w:rPr>
          <w:rFonts w:ascii="Arial" w:hAnsi="Arial" w:cs="Arial"/>
          <w:sz w:val="22"/>
          <w:szCs w:val="22"/>
        </w:rPr>
        <w:t>simultaneamente consideradas</w:t>
      </w:r>
      <w:r w:rsidRPr="00FE7FD8">
        <w:rPr>
          <w:rFonts w:ascii="Arial" w:hAnsi="Arial" w:cs="Arial"/>
          <w:sz w:val="22"/>
          <w:szCs w:val="22"/>
        </w:rPr>
        <w:t xml:space="preserve"> e analisadas por meio de </w:t>
      </w:r>
      <w:r>
        <w:rPr>
          <w:rFonts w:ascii="Arial" w:hAnsi="Arial" w:cs="Arial"/>
          <w:sz w:val="22"/>
          <w:szCs w:val="22"/>
        </w:rPr>
        <w:t>um modelo multidimensional</w:t>
      </w:r>
      <w:r w:rsidR="00B10C4D">
        <w:rPr>
          <w:rFonts w:ascii="Arial" w:hAnsi="Arial" w:cs="Arial"/>
          <w:sz w:val="22"/>
          <w:szCs w:val="22"/>
        </w:rPr>
        <w:t xml:space="preserve"> da qualidade</w:t>
      </w:r>
      <w:r>
        <w:rPr>
          <w:rFonts w:ascii="Arial" w:hAnsi="Arial" w:cs="Arial"/>
          <w:sz w:val="22"/>
          <w:szCs w:val="22"/>
        </w:rPr>
        <w:t xml:space="preserve">, direcionado por </w:t>
      </w:r>
      <w:r w:rsidRPr="00FE7FD8">
        <w:rPr>
          <w:rFonts w:ascii="Arial" w:hAnsi="Arial" w:cs="Arial"/>
          <w:sz w:val="22"/>
          <w:szCs w:val="22"/>
        </w:rPr>
        <w:t xml:space="preserve">uma abordagem orientada </w:t>
      </w:r>
      <w:r w:rsidR="00CB0DC2">
        <w:rPr>
          <w:rFonts w:ascii="Arial" w:hAnsi="Arial" w:cs="Arial"/>
          <w:sz w:val="22"/>
          <w:szCs w:val="22"/>
        </w:rPr>
        <w:t xml:space="preserve">à </w:t>
      </w:r>
      <w:del w:id="99" w:author="Hilmer Neri" w:date="2019-05-09T15:29:00Z">
        <w:r w:rsidR="00CB0DC2" w:rsidDel="00A65256">
          <w:rPr>
            <w:rFonts w:ascii="Arial" w:hAnsi="Arial" w:cs="Arial"/>
            <w:sz w:val="22"/>
            <w:szCs w:val="22"/>
          </w:rPr>
          <w:delText xml:space="preserve">análise </w:delText>
        </w:r>
      </w:del>
      <w:ins w:id="100" w:author="Hilmer Neri" w:date="2019-05-09T15:29:00Z">
        <w:r w:rsidR="00A65256">
          <w:rPr>
            <w:rFonts w:ascii="Arial" w:hAnsi="Arial" w:cs="Arial"/>
            <w:sz w:val="22"/>
            <w:szCs w:val="22"/>
          </w:rPr>
          <w:t>interpretação analítica</w:t>
        </w:r>
        <w:r w:rsidR="00A65256">
          <w:rPr>
            <w:rFonts w:ascii="Arial" w:hAnsi="Arial" w:cs="Arial"/>
            <w:sz w:val="22"/>
            <w:szCs w:val="22"/>
          </w:rPr>
          <w:t xml:space="preserve"> </w:t>
        </w:r>
      </w:ins>
      <w:r w:rsidR="00CB0DC2">
        <w:rPr>
          <w:rFonts w:ascii="Arial" w:hAnsi="Arial" w:cs="Arial"/>
          <w:sz w:val="22"/>
          <w:szCs w:val="22"/>
        </w:rPr>
        <w:t>de</w:t>
      </w:r>
      <w:r w:rsidRPr="00FE7F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medidas</w:t>
      </w:r>
      <w:ins w:id="101" w:author="Hilmer Neri" w:date="2019-05-09T15:29:00Z">
        <w:r w:rsidR="00A65256">
          <w:rPr>
            <w:rFonts w:ascii="Arial" w:hAnsi="Arial" w:cs="Arial"/>
            <w:sz w:val="22"/>
            <w:szCs w:val="22"/>
          </w:rPr>
          <w:t>,</w:t>
        </w:r>
      </w:ins>
      <w:del w:id="102" w:author="Hilmer Neri" w:date="2019-05-09T15:29:00Z">
        <w:r w:rsidR="00CB0DC2" w:rsidDel="00A65256">
          <w:rPr>
            <w:rFonts w:ascii="Arial" w:hAnsi="Arial" w:cs="Arial"/>
            <w:sz w:val="22"/>
            <w:szCs w:val="22"/>
          </w:rPr>
          <w:delText xml:space="preserve"> </w:delText>
        </w:r>
        <w:r w:rsidRPr="00FE7FD8" w:rsidDel="00A65256">
          <w:rPr>
            <w:rFonts w:ascii="Arial" w:hAnsi="Arial" w:cs="Arial"/>
            <w:sz w:val="22"/>
            <w:szCs w:val="22"/>
          </w:rPr>
          <w:delText>,</w:delText>
        </w:r>
      </w:del>
      <w:r w:rsidRPr="00FE7FD8">
        <w:rPr>
          <w:rFonts w:ascii="Arial" w:hAnsi="Arial" w:cs="Arial"/>
          <w:sz w:val="22"/>
          <w:szCs w:val="22"/>
        </w:rPr>
        <w:t xml:space="preserve"> a fim de capturar </w:t>
      </w:r>
      <w:r>
        <w:rPr>
          <w:rFonts w:ascii="Arial" w:hAnsi="Arial" w:cs="Arial"/>
          <w:sz w:val="22"/>
          <w:szCs w:val="22"/>
        </w:rPr>
        <w:t xml:space="preserve">e representar </w:t>
      </w:r>
      <w:r w:rsidR="00B10C4D">
        <w:rPr>
          <w:rFonts w:ascii="Arial" w:hAnsi="Arial" w:cs="Arial"/>
          <w:sz w:val="22"/>
          <w:szCs w:val="22"/>
        </w:rPr>
        <w:t>de forma fidedigna</w:t>
      </w:r>
      <w:r w:rsidR="00B10C4D" w:rsidRPr="00FE7FD8">
        <w:rPr>
          <w:rFonts w:ascii="Arial" w:hAnsi="Arial" w:cs="Arial"/>
          <w:sz w:val="22"/>
          <w:szCs w:val="22"/>
        </w:rPr>
        <w:t xml:space="preserve"> </w:t>
      </w:r>
      <w:r w:rsidRPr="00FE7FD8">
        <w:rPr>
          <w:rFonts w:ascii="Arial" w:hAnsi="Arial" w:cs="Arial"/>
          <w:sz w:val="22"/>
          <w:szCs w:val="22"/>
        </w:rPr>
        <w:t>o espectro d</w:t>
      </w:r>
      <w:r>
        <w:rPr>
          <w:rFonts w:ascii="Arial" w:hAnsi="Arial" w:cs="Arial"/>
          <w:sz w:val="22"/>
          <w:szCs w:val="22"/>
        </w:rPr>
        <w:t>a</w:t>
      </w:r>
      <w:r w:rsidRPr="00FE7FD8">
        <w:rPr>
          <w:rFonts w:ascii="Arial" w:hAnsi="Arial" w:cs="Arial"/>
          <w:sz w:val="22"/>
          <w:szCs w:val="22"/>
        </w:rPr>
        <w:t xml:space="preserve"> qualidade</w:t>
      </w:r>
      <w:r>
        <w:rPr>
          <w:rFonts w:ascii="Arial" w:hAnsi="Arial" w:cs="Arial"/>
          <w:sz w:val="22"/>
          <w:szCs w:val="22"/>
        </w:rPr>
        <w:t xml:space="preserve"> do produto de software</w:t>
      </w:r>
      <w:r w:rsidRPr="00FE7FD8">
        <w:rPr>
          <w:rFonts w:ascii="Arial" w:hAnsi="Arial" w:cs="Arial"/>
          <w:sz w:val="22"/>
          <w:szCs w:val="22"/>
        </w:rPr>
        <w:t xml:space="preserve">. Essa é a principal </w:t>
      </w:r>
      <w:r>
        <w:rPr>
          <w:rFonts w:ascii="Arial" w:hAnsi="Arial" w:cs="Arial"/>
          <w:sz w:val="22"/>
          <w:szCs w:val="22"/>
        </w:rPr>
        <w:t>motivação e diferencial do modelo</w:t>
      </w:r>
      <w:r w:rsidR="00B10C4D">
        <w:rPr>
          <w:rFonts w:ascii="Arial" w:hAnsi="Arial" w:cs="Arial"/>
          <w:sz w:val="22"/>
          <w:szCs w:val="22"/>
        </w:rPr>
        <w:t xml:space="preserve"> multidimensional</w:t>
      </w:r>
      <w:r>
        <w:rPr>
          <w:rFonts w:ascii="Arial" w:hAnsi="Arial" w:cs="Arial"/>
          <w:sz w:val="22"/>
          <w:szCs w:val="22"/>
        </w:rPr>
        <w:t xml:space="preserve"> para observação da qualidade do </w:t>
      </w:r>
      <w:r>
        <w:rPr>
          <w:rFonts w:ascii="Arial" w:hAnsi="Arial" w:cs="Arial"/>
          <w:sz w:val="22"/>
          <w:szCs w:val="22"/>
        </w:rPr>
        <w:lastRenderedPageBreak/>
        <w:t xml:space="preserve">produto de software a ser tratado nesta </w:t>
      </w:r>
      <w:r w:rsidR="00CB0DC2">
        <w:rPr>
          <w:rFonts w:ascii="Arial" w:hAnsi="Arial" w:cs="Arial"/>
          <w:sz w:val="22"/>
          <w:szCs w:val="22"/>
        </w:rPr>
        <w:t xml:space="preserve">proposta de </w:t>
      </w:r>
      <w:r>
        <w:rPr>
          <w:rFonts w:ascii="Arial" w:hAnsi="Arial" w:cs="Arial"/>
          <w:sz w:val="22"/>
          <w:szCs w:val="22"/>
        </w:rPr>
        <w:t>tese,</w:t>
      </w:r>
      <w:r w:rsidR="007B6A0F">
        <w:rPr>
          <w:rFonts w:ascii="Arial" w:hAnsi="Arial" w:cs="Arial"/>
          <w:sz w:val="22"/>
          <w:szCs w:val="22"/>
        </w:rPr>
        <w:t xml:space="preserve"> se comparado aos modelos de qualidade atualmente disponíveis e descritos na literatura técnica.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DF3E0D0" w14:textId="419015FA" w:rsidR="007021C6" w:rsidRPr="00EE10B2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E71C2B">
        <w:rPr>
          <w:rFonts w:ascii="Arial" w:hAnsi="Arial" w:cs="Arial"/>
          <w:sz w:val="22"/>
          <w:szCs w:val="22"/>
        </w:rPr>
        <w:t xml:space="preserve">Tendo em vista que: i) o problema </w:t>
      </w:r>
      <w:r>
        <w:rPr>
          <w:rFonts w:ascii="Arial" w:hAnsi="Arial" w:cs="Arial"/>
          <w:sz w:val="22"/>
          <w:szCs w:val="22"/>
        </w:rPr>
        <w:t>identificado</w:t>
      </w:r>
      <w:r w:rsidRPr="00E71C2B">
        <w:rPr>
          <w:rFonts w:ascii="Arial" w:hAnsi="Arial" w:cs="Arial"/>
          <w:sz w:val="22"/>
          <w:szCs w:val="22"/>
        </w:rPr>
        <w:t xml:space="preserve"> afeta a avaliação da qualidade de projetos e produtos de software</w:t>
      </w:r>
      <w:r>
        <w:rPr>
          <w:rFonts w:ascii="Arial" w:hAnsi="Arial" w:cs="Arial"/>
          <w:sz w:val="22"/>
          <w:szCs w:val="22"/>
        </w:rPr>
        <w:t>,</w:t>
      </w:r>
      <w:r w:rsidRPr="00E71C2B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que</w:t>
      </w:r>
      <w:r w:rsidRPr="00E71C2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1C2B">
        <w:rPr>
          <w:rFonts w:ascii="Arial" w:hAnsi="Arial" w:cs="Arial"/>
          <w:sz w:val="22"/>
          <w:szCs w:val="22"/>
        </w:rPr>
        <w:t>ii</w:t>
      </w:r>
      <w:proofErr w:type="spellEnd"/>
      <w:r w:rsidRPr="00E71C2B">
        <w:rPr>
          <w:rFonts w:ascii="Arial" w:hAnsi="Arial" w:cs="Arial"/>
          <w:sz w:val="22"/>
          <w:szCs w:val="22"/>
        </w:rPr>
        <w:t>) organizações que lidam com o desenvolvimento de software necessitam</w:t>
      </w:r>
      <w:r w:rsidRPr="00EE10B2">
        <w:rPr>
          <w:rFonts w:ascii="Arial" w:hAnsi="Arial" w:cs="Arial"/>
          <w:sz w:val="22"/>
          <w:szCs w:val="22"/>
        </w:rPr>
        <w:t xml:space="preserve"> compreender melhor os fatores que afetam a qualidade do produto de software, além de suas relações e influências mútuas</w:t>
      </w:r>
      <w:ins w:id="103" w:author="Hilmer Neri" w:date="2019-05-09T15:32:00Z">
        <w:r w:rsidR="0077047D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para </w:t>
      </w:r>
      <w:r w:rsidR="00B10C4D">
        <w:rPr>
          <w:rFonts w:ascii="Arial" w:hAnsi="Arial" w:cs="Arial"/>
          <w:sz w:val="22"/>
          <w:szCs w:val="22"/>
        </w:rPr>
        <w:t xml:space="preserve">perceber de forma fidedigna </w:t>
      </w:r>
      <w:r>
        <w:rPr>
          <w:rFonts w:ascii="Arial" w:hAnsi="Arial" w:cs="Arial"/>
          <w:sz w:val="22"/>
          <w:szCs w:val="22"/>
        </w:rPr>
        <w:t xml:space="preserve">a </w:t>
      </w:r>
      <w:r w:rsidR="00B10C4D">
        <w:rPr>
          <w:rFonts w:ascii="Arial" w:hAnsi="Arial" w:cs="Arial"/>
          <w:sz w:val="22"/>
          <w:szCs w:val="22"/>
        </w:rPr>
        <w:t xml:space="preserve">qualidade do produto de software </w:t>
      </w:r>
      <w:r>
        <w:rPr>
          <w:rFonts w:ascii="Arial" w:hAnsi="Arial" w:cs="Arial"/>
          <w:sz w:val="22"/>
          <w:szCs w:val="22"/>
        </w:rPr>
        <w:t>ao longo do projeto;</w:t>
      </w:r>
      <w:r w:rsidRPr="00EE10B2">
        <w:rPr>
          <w:rFonts w:ascii="Arial" w:hAnsi="Arial" w:cs="Arial"/>
          <w:sz w:val="22"/>
          <w:szCs w:val="22"/>
        </w:rPr>
        <w:t xml:space="preserve"> a questão de pesquisa norteadora e ser respondida nesta proposta de tese é:</w:t>
      </w:r>
    </w:p>
    <w:p w14:paraId="3004525F" w14:textId="77777777" w:rsidR="007021C6" w:rsidRPr="00586667" w:rsidRDefault="007021C6" w:rsidP="007021C6">
      <w:pPr>
        <w:ind w:firstLine="578"/>
        <w:jc w:val="both"/>
        <w:rPr>
          <w:rFonts w:ascii="Arial" w:hAnsi="Arial" w:cs="Arial"/>
          <w:sz w:val="22"/>
          <w:szCs w:val="22"/>
        </w:rPr>
      </w:pPr>
    </w:p>
    <w:p w14:paraId="30D8D2F1" w14:textId="00C9A34B" w:rsidR="007021C6" w:rsidRPr="00C414BA" w:rsidRDefault="007021C6" w:rsidP="007021C6">
      <w:pPr>
        <w:spacing w:line="360" w:lineRule="auto"/>
        <w:ind w:right="567" w:firstLine="425"/>
        <w:jc w:val="center"/>
        <w:rPr>
          <w:rFonts w:ascii="Calibri" w:hAnsi="Calibri" w:cs="Calibri"/>
          <w:i/>
        </w:rPr>
      </w:pPr>
      <w:r w:rsidRPr="00C414BA">
        <w:rPr>
          <w:rFonts w:ascii="Calibri" w:hAnsi="Calibri" w:cs="Calibri"/>
          <w:i/>
        </w:rPr>
        <w:t>Como observar a qualidade d</w:t>
      </w:r>
      <w:r>
        <w:rPr>
          <w:rFonts w:ascii="Calibri" w:hAnsi="Calibri" w:cs="Calibri"/>
          <w:i/>
        </w:rPr>
        <w:t>o</w:t>
      </w:r>
      <w:r w:rsidRPr="00C414BA">
        <w:rPr>
          <w:rFonts w:ascii="Calibri" w:hAnsi="Calibri" w:cs="Calibri"/>
          <w:i/>
        </w:rPr>
        <w:t xml:space="preserve"> produto de software</w:t>
      </w:r>
      <w:r>
        <w:rPr>
          <w:rFonts w:ascii="Calibri" w:hAnsi="Calibri" w:cs="Calibri"/>
          <w:i/>
        </w:rPr>
        <w:t>,</w:t>
      </w:r>
      <w:r w:rsidRPr="00C414BA">
        <w:rPr>
          <w:rFonts w:ascii="Calibri" w:hAnsi="Calibri" w:cs="Calibri"/>
          <w:i/>
        </w:rPr>
        <w:t xml:space="preserve"> de forma multidimensional</w:t>
      </w:r>
      <w:ins w:id="104" w:author="Hilmer Neri" w:date="2019-05-09T15:33:00Z">
        <w:r w:rsidR="004F562D">
          <w:rPr>
            <w:rFonts w:ascii="Calibri" w:hAnsi="Calibri" w:cs="Calibri"/>
            <w:i/>
          </w:rPr>
          <w:t>,</w:t>
        </w:r>
      </w:ins>
      <w:r>
        <w:rPr>
          <w:rFonts w:ascii="Calibri" w:hAnsi="Calibri" w:cs="Calibri"/>
          <w:i/>
        </w:rPr>
        <w:t xml:space="preserve"> </w:t>
      </w:r>
      <w:r w:rsidR="00B10C4D">
        <w:rPr>
          <w:rFonts w:ascii="Calibri" w:hAnsi="Calibri" w:cs="Calibri"/>
          <w:i/>
        </w:rPr>
        <w:t>a partir da combinação d</w:t>
      </w:r>
      <w:r>
        <w:rPr>
          <w:rFonts w:ascii="Calibri" w:hAnsi="Calibri" w:cs="Calibri"/>
          <w:i/>
        </w:rPr>
        <w:t>as diferentes dimensões e relações da qualidade (</w:t>
      </w:r>
      <w:r w:rsidR="000468B5">
        <w:rPr>
          <w:rFonts w:ascii="Calibri" w:hAnsi="Calibri" w:cs="Calibri"/>
          <w:i/>
        </w:rPr>
        <w:t>interna, externa</w:t>
      </w:r>
      <w:r>
        <w:rPr>
          <w:rFonts w:ascii="Calibri" w:hAnsi="Calibri" w:cs="Calibri"/>
          <w:i/>
        </w:rPr>
        <w:t xml:space="preserve">) do produto? </w:t>
      </w:r>
    </w:p>
    <w:p w14:paraId="09212585" w14:textId="77777777" w:rsidR="007021C6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57A91B1C" w14:textId="528A16DD" w:rsidR="007021C6" w:rsidRDefault="007021C6" w:rsidP="007021C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586667">
        <w:rPr>
          <w:rFonts w:ascii="Arial" w:hAnsi="Arial" w:cs="Arial"/>
          <w:sz w:val="22"/>
          <w:szCs w:val="22"/>
        </w:rPr>
        <w:t xml:space="preserve">Acreditamos que </w:t>
      </w:r>
      <w:r>
        <w:rPr>
          <w:rFonts w:ascii="Arial" w:hAnsi="Arial" w:cs="Arial"/>
          <w:sz w:val="22"/>
          <w:szCs w:val="22"/>
        </w:rPr>
        <w:t>a resposta a esta pergunta</w:t>
      </w:r>
      <w:r w:rsidR="000468B5">
        <w:rPr>
          <w:rFonts w:ascii="Arial" w:hAnsi="Arial" w:cs="Arial"/>
          <w:sz w:val="22"/>
          <w:szCs w:val="22"/>
        </w:rPr>
        <w:t>, através de um indicador multidimensional e fidedigno da qualidade do produto de software,</w:t>
      </w:r>
      <w:r>
        <w:rPr>
          <w:rFonts w:ascii="Arial" w:hAnsi="Arial" w:cs="Arial"/>
          <w:sz w:val="22"/>
          <w:szCs w:val="22"/>
        </w:rPr>
        <w:t xml:space="preserve"> traga oportunidades de </w:t>
      </w:r>
      <w:r w:rsidR="000468B5">
        <w:rPr>
          <w:rFonts w:ascii="Arial" w:hAnsi="Arial" w:cs="Arial"/>
          <w:sz w:val="22"/>
          <w:szCs w:val="22"/>
        </w:rPr>
        <w:t xml:space="preserve">aplicação </w:t>
      </w:r>
      <w:r>
        <w:rPr>
          <w:rFonts w:ascii="Arial" w:hAnsi="Arial" w:cs="Arial"/>
          <w:sz w:val="22"/>
          <w:szCs w:val="22"/>
        </w:rPr>
        <w:t>em diferentes cenários de desenvolvimento, incluindo sua utilização no processo de</w:t>
      </w:r>
      <w:r w:rsidRPr="00586667">
        <w:rPr>
          <w:rFonts w:ascii="Arial" w:hAnsi="Arial" w:cs="Arial"/>
          <w:sz w:val="22"/>
          <w:szCs w:val="22"/>
        </w:rPr>
        <w:t xml:space="preserve"> tomada de decisão de aceitação de releases, tanto pelas equipes de desenvolvimento quanto pelos gestores de desenvolvimento de produto. Para tanto, definimos o seguinte objetivo:</w:t>
      </w:r>
    </w:p>
    <w:tbl>
      <w:tblPr>
        <w:tblStyle w:val="Tabelacomgrade"/>
        <w:tblW w:w="793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095"/>
      </w:tblGrid>
      <w:tr w:rsidR="007021C6" w14:paraId="1290F813" w14:textId="77777777" w:rsidTr="007021C6">
        <w:tc>
          <w:tcPr>
            <w:tcW w:w="1843" w:type="dxa"/>
          </w:tcPr>
          <w:p w14:paraId="0D81D911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Analisar</w:t>
            </w:r>
          </w:p>
        </w:tc>
        <w:tc>
          <w:tcPr>
            <w:tcW w:w="6095" w:type="dxa"/>
          </w:tcPr>
          <w:p w14:paraId="49711720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características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 subcaracterísticas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de qualidade de </w:t>
            </w:r>
            <w:r>
              <w:rPr>
                <w:rFonts w:ascii="Calibri" w:hAnsi="Calibri" w:cs="Calibri"/>
                <w:sz w:val="22"/>
                <w:szCs w:val="22"/>
              </w:rPr>
              <w:t>produto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 de software (</w:t>
            </w:r>
            <w:r>
              <w:rPr>
                <w:rFonts w:ascii="Calibri" w:hAnsi="Calibri" w:cs="Calibri"/>
                <w:sz w:val="22"/>
                <w:szCs w:val="22"/>
              </w:rPr>
              <w:t>desenvolvimento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 e uso) </w:t>
            </w:r>
          </w:p>
        </w:tc>
      </w:tr>
      <w:tr w:rsidR="007021C6" w14:paraId="00111F38" w14:textId="77777777" w:rsidTr="007021C6">
        <w:tc>
          <w:tcPr>
            <w:tcW w:w="1843" w:type="dxa"/>
          </w:tcPr>
          <w:p w14:paraId="5E89B563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o propósito</w:t>
            </w:r>
          </w:p>
        </w:tc>
        <w:tc>
          <w:tcPr>
            <w:tcW w:w="6095" w:type="dxa"/>
          </w:tcPr>
          <w:p w14:paraId="6400718D" w14:textId="3780BA8A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caracterizar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um indicador multidimensional de qualidade do produto de software envolvendo </w:t>
            </w:r>
            <w:r w:rsidRPr="00FB4594">
              <w:rPr>
                <w:rFonts w:ascii="Calibri" w:hAnsi="Calibri" w:cs="Calibri"/>
                <w:sz w:val="22"/>
                <w:szCs w:val="22"/>
              </w:rPr>
              <w:t xml:space="preserve">fatores, medidas e suas relações, </w:t>
            </w:r>
            <w:r>
              <w:rPr>
                <w:rFonts w:ascii="Calibri" w:hAnsi="Calibri" w:cs="Calibri"/>
                <w:sz w:val="22"/>
                <w:szCs w:val="22"/>
              </w:rPr>
              <w:t>e combinando as dimensões e relações da qualidade interna e externa</w:t>
            </w:r>
          </w:p>
        </w:tc>
      </w:tr>
      <w:tr w:rsidR="007021C6" w14:paraId="051BC035" w14:textId="77777777" w:rsidTr="007021C6">
        <w:tc>
          <w:tcPr>
            <w:tcW w:w="1843" w:type="dxa"/>
          </w:tcPr>
          <w:p w14:paraId="2BE75786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com respeito à</w:t>
            </w:r>
          </w:p>
        </w:tc>
        <w:tc>
          <w:tcPr>
            <w:tcW w:w="6095" w:type="dxa"/>
          </w:tcPr>
          <w:p w14:paraId="651581A7" w14:textId="169BF2FB" w:rsidR="007021C6" w:rsidRPr="00FB4594" w:rsidRDefault="000468B5" w:rsidP="007021C6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="007021C6">
              <w:rPr>
                <w:rFonts w:ascii="Calibri" w:hAnsi="Calibri" w:cs="Calibri"/>
                <w:sz w:val="22"/>
                <w:szCs w:val="22"/>
              </w:rPr>
              <w:t>iabilidade e fidedignidade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7021C6" w14:paraId="5CA6C670" w14:textId="77777777" w:rsidTr="007021C6">
        <w:tc>
          <w:tcPr>
            <w:tcW w:w="1843" w:type="dxa"/>
          </w:tcPr>
          <w:p w14:paraId="14A9713F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do ponto de vista</w:t>
            </w:r>
          </w:p>
        </w:tc>
        <w:tc>
          <w:tcPr>
            <w:tcW w:w="6095" w:type="dxa"/>
          </w:tcPr>
          <w:p w14:paraId="436A3602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gerentes de projeto e engenheiros de software</w:t>
            </w:r>
          </w:p>
        </w:tc>
      </w:tr>
      <w:tr w:rsidR="007021C6" w14:paraId="10F72F81" w14:textId="77777777" w:rsidTr="007021C6">
        <w:tc>
          <w:tcPr>
            <w:tcW w:w="1843" w:type="dxa"/>
          </w:tcPr>
          <w:p w14:paraId="05179D1E" w14:textId="77777777" w:rsidR="007021C6" w:rsidRPr="00FB4594" w:rsidRDefault="007021C6" w:rsidP="007021C6">
            <w:pPr>
              <w:spacing w:after="240"/>
              <w:jc w:val="both"/>
              <w:rPr>
                <w:rFonts w:ascii="Calibri" w:hAnsi="Calibri" w:cs="Calibri"/>
              </w:rPr>
            </w:pPr>
            <w:r w:rsidRPr="00FB4594">
              <w:rPr>
                <w:rFonts w:ascii="Calibri" w:hAnsi="Calibri" w:cs="Calibri"/>
                <w:b/>
                <w:bCs/>
                <w:sz w:val="22"/>
                <w:szCs w:val="22"/>
              </w:rPr>
              <w:t>no contexto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</w:t>
            </w:r>
          </w:p>
        </w:tc>
        <w:tc>
          <w:tcPr>
            <w:tcW w:w="6095" w:type="dxa"/>
          </w:tcPr>
          <w:p w14:paraId="75F346FC" w14:textId="17C0F2B6" w:rsidR="007021C6" w:rsidRPr="00FB4594" w:rsidRDefault="007021C6" w:rsidP="000468B5">
            <w:pPr>
              <w:spacing w:after="240"/>
              <w:jc w:val="both"/>
              <w:rPr>
                <w:rFonts w:ascii="Calibri" w:hAnsi="Calibri" w:cs="Calibri"/>
              </w:rPr>
            </w:pPr>
            <w:r w:rsidRPr="00C64769">
              <w:rPr>
                <w:rFonts w:ascii="Calibri" w:hAnsi="Calibri" w:cs="Calibri"/>
                <w:sz w:val="22"/>
                <w:szCs w:val="22"/>
              </w:rPr>
              <w:t xml:space="preserve">projetos de software </w:t>
            </w:r>
            <w:r w:rsidR="000468B5">
              <w:rPr>
                <w:rFonts w:ascii="Calibri" w:hAnsi="Calibri" w:cs="Calibri"/>
                <w:sz w:val="22"/>
                <w:szCs w:val="22"/>
              </w:rPr>
              <w:t xml:space="preserve">em ambientes de </w:t>
            </w:r>
            <w:r w:rsidRPr="00C64769">
              <w:rPr>
                <w:rFonts w:ascii="Calibri" w:hAnsi="Calibri" w:cs="Calibri"/>
                <w:sz w:val="22"/>
                <w:szCs w:val="22"/>
              </w:rPr>
              <w:t>software-livre e organizações públicas federais brasileiras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293629F2" w14:textId="77777777" w:rsidR="007021C6" w:rsidRDefault="007021C6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67BAAC5A" w14:textId="22FFD27F" w:rsidR="00D96E18" w:rsidRPr="006D37D9" w:rsidRDefault="007021C6" w:rsidP="008E582C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105" w:name="_Toc8318340"/>
      <w:r>
        <w:rPr>
          <w:rFonts w:ascii="Arial" w:hAnsi="Arial" w:cs="Arial"/>
        </w:rPr>
        <w:t>Proposta de Solução</w:t>
      </w:r>
      <w:bookmarkEnd w:id="105"/>
    </w:p>
    <w:p w14:paraId="1CC12E29" w14:textId="550C2884" w:rsidR="000468B5" w:rsidRPr="003468AA" w:rsidRDefault="009034CA" w:rsidP="000468B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3468AA">
        <w:rPr>
          <w:rFonts w:ascii="Arial" w:hAnsi="Arial" w:cs="Arial"/>
          <w:sz w:val="22"/>
          <w:szCs w:val="22"/>
        </w:rPr>
        <w:t xml:space="preserve">Considerando </w:t>
      </w:r>
      <w:r w:rsidR="007021C6" w:rsidRPr="003468AA">
        <w:rPr>
          <w:rFonts w:ascii="Arial" w:hAnsi="Arial" w:cs="Arial"/>
          <w:sz w:val="22"/>
          <w:szCs w:val="22"/>
        </w:rPr>
        <w:t xml:space="preserve">a situação </w:t>
      </w:r>
      <w:r w:rsidR="000468B5" w:rsidRPr="003468AA">
        <w:rPr>
          <w:rFonts w:ascii="Arial" w:hAnsi="Arial" w:cs="Arial"/>
          <w:sz w:val="22"/>
          <w:szCs w:val="22"/>
        </w:rPr>
        <w:t xml:space="preserve">previamente </w:t>
      </w:r>
      <w:r w:rsidR="007021C6" w:rsidRPr="003468AA">
        <w:rPr>
          <w:rFonts w:ascii="Arial" w:hAnsi="Arial" w:cs="Arial"/>
          <w:sz w:val="22"/>
          <w:szCs w:val="22"/>
        </w:rPr>
        <w:t>descrita</w:t>
      </w:r>
      <w:r w:rsidRPr="003468AA">
        <w:rPr>
          <w:rFonts w:ascii="Arial" w:hAnsi="Arial" w:cs="Arial"/>
          <w:sz w:val="22"/>
          <w:szCs w:val="22"/>
        </w:rPr>
        <w:t xml:space="preserve">, apresentamos </w:t>
      </w:r>
      <w:r w:rsidR="000468B5" w:rsidRPr="003468AA">
        <w:rPr>
          <w:rFonts w:ascii="Arial" w:hAnsi="Arial" w:cs="Arial"/>
          <w:sz w:val="22"/>
          <w:szCs w:val="22"/>
        </w:rPr>
        <w:t xml:space="preserve">os conceitos iniciais que subsidiam a </w:t>
      </w:r>
      <w:r w:rsidRPr="003468AA">
        <w:rPr>
          <w:rFonts w:ascii="Arial" w:hAnsi="Arial" w:cs="Arial"/>
          <w:sz w:val="22"/>
          <w:szCs w:val="22"/>
        </w:rPr>
        <w:t xml:space="preserve">proposição de um modelo multidimensional para observação da qualidade do produto de software, o qual denominaremos </w:t>
      </w:r>
      <w:r w:rsidRPr="003468AA">
        <w:rPr>
          <w:rFonts w:ascii="Arial" w:hAnsi="Arial" w:cs="Arial"/>
          <w:i/>
          <w:sz w:val="22"/>
          <w:szCs w:val="22"/>
        </w:rPr>
        <w:t>MeasureSoftGram</w:t>
      </w:r>
      <w:r w:rsidRPr="003468AA">
        <w:rPr>
          <w:rFonts w:ascii="Arial" w:hAnsi="Arial" w:cs="Arial"/>
          <w:sz w:val="22"/>
          <w:szCs w:val="22"/>
        </w:rPr>
        <w:t xml:space="preserve">. O </w:t>
      </w:r>
      <w:r w:rsidRPr="003468AA">
        <w:rPr>
          <w:rFonts w:ascii="Arial" w:hAnsi="Arial" w:cs="Arial"/>
          <w:sz w:val="22"/>
          <w:szCs w:val="22"/>
        </w:rPr>
        <w:lastRenderedPageBreak/>
        <w:t xml:space="preserve">nome do modelo intenciona capturar essencialmente a metáfora associada ao </w:t>
      </w:r>
      <w:r w:rsidR="00522666" w:rsidRPr="003468AA">
        <w:rPr>
          <w:rFonts w:ascii="Arial" w:hAnsi="Arial" w:cs="Arial"/>
          <w:sz w:val="22"/>
          <w:szCs w:val="22"/>
        </w:rPr>
        <w:t>eletrocardiograma</w:t>
      </w:r>
      <w:r w:rsidRPr="003468AA">
        <w:rPr>
          <w:rFonts w:ascii="Arial" w:hAnsi="Arial" w:cs="Arial"/>
          <w:sz w:val="22"/>
          <w:szCs w:val="22"/>
        </w:rPr>
        <w:t>, onde diferentes indicadores biométricos cardíacos são combinados para representar a situação clinica (qualidade) do coração</w:t>
      </w:r>
      <w:r w:rsidR="003468AA">
        <w:rPr>
          <w:rFonts w:ascii="Arial" w:hAnsi="Arial" w:cs="Arial"/>
          <w:sz w:val="22"/>
          <w:szCs w:val="22"/>
        </w:rPr>
        <w:t xml:space="preserve"> </w:t>
      </w:r>
      <w:r w:rsidR="003468AA">
        <w:rPr>
          <w:rFonts w:ascii="Arial" w:hAnsi="Arial" w:cs="Arial"/>
          <w:sz w:val="22"/>
          <w:szCs w:val="22"/>
        </w:rPr>
        <w:fldChar w:fldCharType="begin"/>
      </w:r>
      <w:r w:rsidR="003468AA">
        <w:rPr>
          <w:rFonts w:ascii="Arial" w:hAnsi="Arial" w:cs="Arial"/>
          <w:sz w:val="22"/>
          <w:szCs w:val="22"/>
        </w:rPr>
        <w:instrText xml:space="preserve"> REF FELDMAN \h </w:instrText>
      </w:r>
      <w:r w:rsidR="003468AA">
        <w:rPr>
          <w:rFonts w:ascii="Arial" w:hAnsi="Arial" w:cs="Arial"/>
          <w:sz w:val="22"/>
          <w:szCs w:val="22"/>
        </w:rPr>
      </w:r>
      <w:r w:rsidR="003468AA">
        <w:rPr>
          <w:rFonts w:ascii="Arial" w:hAnsi="Arial" w:cs="Arial"/>
          <w:sz w:val="22"/>
          <w:szCs w:val="22"/>
        </w:rPr>
        <w:fldChar w:fldCharType="separate"/>
      </w:r>
      <w:r w:rsidR="003468AA">
        <w:rPr>
          <w:rFonts w:ascii="Arial" w:hAnsi="Arial" w:cs="Arial"/>
          <w:sz w:val="22"/>
          <w:szCs w:val="22"/>
        </w:rPr>
        <w:t xml:space="preserve">(Feldman e </w:t>
      </w:r>
      <w:proofErr w:type="spellStart"/>
      <w:r w:rsidR="003468AA">
        <w:rPr>
          <w:rFonts w:ascii="Arial" w:hAnsi="Arial" w:cs="Arial"/>
          <w:sz w:val="22"/>
          <w:szCs w:val="22"/>
        </w:rPr>
        <w:t>Goldwasser</w:t>
      </w:r>
      <w:proofErr w:type="spellEnd"/>
      <w:r w:rsidR="003468AA">
        <w:rPr>
          <w:rFonts w:ascii="Arial" w:hAnsi="Arial" w:cs="Arial"/>
          <w:sz w:val="22"/>
          <w:szCs w:val="22"/>
        </w:rPr>
        <w:t>, 2004)</w:t>
      </w:r>
      <w:r w:rsidR="003468AA">
        <w:rPr>
          <w:rFonts w:ascii="Arial" w:hAnsi="Arial" w:cs="Arial"/>
          <w:sz w:val="22"/>
          <w:szCs w:val="22"/>
        </w:rPr>
        <w:fldChar w:fldCharType="end"/>
      </w:r>
      <w:r w:rsidR="004F562D" w:rsidRPr="003468AA">
        <w:rPr>
          <w:rFonts w:ascii="Arial" w:hAnsi="Arial" w:cs="Arial"/>
          <w:sz w:val="22"/>
          <w:szCs w:val="22"/>
        </w:rPr>
        <w:t>.</w:t>
      </w:r>
    </w:p>
    <w:p w14:paraId="4D30AD90" w14:textId="3A1490EB" w:rsidR="009034CA" w:rsidRPr="003468AA" w:rsidRDefault="009034CA" w:rsidP="000468B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3468AA">
        <w:rPr>
          <w:rFonts w:ascii="Arial" w:hAnsi="Arial" w:cs="Arial"/>
          <w:sz w:val="22"/>
          <w:szCs w:val="22"/>
        </w:rPr>
        <w:t>Desta forma, as contribuições esperadas dessa proposta de tese de doutorado são:</w:t>
      </w:r>
    </w:p>
    <w:p w14:paraId="5F7F4E7E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modelo matemático que permite modelar a qualidade de software de forma multivariada e multiespacial, por meio do uso de tensores comparáveis no espaço</w:t>
      </w:r>
      <w:r>
        <w:rPr>
          <w:rFonts w:ascii="Arial" w:hAnsi="Arial" w:cs="Arial"/>
          <w:sz w:val="22"/>
          <w:szCs w:val="22"/>
        </w:rPr>
        <w:t xml:space="preserve">. Por hora, tensores representam a generalização dos conceitos de vetores e escalares. Logo, um tensor é um </w:t>
      </w:r>
      <w:proofErr w:type="spellStart"/>
      <w:r w:rsidRPr="00A41359">
        <w:rPr>
          <w:rFonts w:ascii="Arial" w:hAnsi="Arial" w:cs="Arial"/>
          <w:i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 multidimensional</w:t>
      </w:r>
      <w:r w:rsidRPr="00252503">
        <w:rPr>
          <w:rFonts w:ascii="Arial" w:hAnsi="Arial" w:cs="Arial"/>
          <w:sz w:val="22"/>
          <w:szCs w:val="22"/>
        </w:rPr>
        <w:t>;</w:t>
      </w:r>
    </w:p>
    <w:p w14:paraId="31F3282B" w14:textId="0D4FD448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>proposição de um conjunto de regras de transformações matemáticas (normalização, po</w:t>
      </w:r>
      <w:r>
        <w:rPr>
          <w:rFonts w:ascii="Arial" w:hAnsi="Arial" w:cs="Arial"/>
          <w:sz w:val="22"/>
          <w:szCs w:val="22"/>
        </w:rPr>
        <w:t>n</w:t>
      </w:r>
      <w:r w:rsidRPr="00252503">
        <w:rPr>
          <w:rFonts w:ascii="Arial" w:hAnsi="Arial" w:cs="Arial"/>
          <w:sz w:val="22"/>
          <w:szCs w:val="22"/>
        </w:rPr>
        <w:t>deração e agregação), em espaços multidimensionais, construído a partir da aplicação de conceitos da álgebra multilinear</w:t>
      </w:r>
      <w:r w:rsidR="000468B5">
        <w:rPr>
          <w:rFonts w:ascii="Arial" w:hAnsi="Arial" w:cs="Arial"/>
          <w:sz w:val="22"/>
          <w:szCs w:val="22"/>
        </w:rPr>
        <w:t xml:space="preserve"> e aplicável em </w:t>
      </w:r>
      <w:r w:rsidRPr="00252503">
        <w:rPr>
          <w:rFonts w:ascii="Arial" w:hAnsi="Arial" w:cs="Arial"/>
          <w:sz w:val="22"/>
          <w:szCs w:val="22"/>
        </w:rPr>
        <w:t>para qualquer quantidade de métricas ou medidas</w:t>
      </w:r>
      <w:r w:rsidR="00C65D4C">
        <w:rPr>
          <w:rFonts w:ascii="Arial" w:hAnsi="Arial" w:cs="Arial"/>
          <w:sz w:val="22"/>
          <w:szCs w:val="22"/>
        </w:rPr>
        <w:t>;</w:t>
      </w:r>
    </w:p>
    <w:p w14:paraId="5858BEC7" w14:textId="77777777" w:rsidR="009034CA" w:rsidRPr="00252503" w:rsidRDefault="009034CA" w:rsidP="009034CA">
      <w:pPr>
        <w:pStyle w:val="Texto"/>
        <w:numPr>
          <w:ilvl w:val="0"/>
          <w:numId w:val="39"/>
        </w:numPr>
        <w:spacing w:line="360" w:lineRule="auto"/>
        <w:ind w:left="1276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 xml:space="preserve">um mecanismo, que chamamos de </w:t>
      </w:r>
      <w:r>
        <w:rPr>
          <w:rFonts w:ascii="Arial" w:hAnsi="Arial" w:cs="Arial"/>
          <w:sz w:val="22"/>
          <w:szCs w:val="22"/>
        </w:rPr>
        <w:t>“</w:t>
      </w:r>
      <w:r w:rsidRPr="00252503">
        <w:rPr>
          <w:rFonts w:ascii="Arial" w:hAnsi="Arial" w:cs="Arial"/>
          <w:sz w:val="22"/>
          <w:szCs w:val="22"/>
        </w:rPr>
        <w:t>equalizador da qualidade</w:t>
      </w:r>
      <w:r>
        <w:rPr>
          <w:rFonts w:ascii="Arial" w:hAnsi="Arial" w:cs="Arial"/>
          <w:sz w:val="22"/>
          <w:szCs w:val="22"/>
        </w:rPr>
        <w:t>”</w:t>
      </w:r>
      <w:r w:rsidRPr="00252503">
        <w:rPr>
          <w:rFonts w:ascii="Arial" w:hAnsi="Arial" w:cs="Arial"/>
          <w:sz w:val="22"/>
          <w:szCs w:val="22"/>
        </w:rPr>
        <w:t xml:space="preserve">, para expor </w:t>
      </w:r>
      <w:r>
        <w:rPr>
          <w:rFonts w:ascii="Arial" w:hAnsi="Arial" w:cs="Arial"/>
          <w:sz w:val="22"/>
          <w:szCs w:val="22"/>
        </w:rPr>
        <w:t>e balancear (</w:t>
      </w:r>
      <w:proofErr w:type="spellStart"/>
      <w:r w:rsidRPr="00091F29">
        <w:rPr>
          <w:rFonts w:ascii="Arial" w:hAnsi="Arial" w:cs="Arial"/>
          <w:i/>
          <w:sz w:val="22"/>
          <w:szCs w:val="22"/>
        </w:rPr>
        <w:t>tradeoff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252503">
        <w:rPr>
          <w:rFonts w:ascii="Arial" w:hAnsi="Arial" w:cs="Arial"/>
          <w:sz w:val="22"/>
          <w:szCs w:val="22"/>
        </w:rPr>
        <w:t>os relacionamentos entre características e subcaracterísticas da qualidade, além de associar a necessidade de informação a objetivos de medição a serem priorizados;</w:t>
      </w:r>
    </w:p>
    <w:p w14:paraId="5F9BCB3B" w14:textId="4A8F9902" w:rsidR="009034CA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 w:rsidRPr="00252503">
        <w:rPr>
          <w:rFonts w:ascii="Arial" w:hAnsi="Arial" w:cs="Arial"/>
          <w:sz w:val="22"/>
          <w:szCs w:val="22"/>
        </w:rPr>
        <w:t xml:space="preserve">um modelo de análise da qualidade construído a partir da aplicação de conceitos trigonométricos, que auxilia a interpretação das transformações </w:t>
      </w:r>
      <w:proofErr w:type="spellStart"/>
      <w:r w:rsidRPr="00252503">
        <w:rPr>
          <w:rFonts w:ascii="Arial" w:hAnsi="Arial" w:cs="Arial"/>
          <w:sz w:val="22"/>
          <w:szCs w:val="22"/>
        </w:rPr>
        <w:t>muldimensionais</w:t>
      </w:r>
      <w:proofErr w:type="spellEnd"/>
      <w:r w:rsidRPr="00252503">
        <w:rPr>
          <w:rFonts w:ascii="Arial" w:hAnsi="Arial" w:cs="Arial"/>
          <w:sz w:val="22"/>
          <w:szCs w:val="22"/>
        </w:rPr>
        <w:t xml:space="preserve"> e viabiliza a comparação entre os tensores de qualidade, no espaço</w:t>
      </w:r>
      <w:r w:rsidR="000468B5">
        <w:rPr>
          <w:rFonts w:ascii="Arial" w:hAnsi="Arial" w:cs="Arial"/>
          <w:sz w:val="22"/>
          <w:szCs w:val="22"/>
        </w:rPr>
        <w:t xml:space="preserve"> e a percepção da qualidade no plano</w:t>
      </w:r>
      <w:r w:rsidR="00C65D4C">
        <w:rPr>
          <w:rFonts w:ascii="Arial" w:hAnsi="Arial" w:cs="Arial"/>
          <w:sz w:val="22"/>
          <w:szCs w:val="22"/>
        </w:rPr>
        <w:t>;</w:t>
      </w:r>
      <w:r w:rsidRPr="00252503">
        <w:rPr>
          <w:rFonts w:ascii="Arial" w:hAnsi="Arial" w:cs="Arial"/>
          <w:sz w:val="22"/>
          <w:szCs w:val="22"/>
        </w:rPr>
        <w:t xml:space="preserve"> </w:t>
      </w:r>
    </w:p>
    <w:p w14:paraId="76D088B2" w14:textId="4C2B449F" w:rsidR="009034CA" w:rsidRDefault="009034CA" w:rsidP="009034CA">
      <w:pPr>
        <w:pStyle w:val="Texto"/>
        <w:numPr>
          <w:ilvl w:val="0"/>
          <w:numId w:val="39"/>
        </w:numPr>
        <w:spacing w:after="120" w:line="360" w:lineRule="auto"/>
        <w:ind w:left="1276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Um conjunto de facilidades computacionais e visualizadores gráficos que </w:t>
      </w:r>
      <w:r w:rsidR="000468B5">
        <w:rPr>
          <w:rFonts w:ascii="Arial" w:hAnsi="Arial" w:cs="Arial"/>
          <w:sz w:val="22"/>
          <w:szCs w:val="22"/>
        </w:rPr>
        <w:t xml:space="preserve">permitem </w:t>
      </w:r>
      <w:r>
        <w:rPr>
          <w:rFonts w:ascii="Arial" w:hAnsi="Arial" w:cs="Arial"/>
          <w:sz w:val="22"/>
          <w:szCs w:val="22"/>
        </w:rPr>
        <w:t>observar a variação dos indicadores ao longo de versões sucessivas do produto de software.</w:t>
      </w:r>
    </w:p>
    <w:p w14:paraId="32F47203" w14:textId="77777777" w:rsidR="003703CF" w:rsidRPr="00252503" w:rsidRDefault="003703CF" w:rsidP="003703CF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391914F1" w14:textId="77777777" w:rsidR="009034CA" w:rsidRDefault="009034CA" w:rsidP="009034CA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26495E">
        <w:rPr>
          <w:rFonts w:ascii="Arial" w:hAnsi="Arial" w:cs="Arial"/>
          <w:sz w:val="22"/>
          <w:szCs w:val="22"/>
        </w:rPr>
        <w:t xml:space="preserve">Na </w:t>
      </w:r>
      <w:r w:rsidRPr="0026495E">
        <w:rPr>
          <w:rFonts w:ascii="Arial" w:hAnsi="Arial" w:cs="Arial"/>
          <w:sz w:val="22"/>
          <w:szCs w:val="22"/>
        </w:rPr>
        <w:fldChar w:fldCharType="begin"/>
      </w:r>
      <w:r w:rsidRPr="0026495E">
        <w:rPr>
          <w:rFonts w:ascii="Arial" w:hAnsi="Arial" w:cs="Arial"/>
          <w:sz w:val="22"/>
          <w:szCs w:val="22"/>
        </w:rPr>
        <w:instrText xml:space="preserve"> REF _Ref8150008 \h </w:instrText>
      </w:r>
      <w:r>
        <w:rPr>
          <w:rFonts w:ascii="Arial" w:hAnsi="Arial" w:cs="Arial"/>
          <w:sz w:val="22"/>
          <w:szCs w:val="22"/>
        </w:rPr>
        <w:instrText xml:space="preserve"> \* MERGEFORMAT </w:instrText>
      </w:r>
      <w:r w:rsidRPr="0026495E">
        <w:rPr>
          <w:rFonts w:ascii="Arial" w:hAnsi="Arial" w:cs="Arial"/>
          <w:sz w:val="22"/>
          <w:szCs w:val="22"/>
        </w:rPr>
      </w:r>
      <w:r w:rsidRPr="0026495E">
        <w:rPr>
          <w:rFonts w:ascii="Arial" w:hAnsi="Arial" w:cs="Arial"/>
          <w:sz w:val="22"/>
          <w:szCs w:val="22"/>
        </w:rPr>
        <w:fldChar w:fldCharType="separate"/>
      </w:r>
      <w:r w:rsidRPr="0026495E">
        <w:rPr>
          <w:rFonts w:ascii="Arial" w:hAnsi="Arial" w:cs="Arial"/>
        </w:rPr>
        <w:t xml:space="preserve">Figura </w:t>
      </w:r>
      <w:r w:rsidRPr="0026495E">
        <w:rPr>
          <w:rFonts w:ascii="Arial" w:hAnsi="Arial" w:cs="Arial"/>
          <w:noProof/>
        </w:rPr>
        <w:t>1</w:t>
      </w:r>
      <w:r w:rsidRPr="0026495E">
        <w:rPr>
          <w:rFonts w:ascii="Arial" w:hAnsi="Arial" w:cs="Arial"/>
          <w:sz w:val="22"/>
          <w:szCs w:val="22"/>
        </w:rPr>
        <w:fldChar w:fldCharType="end"/>
      </w:r>
      <w:r w:rsidRPr="0026495E">
        <w:rPr>
          <w:rFonts w:ascii="Arial" w:hAnsi="Arial" w:cs="Arial"/>
          <w:sz w:val="22"/>
          <w:szCs w:val="22"/>
        </w:rPr>
        <w:t xml:space="preserve"> apresentamos a abstração conceitual do </w:t>
      </w:r>
      <w:r w:rsidRPr="007021C6">
        <w:rPr>
          <w:rFonts w:ascii="Arial" w:hAnsi="Arial" w:cs="Arial"/>
          <w:i/>
          <w:sz w:val="22"/>
          <w:szCs w:val="22"/>
        </w:rPr>
        <w:t>MeasureSoftGram</w:t>
      </w:r>
      <w:r w:rsidRPr="0026495E">
        <w:rPr>
          <w:rFonts w:ascii="Arial" w:hAnsi="Arial" w:cs="Arial"/>
          <w:sz w:val="22"/>
          <w:szCs w:val="22"/>
        </w:rPr>
        <w:t>. As demais propriedades e</w:t>
      </w:r>
      <w:r>
        <w:rPr>
          <w:rFonts w:ascii="Arial" w:hAnsi="Arial" w:cs="Arial"/>
          <w:sz w:val="22"/>
          <w:szCs w:val="22"/>
        </w:rPr>
        <w:t xml:space="preserve"> detalhes </w:t>
      </w:r>
      <w:r w:rsidRPr="00950AB1"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sz w:val="22"/>
          <w:szCs w:val="22"/>
        </w:rPr>
        <w:t>modelo serão tratados no capítulo 3.</w:t>
      </w:r>
    </w:p>
    <w:p w14:paraId="04D63F13" w14:textId="77777777" w:rsidR="009034CA" w:rsidRDefault="009034CA" w:rsidP="009034CA">
      <w:pPr>
        <w:keepNext/>
        <w:spacing w:after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694814F" wp14:editId="07970027">
            <wp:extent cx="5369682" cy="4080933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squema Conceitual MeasureSoft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16" cy="41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424" w14:textId="77777777" w:rsidR="009034CA" w:rsidRDefault="009034CA" w:rsidP="009034CA">
      <w:pPr>
        <w:pStyle w:val="Legenda"/>
        <w:ind w:left="-993"/>
        <w:jc w:val="center"/>
        <w:rPr>
          <w:rFonts w:ascii="Arial" w:hAnsi="Arial" w:cs="Arial"/>
          <w:sz w:val="22"/>
          <w:szCs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Esquema conceitual do </w:t>
      </w:r>
      <w:r w:rsidRPr="007021C6">
        <w:rPr>
          <w:i/>
        </w:rPr>
        <w:t>MeasureSoftGram</w:t>
      </w:r>
    </w:p>
    <w:p w14:paraId="561736B3" w14:textId="1675CC99" w:rsidR="009034CA" w:rsidRDefault="009034CA" w:rsidP="00344574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3EE6632C" w14:textId="4CB50AA6" w:rsidR="00E02796" w:rsidRDefault="007021C6" w:rsidP="00E02796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a construção do </w:t>
      </w:r>
      <w:r w:rsidR="0042320C">
        <w:rPr>
          <w:rFonts w:ascii="Arial" w:hAnsi="Arial" w:cs="Arial"/>
          <w:i/>
          <w:sz w:val="22"/>
          <w:szCs w:val="22"/>
        </w:rPr>
        <w:t>MeasureSoftGra</w:t>
      </w:r>
      <w:r w:rsidR="0042320C" w:rsidRPr="007021C6">
        <w:rPr>
          <w:rFonts w:ascii="Arial" w:hAnsi="Arial" w:cs="Arial"/>
          <w:i/>
          <w:sz w:val="22"/>
          <w:szCs w:val="22"/>
        </w:rPr>
        <w:t>m</w:t>
      </w:r>
      <w:r w:rsidR="004232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seguiremos uma estratégia de experimentação baseada no trabalho de </w:t>
      </w:r>
      <w:r w:rsidR="00E02796">
        <w:rPr>
          <w:rFonts w:ascii="Arial" w:hAnsi="Arial" w:cs="Arial"/>
          <w:sz w:val="22"/>
          <w:szCs w:val="22"/>
        </w:rPr>
        <w:fldChar w:fldCharType="begin"/>
      </w:r>
      <w:r w:rsidR="00E02796">
        <w:rPr>
          <w:rFonts w:ascii="Arial" w:hAnsi="Arial" w:cs="Arial"/>
          <w:sz w:val="22"/>
          <w:szCs w:val="22"/>
        </w:rPr>
        <w:instrText xml:space="preserve"> REF WOHLIN_2015 \h </w:instrText>
      </w:r>
      <w:r w:rsidR="00E02796">
        <w:rPr>
          <w:rFonts w:ascii="Arial" w:hAnsi="Arial" w:cs="Arial"/>
          <w:sz w:val="22"/>
          <w:szCs w:val="22"/>
        </w:rPr>
      </w:r>
      <w:r w:rsidR="00E02796">
        <w:rPr>
          <w:rFonts w:ascii="Arial" w:hAnsi="Arial" w:cs="Arial"/>
          <w:sz w:val="22"/>
          <w:szCs w:val="22"/>
        </w:rPr>
        <w:fldChar w:fldCharType="separate"/>
      </w:r>
      <w:proofErr w:type="spellStart"/>
      <w:r w:rsidR="00E02796" w:rsidRPr="006E77C2">
        <w:rPr>
          <w:rFonts w:ascii="Arial" w:hAnsi="Arial" w:cs="Arial"/>
          <w:sz w:val="22"/>
          <w:szCs w:val="22"/>
        </w:rPr>
        <w:t>W</w:t>
      </w:r>
      <w:r w:rsidR="00E02796" w:rsidRPr="00733DC2">
        <w:rPr>
          <w:rFonts w:ascii="Arial" w:hAnsi="Arial" w:cs="Arial"/>
          <w:sz w:val="22"/>
          <w:szCs w:val="22"/>
        </w:rPr>
        <w:t>ohlin</w:t>
      </w:r>
      <w:proofErr w:type="spellEnd"/>
      <w:r w:rsidR="00E02796" w:rsidRPr="00733DC2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E02796" w:rsidRPr="00733DC2">
        <w:rPr>
          <w:rFonts w:ascii="Arial" w:hAnsi="Arial" w:cs="Arial"/>
          <w:sz w:val="22"/>
          <w:szCs w:val="22"/>
        </w:rPr>
        <w:t>Aurum</w:t>
      </w:r>
      <w:proofErr w:type="spellEnd"/>
      <w:r w:rsidR="00E02796" w:rsidRPr="00733DC2">
        <w:rPr>
          <w:rFonts w:ascii="Arial" w:hAnsi="Arial" w:cs="Arial"/>
          <w:sz w:val="22"/>
          <w:szCs w:val="22"/>
        </w:rPr>
        <w:t xml:space="preserve"> (201</w:t>
      </w:r>
      <w:r w:rsidR="00E02796">
        <w:rPr>
          <w:rFonts w:ascii="Arial" w:hAnsi="Arial" w:cs="Arial"/>
          <w:sz w:val="22"/>
          <w:szCs w:val="22"/>
        </w:rPr>
        <w:t>5</w:t>
      </w:r>
      <w:r w:rsidR="00E02796" w:rsidRPr="00733DC2">
        <w:rPr>
          <w:rFonts w:ascii="Arial" w:hAnsi="Arial" w:cs="Arial"/>
          <w:sz w:val="22"/>
          <w:szCs w:val="22"/>
        </w:rPr>
        <w:t>)</w:t>
      </w:r>
      <w:r w:rsidR="00E0279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que </w:t>
      </w:r>
      <w:r w:rsidR="00E02796">
        <w:rPr>
          <w:rFonts w:ascii="Arial" w:hAnsi="Arial" w:cs="Arial"/>
          <w:sz w:val="22"/>
          <w:szCs w:val="22"/>
        </w:rPr>
        <w:t xml:space="preserve">propuseram uma estrutura conceitual </w:t>
      </w:r>
      <w:r>
        <w:rPr>
          <w:rFonts w:ascii="Arial" w:hAnsi="Arial" w:cs="Arial"/>
          <w:sz w:val="22"/>
          <w:szCs w:val="22"/>
        </w:rPr>
        <w:t>para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02796">
        <w:rPr>
          <w:rFonts w:ascii="Arial" w:hAnsi="Arial" w:cs="Arial"/>
          <w:sz w:val="22"/>
          <w:szCs w:val="22"/>
        </w:rPr>
        <w:t>auxilia</w:t>
      </w:r>
      <w:r w:rsidR="00ED6CCB">
        <w:rPr>
          <w:rFonts w:ascii="Arial" w:hAnsi="Arial" w:cs="Arial"/>
          <w:sz w:val="22"/>
          <w:szCs w:val="22"/>
        </w:rPr>
        <w:t>r</w:t>
      </w:r>
      <w:r w:rsidR="00E02796">
        <w:rPr>
          <w:rFonts w:ascii="Arial" w:hAnsi="Arial" w:cs="Arial"/>
          <w:sz w:val="22"/>
          <w:szCs w:val="22"/>
        </w:rPr>
        <w:t xml:space="preserve"> pesquisadores a estruturarem </w:t>
      </w:r>
      <w:r w:rsidR="00ED6CCB">
        <w:rPr>
          <w:rFonts w:ascii="Arial" w:hAnsi="Arial" w:cs="Arial"/>
          <w:sz w:val="22"/>
          <w:szCs w:val="22"/>
        </w:rPr>
        <w:t>o</w:t>
      </w:r>
      <w:r w:rsidR="00E02796">
        <w:rPr>
          <w:rFonts w:ascii="Arial" w:hAnsi="Arial" w:cs="Arial"/>
          <w:sz w:val="22"/>
          <w:szCs w:val="22"/>
        </w:rPr>
        <w:t xml:space="preserve"> </w:t>
      </w:r>
      <w:r w:rsidR="00D41609">
        <w:rPr>
          <w:rFonts w:ascii="Arial" w:hAnsi="Arial" w:cs="Arial"/>
          <w:sz w:val="22"/>
          <w:szCs w:val="22"/>
        </w:rPr>
        <w:t xml:space="preserve">delineamento </w:t>
      </w:r>
      <w:r w:rsidR="00E02796">
        <w:rPr>
          <w:rFonts w:ascii="Arial" w:hAnsi="Arial" w:cs="Arial"/>
          <w:sz w:val="22"/>
          <w:szCs w:val="22"/>
        </w:rPr>
        <w:t>d</w:t>
      </w:r>
      <w:r w:rsidR="00ED6CCB">
        <w:rPr>
          <w:rFonts w:ascii="Arial" w:hAnsi="Arial" w:cs="Arial"/>
          <w:sz w:val="22"/>
          <w:szCs w:val="22"/>
        </w:rPr>
        <w:t>a</w:t>
      </w:r>
      <w:r w:rsidR="00E02796">
        <w:rPr>
          <w:rFonts w:ascii="Arial" w:hAnsi="Arial" w:cs="Arial"/>
          <w:sz w:val="22"/>
          <w:szCs w:val="22"/>
        </w:rPr>
        <w:t xml:space="preserve"> pesquisa (</w:t>
      </w:r>
      <w:proofErr w:type="spellStart"/>
      <w:r w:rsidR="00E02796" w:rsidRPr="00E02796">
        <w:rPr>
          <w:rFonts w:ascii="Arial" w:hAnsi="Arial" w:cs="Arial"/>
          <w:i/>
          <w:sz w:val="22"/>
          <w:szCs w:val="22"/>
        </w:rPr>
        <w:t>research</w:t>
      </w:r>
      <w:proofErr w:type="spellEnd"/>
      <w:r w:rsidR="00E02796" w:rsidRPr="00E02796">
        <w:rPr>
          <w:rFonts w:ascii="Arial" w:hAnsi="Arial" w:cs="Arial"/>
          <w:i/>
          <w:sz w:val="22"/>
          <w:szCs w:val="22"/>
        </w:rPr>
        <w:t xml:space="preserve"> design</w:t>
      </w:r>
      <w:r w:rsidR="00E02796">
        <w:rPr>
          <w:rFonts w:ascii="Arial" w:hAnsi="Arial" w:cs="Arial"/>
          <w:sz w:val="22"/>
          <w:szCs w:val="22"/>
        </w:rPr>
        <w:t>)</w:t>
      </w:r>
      <w:r w:rsidR="00ED6CCB">
        <w:rPr>
          <w:rFonts w:ascii="Arial" w:hAnsi="Arial" w:cs="Arial"/>
          <w:sz w:val="22"/>
          <w:szCs w:val="22"/>
        </w:rPr>
        <w:t xml:space="preserve"> </w:t>
      </w:r>
      <w:r w:rsidR="00E942C6">
        <w:rPr>
          <w:rFonts w:ascii="Arial" w:hAnsi="Arial" w:cs="Arial"/>
          <w:sz w:val="22"/>
          <w:szCs w:val="22"/>
        </w:rPr>
        <w:t xml:space="preserve">de </w:t>
      </w:r>
      <w:r w:rsidR="00ED6CCB">
        <w:rPr>
          <w:rFonts w:ascii="Arial" w:hAnsi="Arial" w:cs="Arial"/>
          <w:sz w:val="22"/>
          <w:szCs w:val="22"/>
        </w:rPr>
        <w:t>seus estudos</w:t>
      </w:r>
      <w:r w:rsidR="00E02796">
        <w:rPr>
          <w:rFonts w:ascii="Arial" w:hAnsi="Arial" w:cs="Arial"/>
          <w:sz w:val="22"/>
          <w:szCs w:val="22"/>
        </w:rPr>
        <w:t>. Essa estrut</w:t>
      </w:r>
      <w:r w:rsidR="004D3CF0">
        <w:rPr>
          <w:rFonts w:ascii="Arial" w:hAnsi="Arial" w:cs="Arial"/>
          <w:sz w:val="22"/>
          <w:szCs w:val="22"/>
        </w:rPr>
        <w:t>ur</w:t>
      </w:r>
      <w:r w:rsidR="00E02796">
        <w:rPr>
          <w:rFonts w:ascii="Arial" w:hAnsi="Arial" w:cs="Arial"/>
          <w:sz w:val="22"/>
          <w:szCs w:val="22"/>
        </w:rPr>
        <w:t xml:space="preserve">a é composta por um conjunto de pontos de decisões </w:t>
      </w:r>
      <w:r w:rsidR="00E02796" w:rsidRPr="004D3CF0">
        <w:rPr>
          <w:rFonts w:ascii="Arial" w:hAnsi="Arial" w:cs="Arial"/>
          <w:sz w:val="22"/>
          <w:szCs w:val="22"/>
        </w:rPr>
        <w:t>organizados em três fases</w:t>
      </w:r>
      <w:r w:rsidR="000E32C9">
        <w:rPr>
          <w:rFonts w:ascii="Arial" w:hAnsi="Arial" w:cs="Arial"/>
          <w:sz w:val="22"/>
          <w:szCs w:val="22"/>
        </w:rPr>
        <w:t xml:space="preserve">: estratégica; tática e </w:t>
      </w:r>
      <w:r w:rsidR="000E32C9" w:rsidRPr="00002DB5">
        <w:rPr>
          <w:rFonts w:ascii="Arial" w:hAnsi="Arial" w:cs="Arial"/>
          <w:sz w:val="22"/>
          <w:szCs w:val="22"/>
        </w:rPr>
        <w:t>operacional</w:t>
      </w:r>
      <w:r w:rsidR="00E02796" w:rsidRPr="00002DB5">
        <w:rPr>
          <w:rFonts w:ascii="Arial" w:hAnsi="Arial" w:cs="Arial"/>
          <w:sz w:val="22"/>
          <w:szCs w:val="22"/>
        </w:rPr>
        <w:t xml:space="preserve">. Na </w:t>
      </w:r>
      <w:r w:rsidR="004D3CF0" w:rsidRPr="00002DB5">
        <w:rPr>
          <w:rFonts w:ascii="Arial" w:hAnsi="Arial" w:cs="Arial"/>
          <w:sz w:val="22"/>
          <w:szCs w:val="22"/>
        </w:rPr>
        <w:fldChar w:fldCharType="begin"/>
      </w:r>
      <w:r w:rsidR="004D3CF0" w:rsidRPr="00002DB5">
        <w:rPr>
          <w:rFonts w:ascii="Arial" w:hAnsi="Arial" w:cs="Arial"/>
          <w:sz w:val="22"/>
          <w:szCs w:val="22"/>
        </w:rPr>
        <w:instrText xml:space="preserve"> REF _Ref8216045 \h  \* MERGEFORMAT </w:instrText>
      </w:r>
      <w:r w:rsidR="004D3CF0" w:rsidRPr="00002DB5">
        <w:rPr>
          <w:rFonts w:ascii="Arial" w:hAnsi="Arial" w:cs="Arial"/>
          <w:sz w:val="22"/>
          <w:szCs w:val="22"/>
        </w:rPr>
      </w:r>
      <w:r w:rsidR="004D3CF0" w:rsidRPr="00002DB5">
        <w:rPr>
          <w:rFonts w:ascii="Arial" w:hAnsi="Arial" w:cs="Arial"/>
          <w:sz w:val="22"/>
          <w:szCs w:val="22"/>
        </w:rPr>
        <w:fldChar w:fldCharType="separate"/>
      </w:r>
      <w:r w:rsidR="004D3CF0" w:rsidRPr="00002DB5">
        <w:rPr>
          <w:rFonts w:ascii="Arial" w:hAnsi="Arial" w:cs="Arial"/>
          <w:sz w:val="22"/>
          <w:szCs w:val="22"/>
        </w:rPr>
        <w:t xml:space="preserve">Tabela </w:t>
      </w:r>
      <w:r w:rsidR="004D3CF0" w:rsidRPr="00002DB5">
        <w:rPr>
          <w:rFonts w:ascii="Arial" w:hAnsi="Arial" w:cs="Arial"/>
          <w:noProof/>
          <w:sz w:val="22"/>
          <w:szCs w:val="22"/>
        </w:rPr>
        <w:t>1</w:t>
      </w:r>
      <w:r w:rsidR="004D3CF0" w:rsidRPr="00002DB5">
        <w:rPr>
          <w:rFonts w:ascii="Arial" w:hAnsi="Arial" w:cs="Arial"/>
          <w:sz w:val="22"/>
          <w:szCs w:val="22"/>
        </w:rPr>
        <w:fldChar w:fldCharType="end"/>
      </w:r>
      <w:r w:rsidR="004D3CF0" w:rsidRPr="00002DB5">
        <w:rPr>
          <w:rFonts w:ascii="Arial" w:hAnsi="Arial" w:cs="Arial"/>
          <w:sz w:val="22"/>
          <w:szCs w:val="22"/>
        </w:rPr>
        <w:t xml:space="preserve"> </w:t>
      </w:r>
      <w:r w:rsidR="00E02796" w:rsidRPr="00002DB5">
        <w:rPr>
          <w:rFonts w:ascii="Arial" w:hAnsi="Arial" w:cs="Arial"/>
          <w:sz w:val="22"/>
          <w:szCs w:val="22"/>
        </w:rPr>
        <w:t xml:space="preserve">apresentamos a síntese do </w:t>
      </w:r>
      <w:r w:rsidR="00D41609">
        <w:rPr>
          <w:rFonts w:ascii="Arial" w:hAnsi="Arial" w:cs="Arial"/>
          <w:sz w:val="22"/>
          <w:szCs w:val="22"/>
        </w:rPr>
        <w:t>delineamento</w:t>
      </w:r>
      <w:r w:rsidR="00D41609" w:rsidRPr="00002DB5">
        <w:rPr>
          <w:rFonts w:ascii="Arial" w:hAnsi="Arial" w:cs="Arial"/>
          <w:sz w:val="22"/>
          <w:szCs w:val="22"/>
        </w:rPr>
        <w:t xml:space="preserve"> </w:t>
      </w:r>
      <w:r w:rsidR="00E02796" w:rsidRPr="00002DB5">
        <w:rPr>
          <w:rFonts w:ascii="Arial" w:hAnsi="Arial" w:cs="Arial"/>
          <w:sz w:val="22"/>
          <w:szCs w:val="22"/>
        </w:rPr>
        <w:t>da pesquisa desta proposta de tese</w:t>
      </w:r>
      <w:r w:rsidR="004D3CF0" w:rsidRPr="00002DB5">
        <w:rPr>
          <w:rFonts w:ascii="Arial" w:hAnsi="Arial" w:cs="Arial"/>
          <w:sz w:val="22"/>
          <w:szCs w:val="22"/>
        </w:rPr>
        <w:t>,</w:t>
      </w:r>
      <w:r w:rsidR="00E02796" w:rsidRPr="00002DB5">
        <w:rPr>
          <w:rFonts w:ascii="Arial" w:hAnsi="Arial" w:cs="Arial"/>
          <w:sz w:val="22"/>
          <w:szCs w:val="22"/>
        </w:rPr>
        <w:t xml:space="preserve"> que será detalhada na subseção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02796" w:rsidRPr="00002DB5">
        <w:rPr>
          <w:rFonts w:ascii="Arial" w:hAnsi="Arial" w:cs="Arial"/>
          <w:sz w:val="22"/>
          <w:szCs w:val="22"/>
        </w:rPr>
        <w:t>.</w:t>
      </w:r>
      <w:r w:rsidR="001E565A" w:rsidRPr="00002DB5">
        <w:rPr>
          <w:rFonts w:ascii="Arial" w:hAnsi="Arial" w:cs="Arial"/>
          <w:sz w:val="22"/>
          <w:szCs w:val="22"/>
        </w:rPr>
        <w:t xml:space="preserve">1 </w:t>
      </w:r>
      <w:r w:rsidR="000E32C9" w:rsidRPr="00002DB5">
        <w:rPr>
          <w:rFonts w:ascii="Arial" w:hAnsi="Arial" w:cs="Arial"/>
          <w:sz w:val="22"/>
          <w:szCs w:val="22"/>
        </w:rPr>
        <w:t>– Metodologia,</w:t>
      </w:r>
      <w:r w:rsidR="00E02796" w:rsidRPr="00002DB5">
        <w:rPr>
          <w:rFonts w:ascii="Arial" w:hAnsi="Arial" w:cs="Arial"/>
          <w:sz w:val="22"/>
          <w:szCs w:val="22"/>
        </w:rPr>
        <w:t xml:space="preserve"> </w:t>
      </w:r>
      <w:r w:rsidR="000E32C9" w:rsidRPr="00002DB5">
        <w:rPr>
          <w:rFonts w:ascii="Arial" w:hAnsi="Arial" w:cs="Arial"/>
          <w:sz w:val="22"/>
          <w:szCs w:val="22"/>
        </w:rPr>
        <w:t>parte integrante d</w:t>
      </w:r>
      <w:r w:rsidR="00E02796" w:rsidRPr="00002DB5">
        <w:rPr>
          <w:rFonts w:ascii="Arial" w:hAnsi="Arial" w:cs="Arial"/>
          <w:sz w:val="22"/>
          <w:szCs w:val="22"/>
        </w:rPr>
        <w:t xml:space="preserve">o Capítulo </w:t>
      </w:r>
      <w:r w:rsidR="001E565A" w:rsidRPr="00002DB5">
        <w:rPr>
          <w:rFonts w:ascii="Arial" w:hAnsi="Arial" w:cs="Arial"/>
          <w:sz w:val="22"/>
          <w:szCs w:val="22"/>
        </w:rPr>
        <w:t>3</w:t>
      </w:r>
      <w:r w:rsidR="00E3790C" w:rsidRPr="00002DB5">
        <w:rPr>
          <w:rFonts w:ascii="Arial" w:hAnsi="Arial" w:cs="Arial"/>
          <w:sz w:val="22"/>
          <w:szCs w:val="22"/>
        </w:rPr>
        <w:t xml:space="preserve">. </w:t>
      </w:r>
    </w:p>
    <w:p w14:paraId="45CEBFFC" w14:textId="77777777" w:rsidR="00A465AF" w:rsidRDefault="00A465AF" w:rsidP="00A465AF">
      <w:pPr>
        <w:keepNext/>
        <w:spacing w:after="120" w:line="360" w:lineRule="auto"/>
        <w:jc w:val="center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089C6B" wp14:editId="4F104611">
            <wp:extent cx="4318000" cy="15537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ResearchDesig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416" cy="15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C3E0" w14:textId="1ACD96C5" w:rsidR="004E1C65" w:rsidRDefault="00A465AF" w:rsidP="00A465AF">
      <w:pPr>
        <w:pStyle w:val="Legenda"/>
        <w:jc w:val="center"/>
        <w:rPr>
          <w:rFonts w:ascii="Arial" w:hAnsi="Arial" w:cs="Arial"/>
          <w:sz w:val="22"/>
          <w:szCs w:val="22"/>
        </w:rPr>
      </w:pPr>
      <w:bookmarkStart w:id="106" w:name="_Ref8216045"/>
      <w:bookmarkStart w:id="107" w:name="_Toc8225584"/>
      <w:r>
        <w:t xml:space="preserve">Tabela </w:t>
      </w:r>
      <w:r w:rsidR="007E2F26">
        <w:rPr>
          <w:noProof/>
        </w:rPr>
        <w:fldChar w:fldCharType="begin"/>
      </w:r>
      <w:r w:rsidR="007E2F26">
        <w:rPr>
          <w:noProof/>
        </w:rPr>
        <w:instrText xml:space="preserve"> SEQ Tabela \* ARABIC </w:instrText>
      </w:r>
      <w:r w:rsidR="007E2F26">
        <w:rPr>
          <w:noProof/>
        </w:rPr>
        <w:fldChar w:fldCharType="separate"/>
      </w:r>
      <w:r>
        <w:rPr>
          <w:noProof/>
        </w:rPr>
        <w:t>1</w:t>
      </w:r>
      <w:r w:rsidR="007E2F26">
        <w:rPr>
          <w:noProof/>
        </w:rPr>
        <w:fldChar w:fldCharType="end"/>
      </w:r>
      <w:bookmarkEnd w:id="106"/>
      <w:r>
        <w:t xml:space="preserve">: </w:t>
      </w:r>
      <w:r w:rsidR="00E942C6">
        <w:t>Estrutura</w:t>
      </w:r>
      <w:r>
        <w:t xml:space="preserve"> Metodol</w:t>
      </w:r>
      <w:r w:rsidR="00E60EEF">
        <w:t>ó</w:t>
      </w:r>
      <w:r>
        <w:t>gica desta P</w:t>
      </w:r>
      <w:r w:rsidR="00A6218E">
        <w:t>esquisa</w:t>
      </w:r>
      <w:bookmarkEnd w:id="107"/>
    </w:p>
    <w:p w14:paraId="5ED5FA05" w14:textId="29333BF0" w:rsidR="00C64769" w:rsidRPr="006D37D9" w:rsidRDefault="00C64769" w:rsidP="00C64769">
      <w:pPr>
        <w:pStyle w:val="Ttulo2"/>
        <w:numPr>
          <w:ilvl w:val="1"/>
          <w:numId w:val="5"/>
        </w:numPr>
        <w:spacing w:before="240" w:line="360" w:lineRule="auto"/>
        <w:ind w:left="578" w:hanging="578"/>
        <w:rPr>
          <w:rFonts w:ascii="Arial" w:hAnsi="Arial" w:cs="Arial"/>
        </w:rPr>
      </w:pPr>
      <w:bookmarkStart w:id="108" w:name="_Toc8318341"/>
      <w:r>
        <w:rPr>
          <w:rFonts w:ascii="Arial" w:hAnsi="Arial" w:cs="Arial"/>
        </w:rPr>
        <w:lastRenderedPageBreak/>
        <w:t>Organização do documento</w:t>
      </w:r>
      <w:bookmarkEnd w:id="108"/>
    </w:p>
    <w:p w14:paraId="120C581B" w14:textId="77777777" w:rsidR="005E08AC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B247A8">
        <w:rPr>
          <w:rFonts w:ascii="Arial" w:hAnsi="Arial" w:cs="Arial"/>
          <w:sz w:val="22"/>
          <w:szCs w:val="22"/>
        </w:rPr>
        <w:t xml:space="preserve">Este trabalho está organizado em </w:t>
      </w:r>
      <w:r w:rsidR="004C7535">
        <w:rPr>
          <w:rFonts w:ascii="Arial" w:hAnsi="Arial" w:cs="Arial"/>
          <w:sz w:val="22"/>
          <w:szCs w:val="22"/>
        </w:rPr>
        <w:t>cinco</w:t>
      </w:r>
      <w:r w:rsidRPr="00B247A8">
        <w:rPr>
          <w:rFonts w:ascii="Arial" w:hAnsi="Arial" w:cs="Arial"/>
          <w:sz w:val="22"/>
          <w:szCs w:val="22"/>
        </w:rPr>
        <w:t xml:space="preserve"> capítulos. O primeiro</w:t>
      </w:r>
      <w:r w:rsidR="005E08AC">
        <w:rPr>
          <w:rFonts w:ascii="Arial" w:hAnsi="Arial" w:cs="Arial"/>
          <w:sz w:val="22"/>
          <w:szCs w:val="22"/>
        </w:rPr>
        <w:t>,</w:t>
      </w:r>
      <w:r w:rsidRPr="00B247A8">
        <w:rPr>
          <w:rFonts w:ascii="Arial" w:hAnsi="Arial" w:cs="Arial"/>
          <w:sz w:val="22"/>
          <w:szCs w:val="22"/>
        </w:rPr>
        <w:t xml:space="preserve"> compreende esta introdução. </w:t>
      </w:r>
    </w:p>
    <w:p w14:paraId="76F78352" w14:textId="5A9CB0FA" w:rsidR="00B247A8" w:rsidRPr="00B247A8" w:rsidRDefault="00344574" w:rsidP="00B81150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B247A8" w:rsidRPr="00B247A8">
        <w:rPr>
          <w:rFonts w:ascii="Arial" w:hAnsi="Arial" w:cs="Arial"/>
          <w:sz w:val="22"/>
          <w:szCs w:val="22"/>
        </w:rPr>
        <w:t xml:space="preserve"> segundo capítulo</w:t>
      </w:r>
      <w:r w:rsidR="002D18FE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apresenta</w:t>
      </w:r>
      <w:r>
        <w:rPr>
          <w:rFonts w:ascii="Arial" w:hAnsi="Arial" w:cs="Arial"/>
          <w:sz w:val="22"/>
          <w:szCs w:val="22"/>
        </w:rPr>
        <w:t>mos</w:t>
      </w:r>
      <w:r w:rsidR="00B247A8" w:rsidRPr="00B247A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revisão bibliográfica das áreas de conhecimento que </w:t>
      </w:r>
      <w:r w:rsidR="005E08AC">
        <w:rPr>
          <w:rFonts w:ascii="Arial" w:hAnsi="Arial" w:cs="Arial"/>
          <w:sz w:val="22"/>
          <w:szCs w:val="22"/>
        </w:rPr>
        <w:t>sustentam</w:t>
      </w:r>
      <w:r w:rsidR="00B247A8" w:rsidRPr="00B247A8">
        <w:rPr>
          <w:rFonts w:ascii="Arial" w:hAnsi="Arial" w:cs="Arial"/>
          <w:sz w:val="22"/>
          <w:szCs w:val="22"/>
        </w:rPr>
        <w:t xml:space="preserve"> a</w:t>
      </w:r>
      <w:r w:rsidR="00D41609">
        <w:rPr>
          <w:rFonts w:ascii="Arial" w:hAnsi="Arial" w:cs="Arial"/>
          <w:sz w:val="22"/>
          <w:szCs w:val="22"/>
        </w:rPr>
        <w:t>s</w:t>
      </w:r>
      <w:r w:rsidR="00B247A8" w:rsidRPr="00B247A8">
        <w:rPr>
          <w:rFonts w:ascii="Arial" w:hAnsi="Arial" w:cs="Arial"/>
          <w:sz w:val="22"/>
          <w:szCs w:val="22"/>
        </w:rPr>
        <w:t xml:space="preserve"> ideia</w:t>
      </w:r>
      <w:r w:rsidR="00D41609">
        <w:rPr>
          <w:rFonts w:ascii="Arial" w:hAnsi="Arial" w:cs="Arial"/>
          <w:sz w:val="22"/>
          <w:szCs w:val="22"/>
        </w:rPr>
        <w:t>s associadas a esta</w:t>
      </w:r>
      <w:r w:rsidR="00B247A8" w:rsidRPr="00B247A8">
        <w:rPr>
          <w:rFonts w:ascii="Arial" w:hAnsi="Arial" w:cs="Arial"/>
          <w:sz w:val="22"/>
          <w:szCs w:val="22"/>
        </w:rPr>
        <w:t xml:space="preserve"> proposta de </w:t>
      </w:r>
      <w:r w:rsidR="00D41609">
        <w:rPr>
          <w:rFonts w:ascii="Arial" w:hAnsi="Arial" w:cs="Arial"/>
          <w:sz w:val="22"/>
          <w:szCs w:val="22"/>
        </w:rPr>
        <w:t>tese</w:t>
      </w:r>
      <w:r w:rsidR="00B247A8" w:rsidRPr="00B247A8">
        <w:rPr>
          <w:rFonts w:ascii="Arial" w:hAnsi="Arial" w:cs="Arial"/>
          <w:sz w:val="22"/>
          <w:szCs w:val="22"/>
        </w:rPr>
        <w:t xml:space="preserve">. Essa revisão aborda os estudos dos modelos de qualidade de produto </w:t>
      </w:r>
      <w:r w:rsidR="00D41609">
        <w:rPr>
          <w:rFonts w:ascii="Arial" w:hAnsi="Arial" w:cs="Arial"/>
          <w:sz w:val="22"/>
          <w:szCs w:val="22"/>
        </w:rPr>
        <w:t>desenvolvidos</w:t>
      </w:r>
      <w:r w:rsidR="00D41609" w:rsidRPr="00B247A8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>ao longo do tempo na engenharia de software, bem como estudos que se propuseram a estudar as relações entre os fatores que governam a qualidade d</w:t>
      </w:r>
      <w:r w:rsidR="00D41609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produto</w:t>
      </w:r>
      <w:r w:rsidR="00D41609">
        <w:rPr>
          <w:rFonts w:ascii="Arial" w:hAnsi="Arial" w:cs="Arial"/>
          <w:sz w:val="22"/>
          <w:szCs w:val="22"/>
        </w:rPr>
        <w:t xml:space="preserve"> de </w:t>
      </w:r>
      <w:r w:rsidR="00D41609" w:rsidRPr="00CA1F85">
        <w:rPr>
          <w:rFonts w:ascii="Arial" w:hAnsi="Arial" w:cs="Arial"/>
          <w:sz w:val="22"/>
          <w:szCs w:val="22"/>
        </w:rPr>
        <w:t>software</w:t>
      </w:r>
      <w:r w:rsidR="00B247A8" w:rsidRPr="00CA1F85">
        <w:rPr>
          <w:rFonts w:ascii="Arial" w:hAnsi="Arial" w:cs="Arial"/>
          <w:sz w:val="22"/>
          <w:szCs w:val="22"/>
        </w:rPr>
        <w:t>. Em seguida</w:t>
      </w:r>
      <w:r w:rsidR="00B81150" w:rsidRPr="00CA1F85">
        <w:rPr>
          <w:rFonts w:ascii="Arial" w:hAnsi="Arial" w:cs="Arial"/>
          <w:sz w:val="22"/>
          <w:szCs w:val="22"/>
        </w:rPr>
        <w:t>,</w:t>
      </w:r>
      <w:r w:rsidR="00B247A8" w:rsidRPr="00CA1F85">
        <w:rPr>
          <w:rFonts w:ascii="Arial" w:hAnsi="Arial" w:cs="Arial"/>
          <w:sz w:val="22"/>
          <w:szCs w:val="22"/>
        </w:rPr>
        <w:t xml:space="preserve"> são introduzidos conceitos sobre </w:t>
      </w:r>
      <w:r w:rsidR="00B81150" w:rsidRPr="00CA1F85">
        <w:rPr>
          <w:rFonts w:ascii="Arial" w:hAnsi="Arial" w:cs="Arial"/>
          <w:sz w:val="22"/>
          <w:szCs w:val="22"/>
        </w:rPr>
        <w:t>uma</w:t>
      </w:r>
      <w:r w:rsidR="00BE3AC0" w:rsidRPr="00CA1F85">
        <w:rPr>
          <w:rFonts w:ascii="Arial" w:hAnsi="Arial" w:cs="Arial"/>
          <w:sz w:val="22"/>
          <w:szCs w:val="22"/>
        </w:rPr>
        <w:t xml:space="preserve"> abordagem </w:t>
      </w:r>
      <w:ins w:id="109" w:author="Hilmer Neri" w:date="2019-05-09T15:50:00Z">
        <w:r w:rsidR="00870B2A" w:rsidRPr="00CA1F85">
          <w:rPr>
            <w:rFonts w:ascii="Arial" w:hAnsi="Arial" w:cs="Arial"/>
            <w:sz w:val="22"/>
            <w:szCs w:val="22"/>
          </w:rPr>
          <w:t xml:space="preserve">analítica </w:t>
        </w:r>
      </w:ins>
      <w:r w:rsidR="00B81150" w:rsidRPr="00CA1F85">
        <w:rPr>
          <w:rFonts w:ascii="Arial" w:hAnsi="Arial" w:cs="Arial"/>
          <w:sz w:val="22"/>
          <w:szCs w:val="22"/>
        </w:rPr>
        <w:t xml:space="preserve">de </w:t>
      </w:r>
      <w:ins w:id="110" w:author="Hilmer Neri" w:date="2019-05-09T16:02:00Z">
        <w:r w:rsidR="00AF17BD" w:rsidRPr="00CA1F85">
          <w:rPr>
            <w:rFonts w:ascii="Arial" w:hAnsi="Arial" w:cs="Arial"/>
            <w:sz w:val="22"/>
            <w:szCs w:val="22"/>
          </w:rPr>
          <w:t xml:space="preserve">interpretação de </w:t>
        </w:r>
      </w:ins>
      <w:ins w:id="111" w:author="Hilmer Neri" w:date="2019-05-09T15:50:00Z">
        <w:r w:rsidR="00870B2A" w:rsidRPr="00CA1F85">
          <w:rPr>
            <w:rFonts w:ascii="Arial" w:hAnsi="Arial" w:cs="Arial"/>
            <w:sz w:val="22"/>
            <w:szCs w:val="22"/>
          </w:rPr>
          <w:t>medidas</w:t>
        </w:r>
      </w:ins>
      <w:del w:id="112" w:author="Hilmer Neri" w:date="2019-05-09T15:50:00Z">
        <w:r w:rsidR="00B81150" w:rsidRPr="00CA1F85" w:rsidDel="00870B2A">
          <w:rPr>
            <w:rFonts w:ascii="Arial" w:hAnsi="Arial" w:cs="Arial"/>
            <w:sz w:val="22"/>
            <w:szCs w:val="22"/>
          </w:rPr>
          <w:delText>apoio a tomada de decisão</w:delText>
        </w:r>
      </w:del>
      <w:ins w:id="113" w:author="Hilmer Neri" w:date="2019-05-09T15:51:00Z">
        <w:r w:rsidR="00870B2A" w:rsidRPr="00CA1F85">
          <w:rPr>
            <w:rFonts w:ascii="Arial" w:hAnsi="Arial" w:cs="Arial"/>
            <w:sz w:val="22"/>
            <w:szCs w:val="22"/>
          </w:rPr>
          <w:t xml:space="preserve"> de software</w:t>
        </w:r>
      </w:ins>
      <w:del w:id="114" w:author="Hilmer Neri" w:date="2019-05-09T15:51:00Z">
        <w:r w:rsidR="00B81150" w:rsidRPr="00CA1F85" w:rsidDel="00870B2A">
          <w:rPr>
            <w:rFonts w:ascii="Arial" w:hAnsi="Arial" w:cs="Arial"/>
            <w:sz w:val="22"/>
            <w:szCs w:val="22"/>
          </w:rPr>
          <w:delText xml:space="preserve">, </w:delText>
        </w:r>
        <w:r w:rsidR="00B247A8" w:rsidRPr="00CA1F85" w:rsidDel="00870B2A">
          <w:rPr>
            <w:rFonts w:ascii="Arial" w:hAnsi="Arial" w:cs="Arial"/>
            <w:sz w:val="22"/>
            <w:szCs w:val="22"/>
          </w:rPr>
          <w:delText>em ambientes de desenvolvimento</w:delText>
        </w:r>
      </w:del>
      <w:r w:rsidR="00B247A8" w:rsidRPr="00CA1F85">
        <w:rPr>
          <w:rFonts w:ascii="Arial" w:hAnsi="Arial" w:cs="Arial"/>
          <w:sz w:val="22"/>
          <w:szCs w:val="22"/>
        </w:rPr>
        <w:t xml:space="preserve">. Também são introduzidos conceitos </w:t>
      </w:r>
      <w:ins w:id="115" w:author="Hilmer Neri" w:date="2019-05-09T16:48:00Z">
        <w:r w:rsidR="006D562E" w:rsidRPr="00CA1F85">
          <w:rPr>
            <w:rFonts w:ascii="Arial" w:hAnsi="Arial" w:cs="Arial"/>
            <w:sz w:val="22"/>
            <w:szCs w:val="22"/>
          </w:rPr>
          <w:t xml:space="preserve">sobre o </w:t>
        </w:r>
      </w:ins>
      <w:ins w:id="116" w:author="Hilmer Neri" w:date="2019-05-09T17:20:00Z">
        <w:r w:rsidR="00F64C24">
          <w:rPr>
            <w:rFonts w:ascii="Arial" w:hAnsi="Arial" w:cs="Arial"/>
            <w:sz w:val="22"/>
            <w:szCs w:val="22"/>
          </w:rPr>
          <w:t xml:space="preserve">processo de </w:t>
        </w:r>
      </w:ins>
      <w:ins w:id="117" w:author="Hilmer Neri" w:date="2019-05-09T16:49:00Z">
        <w:r w:rsidR="00CA1F85" w:rsidRPr="00CA1F85">
          <w:rPr>
            <w:rFonts w:ascii="Arial" w:hAnsi="Arial" w:cs="Arial"/>
            <w:sz w:val="22"/>
            <w:szCs w:val="22"/>
          </w:rPr>
          <w:t>desenvolvimento</w:t>
        </w:r>
      </w:ins>
      <w:ins w:id="118" w:author="Hilmer Neri" w:date="2019-05-09T16:48:00Z">
        <w:r w:rsidR="006D562E" w:rsidRPr="00CA1F85">
          <w:rPr>
            <w:rFonts w:ascii="Arial" w:hAnsi="Arial" w:cs="Arial"/>
            <w:sz w:val="22"/>
            <w:szCs w:val="22"/>
          </w:rPr>
          <w:t xml:space="preserve"> de sistemas contempor</w:t>
        </w:r>
        <w:r w:rsidR="00CA1F85" w:rsidRPr="00CA1F85">
          <w:rPr>
            <w:rFonts w:ascii="Arial" w:hAnsi="Arial" w:cs="Arial"/>
            <w:sz w:val="22"/>
            <w:szCs w:val="22"/>
          </w:rPr>
          <w:t>âneos</w:t>
        </w:r>
      </w:ins>
      <w:ins w:id="119" w:author="Hilmer Neri" w:date="2019-05-09T16:49:00Z">
        <w:r w:rsidR="00CA1F85" w:rsidRPr="00CA1F85">
          <w:rPr>
            <w:rFonts w:ascii="Arial" w:hAnsi="Arial" w:cs="Arial"/>
            <w:sz w:val="22"/>
            <w:szCs w:val="22"/>
          </w:rPr>
          <w:t xml:space="preserve"> </w:t>
        </w:r>
      </w:ins>
      <w:ins w:id="120" w:author="Hilmer Neri" w:date="2019-05-09T16:51:00Z">
        <w:r w:rsidR="00CA1F85" w:rsidRPr="00CA1F85">
          <w:rPr>
            <w:rFonts w:ascii="Arial" w:hAnsi="Arial" w:cs="Arial"/>
            <w:sz w:val="22"/>
            <w:szCs w:val="22"/>
          </w:rPr>
          <w:t>e como a qualidade</w:t>
        </w:r>
      </w:ins>
      <w:ins w:id="121" w:author="Hilmer Neri" w:date="2019-05-09T18:17:00Z">
        <w:r w:rsidR="007612A8">
          <w:rPr>
            <w:rFonts w:ascii="Arial" w:hAnsi="Arial" w:cs="Arial"/>
            <w:sz w:val="22"/>
            <w:szCs w:val="22"/>
          </w:rPr>
          <w:t xml:space="preserve"> do produto de software</w:t>
        </w:r>
      </w:ins>
      <w:ins w:id="122" w:author="Hilmer Neri" w:date="2019-05-09T16:57:00Z">
        <w:r w:rsidR="00CA1F85" w:rsidRPr="00CA1F85">
          <w:rPr>
            <w:rFonts w:ascii="Arial" w:hAnsi="Arial" w:cs="Arial"/>
            <w:sz w:val="22"/>
            <w:szCs w:val="22"/>
          </w:rPr>
          <w:t xml:space="preserve"> </w:t>
        </w:r>
      </w:ins>
      <w:ins w:id="123" w:author="Hilmer Neri" w:date="2019-05-09T16:51:00Z">
        <w:r w:rsidR="00CA1F85" w:rsidRPr="00CA1F85">
          <w:rPr>
            <w:rFonts w:ascii="Arial" w:hAnsi="Arial" w:cs="Arial"/>
            <w:sz w:val="22"/>
            <w:szCs w:val="22"/>
          </w:rPr>
          <w:t xml:space="preserve">vem sendo tratada </w:t>
        </w:r>
      </w:ins>
      <w:ins w:id="124" w:author="Hilmer Neri" w:date="2019-05-09T16:54:00Z">
        <w:r w:rsidR="00CA1F85" w:rsidRPr="00CA1F85">
          <w:rPr>
            <w:rFonts w:ascii="Arial" w:hAnsi="Arial" w:cs="Arial"/>
            <w:sz w:val="22"/>
            <w:szCs w:val="22"/>
          </w:rPr>
          <w:t xml:space="preserve">segundo </w:t>
        </w:r>
      </w:ins>
      <w:ins w:id="125" w:author="Hilmer Neri" w:date="2019-05-09T16:51:00Z">
        <w:r w:rsidR="00CA1F85" w:rsidRPr="00CA1F85">
          <w:rPr>
            <w:rFonts w:ascii="Arial" w:hAnsi="Arial" w:cs="Arial"/>
            <w:sz w:val="22"/>
            <w:szCs w:val="22"/>
          </w:rPr>
          <w:t>essa nova realidade.</w:t>
        </w:r>
      </w:ins>
      <w:ins w:id="126" w:author="Hilmer Neri" w:date="2019-05-09T16:54:00Z">
        <w:r w:rsidR="00CA1F85" w:rsidRPr="00CA1F85">
          <w:rPr>
            <w:rFonts w:ascii="Arial" w:hAnsi="Arial" w:cs="Arial"/>
            <w:sz w:val="22"/>
            <w:szCs w:val="22"/>
          </w:rPr>
          <w:t xml:space="preserve"> </w:t>
        </w:r>
      </w:ins>
      <w:r w:rsidR="00CA1F85" w:rsidRPr="00CA1F85">
        <w:rPr>
          <w:rFonts w:ascii="Arial" w:hAnsi="Arial" w:cs="Arial"/>
          <w:sz w:val="22"/>
          <w:szCs w:val="22"/>
        </w:rPr>
        <w:t>Por fim, são apresentados alguns conceitos</w:t>
      </w:r>
      <w:r w:rsidR="00CA1F85" w:rsidRPr="00B247A8">
        <w:rPr>
          <w:rFonts w:ascii="Arial" w:hAnsi="Arial" w:cs="Arial"/>
          <w:sz w:val="22"/>
          <w:szCs w:val="22"/>
        </w:rPr>
        <w:t xml:space="preserve"> matemáticos sobre </w:t>
      </w:r>
      <w:r w:rsidR="00CA1F85">
        <w:rPr>
          <w:rFonts w:ascii="Arial" w:hAnsi="Arial" w:cs="Arial"/>
          <w:sz w:val="22"/>
          <w:szCs w:val="22"/>
        </w:rPr>
        <w:t xml:space="preserve">espaços </w:t>
      </w:r>
      <w:r w:rsidR="00CA1F85" w:rsidRPr="00B247A8">
        <w:rPr>
          <w:rFonts w:ascii="Arial" w:hAnsi="Arial" w:cs="Arial"/>
          <w:sz w:val="22"/>
          <w:szCs w:val="22"/>
        </w:rPr>
        <w:t>tensor</w:t>
      </w:r>
      <w:r w:rsidR="00CA1F85">
        <w:rPr>
          <w:rFonts w:ascii="Arial" w:hAnsi="Arial" w:cs="Arial"/>
          <w:sz w:val="22"/>
          <w:szCs w:val="22"/>
        </w:rPr>
        <w:t>iais</w:t>
      </w:r>
      <w:r w:rsidR="00CA1F85" w:rsidRPr="00B247A8">
        <w:rPr>
          <w:rFonts w:ascii="Arial" w:hAnsi="Arial" w:cs="Arial"/>
          <w:sz w:val="22"/>
          <w:szCs w:val="22"/>
        </w:rPr>
        <w:t>.</w:t>
      </w:r>
      <w:ins w:id="127" w:author="Hilmer Neri" w:date="2019-05-09T16:54:00Z">
        <w:r w:rsidR="00CA1F85">
          <w:rPr>
            <w:rFonts w:ascii="Arial" w:hAnsi="Arial" w:cs="Arial"/>
            <w:sz w:val="22"/>
            <w:szCs w:val="22"/>
          </w:rPr>
          <w:t xml:space="preserve"> </w:t>
        </w:r>
      </w:ins>
      <w:commentRangeStart w:id="128"/>
      <w:commentRangeStart w:id="129"/>
      <w:r w:rsidR="00B247A8" w:rsidRPr="00D41609">
        <w:rPr>
          <w:rFonts w:ascii="Arial" w:hAnsi="Arial" w:cs="Arial"/>
          <w:sz w:val="22"/>
          <w:szCs w:val="22"/>
          <w:highlight w:val="yellow"/>
        </w:rPr>
        <w:t>escala</w:t>
      </w:r>
      <w:commentRangeEnd w:id="128"/>
      <w:r w:rsidR="00D41609">
        <w:rPr>
          <w:rStyle w:val="Refdecomentrio"/>
        </w:rPr>
        <w:commentReference w:id="128"/>
      </w:r>
      <w:commentRangeEnd w:id="129"/>
      <w:r w:rsidR="00120EC2">
        <w:rPr>
          <w:rStyle w:val="Refdecomentrio"/>
        </w:rPr>
        <w:commentReference w:id="129"/>
      </w:r>
      <w:r w:rsidR="00B247A8" w:rsidRPr="00D41609">
        <w:rPr>
          <w:rFonts w:ascii="Arial" w:hAnsi="Arial" w:cs="Arial"/>
          <w:sz w:val="22"/>
          <w:szCs w:val="22"/>
          <w:highlight w:val="yellow"/>
        </w:rPr>
        <w:t>.</w:t>
      </w:r>
      <w:r w:rsidR="00B247A8" w:rsidRPr="00B247A8">
        <w:rPr>
          <w:rFonts w:ascii="Arial" w:hAnsi="Arial" w:cs="Arial"/>
          <w:sz w:val="22"/>
          <w:szCs w:val="22"/>
        </w:rPr>
        <w:t xml:space="preserve"> </w:t>
      </w:r>
    </w:p>
    <w:p w14:paraId="1075D468" w14:textId="6C48294C" w:rsidR="00B247A8" w:rsidRDefault="00D7055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>presenta</w:t>
      </w:r>
      <w:r w:rsidR="002D18FE">
        <w:rPr>
          <w:rFonts w:ascii="Arial" w:hAnsi="Arial" w:cs="Arial"/>
          <w:sz w:val="22"/>
          <w:szCs w:val="22"/>
        </w:rPr>
        <w:t>mos</w:t>
      </w:r>
      <w:r>
        <w:rPr>
          <w:rFonts w:ascii="Arial" w:hAnsi="Arial" w:cs="Arial"/>
          <w:sz w:val="22"/>
          <w:szCs w:val="22"/>
        </w:rPr>
        <w:t xml:space="preserve"> no terceiro capítulo </w:t>
      </w:r>
      <w:r w:rsidR="00B247A8" w:rsidRPr="00B247A8">
        <w:rPr>
          <w:rFonts w:ascii="Arial" w:hAnsi="Arial" w:cs="Arial"/>
          <w:sz w:val="22"/>
          <w:szCs w:val="22"/>
        </w:rPr>
        <w:t>a proposta d</w:t>
      </w:r>
      <w:r w:rsidR="005D65E9">
        <w:rPr>
          <w:rFonts w:ascii="Arial" w:hAnsi="Arial" w:cs="Arial"/>
          <w:sz w:val="22"/>
          <w:szCs w:val="22"/>
        </w:rPr>
        <w:t>o modelo,</w:t>
      </w:r>
      <w:r w:rsidR="00B247A8" w:rsidRPr="00B247A8">
        <w:rPr>
          <w:rFonts w:ascii="Arial" w:hAnsi="Arial" w:cs="Arial"/>
          <w:sz w:val="22"/>
          <w:szCs w:val="22"/>
        </w:rPr>
        <w:t xml:space="preserve"> onde são</w:t>
      </w:r>
      <w:r w:rsidR="00BB2E3B">
        <w:rPr>
          <w:rFonts w:ascii="Arial" w:hAnsi="Arial" w:cs="Arial"/>
          <w:sz w:val="22"/>
          <w:szCs w:val="22"/>
        </w:rPr>
        <w:t xml:space="preserve"> detalhados os pontos de decisão referentes à metodologia desta pesquisa. </w:t>
      </w:r>
      <w:r w:rsidR="00897B79">
        <w:rPr>
          <w:rFonts w:ascii="Arial" w:hAnsi="Arial" w:cs="Arial"/>
          <w:sz w:val="22"/>
          <w:szCs w:val="22"/>
        </w:rPr>
        <w:t>Além disso, são</w:t>
      </w:r>
      <w:r w:rsidR="00BB2E3B">
        <w:rPr>
          <w:rFonts w:ascii="Arial" w:hAnsi="Arial" w:cs="Arial"/>
          <w:sz w:val="22"/>
          <w:szCs w:val="22"/>
        </w:rPr>
        <w:t xml:space="preserve"> </w:t>
      </w:r>
      <w:r w:rsidR="00B247A8" w:rsidRPr="00B247A8">
        <w:rPr>
          <w:rFonts w:ascii="Arial" w:hAnsi="Arial" w:cs="Arial"/>
          <w:sz w:val="22"/>
          <w:szCs w:val="22"/>
        </w:rPr>
        <w:t>descrito</w:t>
      </w:r>
      <w:r w:rsidR="00002DB5">
        <w:rPr>
          <w:rFonts w:ascii="Arial" w:hAnsi="Arial" w:cs="Arial"/>
          <w:sz w:val="22"/>
          <w:szCs w:val="22"/>
        </w:rPr>
        <w:t>s</w:t>
      </w:r>
      <w:r w:rsidR="00B247A8" w:rsidRPr="00B247A8">
        <w:rPr>
          <w:rFonts w:ascii="Arial" w:hAnsi="Arial" w:cs="Arial"/>
          <w:sz w:val="22"/>
          <w:szCs w:val="22"/>
        </w:rPr>
        <w:t xml:space="preserve"> os componentes d</w:t>
      </w:r>
      <w:r w:rsidR="003B4F86">
        <w:rPr>
          <w:rFonts w:ascii="Arial" w:hAnsi="Arial" w:cs="Arial"/>
          <w:sz w:val="22"/>
          <w:szCs w:val="22"/>
        </w:rPr>
        <w:t xml:space="preserve">a solução </w:t>
      </w:r>
      <w:r w:rsidR="00B247A8" w:rsidRPr="00B247A8">
        <w:rPr>
          <w:rFonts w:ascii="Arial" w:hAnsi="Arial" w:cs="Arial"/>
          <w:sz w:val="22"/>
          <w:szCs w:val="22"/>
        </w:rPr>
        <w:t>propost</w:t>
      </w:r>
      <w:r w:rsidR="003B4F86">
        <w:rPr>
          <w:rFonts w:ascii="Arial" w:hAnsi="Arial" w:cs="Arial"/>
          <w:sz w:val="22"/>
          <w:szCs w:val="22"/>
        </w:rPr>
        <w:t>a</w:t>
      </w:r>
      <w:r w:rsidR="00B247A8" w:rsidRPr="00B247A8">
        <w:rPr>
          <w:rFonts w:ascii="Arial" w:hAnsi="Arial" w:cs="Arial"/>
          <w:sz w:val="22"/>
          <w:szCs w:val="22"/>
        </w:rPr>
        <w:t xml:space="preserve"> nesta </w:t>
      </w:r>
      <w:r w:rsidR="00D41609">
        <w:rPr>
          <w:rFonts w:ascii="Arial" w:hAnsi="Arial" w:cs="Arial"/>
          <w:sz w:val="22"/>
          <w:szCs w:val="22"/>
        </w:rPr>
        <w:t>proposta de tese</w:t>
      </w:r>
      <w:r w:rsidR="00B247A8" w:rsidRPr="00B247A8">
        <w:rPr>
          <w:rFonts w:ascii="Arial" w:hAnsi="Arial" w:cs="Arial"/>
          <w:sz w:val="22"/>
          <w:szCs w:val="22"/>
        </w:rPr>
        <w:t>. Em destaque</w:t>
      </w:r>
      <w:r w:rsidR="003B4F86">
        <w:rPr>
          <w:rFonts w:ascii="Arial" w:hAnsi="Arial" w:cs="Arial"/>
          <w:sz w:val="22"/>
          <w:szCs w:val="22"/>
        </w:rPr>
        <w:t>,</w:t>
      </w:r>
      <w:r w:rsidR="00B247A8" w:rsidRPr="00B247A8">
        <w:rPr>
          <w:rFonts w:ascii="Arial" w:hAnsi="Arial" w:cs="Arial"/>
          <w:sz w:val="22"/>
          <w:szCs w:val="22"/>
        </w:rPr>
        <w:t xml:space="preserve"> a concepção de um modelo matemático e o uso de tensores para modelar e analisar a qualidade d</w:t>
      </w:r>
      <w:r w:rsidR="00D41609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produto de software. São abordadas diferentes questões a serem observadas ao lidar com abstrações no campo vetorial, além d</w:t>
      </w:r>
      <w:r w:rsidR="004E253F">
        <w:rPr>
          <w:rFonts w:ascii="Arial" w:hAnsi="Arial" w:cs="Arial"/>
          <w:sz w:val="22"/>
          <w:szCs w:val="22"/>
        </w:rPr>
        <w:t>o</w:t>
      </w:r>
      <w:r w:rsidR="00B247A8" w:rsidRPr="00B247A8">
        <w:rPr>
          <w:rFonts w:ascii="Arial" w:hAnsi="Arial" w:cs="Arial"/>
          <w:sz w:val="22"/>
          <w:szCs w:val="22"/>
        </w:rPr>
        <w:t xml:space="preserve"> tratamento de dados, como: tratamento de escalas e agregação de medidas; observação das mútuas e múltiplas relações entre variáveis que descrevem um sistema de qualidade de produto de software; ponderação da relevância entre medidas; espaços e subespaços vetoriais usados para representar os fatores da qualidade de produto de software; comparações vetoriais para abstrair e viabilizar a aferição da qualidade de versões de produto de software.</w:t>
      </w:r>
    </w:p>
    <w:p w14:paraId="2E2CEEF5" w14:textId="7E2E1503" w:rsidR="004C7535" w:rsidRPr="004E253F" w:rsidRDefault="004C7535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 xml:space="preserve">No </w:t>
      </w:r>
      <w:r w:rsidR="004E253F" w:rsidRPr="004E253F">
        <w:rPr>
          <w:rFonts w:ascii="Arial" w:hAnsi="Arial" w:cs="Arial"/>
          <w:sz w:val="22"/>
          <w:szCs w:val="22"/>
        </w:rPr>
        <w:t>quarto</w:t>
      </w:r>
      <w:r w:rsidR="004E253F" w:rsidRPr="00B247A8">
        <w:rPr>
          <w:rFonts w:ascii="Arial" w:hAnsi="Arial" w:cs="Arial"/>
          <w:sz w:val="22"/>
          <w:szCs w:val="22"/>
        </w:rPr>
        <w:t xml:space="preserve"> </w:t>
      </w:r>
      <w:r w:rsidRPr="004E253F">
        <w:rPr>
          <w:rFonts w:ascii="Arial" w:hAnsi="Arial" w:cs="Arial"/>
          <w:sz w:val="22"/>
          <w:szCs w:val="22"/>
        </w:rPr>
        <w:t xml:space="preserve">capítulo, apresentamos </w:t>
      </w:r>
      <w:r w:rsidR="004E253F">
        <w:rPr>
          <w:rFonts w:ascii="Arial" w:hAnsi="Arial" w:cs="Arial"/>
          <w:sz w:val="22"/>
          <w:szCs w:val="22"/>
        </w:rPr>
        <w:t xml:space="preserve">os resultados de </w:t>
      </w:r>
      <w:r w:rsidR="004E253F" w:rsidRPr="004E253F">
        <w:rPr>
          <w:rFonts w:ascii="Arial" w:hAnsi="Arial" w:cs="Arial"/>
          <w:sz w:val="22"/>
          <w:szCs w:val="22"/>
        </w:rPr>
        <w:t>um</w:t>
      </w:r>
      <w:r w:rsidR="00D41609">
        <w:rPr>
          <w:rFonts w:ascii="Arial" w:hAnsi="Arial" w:cs="Arial"/>
          <w:sz w:val="22"/>
          <w:szCs w:val="22"/>
        </w:rPr>
        <w:t>a prova de conceito</w:t>
      </w:r>
      <w:r w:rsidR="004E253F" w:rsidRPr="004E253F">
        <w:rPr>
          <w:rFonts w:ascii="Arial" w:hAnsi="Arial" w:cs="Arial"/>
          <w:sz w:val="22"/>
          <w:szCs w:val="22"/>
        </w:rPr>
        <w:t xml:space="preserve"> utilizad</w:t>
      </w:r>
      <w:r w:rsidR="00D41609">
        <w:rPr>
          <w:rFonts w:ascii="Arial" w:hAnsi="Arial" w:cs="Arial"/>
          <w:sz w:val="22"/>
          <w:szCs w:val="22"/>
        </w:rPr>
        <w:t>a</w:t>
      </w:r>
      <w:r w:rsidR="004E253F" w:rsidRPr="004E253F">
        <w:rPr>
          <w:rFonts w:ascii="Arial" w:hAnsi="Arial" w:cs="Arial"/>
          <w:sz w:val="22"/>
          <w:szCs w:val="22"/>
        </w:rPr>
        <w:t xml:space="preserve"> para </w:t>
      </w:r>
      <w:r w:rsidR="00D41609">
        <w:rPr>
          <w:rFonts w:ascii="Arial" w:hAnsi="Arial" w:cs="Arial"/>
          <w:sz w:val="22"/>
          <w:szCs w:val="22"/>
        </w:rPr>
        <w:t xml:space="preserve">indicar </w:t>
      </w:r>
      <w:r w:rsidR="004E253F" w:rsidRPr="004E253F">
        <w:rPr>
          <w:rFonts w:ascii="Arial" w:hAnsi="Arial" w:cs="Arial"/>
          <w:sz w:val="22"/>
          <w:szCs w:val="22"/>
        </w:rPr>
        <w:t>a viabilidade</w:t>
      </w:r>
      <w:r w:rsidR="00D41609">
        <w:rPr>
          <w:rFonts w:ascii="Arial" w:hAnsi="Arial" w:cs="Arial"/>
          <w:sz w:val="22"/>
          <w:szCs w:val="22"/>
        </w:rPr>
        <w:t xml:space="preserve"> inicial do</w:t>
      </w:r>
      <w:r w:rsidR="004E253F" w:rsidRPr="004E253F">
        <w:rPr>
          <w:rFonts w:ascii="Arial" w:hAnsi="Arial" w:cs="Arial"/>
          <w:sz w:val="22"/>
          <w:szCs w:val="22"/>
        </w:rPr>
        <w:t xml:space="preserve"> MeasureSoftGram</w:t>
      </w:r>
      <w:r w:rsidR="004E253F">
        <w:rPr>
          <w:rFonts w:ascii="Arial" w:hAnsi="Arial" w:cs="Arial"/>
          <w:sz w:val="22"/>
          <w:szCs w:val="22"/>
        </w:rPr>
        <w:t xml:space="preserve"> por meio de um protótipo operacional. </w:t>
      </w:r>
    </w:p>
    <w:p w14:paraId="5230F7AC" w14:textId="7C697614" w:rsidR="00C64769" w:rsidRDefault="00B247A8" w:rsidP="00B247A8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  <w:r w:rsidRPr="004E253F">
        <w:rPr>
          <w:rFonts w:ascii="Arial" w:hAnsi="Arial" w:cs="Arial"/>
          <w:sz w:val="22"/>
          <w:szCs w:val="22"/>
        </w:rPr>
        <w:t>Por fim, o</w:t>
      </w:r>
      <w:r w:rsidR="004E253F">
        <w:rPr>
          <w:rFonts w:ascii="Arial" w:hAnsi="Arial" w:cs="Arial"/>
          <w:sz w:val="22"/>
          <w:szCs w:val="22"/>
        </w:rPr>
        <w:t xml:space="preserve"> </w:t>
      </w:r>
      <w:r w:rsidR="004E253F" w:rsidRPr="004E253F">
        <w:rPr>
          <w:rFonts w:ascii="Arial" w:hAnsi="Arial" w:cs="Arial"/>
          <w:sz w:val="22"/>
          <w:szCs w:val="22"/>
        </w:rPr>
        <w:t>quinto</w:t>
      </w:r>
      <w:r w:rsidRPr="004E253F">
        <w:rPr>
          <w:rFonts w:ascii="Arial" w:hAnsi="Arial" w:cs="Arial"/>
          <w:sz w:val="22"/>
          <w:szCs w:val="22"/>
        </w:rPr>
        <w:t xml:space="preserve"> </w:t>
      </w:r>
      <w:r w:rsidRPr="00B247A8">
        <w:rPr>
          <w:rFonts w:ascii="Arial" w:hAnsi="Arial" w:cs="Arial"/>
          <w:sz w:val="22"/>
          <w:szCs w:val="22"/>
        </w:rPr>
        <w:t>capítulo contém as considerações finais, próximos passos planejados e contribuições esperadas desta pesquisa.</w:t>
      </w:r>
    </w:p>
    <w:p w14:paraId="1F53DA1F" w14:textId="6EE3AA6E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2F0E2FA1" w14:textId="77777777" w:rsidR="00D97D2A" w:rsidRDefault="00D97D2A" w:rsidP="006636A5">
      <w:pPr>
        <w:spacing w:after="120" w:line="360" w:lineRule="auto"/>
        <w:ind w:firstLine="578"/>
        <w:jc w:val="both"/>
        <w:rPr>
          <w:rFonts w:ascii="Arial" w:hAnsi="Arial" w:cs="Arial"/>
          <w:sz w:val="22"/>
          <w:szCs w:val="22"/>
        </w:rPr>
      </w:pPr>
    </w:p>
    <w:p w14:paraId="7D3C8292" w14:textId="710260E6" w:rsidR="007A3A6D" w:rsidRPr="00F0206E" w:rsidRDefault="007A3A6D" w:rsidP="00F0206E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  <w:bookmarkStart w:id="131" w:name="_Toc73763839"/>
      <w:r w:rsidRPr="00F0206E">
        <w:rPr>
          <w:rFonts w:ascii="Arial" w:hAnsi="Arial" w:cs="Arial"/>
          <w:sz w:val="22"/>
          <w:szCs w:val="22"/>
        </w:rPr>
        <w:br w:type="page"/>
      </w:r>
    </w:p>
    <w:p w14:paraId="156A1DCB" w14:textId="7CDCFCCA" w:rsidR="00BA4DA7" w:rsidRPr="006D37D9" w:rsidRDefault="000F2F4A" w:rsidP="00D03756">
      <w:pPr>
        <w:pStyle w:val="Ttulo1"/>
        <w:divId w:val="904071081"/>
        <w:rPr>
          <w:rFonts w:ascii="Arial" w:hAnsi="Arial" w:cs="Arial"/>
          <w:lang w:val="en-US"/>
        </w:rPr>
      </w:pPr>
      <w:bookmarkStart w:id="132" w:name="_Toc4160864"/>
      <w:bookmarkStart w:id="133" w:name="_Toc8318342"/>
      <w:proofErr w:type="spellStart"/>
      <w:r w:rsidRPr="006D37D9">
        <w:rPr>
          <w:rFonts w:ascii="Arial" w:hAnsi="Arial" w:cs="Arial"/>
          <w:lang w:val="en-US"/>
        </w:rPr>
        <w:lastRenderedPageBreak/>
        <w:t>Referências</w:t>
      </w:r>
      <w:proofErr w:type="spellEnd"/>
      <w:r w:rsidRPr="006D37D9">
        <w:rPr>
          <w:rFonts w:ascii="Arial" w:hAnsi="Arial" w:cs="Arial"/>
          <w:lang w:val="en-US"/>
        </w:rPr>
        <w:t xml:space="preserve"> </w:t>
      </w:r>
      <w:proofErr w:type="spellStart"/>
      <w:r w:rsidRPr="006D37D9">
        <w:rPr>
          <w:rFonts w:ascii="Arial" w:hAnsi="Arial" w:cs="Arial"/>
          <w:lang w:val="en-US"/>
        </w:rPr>
        <w:t>Bibliográficas</w:t>
      </w:r>
      <w:bookmarkEnd w:id="132"/>
      <w:bookmarkEnd w:id="133"/>
      <w:proofErr w:type="spellEnd"/>
    </w:p>
    <w:p w14:paraId="3B00C907" w14:textId="097DF72E" w:rsidR="00C47C8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34" w:name="ABDELLATIF"/>
      <w:r w:rsidRPr="006D37D9">
        <w:rPr>
          <w:rFonts w:ascii="Arial" w:hAnsi="Arial" w:cs="Arial"/>
          <w:sz w:val="22"/>
          <w:szCs w:val="22"/>
          <w:lang w:val="en-US"/>
        </w:rPr>
        <w:t>ABDELLATIF</w:t>
      </w:r>
      <w:bookmarkEnd w:id="134"/>
      <w:r w:rsidRPr="006D37D9">
        <w:rPr>
          <w:rFonts w:ascii="Arial" w:hAnsi="Arial" w:cs="Arial"/>
          <w:sz w:val="22"/>
          <w:szCs w:val="22"/>
          <w:lang w:val="en-US"/>
        </w:rPr>
        <w:t>, T. M.; CAPRETZ, L. F.; HO, D. Software Analytics to Software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Practice: A Systematic Literature Review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First International Workshop on BIG Data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BIGDSE ’15.Piscataway, NJ, USA: IEEE Press, 2015</w:t>
      </w:r>
      <w:r w:rsidR="00C47C8B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3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http://dl.acm.org/citation.cfm?id=2819289.2819300</w:t>
        </w:r>
      </w:hyperlink>
    </w:p>
    <w:p w14:paraId="3924C42A" w14:textId="7751EBB0" w:rsidR="00683CD8" w:rsidRPr="00683CD8" w:rsidRDefault="00683CD8" w:rsidP="0069711D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5" w:name="ACAR"/>
      <w:bookmarkStart w:id="136" w:name="AGRAWAL"/>
      <w:r w:rsidRPr="00683CD8">
        <w:rPr>
          <w:rFonts w:ascii="Arial" w:hAnsi="Arial" w:cs="Arial"/>
          <w:sz w:val="22"/>
          <w:szCs w:val="22"/>
          <w:lang w:val="en-US"/>
        </w:rPr>
        <w:t>ACAR</w:t>
      </w:r>
      <w:bookmarkEnd w:id="135"/>
      <w:r w:rsidRPr="00683CD8">
        <w:rPr>
          <w:rFonts w:ascii="Arial" w:hAnsi="Arial" w:cs="Arial"/>
          <w:sz w:val="22"/>
          <w:szCs w:val="22"/>
          <w:lang w:val="en-US"/>
        </w:rPr>
        <w:t>, E.</w:t>
      </w:r>
      <w:r w:rsidR="00FE0D98" w:rsidRPr="00FE0D98">
        <w:rPr>
          <w:rFonts w:ascii="Arial" w:hAnsi="Arial" w:cs="Arial"/>
          <w:sz w:val="22"/>
          <w:szCs w:val="22"/>
          <w:lang w:val="en-US"/>
        </w:rPr>
        <w:t>;</w:t>
      </w:r>
      <w:r w:rsidR="004E3564" w:rsidRPr="00FE0D9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E3564" w:rsidRPr="00FE0D98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A-B; </w:t>
      </w:r>
      <w:proofErr w:type="spellStart"/>
      <w:r w:rsidR="00FE0D98" w:rsidRPr="004E3564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B.; </w:t>
      </w:r>
      <w:r w:rsidR="00FE0D98" w:rsidRPr="004E3564">
        <w:rPr>
          <w:rFonts w:ascii="Arial" w:hAnsi="Arial" w:cs="Arial"/>
          <w:sz w:val="22"/>
          <w:szCs w:val="22"/>
          <w:lang w:val="en-US"/>
        </w:rPr>
        <w:t>Rasmus</w:t>
      </w:r>
      <w:r w:rsidR="00FE0D98" w:rsidRPr="00FE0D98">
        <w:rPr>
          <w:rFonts w:ascii="Arial" w:hAnsi="Arial" w:cs="Arial"/>
          <w:sz w:val="22"/>
          <w:szCs w:val="22"/>
          <w:lang w:val="en-US"/>
        </w:rPr>
        <w:t xml:space="preserve">, B., </w:t>
      </w:r>
      <w:proofErr w:type="spellStart"/>
      <w:r w:rsidR="00FE0D98" w:rsidRPr="00FE0D98">
        <w:rPr>
          <w:rFonts w:ascii="Arial" w:hAnsi="Arial" w:cs="Arial"/>
          <w:sz w:val="22"/>
          <w:szCs w:val="22"/>
          <w:lang w:val="en-US"/>
        </w:rPr>
        <w:t>Bülent</w:t>
      </w:r>
      <w:proofErr w:type="spellEnd"/>
      <w:r w:rsidR="00FE0D98">
        <w:rPr>
          <w:rFonts w:ascii="Arial" w:hAnsi="Arial" w:cs="Arial"/>
          <w:sz w:val="22"/>
          <w:szCs w:val="22"/>
          <w:lang w:val="en-US"/>
        </w:rPr>
        <w:t xml:space="preserve">, Y. </w:t>
      </w:r>
      <w:r w:rsidRPr="00683CD8">
        <w:rPr>
          <w:rFonts w:ascii="Arial" w:hAnsi="Arial" w:cs="Arial"/>
          <w:bCs/>
          <w:sz w:val="22"/>
          <w:szCs w:val="22"/>
          <w:lang w:val="en-US"/>
        </w:rPr>
        <w:t>Multiway analysis of epilepsy tensors</w:t>
      </w:r>
      <w:r w:rsidRPr="00683CD8">
        <w:rPr>
          <w:rFonts w:ascii="Arial" w:hAnsi="Arial" w:cs="Arial"/>
          <w:sz w:val="22"/>
          <w:szCs w:val="22"/>
          <w:lang w:val="en-US"/>
        </w:rPr>
        <w:t xml:space="preserve">. Proceedings 15th International Conference on Intelligent Systems for Molecular Biology {(ISMB)} &amp; 6th European Conference on Computational Biology (ECCB), Vienna, Austria, July 21-25, 2007.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83CD8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83CD8">
        <w:rPr>
          <w:rFonts w:ascii="Arial" w:hAnsi="Arial" w:cs="Arial"/>
          <w:sz w:val="22"/>
          <w:szCs w:val="22"/>
          <w:lang w:val="en-US"/>
        </w:rPr>
        <w:t>: &lt;https://doi.org/10.1093/bioinformatics/btm210&gt;</w:t>
      </w:r>
    </w:p>
    <w:p w14:paraId="43B5F017" w14:textId="19A98680" w:rsidR="00D46993" w:rsidRPr="00D46993" w:rsidRDefault="00D46993" w:rsidP="00D46993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D46993">
        <w:rPr>
          <w:rFonts w:ascii="Arial" w:hAnsi="Arial" w:cs="Arial"/>
          <w:sz w:val="22"/>
          <w:szCs w:val="22"/>
          <w:lang w:val="en-US"/>
        </w:rPr>
        <w:t>AGRAWAL</w:t>
      </w:r>
      <w:bookmarkEnd w:id="136"/>
      <w:r w:rsidRPr="00D46993">
        <w:rPr>
          <w:rFonts w:ascii="Arial" w:hAnsi="Arial" w:cs="Arial"/>
          <w:sz w:val="22"/>
          <w:szCs w:val="22"/>
          <w:lang w:val="en-US"/>
        </w:rPr>
        <w:t xml:space="preserve">, R.; GOLSHAN, B.; PAPALEXAKIS, E. </w:t>
      </w:r>
      <w:r w:rsidRPr="00D46993">
        <w:rPr>
          <w:rFonts w:ascii="Arial" w:hAnsi="Arial" w:cs="Arial"/>
          <w:bCs/>
          <w:sz w:val="22"/>
          <w:szCs w:val="22"/>
          <w:lang w:val="en-US"/>
        </w:rPr>
        <w:t>A Study of Distinctiveness in Web Results of Two Search Engines</w:t>
      </w:r>
      <w:r w:rsidRPr="00D46993">
        <w:rPr>
          <w:rFonts w:ascii="Arial" w:hAnsi="Arial" w:cs="Arial"/>
          <w:sz w:val="22"/>
          <w:szCs w:val="22"/>
          <w:lang w:val="en-US"/>
        </w:rPr>
        <w:t>. Proceedings of the 24th International Conference on World Wide Web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D46993">
        <w:rPr>
          <w:rFonts w:ascii="Arial" w:hAnsi="Arial" w:cs="Arial"/>
          <w:sz w:val="22"/>
          <w:szCs w:val="22"/>
          <w:lang w:val="en-US"/>
        </w:rPr>
        <w:t xml:space="preserve">WWW ’15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Companion.New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York, NY, USA: ACM, 2015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6993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46993">
        <w:rPr>
          <w:rFonts w:ascii="Arial" w:hAnsi="Arial" w:cs="Arial"/>
          <w:sz w:val="22"/>
          <w:szCs w:val="22"/>
          <w:lang w:val="en-US"/>
        </w:rPr>
        <w:t>: &lt;http://doi.acm.org/10.1145/2740908.2743060&gt;</w:t>
      </w:r>
    </w:p>
    <w:p w14:paraId="70B9F0E5" w14:textId="2A4AA465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7" w:name="ALDAAJEH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137"/>
      <w:r w:rsidRPr="006D37D9">
        <w:rPr>
          <w:rFonts w:ascii="Arial" w:hAnsi="Arial" w:cs="Arial"/>
          <w:sz w:val="22"/>
          <w:szCs w:val="22"/>
          <w:lang w:val="en-US"/>
        </w:rPr>
        <w:t xml:space="preserve">, S. H.; AL-QUTAISH, R. E.; AL-QIREM, F. A tactic-based framework to evaluate the relationships between the software product quality attributes.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, v. 5, n. 1, p. 5–26, 2012.</w:t>
      </w:r>
    </w:p>
    <w:p w14:paraId="17A65539" w14:textId="1E7FEE19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8" w:name="ALDAAJEH_communing"/>
      <w:r w:rsidRPr="006D37D9">
        <w:rPr>
          <w:rFonts w:ascii="Arial" w:hAnsi="Arial" w:cs="Arial"/>
          <w:sz w:val="22"/>
          <w:szCs w:val="22"/>
          <w:lang w:val="en-US"/>
        </w:rPr>
        <w:t>ALDAAJEH</w:t>
      </w:r>
      <w:bookmarkEnd w:id="138"/>
      <w:r w:rsidRPr="006D37D9">
        <w:rPr>
          <w:rFonts w:ascii="Arial" w:hAnsi="Arial" w:cs="Arial"/>
          <w:sz w:val="22"/>
          <w:szCs w:val="22"/>
          <w:lang w:val="en-US"/>
        </w:rPr>
        <w:t xml:space="preserve">, S. et al. Communing Different Views on Quality Attributes Relationships’ Nature.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European Journal of Scientific Research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68, n. 1, p. 101–109, 2012. </w:t>
      </w:r>
    </w:p>
    <w:p w14:paraId="54F6F034" w14:textId="69C8E9EC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39" w:name="AKIYAMA"/>
      <w:r w:rsidRPr="006D37D9">
        <w:rPr>
          <w:rFonts w:ascii="Arial" w:hAnsi="Arial" w:cs="Arial"/>
          <w:sz w:val="22"/>
          <w:szCs w:val="22"/>
          <w:lang w:val="en-US"/>
        </w:rPr>
        <w:t>AKIYAMA</w:t>
      </w:r>
      <w:bookmarkEnd w:id="139"/>
      <w:r w:rsidRPr="006D37D9">
        <w:rPr>
          <w:rFonts w:ascii="Arial" w:hAnsi="Arial" w:cs="Arial"/>
          <w:sz w:val="22"/>
          <w:szCs w:val="22"/>
          <w:lang w:val="en-US"/>
        </w:rPr>
        <w:t xml:space="preserve">, F.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Example of Software System Debugging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Inform Process Congress.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p. 353-359, </w:t>
      </w:r>
      <w:r w:rsidRPr="006D37D9">
        <w:rPr>
          <w:rFonts w:ascii="Arial" w:hAnsi="Arial" w:cs="Arial"/>
          <w:sz w:val="22"/>
          <w:szCs w:val="22"/>
          <w:lang w:val="en-US"/>
        </w:rPr>
        <w:t>1971</w:t>
      </w:r>
    </w:p>
    <w:p w14:paraId="625BFF9D" w14:textId="08A71EDA" w:rsidR="00C47C8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40" w:name="BAKSHY"/>
      <w:r w:rsidRPr="006D37D9">
        <w:rPr>
          <w:rFonts w:ascii="Arial" w:hAnsi="Arial" w:cs="Arial"/>
          <w:sz w:val="22"/>
          <w:szCs w:val="22"/>
          <w:lang w:val="en-US"/>
        </w:rPr>
        <w:t>BAKSHY</w:t>
      </w:r>
      <w:bookmarkEnd w:id="140"/>
      <w:r w:rsidRPr="006D37D9">
        <w:rPr>
          <w:rFonts w:ascii="Arial" w:hAnsi="Arial" w:cs="Arial"/>
          <w:sz w:val="22"/>
          <w:szCs w:val="22"/>
          <w:lang w:val="en-US"/>
        </w:rPr>
        <w:t xml:space="preserve">, E.; ECKLES, D.; BERNSTEIN, M.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Designing and Deploying Online Field Experiments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23rd ACM conference on the World Wide Web.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...2014</w:t>
      </w:r>
    </w:p>
    <w:p w14:paraId="02F23305" w14:textId="77777777" w:rsidR="008939AC" w:rsidRPr="006D37D9" w:rsidRDefault="008939AC" w:rsidP="008939A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41" w:name="BARRETO"/>
      <w:r w:rsidRPr="006D37D9">
        <w:rPr>
          <w:rFonts w:ascii="Arial" w:hAnsi="Arial" w:cs="Arial"/>
          <w:sz w:val="22"/>
          <w:szCs w:val="22"/>
        </w:rPr>
        <w:t>BARRETO</w:t>
      </w:r>
      <w:bookmarkEnd w:id="141"/>
      <w:r w:rsidRPr="006D37D9">
        <w:rPr>
          <w:rFonts w:ascii="Arial" w:hAnsi="Arial" w:cs="Arial"/>
          <w:sz w:val="22"/>
          <w:szCs w:val="22"/>
        </w:rPr>
        <w:t xml:space="preserve">, E. L. </w:t>
      </w:r>
      <w:r w:rsidRPr="006D37D9">
        <w:rPr>
          <w:rFonts w:ascii="Arial" w:hAnsi="Arial" w:cs="Arial"/>
          <w:bCs/>
          <w:sz w:val="22"/>
          <w:szCs w:val="22"/>
        </w:rPr>
        <w:t>Cálculo tensorial</w:t>
      </w:r>
      <w:r w:rsidRPr="006D37D9">
        <w:rPr>
          <w:rFonts w:ascii="Arial" w:hAnsi="Arial" w:cs="Arial"/>
          <w:sz w:val="22"/>
          <w:szCs w:val="22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Instituto de Matemática Pura e Aplicada do Conselho Nacional de Pesquisas, 1965. </w:t>
      </w:r>
    </w:p>
    <w:p w14:paraId="7EC8D12C" w14:textId="616F8383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2" w:name="BASILI"/>
      <w:r w:rsidRPr="006D37D9">
        <w:rPr>
          <w:rFonts w:ascii="Arial" w:hAnsi="Arial" w:cs="Arial"/>
          <w:sz w:val="22"/>
          <w:szCs w:val="22"/>
          <w:lang w:val="en-US"/>
        </w:rPr>
        <w:t>BASILI</w:t>
      </w:r>
      <w:bookmarkEnd w:id="142"/>
      <w:r w:rsidRPr="006D37D9">
        <w:rPr>
          <w:rFonts w:ascii="Arial" w:hAnsi="Arial" w:cs="Arial"/>
          <w:sz w:val="22"/>
          <w:szCs w:val="22"/>
          <w:lang w:val="en-US"/>
        </w:rPr>
        <w:t xml:space="preserve">, V. R. A Personal Perspective on the Evolution of Empirical Software Engineering. In: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Perspectives on the Future of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Berlin Heidelberg, 2013. p. 255–273.</w:t>
      </w:r>
    </w:p>
    <w:p w14:paraId="5CB848DF" w14:textId="77777777" w:rsidR="005A2BCC" w:rsidRPr="006D37D9" w:rsidRDefault="005A2BCC" w:rsidP="005A2BC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3" w:name="BECK"/>
      <w:r w:rsidRPr="006D37D9">
        <w:rPr>
          <w:rFonts w:ascii="Arial" w:hAnsi="Arial" w:cs="Arial"/>
          <w:sz w:val="22"/>
          <w:szCs w:val="22"/>
          <w:lang w:val="en-US"/>
        </w:rPr>
        <w:t>BECK</w:t>
      </w:r>
      <w:bookmarkEnd w:id="143"/>
      <w:r w:rsidRPr="006D37D9">
        <w:rPr>
          <w:rFonts w:ascii="Arial" w:hAnsi="Arial" w:cs="Arial"/>
          <w:sz w:val="22"/>
          <w:szCs w:val="22"/>
          <w:lang w:val="en-US"/>
        </w:rPr>
        <w:t xml:space="preserve">, K. et al. Manifesto for Agile Software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DevelopmentManifesto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 Agile Software Development, 2001.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&lt;http://www.agilemanifesto.org/&gt;</w:t>
      </w:r>
    </w:p>
    <w:p w14:paraId="177ECB65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4" w:name="BIRD"/>
      <w:r w:rsidRPr="006D37D9">
        <w:rPr>
          <w:rFonts w:ascii="Arial" w:hAnsi="Arial" w:cs="Arial"/>
          <w:sz w:val="22"/>
          <w:szCs w:val="22"/>
          <w:lang w:val="en-US"/>
        </w:rPr>
        <w:t>BIRD</w:t>
      </w:r>
      <w:bookmarkEnd w:id="144"/>
      <w:r w:rsidRPr="006D37D9">
        <w:rPr>
          <w:rFonts w:ascii="Arial" w:hAnsi="Arial" w:cs="Arial"/>
          <w:sz w:val="22"/>
          <w:szCs w:val="22"/>
          <w:lang w:val="en-US"/>
        </w:rPr>
        <w:t xml:space="preserve">, C.; MENZIES, T.;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Art and Science of Analyzing Software Data</w:t>
      </w:r>
      <w:r w:rsidRPr="006D37D9">
        <w:rPr>
          <w:rFonts w:ascii="Arial" w:hAnsi="Arial" w:cs="Arial"/>
          <w:sz w:val="22"/>
          <w:szCs w:val="22"/>
          <w:lang w:val="en-US"/>
        </w:rPr>
        <w:t>. 1st. ed. San Francisco, CA, USA: Morgan Kaufmann Publishers Inc., 2015.</w:t>
      </w:r>
    </w:p>
    <w:p w14:paraId="189CED17" w14:textId="368E19B1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5" w:name="BOEHM_caracteristis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145"/>
      <w:r w:rsidRPr="006D37D9">
        <w:rPr>
          <w:rFonts w:ascii="Arial" w:hAnsi="Arial" w:cs="Arial"/>
          <w:sz w:val="22"/>
          <w:szCs w:val="22"/>
          <w:lang w:val="en-US"/>
        </w:rPr>
        <w:t xml:space="preserve">, B. W.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Characteristics of Software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North-Holland, 1978.</w:t>
      </w:r>
    </w:p>
    <w:p w14:paraId="586C2F64" w14:textId="4B311F64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6" w:name="BOEHM"/>
      <w:bookmarkStart w:id="147" w:name="BOEHM_quantitative"/>
      <w:r w:rsidRPr="006D37D9">
        <w:rPr>
          <w:rFonts w:ascii="Arial" w:hAnsi="Arial" w:cs="Arial"/>
          <w:sz w:val="22"/>
          <w:szCs w:val="22"/>
          <w:lang w:val="en-US"/>
        </w:rPr>
        <w:t>BOEHM</w:t>
      </w:r>
      <w:bookmarkEnd w:id="146"/>
      <w:bookmarkEnd w:id="147"/>
      <w:r w:rsidRPr="006D37D9">
        <w:rPr>
          <w:rFonts w:ascii="Arial" w:hAnsi="Arial" w:cs="Arial"/>
          <w:sz w:val="22"/>
          <w:szCs w:val="22"/>
          <w:lang w:val="en-US"/>
        </w:rPr>
        <w:t xml:space="preserve">, B. W.; BROWN, J. R.; LIPOW,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Quantitative Evaluation of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2Nd International Conference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...: ICSE ’76.Los Alamitos, CA, USA: IEEE Computer Society Press, 1976Disponível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4" w:history="1">
        <w:r w:rsidR="008E13F5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http://dl.acm.org/citation.cfm?id=800253.807736</w:t>
        </w:r>
      </w:hyperlink>
    </w:p>
    <w:p w14:paraId="00700BE9" w14:textId="77777777" w:rsidR="008E13F5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8" w:name="BOSCH_building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148"/>
      <w:r w:rsidRPr="006D37D9">
        <w:rPr>
          <w:rFonts w:ascii="Arial" w:hAnsi="Arial" w:cs="Arial"/>
          <w:sz w:val="22"/>
          <w:szCs w:val="22"/>
          <w:lang w:val="en-US"/>
        </w:rPr>
        <w:t xml:space="preserve">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Building Products as Innovation Experiment Systems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(M. A. Cusumano, B.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Iyer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N. Venkatraman, Eds.)Software Business.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2012</w:t>
      </w:r>
    </w:p>
    <w:p w14:paraId="68A62164" w14:textId="77777777" w:rsidR="0030461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49" w:name="BOSCH_the_early"/>
      <w:r w:rsidRPr="006D37D9">
        <w:rPr>
          <w:rFonts w:ascii="Arial" w:hAnsi="Arial" w:cs="Arial"/>
          <w:sz w:val="22"/>
          <w:szCs w:val="22"/>
          <w:lang w:val="en-US"/>
        </w:rPr>
        <w:t>BOSCH</w:t>
      </w:r>
      <w:bookmarkEnd w:id="149"/>
      <w:r w:rsidRPr="006D37D9">
        <w:rPr>
          <w:rFonts w:ascii="Arial" w:hAnsi="Arial" w:cs="Arial"/>
          <w:sz w:val="22"/>
          <w:szCs w:val="22"/>
          <w:lang w:val="en-US"/>
        </w:rPr>
        <w:t xml:space="preserve">, J.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Early Stage Software Startup Development Model: A Framework for Operationalizing Lean Principles in Software Startups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(B. Fitzgerald et al., Eds.)Lean Enterprise Software and Systems.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...Berlin, Heidelberg: Springer Berlin Heidelberg, 2013</w:t>
      </w:r>
    </w:p>
    <w:p w14:paraId="06F75C54" w14:textId="08DB023F" w:rsidR="0030461B" w:rsidRPr="00DC30C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0" w:name="BUSE_informatio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BUSE</w:t>
      </w:r>
      <w:bookmarkEnd w:id="150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needs for software development analytics</w:t>
      </w:r>
      <w:r w:rsidRPr="006D37D9">
        <w:rPr>
          <w:rFonts w:ascii="Arial" w:hAnsi="Arial" w:cs="Arial"/>
          <w:sz w:val="22"/>
          <w:szCs w:val="22"/>
          <w:lang w:val="en-US"/>
        </w:rPr>
        <w:t>. Proceedings - International Conference on Software Engineering</w:t>
      </w:r>
      <w:r w:rsidR="00DC30C1">
        <w:rPr>
          <w:rFonts w:ascii="Arial" w:hAnsi="Arial" w:cs="Arial"/>
          <w:sz w:val="22"/>
          <w:szCs w:val="22"/>
          <w:lang w:val="en-US"/>
        </w:rPr>
        <w:t xml:space="preserve">-ICSE. </w:t>
      </w:r>
      <w:r w:rsidRPr="00DC30C1">
        <w:rPr>
          <w:rFonts w:ascii="Arial" w:hAnsi="Arial" w:cs="Arial"/>
          <w:sz w:val="22"/>
          <w:szCs w:val="22"/>
          <w:lang w:val="en-US"/>
        </w:rPr>
        <w:t>2012</w:t>
      </w:r>
      <w:r w:rsidR="0069249E"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C30C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DC30C1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5" w:history="1">
        <w:r w:rsidR="0030461B" w:rsidRPr="00DC30C1">
          <w:rPr>
            <w:rStyle w:val="Hyperlink"/>
            <w:rFonts w:ascii="Arial" w:hAnsi="Arial" w:cs="Arial"/>
            <w:sz w:val="22"/>
            <w:szCs w:val="22"/>
            <w:lang w:val="en-US"/>
          </w:rPr>
          <w:t>http://www.scopus.com/inward/record.url?eid=2-s2.0-84864194945&amp;partnerID=40&amp;md5=c3501a80b7d9cdd917a665867484ee78</w:t>
        </w:r>
      </w:hyperlink>
    </w:p>
    <w:p w14:paraId="23067DD0" w14:textId="37CA3DAE" w:rsidR="001815FB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51" w:name="BUSE_analytics"/>
      <w:r w:rsidRPr="006D37D9">
        <w:rPr>
          <w:rFonts w:ascii="Arial" w:hAnsi="Arial" w:cs="Arial"/>
          <w:sz w:val="22"/>
          <w:szCs w:val="22"/>
          <w:lang w:val="en-US"/>
        </w:rPr>
        <w:t>BUSE</w:t>
      </w:r>
      <w:bookmarkEnd w:id="151"/>
      <w:r w:rsidRPr="006D37D9">
        <w:rPr>
          <w:rFonts w:ascii="Arial" w:hAnsi="Arial" w:cs="Arial"/>
          <w:sz w:val="22"/>
          <w:szCs w:val="22"/>
          <w:lang w:val="en-US"/>
        </w:rPr>
        <w:t xml:space="preserve">, R. P. L.; ZIMMERMANN,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Analytics for Software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FSE/SDP Workshop on Future of Software Engineering Research.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</w:t>
      </w:r>
      <w:proofErr w:type="spellStart"/>
      <w:r w:rsidRPr="006D37D9">
        <w:rPr>
          <w:rFonts w:ascii="Arial" w:hAnsi="Arial" w:cs="Arial"/>
          <w:sz w:val="22"/>
          <w:szCs w:val="22"/>
        </w:rPr>
        <w:t>FoSER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’10.New York, NY, USA: ACM, 2010</w:t>
      </w:r>
      <w:r w:rsidR="00DC30C1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16" w:history="1">
        <w:r w:rsidR="001815FB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http://doi.acm.org/10.1145/1882362.1882379</w:t>
        </w:r>
      </w:hyperlink>
    </w:p>
    <w:p w14:paraId="48226321" w14:textId="76A67C81" w:rsidR="00ED0A6F" w:rsidRPr="00ED0A6F" w:rsidRDefault="00ED0A6F" w:rsidP="00ED0A6F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2" w:name="CHOMA"/>
      <w:r w:rsidRPr="00ED0A6F">
        <w:rPr>
          <w:rFonts w:ascii="Arial" w:hAnsi="Arial" w:cs="Arial"/>
          <w:sz w:val="22"/>
          <w:szCs w:val="22"/>
          <w:lang w:val="en-US"/>
        </w:rPr>
        <w:t>CHOMA</w:t>
      </w:r>
      <w:bookmarkEnd w:id="152"/>
      <w:r w:rsidRPr="00ED0A6F">
        <w:rPr>
          <w:rFonts w:ascii="Arial" w:hAnsi="Arial" w:cs="Arial"/>
          <w:sz w:val="22"/>
          <w:szCs w:val="22"/>
          <w:lang w:val="en-US"/>
        </w:rPr>
        <w:t xml:space="preserve">, J.; GUERRA, E. M.; DA SILVA, T. S. </w:t>
      </w:r>
      <w:r w:rsidRPr="00ED0A6F">
        <w:rPr>
          <w:rFonts w:ascii="Arial" w:hAnsi="Arial" w:cs="Arial"/>
          <w:bCs/>
          <w:sz w:val="22"/>
          <w:szCs w:val="22"/>
          <w:lang w:val="en-US"/>
        </w:rPr>
        <w:t>Patterns for Implementing Software Analytics in Development Teams</w:t>
      </w:r>
      <w:r w:rsidRPr="00ED0A6F">
        <w:rPr>
          <w:rFonts w:ascii="Arial" w:hAnsi="Arial" w:cs="Arial"/>
          <w:sz w:val="22"/>
          <w:szCs w:val="22"/>
          <w:lang w:val="en-US"/>
        </w:rPr>
        <w:t>. Proceedings of the 24th Conference on Pattern Languages of Programs</w:t>
      </w:r>
      <w:r>
        <w:rPr>
          <w:rFonts w:ascii="Arial" w:hAnsi="Arial" w:cs="Arial"/>
          <w:sz w:val="22"/>
          <w:szCs w:val="22"/>
          <w:lang w:val="en-US"/>
        </w:rPr>
        <w:t>-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PLoP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’17.USA: The Hillside Group, 2017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ED0A6F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ED0A6F">
        <w:rPr>
          <w:rFonts w:ascii="Arial" w:hAnsi="Arial" w:cs="Arial"/>
          <w:sz w:val="22"/>
          <w:szCs w:val="22"/>
          <w:lang w:val="en-US"/>
        </w:rPr>
        <w:t>: &lt;http://dl.acm.org/citation.cfm?id=3290281.3290308&gt;</w:t>
      </w:r>
    </w:p>
    <w:p w14:paraId="34D806C3" w14:textId="404CDAE2" w:rsidR="00C03023" w:rsidRPr="006D37D9" w:rsidRDefault="00C03023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3" w:name="CZERWONKA"/>
      <w:r w:rsidRPr="006D37D9">
        <w:rPr>
          <w:rFonts w:ascii="Arial" w:hAnsi="Arial" w:cs="Arial"/>
          <w:sz w:val="22"/>
          <w:szCs w:val="22"/>
          <w:lang w:val="en-US"/>
        </w:rPr>
        <w:t>CZERWONKA</w:t>
      </w:r>
      <w:bookmarkEnd w:id="153"/>
      <w:r w:rsidRPr="006D37D9">
        <w:rPr>
          <w:rFonts w:ascii="Arial" w:hAnsi="Arial" w:cs="Arial"/>
          <w:sz w:val="22"/>
          <w:szCs w:val="22"/>
          <w:lang w:val="en-US"/>
        </w:rPr>
        <w:t>, J. et al. CODEMINE: Building a Software Development Data Analytics Platform at Microsoft.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]: IEEE Computer Society. July 2013</w:t>
      </w:r>
    </w:p>
    <w:p w14:paraId="628C1EDE" w14:textId="0CE1377E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154" w:name="DE_FRANÇA"/>
      <w:r w:rsidRPr="006D37D9">
        <w:rPr>
          <w:rFonts w:ascii="Arial" w:hAnsi="Arial" w:cs="Arial"/>
          <w:sz w:val="22"/>
          <w:szCs w:val="22"/>
          <w:lang w:val="en-US"/>
        </w:rPr>
        <w:t>DE FRANÇA</w:t>
      </w:r>
      <w:bookmarkEnd w:id="154"/>
      <w:r w:rsidRPr="006D37D9">
        <w:rPr>
          <w:rFonts w:ascii="Arial" w:hAnsi="Arial" w:cs="Arial"/>
          <w:sz w:val="22"/>
          <w:szCs w:val="22"/>
          <w:lang w:val="en-US"/>
        </w:rPr>
        <w:t xml:space="preserve">, B. B. N.; JERONIMO JUNIOR, H.; TRAVASSOS, G. H.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Characterizing DevOps by Hearing Multiple Voices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30th Brazilian Symposium on Software Engineering.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...: SBES ’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16.New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York, NY, USA: ACM, 2016Disponível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7" w:history="1">
        <w:r w:rsidR="00C63EA3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http://doi.acm.org/10.1145/2973839.2973845</w:t>
        </w:r>
      </w:hyperlink>
    </w:p>
    <w:p w14:paraId="16D376D6" w14:textId="42194DAC" w:rsidR="002672B8" w:rsidRPr="006D37D9" w:rsidRDefault="002672B8" w:rsidP="002672B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5" w:name="DE_MENDONCA"/>
      <w:r w:rsidRPr="00C32963">
        <w:rPr>
          <w:rFonts w:ascii="Arial" w:hAnsi="Arial" w:cs="Arial"/>
          <w:sz w:val="22"/>
          <w:szCs w:val="22"/>
          <w:lang w:val="es-ES"/>
        </w:rPr>
        <w:t>DE MENDONCA</w:t>
      </w:r>
      <w:bookmarkEnd w:id="155"/>
      <w:r w:rsidRPr="00C32963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Vinicius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Rafael Lobo et al. </w:t>
      </w:r>
      <w:r w:rsidRPr="006D37D9">
        <w:rPr>
          <w:rFonts w:ascii="Arial" w:hAnsi="Arial" w:cs="Arial"/>
          <w:sz w:val="22"/>
          <w:szCs w:val="22"/>
          <w:lang w:val="en-US"/>
        </w:rPr>
        <w:t>Static analysis techniques and tools: A systematic mapping study.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8</w:t>
      </w:r>
      <w:r w:rsidR="009B58FC" w:rsidRPr="006D37D9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 w:rsidR="009B58FC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9B58FC" w:rsidRPr="006D37D9">
        <w:rPr>
          <w:rFonts w:ascii="Arial" w:hAnsi="Arial" w:cs="Arial"/>
          <w:bCs/>
          <w:sz w:val="22"/>
          <w:szCs w:val="22"/>
          <w:lang w:val="en-US"/>
        </w:rPr>
        <w:t>International Conference on Software Engineering Advances-ICSEA</w:t>
      </w:r>
      <w:r w:rsidRPr="006D37D9">
        <w:rPr>
          <w:rFonts w:ascii="Arial" w:hAnsi="Arial" w:cs="Arial"/>
          <w:sz w:val="22"/>
          <w:szCs w:val="22"/>
          <w:lang w:val="en-US"/>
        </w:rPr>
        <w:t>, 2013.</w:t>
      </w:r>
    </w:p>
    <w:p w14:paraId="5203E513" w14:textId="635E0128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6" w:name="DEBOIS"/>
      <w:r w:rsidRPr="006D37D9">
        <w:rPr>
          <w:rFonts w:ascii="Arial" w:hAnsi="Arial" w:cs="Arial"/>
          <w:sz w:val="22"/>
          <w:szCs w:val="22"/>
          <w:lang w:val="en-US"/>
        </w:rPr>
        <w:t>DEBOIS</w:t>
      </w:r>
      <w:bookmarkEnd w:id="156"/>
      <w:r w:rsidRPr="006D37D9">
        <w:rPr>
          <w:rFonts w:ascii="Arial" w:hAnsi="Arial" w:cs="Arial"/>
          <w:sz w:val="22"/>
          <w:szCs w:val="22"/>
          <w:lang w:val="en-US"/>
        </w:rPr>
        <w:t xml:space="preserve">, P.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A software revolution in the making.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Information Technology Management</w:t>
      </w:r>
      <w:r w:rsidRPr="006D37D9">
        <w:rPr>
          <w:rFonts w:ascii="Arial" w:hAnsi="Arial" w:cs="Arial"/>
          <w:sz w:val="22"/>
          <w:szCs w:val="22"/>
          <w:lang w:val="en-US"/>
        </w:rPr>
        <w:t>, v. 24, p. 3–5, 2011.</w:t>
      </w:r>
    </w:p>
    <w:p w14:paraId="285F4734" w14:textId="47217027" w:rsidR="004D3FA5" w:rsidRPr="006D37D9" w:rsidRDefault="004D3FA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7" w:name="Dimitri"/>
      <w:r w:rsidRPr="00E3790C">
        <w:rPr>
          <w:rFonts w:ascii="Arial" w:hAnsi="Arial" w:cs="Arial"/>
          <w:sz w:val="22"/>
          <w:szCs w:val="22"/>
        </w:rPr>
        <w:t xml:space="preserve">DIMITRI </w:t>
      </w:r>
      <w:bookmarkEnd w:id="157"/>
      <w:r w:rsidRPr="00E3790C">
        <w:rPr>
          <w:rFonts w:ascii="Arial" w:hAnsi="Arial" w:cs="Arial"/>
          <w:sz w:val="22"/>
          <w:szCs w:val="22"/>
        </w:rPr>
        <w:t xml:space="preserve">N., </w:t>
      </w:r>
      <w:proofErr w:type="spellStart"/>
      <w:r w:rsidRPr="00E3790C">
        <w:rPr>
          <w:rFonts w:ascii="Arial" w:hAnsi="Arial" w:cs="Arial"/>
          <w:sz w:val="22"/>
          <w:szCs w:val="22"/>
        </w:rPr>
        <w:t>Kleanthis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N. </w:t>
      </w:r>
      <w:proofErr w:type="spellStart"/>
      <w:r w:rsidRPr="00E3790C">
        <w:rPr>
          <w:rFonts w:ascii="Arial" w:hAnsi="Arial" w:cs="Arial"/>
          <w:sz w:val="22"/>
          <w:szCs w:val="22"/>
        </w:rPr>
        <w:t>Mokios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, Nicholas D. </w:t>
      </w:r>
      <w:proofErr w:type="spellStart"/>
      <w:r w:rsidRPr="00E3790C">
        <w:rPr>
          <w:rFonts w:ascii="Arial" w:hAnsi="Arial" w:cs="Arial"/>
          <w:sz w:val="22"/>
          <w:szCs w:val="22"/>
        </w:rPr>
        <w:t>Sidiropoulos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3790C">
        <w:rPr>
          <w:rFonts w:ascii="Arial" w:hAnsi="Arial" w:cs="Arial"/>
          <w:sz w:val="22"/>
          <w:szCs w:val="22"/>
        </w:rPr>
        <w:t>and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790C">
        <w:rPr>
          <w:rFonts w:ascii="Arial" w:hAnsi="Arial" w:cs="Arial"/>
          <w:sz w:val="22"/>
          <w:szCs w:val="22"/>
        </w:rPr>
        <w:t>Alexandros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3790C">
        <w:rPr>
          <w:rFonts w:ascii="Arial" w:hAnsi="Arial" w:cs="Arial"/>
          <w:sz w:val="22"/>
          <w:szCs w:val="22"/>
        </w:rPr>
        <w:t>Potamianos</w:t>
      </w:r>
      <w:proofErr w:type="spellEnd"/>
      <w:r w:rsidRPr="00E3790C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>2010. Batch and adaptive PARAFAC-based blind separation of convolutive speech mixtures. IEEE Transactions on Audio, Speech, and Language Processing, 18, 6 (2010), 1193–1207. DOI: http://dx.doi.org/10.1109/tasl.2009.2031694</w:t>
      </w:r>
    </w:p>
    <w:p w14:paraId="64042638" w14:textId="33F47D23" w:rsidR="00C63EA3" w:rsidRPr="006D37D9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58" w:name="DINGSØYR"/>
      <w:r w:rsidRPr="006D37D9">
        <w:rPr>
          <w:rFonts w:ascii="Arial" w:hAnsi="Arial" w:cs="Arial"/>
          <w:sz w:val="22"/>
          <w:szCs w:val="22"/>
          <w:lang w:val="en-US"/>
        </w:rPr>
        <w:t>DINGSØYR</w:t>
      </w:r>
      <w:bookmarkEnd w:id="158"/>
      <w:r w:rsidRPr="006D37D9">
        <w:rPr>
          <w:rFonts w:ascii="Arial" w:hAnsi="Arial" w:cs="Arial"/>
          <w:sz w:val="22"/>
          <w:szCs w:val="22"/>
          <w:lang w:val="en-US"/>
        </w:rPr>
        <w:t xml:space="preserve">, T. D. T.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Agile Project Management: From Self-Managing Teams to Large-Scale Development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37th IEEE/ACM International Conference on Software Engineering, {ICSE} 2015, Florence, Italy, May 16-24, 2015, Volume 2.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...2015Disponível em: </w:t>
      </w:r>
      <w:hyperlink r:id="rId18" w:history="1">
        <w:r w:rsidR="00C63EA3" w:rsidRPr="006D37D9">
          <w:rPr>
            <w:rStyle w:val="Hyperlink"/>
            <w:rFonts w:ascii="Arial" w:hAnsi="Arial" w:cs="Arial"/>
            <w:sz w:val="22"/>
            <w:szCs w:val="22"/>
          </w:rPr>
          <w:t>https://doi.org/10.1109/ICSE.2015.299</w:t>
        </w:r>
      </w:hyperlink>
    </w:p>
    <w:p w14:paraId="690A3DFF" w14:textId="6139DB7A" w:rsidR="008640D7" w:rsidRPr="006D37D9" w:rsidRDefault="008640D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59" w:name="DROMEY"/>
      <w:r w:rsidRPr="006D37D9">
        <w:rPr>
          <w:rFonts w:ascii="Arial" w:hAnsi="Arial" w:cs="Arial"/>
          <w:sz w:val="22"/>
          <w:szCs w:val="22"/>
        </w:rPr>
        <w:t>DROMEY</w:t>
      </w:r>
      <w:bookmarkEnd w:id="159"/>
      <w:r w:rsidRPr="006D37D9">
        <w:rPr>
          <w:rFonts w:ascii="Arial" w:hAnsi="Arial" w:cs="Arial"/>
          <w:sz w:val="22"/>
          <w:szCs w:val="22"/>
        </w:rPr>
        <w:t xml:space="preserve">, R. G. (1995). </w:t>
      </w:r>
      <w:r w:rsidRPr="006D37D9">
        <w:rPr>
          <w:rFonts w:ascii="Arial" w:hAnsi="Arial" w:cs="Arial"/>
          <w:sz w:val="22"/>
          <w:szCs w:val="22"/>
          <w:lang w:val="en-US"/>
        </w:rPr>
        <w:t>A model for software product quality. IEEE Transactions on Software Engineering, 21(2), 146–162. doi:10.1109/32.345830.</w:t>
      </w:r>
    </w:p>
    <w:p w14:paraId="490F77D3" w14:textId="1AE6DD35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0" w:name="EASTERBROOK"/>
      <w:r w:rsidRPr="006D37D9">
        <w:rPr>
          <w:rFonts w:ascii="Arial" w:hAnsi="Arial" w:cs="Arial"/>
          <w:sz w:val="22"/>
          <w:szCs w:val="22"/>
          <w:lang w:val="en-US"/>
        </w:rPr>
        <w:t>EASTERBROOK</w:t>
      </w:r>
      <w:bookmarkEnd w:id="160"/>
      <w:r w:rsidRPr="006D37D9">
        <w:rPr>
          <w:rFonts w:ascii="Arial" w:hAnsi="Arial" w:cs="Arial"/>
          <w:sz w:val="22"/>
          <w:szCs w:val="22"/>
          <w:lang w:val="en-US"/>
        </w:rPr>
        <w:t xml:space="preserve">, S.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Selecting Empirical Methods for Software Engineering Research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Springer, 2007.</w:t>
      </w:r>
    </w:p>
    <w:p w14:paraId="73333FAC" w14:textId="77777777" w:rsidR="001F112A" w:rsidRPr="006D37D9" w:rsidRDefault="001F112A" w:rsidP="001F112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1" w:name="ELBERZHAGER"/>
      <w:r w:rsidRPr="006D37D9">
        <w:rPr>
          <w:rFonts w:ascii="Arial" w:hAnsi="Arial" w:cs="Arial"/>
          <w:sz w:val="22"/>
          <w:szCs w:val="22"/>
          <w:lang w:val="en-US"/>
        </w:rPr>
        <w:t>ELBERZHAGER</w:t>
      </w:r>
      <w:bookmarkEnd w:id="161"/>
      <w:r w:rsidRPr="006D37D9">
        <w:rPr>
          <w:rFonts w:ascii="Arial" w:hAnsi="Arial" w:cs="Arial"/>
          <w:sz w:val="22"/>
          <w:szCs w:val="22"/>
          <w:lang w:val="en-US"/>
        </w:rPr>
        <w:t>, Frank; MÜNCH, Jürgen; NHA, Vi Tran Ngoc. A systematic mapping study on the combination of static and dynamic quality assurance techniques. 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>, v. 54, n. 1, p. 1-15, 2012.</w:t>
      </w:r>
    </w:p>
    <w:p w14:paraId="0D4BB084" w14:textId="73D21DCB" w:rsidR="009B41F0" w:rsidRPr="006D37D9" w:rsidRDefault="009B41F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sz w:val="22"/>
          <w:szCs w:val="22"/>
          <w:lang w:val="en-US"/>
        </w:rPr>
        <w:t xml:space="preserve">EVANGELIA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Pantraki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 and Constantine </w:t>
      </w:r>
      <w:proofErr w:type="spellStart"/>
      <w:r w:rsidRPr="00C32963">
        <w:rPr>
          <w:rFonts w:ascii="Arial" w:hAnsi="Arial" w:cs="Arial"/>
          <w:sz w:val="22"/>
          <w:szCs w:val="22"/>
          <w:lang w:val="en-US"/>
        </w:rPr>
        <w:t>Kotropoulos</w:t>
      </w:r>
      <w:proofErr w:type="spellEnd"/>
      <w:r w:rsidRPr="00C32963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Automatic image tagging and recommendation via PARAFAC2. In 2015 IEEE 25th International Workshop on Machine Learning for Signal Processing (MLSP’15). IEEE, 1–6.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://dx.doi.org/10.1109/mlsp.2015.7324363</w:t>
      </w:r>
    </w:p>
    <w:p w14:paraId="5ECDF94B" w14:textId="12BF5721" w:rsidR="003E5A25" w:rsidRPr="006D37D9" w:rsidRDefault="003E5A25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A</w:t>
      </w:r>
      <w:r w:rsidR="000100C1" w:rsidRPr="006D37D9">
        <w:rPr>
          <w:rFonts w:ascii="Arial" w:hAnsi="Arial" w:cs="Arial"/>
          <w:sz w:val="22"/>
          <w:szCs w:val="22"/>
          <w:lang w:val="en-US"/>
        </w:rPr>
        <w:t>CAR 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Canan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Aykut-Bingol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Haluk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Bingol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Rasmus Bro, and Bu ̈lent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Yener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2007. Multiway analysis of epilepsy tensors. Bioinformatics 23, 13 (2007), i10–i18.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://dx.doi.org/10.1093/ bioinformatics/btm210</w:t>
      </w:r>
    </w:p>
    <w:p w14:paraId="46CD91BD" w14:textId="77777777" w:rsidR="00C63EA3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2" w:name="FAGERHOLM"/>
      <w:r w:rsidRPr="006D37D9">
        <w:rPr>
          <w:rFonts w:ascii="Arial" w:hAnsi="Arial" w:cs="Arial"/>
          <w:sz w:val="22"/>
          <w:szCs w:val="22"/>
          <w:lang w:val="en-US"/>
        </w:rPr>
        <w:lastRenderedPageBreak/>
        <w:t>FAGERHOLM</w:t>
      </w:r>
      <w:bookmarkEnd w:id="162"/>
      <w:r w:rsidR="00C63EA3" w:rsidRPr="006D37D9">
        <w:rPr>
          <w:rFonts w:ascii="Arial" w:hAnsi="Arial" w:cs="Arial"/>
          <w:sz w:val="22"/>
          <w:szCs w:val="22"/>
          <w:lang w:val="en-US"/>
        </w:rPr>
        <w:t>, F.;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GUINEA,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 A.S.; </w:t>
      </w:r>
      <w:proofErr w:type="spellStart"/>
      <w:r w:rsidR="00C63EA3" w:rsidRPr="006D37D9">
        <w:rPr>
          <w:rFonts w:ascii="Arial" w:hAnsi="Arial" w:cs="Arial"/>
          <w:sz w:val="22"/>
          <w:szCs w:val="22"/>
          <w:lang w:val="en-US"/>
        </w:rPr>
        <w:t>Mäenpää</w:t>
      </w:r>
      <w:proofErr w:type="spellEnd"/>
      <w:r w:rsidR="00C63EA3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H.</w:t>
      </w:r>
      <w:r w:rsidR="00C63EA3" w:rsidRPr="006D37D9">
        <w:rPr>
          <w:rFonts w:ascii="Arial" w:hAnsi="Arial" w:cs="Arial"/>
          <w:sz w:val="22"/>
          <w:szCs w:val="22"/>
          <w:lang w:val="en-US"/>
        </w:rPr>
        <w:t>;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="00C63EA3" w:rsidRPr="006D37D9">
        <w:rPr>
          <w:rFonts w:ascii="Arial" w:hAnsi="Arial" w:cs="Arial"/>
          <w:sz w:val="22"/>
          <w:szCs w:val="22"/>
          <w:lang w:val="en-US"/>
        </w:rPr>
        <w:t xml:space="preserve">Munch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J. The RIGHT Model for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p. 292–305,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jan.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2017.</w:t>
      </w:r>
    </w:p>
    <w:p w14:paraId="089A25D1" w14:textId="7F14A820" w:rsidR="002B4D09" w:rsidRDefault="003B6E30" w:rsidP="00B81901">
      <w:pPr>
        <w:spacing w:after="120"/>
        <w:ind w:left="567" w:hanging="567"/>
        <w:divId w:val="904071081"/>
        <w:rPr>
          <w:rStyle w:val="Hyperlink"/>
          <w:rFonts w:ascii="Arial" w:hAnsi="Arial" w:cs="Arial"/>
          <w:sz w:val="22"/>
          <w:szCs w:val="22"/>
          <w:lang w:val="en-US"/>
        </w:rPr>
      </w:pPr>
      <w:bookmarkStart w:id="163" w:name="FABIJAN"/>
      <w:r w:rsidRPr="006D37D9">
        <w:rPr>
          <w:rFonts w:ascii="Arial" w:hAnsi="Arial" w:cs="Arial"/>
          <w:sz w:val="22"/>
          <w:szCs w:val="22"/>
          <w:lang w:val="en-US"/>
        </w:rPr>
        <w:t>FABIJAN</w:t>
      </w:r>
      <w:bookmarkEnd w:id="163"/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="00B81901" w:rsidRPr="006D37D9">
        <w:rPr>
          <w:rFonts w:ascii="Arial" w:hAnsi="Arial" w:cs="Arial"/>
          <w:sz w:val="22"/>
          <w:szCs w:val="22"/>
          <w:lang w:val="en-US"/>
        </w:rPr>
        <w:t xml:space="preserve"> A.; </w:t>
      </w:r>
      <w:r w:rsidR="00B81901" w:rsidRPr="006D37D9">
        <w:rPr>
          <w:rFonts w:ascii="Arial" w:hAnsi="Arial" w:cs="Arial"/>
          <w:lang w:val="en-US"/>
        </w:rPr>
        <w:t xml:space="preserve">Pavel D.; </w:t>
      </w:r>
      <w:r w:rsidR="00B81901" w:rsidRPr="006D37D9">
        <w:rPr>
          <w:rFonts w:ascii="Arial" w:hAnsi="Arial" w:cs="Arial"/>
          <w:sz w:val="22"/>
          <w:szCs w:val="22"/>
          <w:lang w:val="en-US"/>
        </w:rPr>
        <w:t>Olsson, H. H.; Bosch, J</w:t>
      </w:r>
      <w:r w:rsidRPr="006D37D9">
        <w:rPr>
          <w:rFonts w:ascii="Arial" w:hAnsi="Arial" w:cs="Arial"/>
          <w:sz w:val="22"/>
          <w:szCs w:val="22"/>
          <w:lang w:val="en-US"/>
        </w:rPr>
        <w:t>.</w:t>
      </w:r>
      <w:r w:rsidR="00B81901" w:rsidRPr="006D37D9">
        <w:rPr>
          <w:rFonts w:ascii="Arial" w:hAnsi="Arial" w:cs="Arial"/>
          <w:sz w:val="22"/>
          <w:szCs w:val="22"/>
          <w:lang w:val="en-US"/>
        </w:rPr>
        <w:t>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Evolution of Continuous Experimentation in Software Product Development: From Data to a Data-driven Organization at Scale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39th International Conference on Software Engineering. </w:t>
      </w:r>
      <w:r w:rsidRPr="00C5506D">
        <w:rPr>
          <w:rFonts w:ascii="Arial" w:hAnsi="Arial" w:cs="Arial"/>
          <w:bCs/>
          <w:sz w:val="22"/>
          <w:szCs w:val="22"/>
          <w:lang w:val="en-US"/>
        </w:rPr>
        <w:t>Anais</w:t>
      </w:r>
      <w:r w:rsidRPr="00C5506D">
        <w:rPr>
          <w:rFonts w:ascii="Arial" w:hAnsi="Arial" w:cs="Arial"/>
          <w:sz w:val="22"/>
          <w:szCs w:val="22"/>
          <w:lang w:val="en-US"/>
        </w:rPr>
        <w:t>...: ICSE ’</w:t>
      </w:r>
      <w:proofErr w:type="gramStart"/>
      <w:r w:rsidRPr="00C5506D">
        <w:rPr>
          <w:rFonts w:ascii="Arial" w:hAnsi="Arial" w:cs="Arial"/>
          <w:sz w:val="22"/>
          <w:szCs w:val="22"/>
          <w:lang w:val="en-US"/>
        </w:rPr>
        <w:t>17.Piscataway</w:t>
      </w:r>
      <w:proofErr w:type="gramEnd"/>
      <w:r w:rsidRPr="00C5506D">
        <w:rPr>
          <w:rFonts w:ascii="Arial" w:hAnsi="Arial" w:cs="Arial"/>
          <w:sz w:val="22"/>
          <w:szCs w:val="22"/>
          <w:lang w:val="en-US"/>
        </w:rPr>
        <w:t>, NJ, USA: IEEE Press, 2017</w:t>
      </w:r>
      <w:r w:rsidR="00B81901"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5506D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C5506D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19" w:history="1">
        <w:r w:rsidR="002B4D09" w:rsidRPr="00C5506D">
          <w:rPr>
            <w:rStyle w:val="Hyperlink"/>
            <w:rFonts w:ascii="Arial" w:hAnsi="Arial" w:cs="Arial"/>
            <w:sz w:val="22"/>
            <w:szCs w:val="22"/>
            <w:lang w:val="en-US"/>
          </w:rPr>
          <w:t>https://doi.org/10.1109/ICSE.2017.76</w:t>
        </w:r>
      </w:hyperlink>
    </w:p>
    <w:p w14:paraId="34A4CE86" w14:textId="38AE9875" w:rsidR="002C2137" w:rsidRPr="003468AA" w:rsidRDefault="00956D7A" w:rsidP="003468AA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4" w:name="FELDMAN"/>
      <w:r w:rsidRPr="003468AA">
        <w:rPr>
          <w:rFonts w:ascii="Arial" w:hAnsi="Arial" w:cs="Arial"/>
          <w:sz w:val="22"/>
          <w:szCs w:val="22"/>
          <w:lang w:val="en-US"/>
        </w:rPr>
        <w:t>FELDMAN</w:t>
      </w:r>
      <w:bookmarkEnd w:id="164"/>
      <w:r w:rsidRPr="003468AA">
        <w:rPr>
          <w:rFonts w:ascii="Arial" w:hAnsi="Arial" w:cs="Arial"/>
          <w:sz w:val="22"/>
          <w:szCs w:val="22"/>
          <w:lang w:val="en-US"/>
        </w:rPr>
        <w:t xml:space="preserve">, J.; GOLDWASSER, G. P. Eletrocardiograma: </w:t>
      </w:r>
      <w:proofErr w:type="spellStart"/>
      <w:r w:rsidRPr="003468AA">
        <w:rPr>
          <w:rFonts w:ascii="Arial" w:hAnsi="Arial" w:cs="Arial"/>
          <w:sz w:val="22"/>
          <w:szCs w:val="22"/>
          <w:lang w:val="en-US"/>
        </w:rPr>
        <w:t>recomendações</w:t>
      </w:r>
      <w:proofErr w:type="spellEnd"/>
      <w:r w:rsidRPr="003468AA">
        <w:rPr>
          <w:rFonts w:ascii="Arial" w:hAnsi="Arial" w:cs="Arial"/>
          <w:sz w:val="22"/>
          <w:szCs w:val="22"/>
          <w:lang w:val="en-US"/>
        </w:rPr>
        <w:t xml:space="preserve"> para a sua </w:t>
      </w:r>
      <w:proofErr w:type="spellStart"/>
      <w:r w:rsidRPr="003468AA">
        <w:rPr>
          <w:rFonts w:ascii="Arial" w:hAnsi="Arial" w:cs="Arial"/>
          <w:sz w:val="22"/>
          <w:szCs w:val="22"/>
          <w:lang w:val="en-US"/>
        </w:rPr>
        <w:t>interpretação</w:t>
      </w:r>
      <w:proofErr w:type="spellEnd"/>
      <w:r w:rsidRPr="003468AA">
        <w:rPr>
          <w:rFonts w:ascii="Arial" w:hAnsi="Arial" w:cs="Arial"/>
          <w:sz w:val="22"/>
          <w:szCs w:val="22"/>
          <w:lang w:val="en-US"/>
        </w:rPr>
        <w:t xml:space="preserve">. Sociedade de Cardiologia do Estado do Rio de Janeiro - SOCERJ, v. 17(4), n. </w:t>
      </w:r>
      <w:proofErr w:type="spellStart"/>
      <w:r w:rsidRPr="003468AA">
        <w:rPr>
          <w:rFonts w:ascii="Arial" w:hAnsi="Arial" w:cs="Arial"/>
          <w:sz w:val="22"/>
          <w:szCs w:val="22"/>
          <w:lang w:val="en-US"/>
        </w:rPr>
        <w:t>out.-dez</w:t>
      </w:r>
      <w:proofErr w:type="spellEnd"/>
      <w:r w:rsidRPr="003468AA">
        <w:rPr>
          <w:rFonts w:ascii="Arial" w:hAnsi="Arial" w:cs="Arial"/>
          <w:sz w:val="22"/>
          <w:szCs w:val="22"/>
          <w:lang w:val="en-US"/>
        </w:rPr>
        <w:t xml:space="preserve">, p. 251–256, 2004. </w:t>
      </w:r>
      <w:r w:rsidR="00D41A85" w:rsidRPr="003468AA">
        <w:rPr>
          <w:rFonts w:ascii="Arial" w:hAnsi="Arial" w:cs="Arial"/>
          <w:sz w:val="22"/>
          <w:szCs w:val="22"/>
          <w:lang w:val="en-US"/>
        </w:rPr>
        <w:t>(</w:t>
      </w:r>
      <w:r w:rsidR="002C2137" w:rsidRPr="003468AA">
        <w:rPr>
          <w:rFonts w:ascii="Arial" w:hAnsi="Arial" w:cs="Arial"/>
          <w:sz w:val="22"/>
          <w:szCs w:val="22"/>
          <w:lang w:val="en-US"/>
        </w:rPr>
        <w:t>Acessado em 8/04/2019</w:t>
      </w:r>
      <w:r w:rsidR="00D41A85" w:rsidRPr="003468AA">
        <w:rPr>
          <w:rFonts w:ascii="Arial" w:hAnsi="Arial" w:cs="Arial"/>
          <w:sz w:val="22"/>
          <w:szCs w:val="22"/>
          <w:lang w:val="en-US"/>
        </w:rPr>
        <w:t>)</w:t>
      </w:r>
      <w:r w:rsidR="002C2137" w:rsidRPr="003468AA">
        <w:rPr>
          <w:rFonts w:ascii="Arial" w:hAnsi="Arial" w:cs="Arial"/>
          <w:sz w:val="22"/>
          <w:szCs w:val="22"/>
          <w:lang w:val="en-US"/>
        </w:rPr>
        <w:t xml:space="preserve"> Disponível em: </w:t>
      </w:r>
      <w:hyperlink r:id="rId20" w:history="1">
        <w:r w:rsidR="002C2137" w:rsidRPr="003468AA">
          <w:rPr>
            <w:lang w:val="en-US"/>
          </w:rPr>
          <w:t>http://sociedades.cardiol.br/socerj/revista/2004_04/a2004_v17_n04_art03.pdf</w:t>
        </w:r>
      </w:hyperlink>
    </w:p>
    <w:p w14:paraId="47EA24AF" w14:textId="1CB6088C" w:rsidR="009405E4" w:rsidRPr="006D37D9" w:rsidRDefault="009405E4" w:rsidP="009405E4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65" w:name="FELDERER"/>
      <w:r w:rsidRPr="006D37D9">
        <w:rPr>
          <w:rFonts w:ascii="Arial" w:hAnsi="Arial" w:cs="Arial"/>
          <w:sz w:val="22"/>
          <w:szCs w:val="22"/>
          <w:lang w:val="en-US"/>
        </w:rPr>
        <w:t>FELDERER</w:t>
      </w:r>
      <w:bookmarkEnd w:id="165"/>
      <w:r w:rsidRPr="006D37D9">
        <w:rPr>
          <w:rFonts w:ascii="Arial" w:hAnsi="Arial" w:cs="Arial"/>
          <w:sz w:val="22"/>
          <w:szCs w:val="22"/>
          <w:lang w:val="en-US"/>
        </w:rPr>
        <w:t xml:space="preserve">, M.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Industrial Evaluation of the Impact of Quality-driven Release Planning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8th ACM/IEEE International Symposium on Empirical Software Engineering and Measurement. </w:t>
      </w:r>
      <w:r w:rsidRPr="006D37D9">
        <w:rPr>
          <w:rFonts w:ascii="Arial" w:hAnsi="Arial" w:cs="Arial"/>
          <w:sz w:val="22"/>
          <w:szCs w:val="22"/>
        </w:rPr>
        <w:t>ESEM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New York, USA, 2014</w:t>
      </w:r>
      <w:r w:rsidR="0032618E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>Disponível em: &lt;http://doi.acm.org/10.1145/2652524.2652579&gt;</w:t>
      </w:r>
    </w:p>
    <w:p w14:paraId="2CE4BB43" w14:textId="77777777" w:rsidR="002B4D09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6" w:name="FENTON"/>
      <w:r w:rsidRPr="006D37D9">
        <w:rPr>
          <w:rFonts w:ascii="Arial" w:hAnsi="Arial" w:cs="Arial"/>
          <w:sz w:val="22"/>
          <w:szCs w:val="22"/>
          <w:lang w:val="en-US"/>
        </w:rPr>
        <w:t>FENTON</w:t>
      </w:r>
      <w:bookmarkEnd w:id="166"/>
      <w:r w:rsidRPr="006D37D9">
        <w:rPr>
          <w:rFonts w:ascii="Arial" w:hAnsi="Arial" w:cs="Arial"/>
          <w:sz w:val="22"/>
          <w:szCs w:val="22"/>
          <w:lang w:val="en-US"/>
        </w:rPr>
        <w:t xml:space="preserve">, N. &amp; B.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Software Metrics-A Rigorous and Practical Approach, Third Edition</w:t>
      </w:r>
      <w:r w:rsidRPr="006D37D9">
        <w:rPr>
          <w:rFonts w:ascii="Arial" w:hAnsi="Arial" w:cs="Arial"/>
          <w:sz w:val="22"/>
          <w:szCs w:val="22"/>
          <w:lang w:val="en-US"/>
        </w:rPr>
        <w:t>. Third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.].</w:t>
      </w:r>
    </w:p>
    <w:p w14:paraId="793050E8" w14:textId="6E687DF4" w:rsidR="002B4D0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7" w:name="FITZGERALD"/>
      <w:r w:rsidRPr="006D37D9">
        <w:rPr>
          <w:rFonts w:ascii="Arial" w:hAnsi="Arial" w:cs="Arial"/>
          <w:sz w:val="22"/>
          <w:szCs w:val="22"/>
          <w:lang w:val="en-US"/>
        </w:rPr>
        <w:t>FITZGERALD</w:t>
      </w:r>
      <w:bookmarkEnd w:id="167"/>
      <w:r w:rsidRPr="006D37D9">
        <w:rPr>
          <w:rFonts w:ascii="Arial" w:hAnsi="Arial" w:cs="Arial"/>
          <w:sz w:val="22"/>
          <w:szCs w:val="22"/>
          <w:lang w:val="en-US"/>
        </w:rPr>
        <w:t xml:space="preserve">, B.; STOL, K.-J. Continuous software engineering: A roadmap and agenda.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Journal of Systems &amp;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123, n. Complete, p. 176–189, 2017. </w:t>
      </w:r>
    </w:p>
    <w:p w14:paraId="52406F30" w14:textId="77777777" w:rsidR="005C6F8B" w:rsidRPr="005C6F8B" w:rsidRDefault="005C6F8B" w:rsidP="005C6F8B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8" w:name="HANSEN"/>
      <w:r w:rsidRPr="005C6F8B">
        <w:rPr>
          <w:rFonts w:ascii="Arial" w:hAnsi="Arial" w:cs="Arial"/>
          <w:sz w:val="22"/>
          <w:szCs w:val="22"/>
          <w:lang w:val="en-US"/>
        </w:rPr>
        <w:t>HANSEN</w:t>
      </w:r>
      <w:bookmarkEnd w:id="168"/>
      <w:r w:rsidRPr="005C6F8B">
        <w:rPr>
          <w:rFonts w:ascii="Arial" w:hAnsi="Arial" w:cs="Arial"/>
          <w:sz w:val="22"/>
          <w:szCs w:val="22"/>
          <w:lang w:val="en-US"/>
        </w:rPr>
        <w:t xml:space="preserve">, S.; PLANTENGA, T. D.; KOLDA, T. G. Newton-based optimization for </w:t>
      </w:r>
      <w:proofErr w:type="spellStart"/>
      <w:r w:rsidRPr="005C6F8B">
        <w:rPr>
          <w:rFonts w:ascii="Arial" w:hAnsi="Arial" w:cs="Arial"/>
          <w:sz w:val="22"/>
          <w:szCs w:val="22"/>
          <w:lang w:val="en-US"/>
        </w:rPr>
        <w:t>Kullback-Leibler</w:t>
      </w:r>
      <w:proofErr w:type="spellEnd"/>
      <w:r w:rsidRPr="005C6F8B">
        <w:rPr>
          <w:rFonts w:ascii="Arial" w:hAnsi="Arial" w:cs="Arial"/>
          <w:sz w:val="22"/>
          <w:szCs w:val="22"/>
          <w:lang w:val="en-US"/>
        </w:rPr>
        <w:t xml:space="preserve"> nonnegative tensor factorizations. </w:t>
      </w:r>
      <w:r w:rsidRPr="005C6F8B">
        <w:rPr>
          <w:rFonts w:ascii="Arial" w:hAnsi="Arial" w:cs="Arial"/>
          <w:bCs/>
          <w:sz w:val="22"/>
          <w:szCs w:val="22"/>
          <w:lang w:val="en-US"/>
        </w:rPr>
        <w:t>Optimization Methods and Software</w:t>
      </w:r>
      <w:r w:rsidRPr="005C6F8B">
        <w:rPr>
          <w:rFonts w:ascii="Arial" w:hAnsi="Arial" w:cs="Arial"/>
          <w:sz w:val="22"/>
          <w:szCs w:val="22"/>
          <w:lang w:val="en-US"/>
        </w:rPr>
        <w:t xml:space="preserve">, v. 30, n. 5, p. 1002–1029, 2015. </w:t>
      </w:r>
    </w:p>
    <w:p w14:paraId="1E94F386" w14:textId="77777777" w:rsidR="00CD668A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69" w:name="HAOUES"/>
      <w:r w:rsidRPr="006D37D9">
        <w:rPr>
          <w:rFonts w:ascii="Arial" w:hAnsi="Arial" w:cs="Arial"/>
          <w:sz w:val="22"/>
          <w:szCs w:val="22"/>
          <w:lang w:val="en-US"/>
        </w:rPr>
        <w:t>HAOUES</w:t>
      </w:r>
      <w:bookmarkEnd w:id="169"/>
      <w:r w:rsidRPr="006D37D9">
        <w:rPr>
          <w:rFonts w:ascii="Arial" w:hAnsi="Arial" w:cs="Arial"/>
          <w:sz w:val="22"/>
          <w:szCs w:val="22"/>
          <w:lang w:val="en-US"/>
        </w:rPr>
        <w:t xml:space="preserve">, M. et al. A guideline for software architecture selection based on ISO 25010 quality related characteristics.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International Journal of System Assurance Engineering and Management</w:t>
      </w:r>
      <w:r w:rsidRPr="006D37D9">
        <w:rPr>
          <w:rFonts w:ascii="Arial" w:hAnsi="Arial" w:cs="Arial"/>
          <w:sz w:val="22"/>
          <w:szCs w:val="22"/>
          <w:lang w:val="en-US"/>
        </w:rPr>
        <w:t>, v. 8, n. 2, p. 886–909, 2017.</w:t>
      </w:r>
    </w:p>
    <w:p w14:paraId="224FA97C" w14:textId="3814E43D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0" w:name="HENNINGSSON"/>
      <w:r w:rsidRPr="006D37D9">
        <w:rPr>
          <w:rFonts w:ascii="Arial" w:hAnsi="Arial" w:cs="Arial"/>
          <w:sz w:val="22"/>
          <w:szCs w:val="22"/>
          <w:lang w:val="en-US"/>
        </w:rPr>
        <w:t>HENNINGSSON</w:t>
      </w:r>
      <w:bookmarkEnd w:id="170"/>
      <w:r w:rsidRPr="006D37D9">
        <w:rPr>
          <w:rFonts w:ascii="Arial" w:hAnsi="Arial" w:cs="Arial"/>
          <w:sz w:val="22"/>
          <w:szCs w:val="22"/>
          <w:lang w:val="en-US"/>
        </w:rPr>
        <w:t xml:space="preserve">, K.; WOHLIN, C.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Understanding the Relations Between Software Quality Attributes - A Survey Approach,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Software Quality</w:t>
      </w:r>
    </w:p>
    <w:p w14:paraId="786CB717" w14:textId="0DFAA950" w:rsidR="002D7D7E" w:rsidRPr="006D37D9" w:rsidRDefault="002D7D7E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71" w:name="HOOVER"/>
      <w:r w:rsidRPr="006D37D9">
        <w:rPr>
          <w:rFonts w:ascii="Arial" w:hAnsi="Arial" w:cs="Arial"/>
          <w:sz w:val="22"/>
          <w:szCs w:val="22"/>
          <w:lang w:val="en-US"/>
        </w:rPr>
        <w:t>HOOVER</w:t>
      </w:r>
      <w:bookmarkEnd w:id="171"/>
      <w:r w:rsidRPr="006D37D9">
        <w:rPr>
          <w:rFonts w:ascii="Arial" w:hAnsi="Arial" w:cs="Arial"/>
          <w:sz w:val="22"/>
          <w:szCs w:val="22"/>
          <w:lang w:val="en-US"/>
        </w:rPr>
        <w:t xml:space="preserve">, C. L.; ROSSO-LLOPART, M.; TARAN, G. Evaluating Project Decisions: Case Studies in Software Engineering. </w:t>
      </w:r>
      <w:r w:rsidRPr="006D37D9">
        <w:rPr>
          <w:rFonts w:ascii="Arial" w:hAnsi="Arial" w:cs="Arial"/>
          <w:sz w:val="22"/>
          <w:szCs w:val="22"/>
        </w:rPr>
        <w:t>[</w:t>
      </w:r>
      <w:proofErr w:type="spellStart"/>
      <w:r w:rsidRPr="006D37D9">
        <w:rPr>
          <w:rFonts w:ascii="Arial" w:hAnsi="Arial" w:cs="Arial"/>
          <w:sz w:val="22"/>
          <w:szCs w:val="22"/>
        </w:rPr>
        <w:t>s.l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.] </w:t>
      </w:r>
      <w:proofErr w:type="spellStart"/>
      <w:r w:rsidRPr="006D37D9">
        <w:rPr>
          <w:rFonts w:ascii="Arial" w:hAnsi="Arial" w:cs="Arial"/>
          <w:sz w:val="22"/>
          <w:szCs w:val="22"/>
        </w:rPr>
        <w:t>Addison</w:t>
      </w:r>
      <w:proofErr w:type="spellEnd"/>
      <w:r w:rsidRPr="006D37D9">
        <w:rPr>
          <w:rFonts w:ascii="Arial" w:hAnsi="Arial" w:cs="Arial"/>
          <w:sz w:val="22"/>
          <w:szCs w:val="22"/>
        </w:rPr>
        <w:t>-Wesley, 2010.</w:t>
      </w:r>
    </w:p>
    <w:p w14:paraId="1BCF2279" w14:textId="2CD7D6E3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2" w:name="PMI"/>
      <w:bookmarkStart w:id="173" w:name="ISO25010"/>
      <w:r w:rsidRPr="006D37D9">
        <w:rPr>
          <w:rFonts w:ascii="Arial" w:hAnsi="Arial" w:cs="Arial"/>
          <w:sz w:val="22"/>
          <w:szCs w:val="22"/>
        </w:rPr>
        <w:t>INSTITUTE</w:t>
      </w:r>
      <w:bookmarkEnd w:id="172"/>
      <w:r w:rsidRPr="006D37D9">
        <w:rPr>
          <w:rFonts w:ascii="Arial" w:hAnsi="Arial" w:cs="Arial"/>
          <w:sz w:val="22"/>
          <w:szCs w:val="22"/>
        </w:rPr>
        <w:t xml:space="preserve">, P. M. Um Guia do Conhecimento em Gerenciamento de Projetos (Guia PMBOK). </w:t>
      </w:r>
      <w:r w:rsidRPr="006D37D9">
        <w:rPr>
          <w:rFonts w:ascii="Arial" w:hAnsi="Arial" w:cs="Arial"/>
          <w:sz w:val="22"/>
          <w:szCs w:val="22"/>
          <w:lang w:val="en-US"/>
        </w:rPr>
        <w:t>Pennsylvania, 2014.</w:t>
      </w:r>
    </w:p>
    <w:p w14:paraId="09DE9F00" w14:textId="0CF1301B" w:rsidR="00EE4B0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ISO/IEC</w:t>
      </w:r>
      <w:r w:rsidR="00EE4B01" w:rsidRPr="006D37D9">
        <w:rPr>
          <w:rFonts w:ascii="Arial" w:hAnsi="Arial" w:cs="Arial"/>
          <w:sz w:val="22"/>
          <w:szCs w:val="22"/>
          <w:lang w:val="en-US"/>
        </w:rPr>
        <w:t xml:space="preserve"> 25010</w:t>
      </w:r>
      <w:bookmarkEnd w:id="173"/>
      <w:r w:rsidR="00A71C2F"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System and software quality models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2010</w:t>
      </w:r>
    </w:p>
    <w:p w14:paraId="69A6B20C" w14:textId="77777777" w:rsidR="00153C8C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4" w:name="ISO9126"/>
      <w:r w:rsidRPr="006D37D9">
        <w:rPr>
          <w:rFonts w:ascii="Arial" w:hAnsi="Arial" w:cs="Arial"/>
          <w:sz w:val="22"/>
          <w:szCs w:val="22"/>
          <w:lang w:val="en-US"/>
        </w:rPr>
        <w:t xml:space="preserve">ISO/IEC </w:t>
      </w:r>
      <w:r w:rsidR="00EE4B01" w:rsidRPr="006D37D9">
        <w:rPr>
          <w:rFonts w:ascii="Arial" w:hAnsi="Arial" w:cs="Arial"/>
          <w:sz w:val="22"/>
          <w:szCs w:val="22"/>
          <w:lang w:val="en-US"/>
        </w:rPr>
        <w:t>9126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bookmarkEnd w:id="174"/>
      <w:r w:rsidRPr="006D37D9">
        <w:rPr>
          <w:rFonts w:ascii="Arial" w:hAnsi="Arial" w:cs="Arial"/>
          <w:bCs/>
          <w:sz w:val="22"/>
          <w:szCs w:val="22"/>
          <w:lang w:val="en-US"/>
        </w:rPr>
        <w:t>Software engineering -- Product quality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ISO/IEC, 2001.</w:t>
      </w:r>
    </w:p>
    <w:p w14:paraId="7383D616" w14:textId="53FB7FDD" w:rsidR="00153C8C" w:rsidRPr="006D37D9" w:rsidRDefault="00153C8C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5" w:name="ISOIEC_15939"/>
      <w:r w:rsidRPr="006D37D9">
        <w:rPr>
          <w:rFonts w:ascii="Arial" w:hAnsi="Arial" w:cs="Arial"/>
          <w:noProof/>
          <w:sz w:val="22"/>
          <w:szCs w:val="22"/>
          <w:lang w:val="en-US"/>
        </w:rPr>
        <w:t>ISO/IEC:15939</w:t>
      </w:r>
      <w:bookmarkEnd w:id="175"/>
      <w:r w:rsidRPr="006D37D9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bCs/>
          <w:noProof/>
          <w:sz w:val="22"/>
          <w:szCs w:val="22"/>
          <w:lang w:val="en-US"/>
        </w:rPr>
        <w:t xml:space="preserve"> Software Engineering - Software Measurement Process</w:t>
      </w:r>
      <w:r w:rsidRPr="006D37D9">
        <w:rPr>
          <w:rFonts w:ascii="Arial" w:hAnsi="Arial" w:cs="Arial"/>
          <w:noProof/>
          <w:sz w:val="22"/>
          <w:szCs w:val="22"/>
          <w:lang w:val="en-US"/>
        </w:rPr>
        <w:t>. International Organization for Standardization and International Electrotechnical Commission. [S.l.]. 2002</w:t>
      </w:r>
    </w:p>
    <w:p w14:paraId="53654EC6" w14:textId="370277DE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6" w:name="JURISTO"/>
      <w:r w:rsidRPr="006D37D9">
        <w:rPr>
          <w:rFonts w:ascii="Arial" w:hAnsi="Arial" w:cs="Arial"/>
          <w:sz w:val="22"/>
          <w:szCs w:val="22"/>
          <w:lang w:val="en-US"/>
        </w:rPr>
        <w:t>JURISTO</w:t>
      </w:r>
      <w:bookmarkEnd w:id="176"/>
      <w:r w:rsidRPr="006D37D9">
        <w:rPr>
          <w:rFonts w:ascii="Arial" w:hAnsi="Arial" w:cs="Arial"/>
          <w:sz w:val="22"/>
          <w:szCs w:val="22"/>
          <w:lang w:val="en-US"/>
        </w:rPr>
        <w:t xml:space="preserve">, N.; MORENO, A. M.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Basics of Software Engineering Experimentation</w:t>
      </w:r>
      <w:r w:rsidRPr="006D37D9">
        <w:rPr>
          <w:rFonts w:ascii="Arial" w:hAnsi="Arial" w:cs="Arial"/>
          <w:sz w:val="22"/>
          <w:szCs w:val="22"/>
          <w:lang w:val="en-US"/>
        </w:rPr>
        <w:t>. 1st. ed.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2010.</w:t>
      </w:r>
    </w:p>
    <w:p w14:paraId="2FE7A6E2" w14:textId="5C0A1C3E" w:rsidR="002F4318" w:rsidRPr="006D37D9" w:rsidRDefault="002F4318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7" w:name="KaiWei"/>
      <w:r w:rsidRPr="006D37D9">
        <w:rPr>
          <w:rFonts w:ascii="Arial" w:hAnsi="Arial" w:cs="Arial"/>
          <w:sz w:val="22"/>
          <w:szCs w:val="22"/>
          <w:lang w:val="en-US"/>
        </w:rPr>
        <w:t>KAI-W</w:t>
      </w:r>
      <w:bookmarkEnd w:id="177"/>
      <w:r w:rsidRPr="006D37D9">
        <w:rPr>
          <w:rFonts w:ascii="Arial" w:hAnsi="Arial" w:cs="Arial"/>
          <w:sz w:val="22"/>
          <w:szCs w:val="22"/>
          <w:lang w:val="en-US"/>
        </w:rPr>
        <w:t xml:space="preserve">EI Chang, Wen-tau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Yih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and Christopher Meek. 2013. Multi-relational latent semantic analysis. In Proceedings of the 2013 Conference on Empirical Methods in Natural Language Processing (EMNLP’13). 1602–1612</w:t>
      </w:r>
    </w:p>
    <w:p w14:paraId="3B616CB8" w14:textId="4A6DF859" w:rsidR="005B3C55" w:rsidRPr="005B3C55" w:rsidRDefault="005B3C55" w:rsidP="00420198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8" w:name="KEVIC"/>
      <w:r w:rsidRPr="005B3C55">
        <w:rPr>
          <w:rFonts w:ascii="Arial" w:hAnsi="Arial" w:cs="Arial"/>
          <w:sz w:val="22"/>
          <w:szCs w:val="22"/>
          <w:lang w:val="en-US"/>
        </w:rPr>
        <w:t>KEVIC</w:t>
      </w:r>
      <w:bookmarkEnd w:id="178"/>
      <w:r w:rsidRPr="005B3C55">
        <w:rPr>
          <w:rFonts w:ascii="Arial" w:hAnsi="Arial" w:cs="Arial"/>
          <w:sz w:val="22"/>
          <w:szCs w:val="22"/>
          <w:lang w:val="en-US"/>
        </w:rPr>
        <w:t>, K.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C4E9F" w:rsidRPr="006D37D9">
        <w:rPr>
          <w:rFonts w:ascii="Arial" w:hAnsi="Arial" w:cs="Arial"/>
          <w:lang w:val="en-US"/>
        </w:rPr>
        <w:t>Kevic</w:t>
      </w:r>
      <w:proofErr w:type="spellEnd"/>
      <w:r w:rsidR="005C4E9F" w:rsidRPr="006D37D9">
        <w:rPr>
          <w:rFonts w:ascii="Arial" w:hAnsi="Arial" w:cs="Arial"/>
          <w:lang w:val="en-US"/>
        </w:rPr>
        <w:t>, K</w:t>
      </w:r>
      <w:r w:rsidR="00420198" w:rsidRPr="006D37D9">
        <w:rPr>
          <w:rFonts w:ascii="Arial" w:hAnsi="Arial" w:cs="Arial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Murphy, B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5C4E9F">
        <w:rPr>
          <w:rFonts w:ascii="Arial" w:hAnsi="Arial" w:cs="Arial"/>
          <w:sz w:val="22"/>
          <w:szCs w:val="22"/>
          <w:lang w:val="en-US"/>
        </w:rPr>
        <w:t>Williams, L</w:t>
      </w:r>
      <w:r w:rsidR="00420198" w:rsidRPr="006D37D9">
        <w:rPr>
          <w:rFonts w:ascii="Arial" w:hAnsi="Arial" w:cs="Arial"/>
          <w:sz w:val="22"/>
          <w:szCs w:val="22"/>
          <w:lang w:val="en-US"/>
        </w:rPr>
        <w:t xml:space="preserve">.; </w:t>
      </w:r>
      <w:r w:rsidR="005C4E9F" w:rsidRPr="006D37D9">
        <w:rPr>
          <w:rFonts w:ascii="Arial" w:hAnsi="Arial" w:cs="Arial"/>
          <w:sz w:val="22"/>
          <w:szCs w:val="22"/>
          <w:lang w:val="en-US"/>
        </w:rPr>
        <w:t>Beckmann, J</w:t>
      </w:r>
      <w:r w:rsidRPr="005B3C55">
        <w:rPr>
          <w:rFonts w:ascii="Arial" w:hAnsi="Arial" w:cs="Arial"/>
          <w:sz w:val="22"/>
          <w:szCs w:val="22"/>
          <w:lang w:val="en-US"/>
        </w:rPr>
        <w:t>.</w:t>
      </w:r>
      <w:r w:rsidR="00420198" w:rsidRPr="006D37D9">
        <w:rPr>
          <w:rFonts w:ascii="Arial" w:hAnsi="Arial" w:cs="Arial"/>
          <w:sz w:val="22"/>
          <w:szCs w:val="22"/>
          <w:lang w:val="en-US"/>
        </w:rPr>
        <w:t>;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r w:rsidRPr="005B3C55">
        <w:rPr>
          <w:rFonts w:ascii="Arial" w:hAnsi="Arial" w:cs="Arial"/>
          <w:bCs/>
          <w:sz w:val="22"/>
          <w:szCs w:val="22"/>
          <w:lang w:val="en-US"/>
        </w:rPr>
        <w:t>Characterizing Experimentation in Continuous Deployment: A Case Study on Bing</w:t>
      </w:r>
      <w:r w:rsidRPr="005B3C55">
        <w:rPr>
          <w:rFonts w:ascii="Arial" w:hAnsi="Arial" w:cs="Arial"/>
          <w:sz w:val="22"/>
          <w:szCs w:val="22"/>
          <w:lang w:val="en-US"/>
        </w:rPr>
        <w:t xml:space="preserve">. Proceedings of the 39th International Conference on Software Engineering: Software </w:t>
      </w:r>
      <w:r w:rsidRPr="005B3C55">
        <w:rPr>
          <w:rFonts w:ascii="Arial" w:hAnsi="Arial" w:cs="Arial"/>
          <w:sz w:val="22"/>
          <w:szCs w:val="22"/>
          <w:lang w:val="en-US"/>
        </w:rPr>
        <w:lastRenderedPageBreak/>
        <w:t>Engineering in Practice Track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5B3C55">
        <w:rPr>
          <w:rFonts w:ascii="Arial" w:hAnsi="Arial" w:cs="Arial"/>
          <w:sz w:val="22"/>
          <w:szCs w:val="22"/>
          <w:lang w:val="en-US"/>
        </w:rPr>
        <w:t>ICSE-SEIP ’17.Piscataway, NJ, USA: IEEE Press, 2017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B3C5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5B3C55">
        <w:rPr>
          <w:rFonts w:ascii="Arial" w:hAnsi="Arial" w:cs="Arial"/>
          <w:sz w:val="22"/>
          <w:szCs w:val="22"/>
          <w:lang w:val="en-US"/>
        </w:rPr>
        <w:t>: &lt;https://doi.org/10.1109/ICSE-SEIP.2017.19&gt;</w:t>
      </w:r>
    </w:p>
    <w:p w14:paraId="3F7030B8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79" w:name="KITCHENHAM"/>
      <w:r w:rsidRPr="006D37D9">
        <w:rPr>
          <w:rFonts w:ascii="Arial" w:hAnsi="Arial" w:cs="Arial"/>
          <w:sz w:val="22"/>
          <w:szCs w:val="22"/>
          <w:lang w:val="en-US"/>
        </w:rPr>
        <w:t>KITCHENHAM</w:t>
      </w:r>
      <w:bookmarkEnd w:id="179"/>
      <w:r w:rsidRPr="006D37D9">
        <w:rPr>
          <w:rFonts w:ascii="Arial" w:hAnsi="Arial" w:cs="Arial"/>
          <w:sz w:val="22"/>
          <w:szCs w:val="22"/>
          <w:lang w:val="en-US"/>
        </w:rPr>
        <w:t xml:space="preserve">, B. What’s up with software 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metrics?--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A preliminary mapping study.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83, n. 1, p. 37–51, 2010. </w:t>
      </w:r>
    </w:p>
    <w:p w14:paraId="683C3B96" w14:textId="77777777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0" w:name="KOHAVI_controlled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180"/>
      <w:r w:rsidRPr="006D37D9">
        <w:rPr>
          <w:rFonts w:ascii="Arial" w:hAnsi="Arial" w:cs="Arial"/>
          <w:sz w:val="22"/>
          <w:szCs w:val="22"/>
          <w:lang w:val="en-US"/>
        </w:rPr>
        <w:t xml:space="preserve">, R. et al. Controlled Experiments on the Web: Survey and Practical Guide.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Data Min.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Knowl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Discov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18, n. 1, p. 140–181,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2009.</w:t>
      </w:r>
    </w:p>
    <w:p w14:paraId="5CFF7BE1" w14:textId="7219FA0C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1" w:name="KOHAVI_online"/>
      <w:r w:rsidRPr="006D37D9">
        <w:rPr>
          <w:rFonts w:ascii="Arial" w:hAnsi="Arial" w:cs="Arial"/>
          <w:sz w:val="22"/>
          <w:szCs w:val="22"/>
          <w:lang w:val="en-US"/>
        </w:rPr>
        <w:t>KOHAVI</w:t>
      </w:r>
      <w:bookmarkEnd w:id="181"/>
      <w:r w:rsidRPr="006D37D9">
        <w:rPr>
          <w:rFonts w:ascii="Arial" w:hAnsi="Arial" w:cs="Arial"/>
          <w:sz w:val="22"/>
          <w:szCs w:val="22"/>
          <w:lang w:val="en-US"/>
        </w:rPr>
        <w:t xml:space="preserve">, R.; LONGBOTHAM, R.; WALKER, T. Online Experiments: Practical Lessons.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IEEE Computer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43, p. 82–85, 2010. </w:t>
      </w:r>
    </w:p>
    <w:p w14:paraId="68BEFFC9" w14:textId="0DF4924C" w:rsidR="00825EF5" w:rsidRPr="00825EF5" w:rsidRDefault="00825EF5" w:rsidP="00825E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2" w:name="KOHAVI_large_scale"/>
      <w:r w:rsidRPr="00825EF5">
        <w:rPr>
          <w:rFonts w:ascii="Arial" w:hAnsi="Arial" w:cs="Arial"/>
          <w:sz w:val="22"/>
          <w:szCs w:val="22"/>
          <w:lang w:val="en-US"/>
        </w:rPr>
        <w:t>KOHAVI</w:t>
      </w:r>
      <w:bookmarkEnd w:id="182"/>
      <w:r w:rsidRPr="00825EF5">
        <w:rPr>
          <w:rFonts w:ascii="Arial" w:hAnsi="Arial" w:cs="Arial"/>
          <w:sz w:val="22"/>
          <w:szCs w:val="22"/>
          <w:lang w:val="en-US"/>
        </w:rPr>
        <w:t xml:space="preserve">, R. et al. </w:t>
      </w:r>
      <w:r w:rsidRPr="00825EF5">
        <w:rPr>
          <w:rFonts w:ascii="Arial" w:hAnsi="Arial" w:cs="Arial"/>
          <w:bCs/>
          <w:sz w:val="22"/>
          <w:szCs w:val="22"/>
          <w:lang w:val="en-US"/>
        </w:rPr>
        <w:t>Online Controlled Experiments at Large Scale</w:t>
      </w:r>
      <w:r w:rsidRPr="00825EF5">
        <w:rPr>
          <w:rFonts w:ascii="Arial" w:hAnsi="Arial" w:cs="Arial"/>
          <w:sz w:val="22"/>
          <w:szCs w:val="22"/>
          <w:lang w:val="en-US"/>
        </w:rPr>
        <w:t>. Proceedings of the 19th ACM SIGKDD International Conference on Knowledge Discovery and Data Mining</w:t>
      </w:r>
      <w:r w:rsidRPr="006D37D9">
        <w:rPr>
          <w:rFonts w:ascii="Arial" w:hAnsi="Arial" w:cs="Arial"/>
          <w:sz w:val="22"/>
          <w:szCs w:val="22"/>
          <w:lang w:val="en-US"/>
        </w:rPr>
        <w:t>-</w:t>
      </w:r>
      <w:r w:rsidRPr="00825EF5">
        <w:rPr>
          <w:rFonts w:ascii="Arial" w:hAnsi="Arial" w:cs="Arial"/>
          <w:sz w:val="22"/>
          <w:szCs w:val="22"/>
          <w:lang w:val="en-US"/>
        </w:rPr>
        <w:t>KDD</w:t>
      </w:r>
      <w:r w:rsidRPr="006D37D9">
        <w:rPr>
          <w:rFonts w:ascii="Arial" w:hAnsi="Arial" w:cs="Arial"/>
          <w:sz w:val="22"/>
          <w:szCs w:val="22"/>
          <w:lang w:val="en-US"/>
        </w:rPr>
        <w:t>,</w:t>
      </w:r>
      <w:r w:rsidRPr="00825EF5">
        <w:rPr>
          <w:rFonts w:ascii="Arial" w:hAnsi="Arial" w:cs="Arial"/>
          <w:sz w:val="22"/>
          <w:szCs w:val="22"/>
          <w:lang w:val="en-US"/>
        </w:rPr>
        <w:t xml:space="preserve"> New York, NY, USA: ACM, 2013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25EF5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825EF5">
        <w:rPr>
          <w:rFonts w:ascii="Arial" w:hAnsi="Arial" w:cs="Arial"/>
          <w:sz w:val="22"/>
          <w:szCs w:val="22"/>
          <w:lang w:val="en-US"/>
        </w:rPr>
        <w:t>: &lt;http://doi.acm.org/10.1145/2487575.2488217&gt;</w:t>
      </w:r>
    </w:p>
    <w:p w14:paraId="4F3BD9EF" w14:textId="3521155D" w:rsidR="00C6697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183" w:name="LAVAZZA"/>
      <w:r w:rsidRPr="006D37D9">
        <w:rPr>
          <w:rFonts w:ascii="Arial" w:hAnsi="Arial" w:cs="Arial"/>
          <w:sz w:val="22"/>
          <w:szCs w:val="22"/>
          <w:lang w:val="en-US"/>
        </w:rPr>
        <w:t>LAVAZZA</w:t>
      </w:r>
      <w:bookmarkEnd w:id="183"/>
      <w:r w:rsidRPr="006D37D9">
        <w:rPr>
          <w:rFonts w:ascii="Arial" w:hAnsi="Arial" w:cs="Arial"/>
          <w:sz w:val="22"/>
          <w:szCs w:val="22"/>
          <w:lang w:val="en-US"/>
        </w:rPr>
        <w:t xml:space="preserve">, L.; MORASCA,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 Empirical Evaluation of Distribution-based Thresholds for Internal Software Measures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</w:t>
      </w:r>
      <w:proofErr w:type="spellStart"/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The</w:t>
      </w:r>
      <w:proofErr w:type="spellEnd"/>
      <w:proofErr w:type="gramEnd"/>
      <w:r w:rsidRPr="006D37D9">
        <w:rPr>
          <w:rFonts w:ascii="Arial" w:hAnsi="Arial" w:cs="Arial"/>
          <w:sz w:val="22"/>
          <w:szCs w:val="22"/>
          <w:lang w:val="en-US"/>
        </w:rPr>
        <w:t xml:space="preserve"> 12th International Conference on Predictive Models and Data Analytics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PROMISE 2016.New York, NY, USA: ACM, 2016Disponível em: </w:t>
      </w:r>
      <w:hyperlink r:id="rId21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http://doi.acm.org/10.1145/2972958.2972965</w:t>
        </w:r>
      </w:hyperlink>
    </w:p>
    <w:p w14:paraId="69315CC7" w14:textId="77777777" w:rsidR="00140126" w:rsidRPr="00140126" w:rsidRDefault="00140126" w:rsidP="00140126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4" w:name="LIMA"/>
      <w:r w:rsidRPr="00140126">
        <w:rPr>
          <w:rFonts w:ascii="Arial" w:hAnsi="Arial" w:cs="Arial"/>
          <w:sz w:val="22"/>
          <w:szCs w:val="22"/>
          <w:lang w:val="en-US"/>
        </w:rPr>
        <w:t>LIMA</w:t>
      </w:r>
      <w:bookmarkEnd w:id="184"/>
      <w:r w:rsidRPr="00140126">
        <w:rPr>
          <w:rFonts w:ascii="Arial" w:hAnsi="Arial" w:cs="Arial"/>
          <w:sz w:val="22"/>
          <w:szCs w:val="22"/>
          <w:lang w:val="en-US"/>
        </w:rPr>
        <w:t xml:space="preserve">, P. et al. A Metrics Suite for code annotation assessment. </w:t>
      </w:r>
      <w:r w:rsidRPr="00140126">
        <w:rPr>
          <w:rFonts w:ascii="Arial" w:hAnsi="Arial" w:cs="Arial"/>
          <w:bCs/>
          <w:sz w:val="22"/>
          <w:szCs w:val="22"/>
          <w:lang w:val="en-US"/>
        </w:rPr>
        <w:t>Journal of Systems and Software</w:t>
      </w:r>
      <w:r w:rsidRPr="00140126">
        <w:rPr>
          <w:rFonts w:ascii="Arial" w:hAnsi="Arial" w:cs="Arial"/>
          <w:sz w:val="22"/>
          <w:szCs w:val="22"/>
          <w:lang w:val="en-US"/>
        </w:rPr>
        <w:t xml:space="preserve">, v. 137, p. 163–183, 2018. </w:t>
      </w:r>
    </w:p>
    <w:p w14:paraId="3C223561" w14:textId="69AC0E25" w:rsidR="006D5CCE" w:rsidRPr="006D37D9" w:rsidRDefault="008939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5" w:name="LINDGREN"/>
      <w:r w:rsidRPr="006D37D9">
        <w:rPr>
          <w:rFonts w:ascii="Arial" w:hAnsi="Arial" w:cs="Arial"/>
          <w:sz w:val="22"/>
          <w:szCs w:val="22"/>
          <w:lang w:val="en-US"/>
        </w:rPr>
        <w:t>LINDGREN</w:t>
      </w:r>
      <w:bookmarkEnd w:id="185"/>
      <w:r w:rsidRPr="006D37D9">
        <w:rPr>
          <w:rFonts w:ascii="Arial" w:hAnsi="Arial" w:cs="Arial"/>
          <w:sz w:val="22"/>
          <w:szCs w:val="22"/>
          <w:lang w:val="en-US"/>
        </w:rPr>
        <w:t>, E.; MÜNCH, J. Software Development as an Experiment System: A Qualitative Survey on the State of the Practice. Lecture Notes in Business Information Processing. Anais...2015</w:t>
      </w:r>
    </w:p>
    <w:p w14:paraId="08A78433" w14:textId="165EA374" w:rsidR="0096426C" w:rsidRPr="006D37D9" w:rsidRDefault="0096426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6" w:name="LÓPEZ"/>
      <w:r w:rsidRPr="006D37D9">
        <w:rPr>
          <w:rFonts w:ascii="Arial" w:hAnsi="Arial" w:cs="Arial"/>
          <w:sz w:val="22"/>
          <w:szCs w:val="22"/>
          <w:lang w:val="en-US"/>
        </w:rPr>
        <w:t>LÓPEZ</w:t>
      </w:r>
      <w:bookmarkEnd w:id="186"/>
      <w:r w:rsidRPr="006D37D9">
        <w:rPr>
          <w:rFonts w:ascii="Arial" w:hAnsi="Arial" w:cs="Arial"/>
          <w:sz w:val="22"/>
          <w:szCs w:val="22"/>
          <w:lang w:val="en-US"/>
        </w:rPr>
        <w:t xml:space="preserve">, L. et al. Q-Rapids Tool Prototype: Supporting Decision-Makers in Managing Quality in Rapid Software Development.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CAiSE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Forum. Anais...: Lecture Notes in Business Information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Processing.Springer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, 2018</w:t>
      </w:r>
    </w:p>
    <w:p w14:paraId="68B77C4C" w14:textId="77777777" w:rsidR="00441172" w:rsidRPr="006D37D9" w:rsidRDefault="00441172" w:rsidP="0044117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7" w:name="LUZ"/>
      <w:r w:rsidRPr="006D37D9">
        <w:rPr>
          <w:rFonts w:ascii="Arial" w:hAnsi="Arial" w:cs="Arial"/>
          <w:sz w:val="22"/>
          <w:szCs w:val="22"/>
          <w:lang w:val="en-US"/>
        </w:rPr>
        <w:t>LUZ</w:t>
      </w:r>
      <w:bookmarkEnd w:id="187"/>
      <w:r w:rsidRPr="006D37D9">
        <w:rPr>
          <w:rFonts w:ascii="Arial" w:hAnsi="Arial" w:cs="Arial"/>
          <w:sz w:val="22"/>
          <w:szCs w:val="22"/>
          <w:lang w:val="en-US"/>
        </w:rPr>
        <w:t xml:space="preserve">, W. P.; PINTO, G.; BONIFÁCIO, R.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Building a Collaborative Culture: A Grounded Theory of Well Succeeded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Devops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Adoption in Practice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12th ACM/IEEE International Symposium on Empirical Software Engineering and Measurement-ESEM, New York, NY, USA: ACM, 2018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&lt;http://doi.acm.org/10.1145/3239235.3240299&gt;</w:t>
      </w:r>
    </w:p>
    <w:p w14:paraId="7D957B60" w14:textId="43F836F8" w:rsidR="00C66977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88" w:name="MARINHEIRO"/>
      <w:r w:rsidRPr="006D37D9">
        <w:rPr>
          <w:rFonts w:ascii="Arial" w:hAnsi="Arial" w:cs="Arial"/>
          <w:sz w:val="22"/>
          <w:szCs w:val="22"/>
          <w:lang w:val="en-US"/>
        </w:rPr>
        <w:t>MARINHEIRO</w:t>
      </w:r>
      <w:bookmarkEnd w:id="188"/>
      <w:r w:rsidRPr="006D37D9">
        <w:rPr>
          <w:rFonts w:ascii="Arial" w:hAnsi="Arial" w:cs="Arial"/>
          <w:sz w:val="22"/>
          <w:szCs w:val="22"/>
          <w:lang w:val="en-US"/>
        </w:rPr>
        <w:t xml:space="preserve">, A.; BERNARDINO, J.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OpenBRR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Evaluation of an Open Source BI Suite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C* Conference on Computer Science and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C3S2E ’13.New York, NY, USA: ACM, 2013Disponível em: </w:t>
      </w:r>
      <w:hyperlink r:id="rId22" w:history="1">
        <w:r w:rsidR="00C66977" w:rsidRPr="006D37D9">
          <w:rPr>
            <w:rStyle w:val="Hyperlink"/>
            <w:rFonts w:ascii="Arial" w:hAnsi="Arial" w:cs="Arial"/>
            <w:sz w:val="22"/>
            <w:szCs w:val="22"/>
          </w:rPr>
          <w:t>http://doi.acm.org/10.1145/2494444.2494463</w:t>
        </w:r>
      </w:hyperlink>
    </w:p>
    <w:p w14:paraId="5D5D57BF" w14:textId="77777777" w:rsidR="003344A8" w:rsidRPr="006D37D9" w:rsidRDefault="003344A8" w:rsidP="003344A8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89" w:name="MCCABE"/>
      <w:bookmarkStart w:id="190" w:name="MCCALL"/>
      <w:r w:rsidRPr="006D37D9">
        <w:rPr>
          <w:rFonts w:ascii="Arial" w:hAnsi="Arial" w:cs="Arial"/>
          <w:sz w:val="22"/>
          <w:szCs w:val="22"/>
          <w:lang w:val="en-US"/>
        </w:rPr>
        <w:t>MCCABE</w:t>
      </w:r>
      <w:bookmarkEnd w:id="189"/>
      <w:r w:rsidRPr="006D37D9">
        <w:rPr>
          <w:rFonts w:ascii="Arial" w:hAnsi="Arial" w:cs="Arial"/>
          <w:sz w:val="22"/>
          <w:szCs w:val="22"/>
          <w:lang w:val="en-US"/>
        </w:rPr>
        <w:t xml:space="preserve">, T. J. A Complexity Measure.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IEEE Trans.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Softw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. Eng.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2, n. 4, p. 308–320,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1976. </w:t>
      </w:r>
    </w:p>
    <w:p w14:paraId="4E1E5B8F" w14:textId="275A07C7" w:rsidR="00C66977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6D37D9">
        <w:rPr>
          <w:rFonts w:ascii="Arial" w:hAnsi="Arial" w:cs="Arial"/>
          <w:sz w:val="22"/>
          <w:szCs w:val="22"/>
          <w:lang w:val="en-US"/>
        </w:rPr>
        <w:t>MCCALL</w:t>
      </w:r>
      <w:bookmarkEnd w:id="190"/>
      <w:r w:rsidRPr="006D37D9">
        <w:rPr>
          <w:rFonts w:ascii="Arial" w:hAnsi="Arial" w:cs="Arial"/>
          <w:sz w:val="22"/>
          <w:szCs w:val="22"/>
          <w:lang w:val="en-US"/>
        </w:rPr>
        <w:t xml:space="preserve">, J.; K. RICHARDS, P.; F. WALTERS, G. Factors in Software Quality. Volume I, II and III. Concepts and Definitions of Software Quality.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US Rome Air Development Center Reports, US Department of Commerce, USA</w:t>
      </w:r>
      <w:r w:rsidRPr="006D37D9">
        <w:rPr>
          <w:rFonts w:ascii="Arial" w:hAnsi="Arial" w:cs="Arial"/>
          <w:sz w:val="22"/>
          <w:szCs w:val="22"/>
          <w:lang w:val="en-US"/>
        </w:rPr>
        <w:t>, p. 168, 1977.</w:t>
      </w:r>
    </w:p>
    <w:p w14:paraId="43E92825" w14:textId="17CF0438" w:rsidR="00745859" w:rsidRPr="00631AB6" w:rsidRDefault="00745859" w:rsidP="00745859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1" w:name="MENEELY"/>
      <w:r w:rsidRPr="00745859">
        <w:rPr>
          <w:rFonts w:ascii="Arial" w:hAnsi="Arial" w:cs="Arial"/>
          <w:sz w:val="22"/>
          <w:szCs w:val="22"/>
          <w:lang w:val="en-US"/>
        </w:rPr>
        <w:t>MENEELY</w:t>
      </w:r>
      <w:bookmarkEnd w:id="191"/>
      <w:r w:rsidRPr="00745859">
        <w:rPr>
          <w:rFonts w:ascii="Arial" w:hAnsi="Arial" w:cs="Arial"/>
          <w:sz w:val="22"/>
          <w:szCs w:val="22"/>
          <w:lang w:val="en-US"/>
        </w:rPr>
        <w:t xml:space="preserve">, A.; SMITH, B.; WILLIAMS, L. Validating Software Metrics: A Spectrum of Philosophies. </w:t>
      </w:r>
      <w:r w:rsidRPr="00631AB6">
        <w:rPr>
          <w:rFonts w:ascii="Arial" w:hAnsi="Arial" w:cs="Arial"/>
          <w:bCs/>
          <w:sz w:val="22"/>
          <w:szCs w:val="22"/>
          <w:lang w:val="en-US"/>
        </w:rPr>
        <w:t>ACM Transactions on Software Engineering and Methodology (TOSEM)</w:t>
      </w:r>
      <w:r w:rsidRPr="00745859">
        <w:rPr>
          <w:rFonts w:ascii="Arial" w:hAnsi="Arial" w:cs="Arial"/>
          <w:bCs/>
          <w:sz w:val="22"/>
          <w:szCs w:val="22"/>
          <w:lang w:val="en-US"/>
        </w:rPr>
        <w:t>.</w:t>
      </w:r>
      <w:r w:rsidRPr="00745859">
        <w:rPr>
          <w:rFonts w:ascii="Arial" w:hAnsi="Arial" w:cs="Arial"/>
          <w:sz w:val="22"/>
          <w:szCs w:val="22"/>
          <w:lang w:val="en-US"/>
        </w:rPr>
        <w:t xml:space="preserve">, v. 21, n. 4, p. 24:1--24:28, </w:t>
      </w:r>
      <w:proofErr w:type="spellStart"/>
      <w:r w:rsidRPr="00745859">
        <w:rPr>
          <w:rFonts w:ascii="Arial" w:hAnsi="Arial" w:cs="Arial"/>
          <w:sz w:val="22"/>
          <w:szCs w:val="22"/>
          <w:lang w:val="en-US"/>
        </w:rPr>
        <w:t>fev</w:t>
      </w:r>
      <w:proofErr w:type="spellEnd"/>
      <w:r w:rsidRPr="00745859">
        <w:rPr>
          <w:rFonts w:ascii="Arial" w:hAnsi="Arial" w:cs="Arial"/>
          <w:sz w:val="22"/>
          <w:szCs w:val="22"/>
          <w:lang w:val="en-US"/>
        </w:rPr>
        <w:t>. 2013.</w:t>
      </w:r>
    </w:p>
    <w:p w14:paraId="0467291F" w14:textId="77777777" w:rsidR="009F709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2" w:name="MENZIES_sharing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192"/>
      <w:r w:rsidRPr="006D37D9">
        <w:rPr>
          <w:rFonts w:ascii="Arial" w:hAnsi="Arial" w:cs="Arial"/>
          <w:sz w:val="22"/>
          <w:szCs w:val="22"/>
          <w:lang w:val="en-US"/>
        </w:rPr>
        <w:t xml:space="preserve">, T.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Sharing Data and Models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San Francisco, CA, USA: Morgan Kaufmann Publishers Inc., 2015. </w:t>
      </w:r>
    </w:p>
    <w:p w14:paraId="7E8A9416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3" w:name="MENZIES_software"/>
      <w:r w:rsidRPr="006D37D9">
        <w:rPr>
          <w:rFonts w:ascii="Arial" w:hAnsi="Arial" w:cs="Arial"/>
          <w:sz w:val="22"/>
          <w:szCs w:val="22"/>
          <w:lang w:val="en-US"/>
        </w:rPr>
        <w:t>MENZIES</w:t>
      </w:r>
      <w:bookmarkEnd w:id="193"/>
      <w:r w:rsidRPr="006D37D9">
        <w:rPr>
          <w:rFonts w:ascii="Arial" w:hAnsi="Arial" w:cs="Arial"/>
          <w:sz w:val="22"/>
          <w:szCs w:val="22"/>
          <w:lang w:val="en-US"/>
        </w:rPr>
        <w:t xml:space="preserve">, T.; ZIMMERMANN, T. Software Analytics: So What?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{IEEE} Software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30, n. 4, p. 31–37, 2013. </w:t>
      </w:r>
    </w:p>
    <w:p w14:paraId="7328EB03" w14:textId="0D88506B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4" w:name="MIGUEL"/>
      <w:r w:rsidRPr="006D37D9">
        <w:rPr>
          <w:rFonts w:ascii="Arial" w:hAnsi="Arial" w:cs="Arial"/>
          <w:sz w:val="22"/>
          <w:szCs w:val="22"/>
          <w:lang w:val="en-US"/>
        </w:rPr>
        <w:lastRenderedPageBreak/>
        <w:t>MIGUEL</w:t>
      </w:r>
      <w:bookmarkEnd w:id="194"/>
      <w:r w:rsidRPr="006D37D9">
        <w:rPr>
          <w:rFonts w:ascii="Arial" w:hAnsi="Arial" w:cs="Arial"/>
          <w:sz w:val="22"/>
          <w:szCs w:val="22"/>
          <w:lang w:val="en-US"/>
        </w:rPr>
        <w:t xml:space="preserve">, J. P.; MAURICIO, D.; RODRIGUEZ, G. A Review of Software Quality Models for the Evaluation of Software Products.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CoRR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v. abs/1412.2977, 2014. </w:t>
      </w:r>
    </w:p>
    <w:p w14:paraId="4181D9D6" w14:textId="54939113" w:rsidR="00843810" w:rsidRPr="006D37D9" w:rsidRDefault="0084381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5" w:name="MORDAL"/>
      <w:r w:rsidRPr="00327F22">
        <w:rPr>
          <w:rFonts w:ascii="Arial" w:hAnsi="Arial" w:cs="Arial"/>
          <w:sz w:val="22"/>
          <w:szCs w:val="22"/>
          <w:lang w:val="en-US"/>
        </w:rPr>
        <w:t>MORDAL</w:t>
      </w:r>
      <w:bookmarkEnd w:id="195"/>
      <w:r w:rsidRPr="00327F22">
        <w:rPr>
          <w:rFonts w:ascii="Arial" w:hAnsi="Arial" w:cs="Arial"/>
          <w:sz w:val="22"/>
          <w:szCs w:val="22"/>
          <w:lang w:val="en-US"/>
        </w:rPr>
        <w:t xml:space="preserve">-MANET, K. et al.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squale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model - {A} practice-based industrial quality model. ICSM. Anais</w:t>
      </w:r>
      <w:proofErr w:type="gramStart"/>
      <w:r w:rsidRPr="006D37D9">
        <w:rPr>
          <w:rFonts w:ascii="Arial" w:hAnsi="Arial" w:cs="Arial"/>
          <w:sz w:val="22"/>
          <w:szCs w:val="22"/>
          <w:lang w:val="en-US"/>
        </w:rPr>
        <w:t>...{</w:t>
      </w:r>
      <w:proofErr w:type="gramEnd"/>
      <w:r w:rsidRPr="006D37D9">
        <w:rPr>
          <w:rFonts w:ascii="Arial" w:hAnsi="Arial" w:cs="Arial"/>
          <w:sz w:val="22"/>
          <w:szCs w:val="22"/>
          <w:lang w:val="en-US"/>
        </w:rPr>
        <w:t>IEEE} Computer Society, 2009</w:t>
      </w:r>
    </w:p>
    <w:p w14:paraId="61E90D5F" w14:textId="77777777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6" w:name="MORGAN"/>
      <w:r w:rsidRPr="006D37D9">
        <w:rPr>
          <w:rFonts w:ascii="Arial" w:hAnsi="Arial" w:cs="Arial"/>
          <w:sz w:val="22"/>
          <w:szCs w:val="22"/>
          <w:lang w:val="en-US"/>
        </w:rPr>
        <w:t>MORGAN</w:t>
      </w:r>
      <w:bookmarkEnd w:id="196"/>
      <w:r w:rsidRPr="006D37D9">
        <w:rPr>
          <w:rFonts w:ascii="Arial" w:hAnsi="Arial" w:cs="Arial"/>
          <w:sz w:val="22"/>
          <w:szCs w:val="22"/>
          <w:lang w:val="en-US"/>
        </w:rPr>
        <w:t xml:space="preserve">, J.; LIKER, J.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The Toyota Product Development System: Integrating People, Process, and Technology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] Taylor &amp; Francis, 2006. </w:t>
      </w:r>
    </w:p>
    <w:p w14:paraId="1C089304" w14:textId="1C71E908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97" w:name="NEELY"/>
      <w:r w:rsidRPr="006D37D9">
        <w:rPr>
          <w:rFonts w:ascii="Arial" w:hAnsi="Arial" w:cs="Arial"/>
          <w:sz w:val="22"/>
          <w:szCs w:val="22"/>
          <w:lang w:val="en-US"/>
        </w:rPr>
        <w:t>NEELY</w:t>
      </w:r>
      <w:bookmarkEnd w:id="197"/>
      <w:r w:rsidRPr="006D37D9">
        <w:rPr>
          <w:rFonts w:ascii="Arial" w:hAnsi="Arial" w:cs="Arial"/>
          <w:sz w:val="22"/>
          <w:szCs w:val="22"/>
          <w:lang w:val="en-US"/>
        </w:rPr>
        <w:t xml:space="preserve">, S.; STOLT,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Continuous Delivery? Easy! Just Change Everything (Well, Maybe It Is Not That Easy)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sz w:val="22"/>
          <w:szCs w:val="22"/>
        </w:rPr>
        <w:t xml:space="preserve">2013 </w:t>
      </w:r>
      <w:proofErr w:type="spellStart"/>
      <w:r w:rsidRPr="006D37D9">
        <w:rPr>
          <w:rFonts w:ascii="Arial" w:hAnsi="Arial" w:cs="Arial"/>
          <w:sz w:val="22"/>
          <w:szCs w:val="22"/>
        </w:rPr>
        <w:t>Agile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</w:rPr>
        <w:t>Conference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{AGILE} 2013, Nashville, TN, USA, August 5-9, 2013.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...2013Disponível em: </w:t>
      </w:r>
      <w:hyperlink r:id="rId23" w:history="1">
        <w:r w:rsidR="00DE2428" w:rsidRPr="006D37D9">
          <w:rPr>
            <w:rStyle w:val="Hyperlink"/>
            <w:rFonts w:ascii="Arial" w:hAnsi="Arial" w:cs="Arial"/>
            <w:sz w:val="22"/>
            <w:szCs w:val="22"/>
          </w:rPr>
          <w:t>https://doi.org/10.1109/AGILE.2013.17</w:t>
        </w:r>
      </w:hyperlink>
    </w:p>
    <w:p w14:paraId="48A95345" w14:textId="49DA8EC4" w:rsidR="00DE2428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198" w:name="OLSSON"/>
      <w:r w:rsidRPr="006D37D9">
        <w:rPr>
          <w:rFonts w:ascii="Arial" w:hAnsi="Arial" w:cs="Arial"/>
          <w:sz w:val="22"/>
          <w:szCs w:val="22"/>
          <w:lang w:val="en-US"/>
        </w:rPr>
        <w:t>OLSSON</w:t>
      </w:r>
      <w:bookmarkEnd w:id="198"/>
      <w:r w:rsidRPr="006D37D9">
        <w:rPr>
          <w:rFonts w:ascii="Arial" w:hAnsi="Arial" w:cs="Arial"/>
          <w:sz w:val="22"/>
          <w:szCs w:val="22"/>
          <w:lang w:val="en-US"/>
        </w:rPr>
        <w:t xml:space="preserve">, H. H.; ALLAHYARI, H.; BOSCH, J.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Climbing the “Stairway to Heaven” - A </w:t>
      </w:r>
      <w:proofErr w:type="spellStart"/>
      <w:r w:rsidRPr="006D37D9">
        <w:rPr>
          <w:rFonts w:ascii="Arial" w:hAnsi="Arial" w:cs="Arial"/>
          <w:bCs/>
          <w:sz w:val="22"/>
          <w:szCs w:val="22"/>
          <w:lang w:val="en-US"/>
        </w:rPr>
        <w:t>Mulitiple</w:t>
      </w:r>
      <w:proofErr w:type="spellEnd"/>
      <w:r w:rsidRPr="006D37D9">
        <w:rPr>
          <w:rFonts w:ascii="Arial" w:hAnsi="Arial" w:cs="Arial"/>
          <w:bCs/>
          <w:sz w:val="22"/>
          <w:szCs w:val="22"/>
          <w:lang w:val="en-US"/>
        </w:rPr>
        <w:t>-Case Study Exploring Barriers in the Transition from Agile Development towards Continuous Deployment of Software.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(V. </w:t>
      </w:r>
      <w:proofErr w:type="spellStart"/>
      <w:r w:rsidRPr="006D37D9">
        <w:rPr>
          <w:rFonts w:ascii="Arial" w:hAnsi="Arial" w:cs="Arial"/>
          <w:sz w:val="22"/>
          <w:szCs w:val="22"/>
        </w:rPr>
        <w:t>Cortellessa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H. </w:t>
      </w:r>
      <w:proofErr w:type="spellStart"/>
      <w:r w:rsidRPr="006D37D9">
        <w:rPr>
          <w:rFonts w:ascii="Arial" w:hAnsi="Arial" w:cs="Arial"/>
          <w:sz w:val="22"/>
          <w:szCs w:val="22"/>
        </w:rPr>
        <w:t>Muccini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O. </w:t>
      </w:r>
      <w:proofErr w:type="spellStart"/>
      <w:r w:rsidRPr="006D37D9">
        <w:rPr>
          <w:rFonts w:ascii="Arial" w:hAnsi="Arial" w:cs="Arial"/>
          <w:sz w:val="22"/>
          <w:szCs w:val="22"/>
        </w:rPr>
        <w:t>Demirörs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6D37D9">
        <w:rPr>
          <w:rFonts w:ascii="Arial" w:hAnsi="Arial" w:cs="Arial"/>
          <w:sz w:val="22"/>
          <w:szCs w:val="22"/>
        </w:rPr>
        <w:t>Eds.)EUROMICRO</w:t>
      </w:r>
      <w:proofErr w:type="gramEnd"/>
      <w:r w:rsidRPr="006D37D9">
        <w:rPr>
          <w:rFonts w:ascii="Arial" w:hAnsi="Arial" w:cs="Arial"/>
          <w:sz w:val="22"/>
          <w:szCs w:val="22"/>
        </w:rPr>
        <w:t xml:space="preserve">-SEAA.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...IEEE Computer </w:t>
      </w:r>
      <w:proofErr w:type="spellStart"/>
      <w:r w:rsidRPr="006D37D9">
        <w:rPr>
          <w:rFonts w:ascii="Arial" w:hAnsi="Arial" w:cs="Arial"/>
          <w:sz w:val="22"/>
          <w:szCs w:val="22"/>
        </w:rPr>
        <w:t>Society</w:t>
      </w:r>
      <w:proofErr w:type="spellEnd"/>
      <w:r w:rsidRPr="006D37D9">
        <w:rPr>
          <w:rFonts w:ascii="Arial" w:hAnsi="Arial" w:cs="Arial"/>
          <w:sz w:val="22"/>
          <w:szCs w:val="22"/>
        </w:rPr>
        <w:t>, 2012Disponível em: &lt;http://dblp.uni-trier.de/db/conf/euromicro/euromicro2012.html#OlssonAB12&gt;POPPENDIECK</w:t>
      </w:r>
    </w:p>
    <w:p w14:paraId="60A3C287" w14:textId="7DC1013D" w:rsidR="0058202C" w:rsidRDefault="0058202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199" w:name="OUHBI"/>
      <w:r w:rsidRPr="006D37D9">
        <w:rPr>
          <w:rFonts w:ascii="Arial" w:hAnsi="Arial" w:cs="Arial"/>
          <w:sz w:val="22"/>
          <w:szCs w:val="22"/>
          <w:lang w:val="en-US"/>
        </w:rPr>
        <w:t>OUHBI</w:t>
      </w:r>
      <w:bookmarkEnd w:id="199"/>
      <w:r w:rsidRPr="006D37D9">
        <w:rPr>
          <w:rFonts w:ascii="Arial" w:hAnsi="Arial" w:cs="Arial"/>
          <w:sz w:val="22"/>
          <w:szCs w:val="22"/>
          <w:lang w:val="en-US"/>
        </w:rPr>
        <w:t>, S. et al. Evaluating Software Product Quality: A Systematic Mapping Study. 2014 Joint Conference of the International Workshop on Software Measurement and the International Conference on Software Process and Product Measurement. Anais...out. 2014</w:t>
      </w:r>
    </w:p>
    <w:p w14:paraId="79E4DE5B" w14:textId="31E5A5C3" w:rsidR="006A016A" w:rsidRPr="006A016A" w:rsidRDefault="006A016A" w:rsidP="006A016A">
      <w:pPr>
        <w:spacing w:after="120"/>
        <w:ind w:left="567" w:hanging="567"/>
        <w:divId w:val="904071081"/>
        <w:rPr>
          <w:rFonts w:ascii="Arial" w:hAnsi="Arial" w:cs="Arial"/>
          <w:sz w:val="22"/>
          <w:szCs w:val="22"/>
        </w:rPr>
      </w:pPr>
      <w:bookmarkStart w:id="200" w:name="PAGE"/>
      <w:r w:rsidRPr="006A016A">
        <w:rPr>
          <w:rFonts w:ascii="Arial" w:hAnsi="Arial" w:cs="Arial"/>
          <w:sz w:val="22"/>
          <w:szCs w:val="22"/>
          <w:lang w:val="en-US"/>
        </w:rPr>
        <w:t>PAGE</w:t>
      </w:r>
      <w:bookmarkEnd w:id="200"/>
      <w:r w:rsidRPr="006A016A">
        <w:rPr>
          <w:rFonts w:ascii="Arial" w:hAnsi="Arial" w:cs="Arial"/>
          <w:sz w:val="22"/>
          <w:szCs w:val="22"/>
          <w:lang w:val="en-US"/>
        </w:rPr>
        <w:t>, L.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Brin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S.</w:t>
      </w:r>
      <w:r>
        <w:rPr>
          <w:rFonts w:ascii="Arial" w:hAnsi="Arial" w:cs="Arial"/>
          <w:sz w:val="22"/>
          <w:szCs w:val="22"/>
          <w:lang w:val="en-US"/>
        </w:rPr>
        <w:t xml:space="preserve">; </w:t>
      </w:r>
      <w:proofErr w:type="spellStart"/>
      <w:r w:rsidRPr="006A016A">
        <w:rPr>
          <w:rFonts w:ascii="Arial" w:hAnsi="Arial" w:cs="Arial"/>
          <w:sz w:val="22"/>
          <w:szCs w:val="22"/>
          <w:lang w:val="en-US"/>
        </w:rPr>
        <w:t>Motwani</w:t>
      </w:r>
      <w:proofErr w:type="spellEnd"/>
      <w:r w:rsidRPr="006A016A">
        <w:rPr>
          <w:rFonts w:ascii="Arial" w:hAnsi="Arial" w:cs="Arial"/>
          <w:sz w:val="22"/>
          <w:szCs w:val="22"/>
          <w:lang w:val="en-US"/>
        </w:rPr>
        <w:t>, R</w:t>
      </w:r>
      <w:r>
        <w:rPr>
          <w:rFonts w:ascii="Arial" w:hAnsi="Arial" w:cs="Arial"/>
          <w:sz w:val="22"/>
          <w:szCs w:val="22"/>
          <w:lang w:val="en-US"/>
        </w:rPr>
        <w:t xml:space="preserve">.; 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Winograd, T. </w:t>
      </w:r>
      <w:r w:rsidRPr="006A016A">
        <w:rPr>
          <w:rFonts w:ascii="Arial" w:hAnsi="Arial" w:cs="Arial"/>
          <w:bCs/>
          <w:sz w:val="22"/>
          <w:szCs w:val="22"/>
          <w:lang w:val="en-US"/>
        </w:rPr>
        <w:t>The PageRank Citation Ranking: Bringing Order to the Web</w:t>
      </w:r>
      <w:r w:rsidRPr="006A016A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A016A">
        <w:rPr>
          <w:rFonts w:ascii="Arial" w:hAnsi="Arial" w:cs="Arial"/>
          <w:sz w:val="22"/>
          <w:szCs w:val="22"/>
          <w:lang w:val="en-US"/>
        </w:rPr>
        <w:t xml:space="preserve"> </w:t>
      </w:r>
      <w:r w:rsidRPr="006A016A">
        <w:rPr>
          <w:rFonts w:ascii="Arial" w:hAnsi="Arial" w:cs="Arial"/>
          <w:sz w:val="22"/>
          <w:szCs w:val="22"/>
        </w:rPr>
        <w:t>[</w:t>
      </w:r>
      <w:proofErr w:type="spellStart"/>
      <w:r w:rsidRPr="006A016A">
        <w:rPr>
          <w:rFonts w:ascii="Arial" w:hAnsi="Arial" w:cs="Arial"/>
          <w:sz w:val="22"/>
          <w:szCs w:val="22"/>
        </w:rPr>
        <w:t>s.l</w:t>
      </w:r>
      <w:proofErr w:type="spellEnd"/>
      <w:r w:rsidRPr="006A016A">
        <w:rPr>
          <w:rFonts w:ascii="Arial" w:hAnsi="Arial" w:cs="Arial"/>
          <w:sz w:val="22"/>
          <w:szCs w:val="22"/>
        </w:rPr>
        <w:t xml:space="preserve">.] Stanford </w:t>
      </w:r>
      <w:proofErr w:type="spellStart"/>
      <w:r w:rsidRPr="006A016A">
        <w:rPr>
          <w:rFonts w:ascii="Arial" w:hAnsi="Arial" w:cs="Arial"/>
          <w:sz w:val="22"/>
          <w:szCs w:val="22"/>
        </w:rPr>
        <w:t>InfoLab</w:t>
      </w:r>
      <w:proofErr w:type="spellEnd"/>
      <w:r w:rsidRPr="006A016A">
        <w:rPr>
          <w:rFonts w:ascii="Arial" w:hAnsi="Arial" w:cs="Arial"/>
          <w:sz w:val="22"/>
          <w:szCs w:val="22"/>
        </w:rPr>
        <w:t>, nov. 1999. Disponível em: &lt;http://ilpubs.stanford.edu:8090/422/&gt;.</w:t>
      </w:r>
    </w:p>
    <w:p w14:paraId="111709EB" w14:textId="1DA9E958" w:rsidR="00644491" w:rsidRPr="00644491" w:rsidRDefault="00644491" w:rsidP="00644491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1" w:name="PANTRAKI"/>
      <w:r w:rsidRPr="00644491">
        <w:rPr>
          <w:rFonts w:ascii="Arial" w:hAnsi="Arial" w:cs="Arial"/>
          <w:sz w:val="22"/>
          <w:szCs w:val="22"/>
          <w:lang w:val="en-US"/>
        </w:rPr>
        <w:t>PANTRAKI</w:t>
      </w:r>
      <w:bookmarkEnd w:id="201"/>
      <w:r w:rsidRPr="00644491">
        <w:rPr>
          <w:rFonts w:ascii="Arial" w:hAnsi="Arial" w:cs="Arial"/>
          <w:sz w:val="22"/>
          <w:szCs w:val="22"/>
          <w:lang w:val="en-US"/>
        </w:rPr>
        <w:t xml:space="preserve">, E.; KOTROPOULOS, C. </w:t>
      </w:r>
      <w:r w:rsidRPr="00644491">
        <w:rPr>
          <w:rFonts w:ascii="Arial" w:hAnsi="Arial" w:cs="Arial"/>
          <w:bCs/>
          <w:sz w:val="22"/>
          <w:szCs w:val="22"/>
          <w:lang w:val="en-US"/>
        </w:rPr>
        <w:t>Automatic image tagging and recommendation via PARAFAC2</w:t>
      </w:r>
      <w:r w:rsidRPr="00644491">
        <w:rPr>
          <w:rFonts w:ascii="Arial" w:hAnsi="Arial" w:cs="Arial"/>
          <w:sz w:val="22"/>
          <w:szCs w:val="22"/>
          <w:lang w:val="en-US"/>
        </w:rPr>
        <w:t xml:space="preserve">. 25th {IEEE} International Workshop on Machine Learning for Signal Processing, {MLSP} 2015, Boston, MA, USA, September 17-20, 2015.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4491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44491">
        <w:rPr>
          <w:rFonts w:ascii="Arial" w:hAnsi="Arial" w:cs="Arial"/>
          <w:sz w:val="22"/>
          <w:szCs w:val="22"/>
          <w:lang w:val="en-US"/>
        </w:rPr>
        <w:t>: &lt;https://doi.org/10.1109/MLSP.2015.7324363&gt;</w:t>
      </w:r>
    </w:p>
    <w:p w14:paraId="173CBA45" w14:textId="4DFAF294" w:rsidR="00125787" w:rsidRPr="006D37D9" w:rsidRDefault="00125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2" w:name="PAPALEXAKIS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bookmarkEnd w:id="202"/>
      <w:r w:rsidRPr="006D37D9">
        <w:rPr>
          <w:rFonts w:ascii="Arial" w:hAnsi="Arial" w:cs="Arial"/>
          <w:sz w:val="22"/>
          <w:szCs w:val="22"/>
          <w:lang w:val="en-US"/>
        </w:rPr>
        <w:t xml:space="preserve">, E. E.; FALOUTSOS, C.; SIDIROPOULOS, N. D. Tensors for Data Mining and Data Fusion: Models, Applications, and Scalable Algorithms. ACM Trans.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Intell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. Syst. Technol., v. 8, n. 2, p. 16:1--16:44, out. 2016.</w:t>
      </w:r>
    </w:p>
    <w:p w14:paraId="62700CC2" w14:textId="1DD9FD17" w:rsidR="009E6761" w:rsidRPr="006D37D9" w:rsidRDefault="00DE2428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3" w:name="POPPENDIECK"/>
      <w:r w:rsidRPr="006D37D9">
        <w:rPr>
          <w:rFonts w:ascii="Arial" w:hAnsi="Arial" w:cs="Arial"/>
          <w:sz w:val="22"/>
          <w:szCs w:val="22"/>
          <w:lang w:val="en-US"/>
        </w:rPr>
        <w:t>POPPENDIECK</w:t>
      </w:r>
      <w:bookmarkEnd w:id="203"/>
      <w:r w:rsidRPr="006D37D9">
        <w:rPr>
          <w:rFonts w:ascii="Arial" w:hAnsi="Arial" w:cs="Arial"/>
          <w:sz w:val="22"/>
          <w:szCs w:val="22"/>
          <w:lang w:val="en-US"/>
        </w:rPr>
        <w:t xml:space="preserve">, </w:t>
      </w:r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M.; POPPENDIECK, T. </w:t>
      </w:r>
      <w:r w:rsidR="003B6E30" w:rsidRPr="006D37D9">
        <w:rPr>
          <w:rFonts w:ascii="Arial" w:hAnsi="Arial" w:cs="Arial"/>
          <w:bCs/>
          <w:sz w:val="22"/>
          <w:szCs w:val="22"/>
          <w:lang w:val="en-US"/>
        </w:rPr>
        <w:t>Implementing Lean Software Development: From Concept to Cash (The Addison-Wesley Signature Series)</w:t>
      </w:r>
      <w:r w:rsidR="003B6E30"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="003B6E30"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="003B6E30" w:rsidRPr="006D37D9">
        <w:rPr>
          <w:rFonts w:ascii="Arial" w:hAnsi="Arial" w:cs="Arial"/>
          <w:sz w:val="22"/>
          <w:szCs w:val="22"/>
          <w:lang w:val="en-US"/>
        </w:rPr>
        <w:t xml:space="preserve">] Addison-Wesley Professional, 2006. </w:t>
      </w:r>
    </w:p>
    <w:p w14:paraId="4ECF1D84" w14:textId="3677FC5A" w:rsidR="00A66C3A" w:rsidRPr="006D37D9" w:rsidRDefault="00A66C3A" w:rsidP="00153C8C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r w:rsidRPr="006D37D9">
        <w:rPr>
          <w:rFonts w:ascii="Arial" w:hAnsi="Arial" w:cs="Arial"/>
          <w:sz w:val="22"/>
          <w:szCs w:val="22"/>
          <w:lang w:val="en-US"/>
        </w:rPr>
        <w:t xml:space="preserve">Rakesh Agrawal, Behzad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Golshan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Evangelos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Papalexakis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2015. A study of distinctiveness in web results of two search engines. In 24th International Conference on World Wide Web, Web Science Track. </w:t>
      </w:r>
      <w:r w:rsidRPr="006D37D9">
        <w:rPr>
          <w:rFonts w:ascii="Arial" w:hAnsi="Arial" w:cs="Arial"/>
          <w:sz w:val="22"/>
          <w:szCs w:val="22"/>
        </w:rPr>
        <w:t xml:space="preserve">ACM. </w:t>
      </w:r>
      <w:proofErr w:type="spellStart"/>
      <w:r w:rsidRPr="006D37D9">
        <w:rPr>
          <w:rFonts w:ascii="Arial" w:hAnsi="Arial" w:cs="Arial"/>
          <w:sz w:val="22"/>
          <w:szCs w:val="22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</w:rPr>
        <w:t>://dx.doi.org/10.1145/2740908.2743060</w:t>
      </w:r>
    </w:p>
    <w:p w14:paraId="59BD17F6" w14:textId="3370B13E" w:rsidR="00961F6B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04" w:name="PRESIDENCIA_REPÚBLICA"/>
      <w:r w:rsidRPr="006D37D9">
        <w:rPr>
          <w:rFonts w:ascii="Arial" w:hAnsi="Arial" w:cs="Arial"/>
          <w:sz w:val="22"/>
          <w:szCs w:val="22"/>
        </w:rPr>
        <w:t>REPÚBLICA</w:t>
      </w:r>
      <w:bookmarkEnd w:id="204"/>
      <w:r w:rsidRPr="006D37D9">
        <w:rPr>
          <w:rFonts w:ascii="Arial" w:hAnsi="Arial" w:cs="Arial"/>
          <w:sz w:val="22"/>
          <w:szCs w:val="22"/>
        </w:rPr>
        <w:t xml:space="preserve">, P. </w:t>
      </w:r>
      <w:r w:rsidRPr="006D37D9">
        <w:rPr>
          <w:rFonts w:ascii="Arial" w:hAnsi="Arial" w:cs="Arial"/>
          <w:bCs/>
          <w:sz w:val="22"/>
          <w:szCs w:val="22"/>
        </w:rPr>
        <w:t>Lei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a</w:t>
      </w:r>
      <w:r w:rsidRPr="006D37D9">
        <w:rPr>
          <w:rFonts w:ascii="Arial" w:hAnsi="Arial" w:cs="Arial"/>
          <w:bCs/>
          <w:sz w:val="22"/>
          <w:szCs w:val="22"/>
        </w:rPr>
        <w:t xml:space="preserve"> 8.666/93, de 21 de </w:t>
      </w:r>
      <w:proofErr w:type="gramStart"/>
      <w:r w:rsidRPr="006D37D9">
        <w:rPr>
          <w:rFonts w:ascii="Arial" w:hAnsi="Arial" w:cs="Arial"/>
          <w:bCs/>
          <w:sz w:val="22"/>
          <w:szCs w:val="22"/>
        </w:rPr>
        <w:t>Junho</w:t>
      </w:r>
      <w:proofErr w:type="gramEnd"/>
      <w:r w:rsidRPr="006D37D9">
        <w:rPr>
          <w:rFonts w:ascii="Arial" w:hAnsi="Arial" w:cs="Arial"/>
          <w:bCs/>
          <w:sz w:val="22"/>
          <w:szCs w:val="22"/>
        </w:rPr>
        <w:t xml:space="preserve"> de 1993</w:t>
      </w:r>
      <w:r w:rsidRPr="006D37D9">
        <w:rPr>
          <w:rFonts w:ascii="Arial" w:hAnsi="Arial" w:cs="Arial"/>
          <w:sz w:val="22"/>
          <w:szCs w:val="22"/>
        </w:rPr>
        <w:t xml:space="preserve">, 1993. Disponível em: </w:t>
      </w:r>
      <w:hyperlink r:id="rId24" w:history="1">
        <w:r w:rsidR="00961F6B" w:rsidRPr="006D37D9">
          <w:rPr>
            <w:rStyle w:val="Hyperlink"/>
            <w:rFonts w:ascii="Arial" w:hAnsi="Arial" w:cs="Arial"/>
            <w:sz w:val="22"/>
            <w:szCs w:val="22"/>
          </w:rPr>
          <w:t>http://www.planalto.gov.br/ccivil_03/leis/L8666cons.htm</w:t>
        </w:r>
      </w:hyperlink>
    </w:p>
    <w:p w14:paraId="054C5B30" w14:textId="295546E2" w:rsidR="00A66C3A" w:rsidRPr="006D37D9" w:rsidRDefault="00A66C3A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r w:rsidRPr="00C32963">
        <w:rPr>
          <w:rFonts w:ascii="Arial" w:hAnsi="Arial" w:cs="Arial"/>
          <w:caps/>
          <w:sz w:val="22"/>
          <w:szCs w:val="22"/>
          <w:lang w:val="es-ES"/>
        </w:rPr>
        <w:t>Samantha</w:t>
      </w:r>
      <w:r w:rsidRPr="00C32963">
        <w:rPr>
          <w:rFonts w:ascii="Arial" w:hAnsi="Arial" w:cs="Arial"/>
          <w:sz w:val="22"/>
          <w:szCs w:val="22"/>
          <w:lang w:val="es-ES"/>
        </w:rPr>
        <w:t xml:space="preserve"> Hansen,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Todd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Plantenga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, and Tamara G. </w:t>
      </w:r>
      <w:proofErr w:type="spellStart"/>
      <w:r w:rsidRPr="00C32963">
        <w:rPr>
          <w:rFonts w:ascii="Arial" w:hAnsi="Arial" w:cs="Arial"/>
          <w:sz w:val="22"/>
          <w:szCs w:val="22"/>
          <w:lang w:val="es-ES"/>
        </w:rPr>
        <w:t>Kolda</w:t>
      </w:r>
      <w:proofErr w:type="spellEnd"/>
      <w:r w:rsidRPr="00C32963">
        <w:rPr>
          <w:rFonts w:ascii="Arial" w:hAnsi="Arial" w:cs="Arial"/>
          <w:sz w:val="22"/>
          <w:szCs w:val="22"/>
          <w:lang w:val="es-ES"/>
        </w:rPr>
        <w:t xml:space="preserve">. 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2015. Newton-based optimization for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Kullback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Leibler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nonnegative tensor factorizations. Optimization Methods and Software 30, 5 (April 2015), 1002– 1029.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://dx.doi.org/10.1080/10556788.2015.1009977</w:t>
      </w:r>
    </w:p>
    <w:p w14:paraId="5735AAAC" w14:textId="5F99D1E9" w:rsidR="005A12AC" w:rsidRPr="006D37D9" w:rsidRDefault="005A12AC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5" w:name="SAMOLADAS"/>
      <w:r w:rsidRPr="006D37D9">
        <w:rPr>
          <w:rFonts w:ascii="Arial" w:hAnsi="Arial" w:cs="Arial"/>
          <w:sz w:val="22"/>
          <w:szCs w:val="22"/>
          <w:lang w:val="en-US"/>
        </w:rPr>
        <w:t>SAMOLADAS</w:t>
      </w:r>
      <w:bookmarkEnd w:id="205"/>
      <w:r w:rsidRPr="006D37D9">
        <w:rPr>
          <w:rFonts w:ascii="Arial" w:hAnsi="Arial" w:cs="Arial"/>
          <w:sz w:val="22"/>
          <w:szCs w:val="22"/>
          <w:lang w:val="en-US"/>
        </w:rPr>
        <w:t>, I. et al. The SQO-OSS quality model: measurement based open source software evaluation. Open source development, communities and quality. Anais...2008</w:t>
      </w:r>
    </w:p>
    <w:p w14:paraId="71FADA4D" w14:textId="77777777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6" w:name="SCHERMAN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SCHERMANN</w:t>
      </w:r>
      <w:bookmarkEnd w:id="206"/>
      <w:r w:rsidRPr="006D37D9">
        <w:rPr>
          <w:rFonts w:ascii="Arial" w:hAnsi="Arial" w:cs="Arial"/>
          <w:sz w:val="22"/>
          <w:szCs w:val="22"/>
          <w:lang w:val="en-US"/>
        </w:rPr>
        <w:t xml:space="preserve">, G. et al. We’re doing it live: A multi-method empirical study on continuous experimentation.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Information and Software Technology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, v. 99, p. 41–57,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jul.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2018. </w:t>
      </w:r>
    </w:p>
    <w:p w14:paraId="6BA65B71" w14:textId="58766FC0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07" w:name="SJØBERG"/>
      <w:r w:rsidRPr="006D37D9">
        <w:rPr>
          <w:rFonts w:ascii="Arial" w:hAnsi="Arial" w:cs="Arial"/>
          <w:sz w:val="22"/>
          <w:szCs w:val="22"/>
          <w:lang w:val="en-US"/>
        </w:rPr>
        <w:t>SJØBERG</w:t>
      </w:r>
      <w:bookmarkEnd w:id="207"/>
      <w:r w:rsidRPr="006D37D9">
        <w:rPr>
          <w:rFonts w:ascii="Arial" w:hAnsi="Arial" w:cs="Arial"/>
          <w:sz w:val="22"/>
          <w:szCs w:val="22"/>
          <w:lang w:val="en-US"/>
        </w:rPr>
        <w:t xml:space="preserve">, T. D. D. I. K.; CRUZES, D. S.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What works for whom, where, when, and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why?: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on the role of context in empirical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2012 {ACM-IEEE} International Symposium on Empirical Software Engineering and Measurement, {ESEM} ’12, Lund, Sweden - September 19 - 20, 2012.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...2012Disponível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25" w:history="1">
        <w:r w:rsidR="00D17BBF" w:rsidRPr="006D37D9">
          <w:rPr>
            <w:rStyle w:val="Hyperlink"/>
            <w:rFonts w:ascii="Arial" w:hAnsi="Arial" w:cs="Arial"/>
            <w:sz w:val="22"/>
            <w:szCs w:val="22"/>
            <w:lang w:val="en-US"/>
          </w:rPr>
          <w:t>http://doi.acm.org/10.1145/2372251.2372256</w:t>
        </w:r>
      </w:hyperlink>
    </w:p>
    <w:p w14:paraId="52A9ECDB" w14:textId="04E048F1" w:rsidR="00CE7BB0" w:rsidRPr="006D37D9" w:rsidRDefault="00CE7BB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08" w:name="SIAVVAS"/>
      <w:r w:rsidRPr="006D37D9">
        <w:rPr>
          <w:rFonts w:ascii="Arial" w:hAnsi="Arial" w:cs="Arial"/>
          <w:sz w:val="22"/>
          <w:szCs w:val="22"/>
          <w:lang w:val="en-US"/>
        </w:rPr>
        <w:t>SIAVVAS</w:t>
      </w:r>
      <w:bookmarkEnd w:id="208"/>
      <w:r w:rsidRPr="006D37D9">
        <w:rPr>
          <w:rFonts w:ascii="Arial" w:hAnsi="Arial" w:cs="Arial"/>
          <w:sz w:val="22"/>
          <w:szCs w:val="22"/>
          <w:lang w:val="en-US"/>
        </w:rPr>
        <w:t xml:space="preserve">, M. G.; CHATZIDIMITRIOU, K. C.; SYMEONIDIS, A. L. {QATCH} - An adaptive framework for software product quality assessment. </w:t>
      </w:r>
      <w:r w:rsidRPr="006D37D9">
        <w:rPr>
          <w:rFonts w:ascii="Arial" w:hAnsi="Arial" w:cs="Arial"/>
          <w:sz w:val="22"/>
          <w:szCs w:val="22"/>
        </w:rPr>
        <w:t xml:space="preserve">Expert </w:t>
      </w:r>
      <w:proofErr w:type="spellStart"/>
      <w:r w:rsidRPr="006D37D9">
        <w:rPr>
          <w:rFonts w:ascii="Arial" w:hAnsi="Arial" w:cs="Arial"/>
          <w:sz w:val="22"/>
          <w:szCs w:val="22"/>
        </w:rPr>
        <w:t>Syst</w:t>
      </w:r>
      <w:proofErr w:type="spellEnd"/>
      <w:r w:rsidRPr="006D37D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</w:rPr>
        <w:t>Appl</w:t>
      </w:r>
      <w:proofErr w:type="spellEnd"/>
      <w:r w:rsidRPr="006D37D9">
        <w:rPr>
          <w:rFonts w:ascii="Arial" w:hAnsi="Arial" w:cs="Arial"/>
          <w:sz w:val="22"/>
          <w:szCs w:val="22"/>
        </w:rPr>
        <w:t>., v. 86, p. 350–366, 2017.</w:t>
      </w:r>
    </w:p>
    <w:p w14:paraId="03930DC6" w14:textId="437084FC" w:rsidR="00D17BB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09" w:name="SLTI_MP"/>
      <w:r w:rsidRPr="006D37D9">
        <w:rPr>
          <w:rFonts w:ascii="Arial" w:hAnsi="Arial" w:cs="Arial"/>
          <w:sz w:val="22"/>
          <w:szCs w:val="22"/>
        </w:rPr>
        <w:t>SLTI/MP</w:t>
      </w:r>
      <w:bookmarkEnd w:id="209"/>
      <w:r w:rsidRPr="006D37D9">
        <w:rPr>
          <w:rFonts w:ascii="Arial" w:hAnsi="Arial" w:cs="Arial"/>
          <w:sz w:val="22"/>
          <w:szCs w:val="22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</w:rPr>
        <w:t>Instrução Normativa N</w:t>
      </w:r>
      <w:r w:rsidRPr="006D37D9">
        <w:rPr>
          <w:rFonts w:ascii="Arial" w:hAnsi="Arial" w:cs="Arial"/>
          <w:bCs/>
          <w:sz w:val="22"/>
          <w:szCs w:val="22"/>
          <w:vertAlign w:val="superscript"/>
        </w:rPr>
        <w:t>o</w:t>
      </w:r>
      <w:r w:rsidRPr="006D37D9">
        <w:rPr>
          <w:rFonts w:ascii="Arial" w:hAnsi="Arial" w:cs="Arial"/>
          <w:bCs/>
          <w:sz w:val="22"/>
          <w:szCs w:val="22"/>
        </w:rPr>
        <w:t xml:space="preserve"> 04</w:t>
      </w:r>
      <w:r w:rsidRPr="006D37D9">
        <w:rPr>
          <w:rFonts w:ascii="Arial" w:hAnsi="Arial" w:cs="Arial"/>
          <w:sz w:val="22"/>
          <w:szCs w:val="22"/>
        </w:rPr>
        <w:t xml:space="preserve">, </w:t>
      </w:r>
      <w:r w:rsidR="009F0403" w:rsidRPr="006D37D9">
        <w:rPr>
          <w:rFonts w:ascii="Arial" w:hAnsi="Arial" w:cs="Arial"/>
          <w:sz w:val="22"/>
          <w:szCs w:val="22"/>
        </w:rPr>
        <w:t xml:space="preserve">Secretaria de Logística de Tecnologia da Informação, Ministério do Planejamento </w:t>
      </w:r>
      <w:r w:rsidRPr="006D37D9">
        <w:rPr>
          <w:rFonts w:ascii="Arial" w:hAnsi="Arial" w:cs="Arial"/>
          <w:sz w:val="22"/>
          <w:szCs w:val="22"/>
        </w:rPr>
        <w:t xml:space="preserve">2014. </w:t>
      </w:r>
    </w:p>
    <w:p w14:paraId="0D36F1F2" w14:textId="77777777" w:rsidR="004D2C9F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0" w:name="SVAHNBERG"/>
      <w:r w:rsidRPr="006D37D9">
        <w:rPr>
          <w:rFonts w:ascii="Arial" w:hAnsi="Arial" w:cs="Arial"/>
          <w:sz w:val="22"/>
          <w:szCs w:val="22"/>
          <w:lang w:val="en-US"/>
        </w:rPr>
        <w:t>SVAHNBERG</w:t>
      </w:r>
      <w:bookmarkEnd w:id="210"/>
      <w:r w:rsidRPr="006D37D9">
        <w:rPr>
          <w:rFonts w:ascii="Arial" w:hAnsi="Arial" w:cs="Arial"/>
          <w:sz w:val="22"/>
          <w:szCs w:val="22"/>
          <w:lang w:val="en-US"/>
        </w:rPr>
        <w:t xml:space="preserve">, M.; HENNINGSSON, K.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Consolidating different views of quality attribute relationships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WoSQ@ICSE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DBLP:conf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icse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/SvahnbergH09: {IEEE} Computer Society, 2009</w:t>
      </w:r>
    </w:p>
    <w:p w14:paraId="2F8FAC46" w14:textId="77777777" w:rsidR="00EC6494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1" w:name="TAHIR"/>
      <w:r w:rsidRPr="006D37D9">
        <w:rPr>
          <w:rFonts w:ascii="Arial" w:hAnsi="Arial" w:cs="Arial"/>
          <w:sz w:val="22"/>
          <w:szCs w:val="22"/>
          <w:lang w:val="en-US"/>
        </w:rPr>
        <w:t>TAHIR</w:t>
      </w:r>
      <w:bookmarkEnd w:id="211"/>
      <w:r w:rsidRPr="006D37D9">
        <w:rPr>
          <w:rFonts w:ascii="Arial" w:hAnsi="Arial" w:cs="Arial"/>
          <w:sz w:val="22"/>
          <w:szCs w:val="22"/>
          <w:lang w:val="en-US"/>
        </w:rPr>
        <w:t xml:space="preserve">, A.; MACDONELL, S. G.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 systematic mapping study on dynamic metrics and software quality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Software Maintenance (ICSM), 2012 28th IEEE International Conference on.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Anais</w:t>
      </w:r>
      <w:r w:rsidRPr="006D37D9">
        <w:rPr>
          <w:rFonts w:ascii="Arial" w:hAnsi="Arial" w:cs="Arial"/>
          <w:sz w:val="22"/>
          <w:szCs w:val="22"/>
          <w:lang w:val="en-US"/>
        </w:rPr>
        <w:t>...2012</w:t>
      </w:r>
    </w:p>
    <w:p w14:paraId="55DFEEE3" w14:textId="4F845F65" w:rsidR="00666741" w:rsidRPr="006D37D9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</w:rPr>
      </w:pPr>
      <w:bookmarkStart w:id="212" w:name="TANG"/>
      <w:r w:rsidRPr="006D37D9">
        <w:rPr>
          <w:rFonts w:ascii="Arial" w:hAnsi="Arial" w:cs="Arial"/>
          <w:sz w:val="22"/>
          <w:szCs w:val="22"/>
          <w:lang w:val="en-US"/>
        </w:rPr>
        <w:t>TANG</w:t>
      </w:r>
      <w:bookmarkEnd w:id="212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Overlapping Experiment Infrastructure: More, Better, Faster Experimentation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16th ACM SIGKDD International Conference on Knowledge Discovery and Data Mining.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>...: KDD ’10.</w:t>
      </w:r>
      <w:r w:rsidR="00666741" w:rsidRPr="006D37D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New York, NY, USA: ACM, 2010</w:t>
      </w:r>
      <w:r w:rsidR="00666741" w:rsidRPr="006D37D9">
        <w:rPr>
          <w:rFonts w:ascii="Arial" w:hAnsi="Arial" w:cs="Arial"/>
          <w:sz w:val="22"/>
          <w:szCs w:val="22"/>
        </w:rPr>
        <w:t xml:space="preserve">,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6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http://doi.acm.org/10.1145/1835804.1835810</w:t>
        </w:r>
      </w:hyperlink>
    </w:p>
    <w:p w14:paraId="3B87E80B" w14:textId="0F2FE041" w:rsidR="00666741" w:rsidRPr="006D37D9" w:rsidRDefault="00BC515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13" w:name="TCU2471"/>
      <w:r w:rsidRPr="006D37D9">
        <w:rPr>
          <w:rFonts w:ascii="Arial" w:hAnsi="Arial" w:cs="Arial"/>
          <w:sz w:val="22"/>
          <w:szCs w:val="22"/>
        </w:rPr>
        <w:t>TCU</w:t>
      </w:r>
      <w:r w:rsidRPr="006D37D9">
        <w:rPr>
          <w:rFonts w:ascii="Arial" w:hAnsi="Arial" w:cs="Arial"/>
          <w:bCs/>
          <w:sz w:val="22"/>
          <w:szCs w:val="22"/>
        </w:rPr>
        <w:t>2471</w:t>
      </w:r>
      <w:r w:rsidRPr="006D37D9">
        <w:rPr>
          <w:rFonts w:ascii="Arial" w:hAnsi="Arial" w:cs="Arial"/>
          <w:sz w:val="22"/>
          <w:szCs w:val="22"/>
        </w:rPr>
        <w:t xml:space="preserve"> </w:t>
      </w:r>
      <w:bookmarkEnd w:id="213"/>
      <w:r w:rsidR="003B6E30" w:rsidRPr="006D37D9">
        <w:rPr>
          <w:rFonts w:ascii="Arial" w:hAnsi="Arial" w:cs="Arial"/>
          <w:sz w:val="22"/>
          <w:szCs w:val="22"/>
        </w:rPr>
        <w:t xml:space="preserve">TRIBUNAL DE CONTAS DA UNIÃO. </w:t>
      </w:r>
      <w:r w:rsidR="003B6E30" w:rsidRPr="006D37D9">
        <w:rPr>
          <w:rFonts w:ascii="Arial" w:hAnsi="Arial" w:cs="Arial"/>
          <w:bCs/>
          <w:sz w:val="22"/>
          <w:szCs w:val="22"/>
        </w:rPr>
        <w:t>Acórdão 2.471/2008- Plenário</w:t>
      </w:r>
      <w:r w:rsidR="003B6E30" w:rsidRPr="006D37D9">
        <w:rPr>
          <w:rFonts w:ascii="Arial" w:hAnsi="Arial" w:cs="Arial"/>
          <w:sz w:val="22"/>
          <w:szCs w:val="22"/>
        </w:rPr>
        <w:t>, 2008. Disponível em:</w:t>
      </w:r>
      <w:hyperlink r:id="rId27" w:history="1">
        <w:r w:rsidR="00666741" w:rsidRPr="006D37D9">
          <w:rPr>
            <w:rStyle w:val="Hyperlink"/>
            <w:rFonts w:ascii="Arial" w:hAnsi="Arial" w:cs="Arial"/>
            <w:sz w:val="22"/>
            <w:szCs w:val="22"/>
          </w:rPr>
          <w:t>http://portal3.tcu.gov.br/portal/page/portal/TCU/comunidades/tecnologia_informacao/boas_praticas/TCUacordao2471.pdf</w:t>
        </w:r>
      </w:hyperlink>
    </w:p>
    <w:p w14:paraId="147CCEFA" w14:textId="22EEE1C1" w:rsidR="00666741" w:rsidRDefault="003B6E30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4" w:name="WOHLIN"/>
      <w:r w:rsidRPr="006D37D9">
        <w:rPr>
          <w:rFonts w:ascii="Arial" w:hAnsi="Arial" w:cs="Arial"/>
          <w:sz w:val="22"/>
          <w:szCs w:val="22"/>
          <w:lang w:val="en-US"/>
        </w:rPr>
        <w:t>WOHLIN</w:t>
      </w:r>
      <w:bookmarkEnd w:id="214"/>
      <w:r w:rsidRPr="006D37D9">
        <w:rPr>
          <w:rFonts w:ascii="Arial" w:hAnsi="Arial" w:cs="Arial"/>
          <w:sz w:val="22"/>
          <w:szCs w:val="22"/>
          <w:lang w:val="en-US"/>
        </w:rPr>
        <w:t xml:space="preserve">, C.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>Experimentation in Software Engineering</w:t>
      </w:r>
      <w:r w:rsidRPr="006D37D9">
        <w:rPr>
          <w:rFonts w:ascii="Arial" w:hAnsi="Arial" w:cs="Arial"/>
          <w:sz w:val="22"/>
          <w:szCs w:val="22"/>
          <w:lang w:val="en-US"/>
        </w:rPr>
        <w:t>.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s.l.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 Springer Publishing Company, Incorporated, 2012.</w:t>
      </w:r>
    </w:p>
    <w:p w14:paraId="689D0CBF" w14:textId="77777777" w:rsidR="006E77C2" w:rsidRPr="006E77C2" w:rsidRDefault="006E77C2" w:rsidP="006E77C2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5" w:name="WOHLIN_2015"/>
      <w:r w:rsidRPr="006E77C2">
        <w:rPr>
          <w:rFonts w:ascii="Arial" w:hAnsi="Arial" w:cs="Arial"/>
          <w:sz w:val="22"/>
          <w:szCs w:val="22"/>
          <w:lang w:val="en-US"/>
        </w:rPr>
        <w:t>WOHLIN</w:t>
      </w:r>
      <w:bookmarkEnd w:id="215"/>
      <w:r w:rsidRPr="006E77C2">
        <w:rPr>
          <w:rFonts w:ascii="Arial" w:hAnsi="Arial" w:cs="Arial"/>
          <w:sz w:val="22"/>
          <w:szCs w:val="22"/>
          <w:lang w:val="en-US"/>
        </w:rPr>
        <w:t xml:space="preserve">, C.; AURUM, A. Towards a Decision-making Structure for Selecting a Research Design in Empirical Software Engineering. </w:t>
      </w:r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Empirical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Softw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 xml:space="preserve">. </w:t>
      </w:r>
      <w:proofErr w:type="spellStart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Engg</w:t>
      </w:r>
      <w:proofErr w:type="spellEnd"/>
      <w:r w:rsidRPr="006E77C2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Pr="006E77C2">
        <w:rPr>
          <w:rFonts w:ascii="Arial" w:hAnsi="Arial" w:cs="Arial"/>
          <w:sz w:val="22"/>
          <w:szCs w:val="22"/>
          <w:lang w:val="en-US"/>
        </w:rPr>
        <w:t xml:space="preserve">, v. 20, n. 6, p. 1427–1455, </w:t>
      </w:r>
      <w:proofErr w:type="spellStart"/>
      <w:r w:rsidRPr="006E77C2">
        <w:rPr>
          <w:rFonts w:ascii="Arial" w:hAnsi="Arial" w:cs="Arial"/>
          <w:sz w:val="22"/>
          <w:szCs w:val="22"/>
          <w:lang w:val="en-US"/>
        </w:rPr>
        <w:t>dez</w:t>
      </w:r>
      <w:proofErr w:type="spellEnd"/>
      <w:r w:rsidRPr="006E77C2">
        <w:rPr>
          <w:rFonts w:ascii="Arial" w:hAnsi="Arial" w:cs="Arial"/>
          <w:sz w:val="22"/>
          <w:szCs w:val="22"/>
          <w:lang w:val="en-US"/>
        </w:rPr>
        <w:t xml:space="preserve">. 2015. </w:t>
      </w:r>
    </w:p>
    <w:p w14:paraId="5A3E6ED0" w14:textId="6CEC7D6F" w:rsidR="00A80787" w:rsidRPr="006D37D9" w:rsidRDefault="00A80787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Yilun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Wang, Yu Zheng, and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Yexiang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Xue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. 2014. Travel time estimation of a path using sparse trajectories. In Proceedings of the 20th ACM SIGKDD International Conference on Knowledge Discovery and Data Mining (KDD’14). ACM, New York, NY, 25–34.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DOI:http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://dx.doi.org/10.1145/2623330.2623656</w:t>
      </w:r>
    </w:p>
    <w:p w14:paraId="0655D9F5" w14:textId="36639D2B" w:rsidR="00971E27" w:rsidRDefault="003B6E30" w:rsidP="008E13F5">
      <w:pPr>
        <w:spacing w:after="120"/>
        <w:ind w:left="567" w:hanging="567"/>
        <w:jc w:val="both"/>
        <w:divId w:val="904071081"/>
        <w:rPr>
          <w:rStyle w:val="Hyperlink"/>
          <w:rFonts w:ascii="Arial" w:hAnsi="Arial" w:cs="Arial"/>
          <w:sz w:val="22"/>
          <w:szCs w:val="22"/>
        </w:rPr>
      </w:pPr>
      <w:bookmarkStart w:id="216" w:name="ZHANG"/>
      <w:r w:rsidRPr="006D37D9">
        <w:rPr>
          <w:rFonts w:ascii="Arial" w:hAnsi="Arial" w:cs="Arial"/>
          <w:sz w:val="22"/>
          <w:szCs w:val="22"/>
          <w:lang w:val="en-US"/>
        </w:rPr>
        <w:t>ZHANG</w:t>
      </w:r>
      <w:bookmarkEnd w:id="216"/>
      <w:r w:rsidRPr="006D37D9">
        <w:rPr>
          <w:rFonts w:ascii="Arial" w:hAnsi="Arial" w:cs="Arial"/>
          <w:sz w:val="22"/>
          <w:szCs w:val="22"/>
          <w:lang w:val="en-US"/>
        </w:rPr>
        <w:t xml:space="preserve">, D. et al. </w:t>
      </w:r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Software Analytics </w:t>
      </w:r>
      <w:proofErr w:type="gramStart"/>
      <w:r w:rsidRPr="006D37D9">
        <w:rPr>
          <w:rFonts w:ascii="Arial" w:hAnsi="Arial" w:cs="Arial"/>
          <w:bCs/>
          <w:sz w:val="22"/>
          <w:szCs w:val="22"/>
          <w:lang w:val="en-US"/>
        </w:rPr>
        <w:t>As</w:t>
      </w:r>
      <w:proofErr w:type="gramEnd"/>
      <w:r w:rsidRPr="006D37D9">
        <w:rPr>
          <w:rFonts w:ascii="Arial" w:hAnsi="Arial" w:cs="Arial"/>
          <w:bCs/>
          <w:sz w:val="22"/>
          <w:szCs w:val="22"/>
          <w:lang w:val="en-US"/>
        </w:rPr>
        <w:t xml:space="preserve"> a Learning Case in Practice: Approaches and Experiences</w:t>
      </w:r>
      <w:r w:rsidRPr="006D37D9">
        <w:rPr>
          <w:rFonts w:ascii="Arial" w:hAnsi="Arial" w:cs="Arial"/>
          <w:sz w:val="22"/>
          <w:szCs w:val="22"/>
          <w:lang w:val="en-US"/>
        </w:rPr>
        <w:t xml:space="preserve">. Proceedings of the International Workshop on Machine Learning Technologies in Software Engineering. </w:t>
      </w:r>
      <w:r w:rsidRPr="006D37D9">
        <w:rPr>
          <w:rFonts w:ascii="Arial" w:hAnsi="Arial" w:cs="Arial"/>
          <w:bCs/>
          <w:sz w:val="22"/>
          <w:szCs w:val="22"/>
        </w:rPr>
        <w:t>Anais</w:t>
      </w:r>
      <w:r w:rsidRPr="006D37D9">
        <w:rPr>
          <w:rFonts w:ascii="Arial" w:hAnsi="Arial" w:cs="Arial"/>
          <w:sz w:val="22"/>
          <w:szCs w:val="22"/>
        </w:rPr>
        <w:t xml:space="preserve">...: MALETS ’11.New York, NY, USA: ACM, 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>2011</w:t>
      </w:r>
      <w:r w:rsidR="00B619F9">
        <w:rPr>
          <w:rFonts w:ascii="Arial" w:hAnsi="Arial" w:cs="Arial"/>
          <w:sz w:val="22"/>
          <w:szCs w:val="22"/>
        </w:rPr>
        <w:t xml:space="preserve"> </w:t>
      </w:r>
      <w:r w:rsidRPr="006D37D9">
        <w:rPr>
          <w:rFonts w:ascii="Arial" w:hAnsi="Arial" w:cs="Arial"/>
          <w:sz w:val="22"/>
          <w:szCs w:val="22"/>
        </w:rPr>
        <w:t xml:space="preserve">Disponível em: </w:t>
      </w:r>
      <w:hyperlink r:id="rId28" w:history="1">
        <w:r w:rsidR="00C47C8B" w:rsidRPr="006D37D9">
          <w:rPr>
            <w:rStyle w:val="Hyperlink"/>
            <w:rFonts w:ascii="Arial" w:hAnsi="Arial" w:cs="Arial"/>
            <w:sz w:val="22"/>
            <w:szCs w:val="22"/>
          </w:rPr>
          <w:t>http://doi.acm.org/10.1145/2070821.2070829</w:t>
        </w:r>
      </w:hyperlink>
      <w:bookmarkEnd w:id="131"/>
    </w:p>
    <w:p w14:paraId="71466F8F" w14:textId="5E83654A" w:rsidR="00146180" w:rsidRPr="00146180" w:rsidRDefault="00146180" w:rsidP="00146180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7" w:name="WANG"/>
      <w:r w:rsidRPr="00146180">
        <w:rPr>
          <w:rFonts w:ascii="Arial" w:hAnsi="Arial" w:cs="Arial"/>
          <w:sz w:val="22"/>
          <w:szCs w:val="22"/>
          <w:lang w:val="en-US"/>
        </w:rPr>
        <w:t>WANG</w:t>
      </w:r>
      <w:bookmarkEnd w:id="217"/>
      <w:r w:rsidRPr="00146180">
        <w:rPr>
          <w:rFonts w:ascii="Arial" w:hAnsi="Arial" w:cs="Arial"/>
          <w:sz w:val="22"/>
          <w:szCs w:val="22"/>
          <w:lang w:val="en-US"/>
        </w:rPr>
        <w:t xml:space="preserve">, Y.; ZHENG, Y.; XUE, Y. </w:t>
      </w:r>
      <w:r w:rsidRPr="00146180">
        <w:rPr>
          <w:rFonts w:ascii="Arial" w:hAnsi="Arial" w:cs="Arial"/>
          <w:bCs/>
          <w:sz w:val="22"/>
          <w:szCs w:val="22"/>
          <w:lang w:val="en-US"/>
        </w:rPr>
        <w:t>Travel Time Estimation of a Path Using Sparse Trajectories</w:t>
      </w:r>
      <w:r w:rsidRPr="00146180">
        <w:rPr>
          <w:rFonts w:ascii="Arial" w:hAnsi="Arial" w:cs="Arial"/>
          <w:sz w:val="22"/>
          <w:szCs w:val="22"/>
          <w:lang w:val="en-US"/>
        </w:rPr>
        <w:t>. Proceedings of the 20th ACM SIGKDD International Conference on Knowledge Discovery and Data Mining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146180">
        <w:rPr>
          <w:rFonts w:ascii="Arial" w:hAnsi="Arial" w:cs="Arial"/>
          <w:sz w:val="22"/>
          <w:szCs w:val="22"/>
          <w:lang w:val="en-US"/>
        </w:rPr>
        <w:t>KDD ’14.New York, NY, USA: ACM, 2014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Disponível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6180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146180">
        <w:rPr>
          <w:rFonts w:ascii="Arial" w:hAnsi="Arial" w:cs="Arial"/>
          <w:sz w:val="22"/>
          <w:szCs w:val="22"/>
          <w:lang w:val="en-US"/>
        </w:rPr>
        <w:t>: &lt;http://doi.acm.org/10.1145/2623330.2623656&gt;</w:t>
      </w:r>
    </w:p>
    <w:p w14:paraId="1CE83B59" w14:textId="586E18E1" w:rsidR="006A3FFF" w:rsidRPr="006D37D9" w:rsidRDefault="006A3FFF" w:rsidP="008E13F5">
      <w:pPr>
        <w:spacing w:after="120"/>
        <w:ind w:left="567" w:hanging="567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8" w:name="WAGNER"/>
      <w:r w:rsidRPr="006D37D9">
        <w:rPr>
          <w:rFonts w:ascii="Arial" w:hAnsi="Arial" w:cs="Arial"/>
          <w:sz w:val="22"/>
          <w:szCs w:val="22"/>
          <w:lang w:val="en-US"/>
        </w:rPr>
        <w:t>WAGNER</w:t>
      </w:r>
      <w:bookmarkEnd w:id="218"/>
      <w:r w:rsidRPr="006D37D9">
        <w:rPr>
          <w:rFonts w:ascii="Arial" w:hAnsi="Arial" w:cs="Arial"/>
          <w:sz w:val="22"/>
          <w:szCs w:val="22"/>
          <w:lang w:val="en-US"/>
        </w:rPr>
        <w:t xml:space="preserve">, S. et al. The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Quamoco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 xml:space="preserve"> Product Quality Modelling and Assessment Approach. Proceedings of the 34th International Conference on Software Engineering. Anais...: ICSE ’12.Piscataway, NJ, USA: IEEE Press, 2012Disponível 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em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: &lt;http://dl.acm.org/citation.cfm?id=2337223.2337372&gt;</w:t>
      </w:r>
    </w:p>
    <w:p w14:paraId="58605E5F" w14:textId="4E4452E1" w:rsidR="00C47C8B" w:rsidRPr="006D37D9" w:rsidRDefault="005A12AC" w:rsidP="00C47C8B">
      <w:pPr>
        <w:spacing w:after="120"/>
        <w:ind w:left="284" w:hanging="284"/>
        <w:jc w:val="both"/>
        <w:divId w:val="904071081"/>
        <w:rPr>
          <w:rFonts w:ascii="Arial" w:hAnsi="Arial" w:cs="Arial"/>
          <w:sz w:val="22"/>
          <w:szCs w:val="22"/>
          <w:lang w:val="en-US"/>
        </w:rPr>
      </w:pPr>
      <w:bookmarkStart w:id="219" w:name="WASSERMAN"/>
      <w:r w:rsidRPr="006D37D9">
        <w:rPr>
          <w:rFonts w:ascii="Arial" w:hAnsi="Arial" w:cs="Arial"/>
          <w:sz w:val="22"/>
          <w:szCs w:val="22"/>
          <w:lang w:val="en-US"/>
        </w:rPr>
        <w:lastRenderedPageBreak/>
        <w:t>WASSERMAN</w:t>
      </w:r>
      <w:bookmarkEnd w:id="219"/>
      <w:r w:rsidRPr="006D37D9">
        <w:rPr>
          <w:rFonts w:ascii="Arial" w:hAnsi="Arial" w:cs="Arial"/>
          <w:sz w:val="22"/>
          <w:szCs w:val="22"/>
          <w:lang w:val="en-US"/>
        </w:rPr>
        <w:t>, A.; PAL, M.; CHAN, C. Business Readiness Rating for Open Source. Proceedings of the EFOSS Workshop. Anais...Como, Italy: [</w:t>
      </w:r>
      <w:proofErr w:type="spellStart"/>
      <w:r w:rsidRPr="006D37D9">
        <w:rPr>
          <w:rFonts w:ascii="Arial" w:hAnsi="Arial" w:cs="Arial"/>
          <w:sz w:val="22"/>
          <w:szCs w:val="22"/>
          <w:lang w:val="en-US"/>
        </w:rPr>
        <w:t>s.d.</w:t>
      </w:r>
      <w:proofErr w:type="spellEnd"/>
      <w:r w:rsidRPr="006D37D9">
        <w:rPr>
          <w:rFonts w:ascii="Arial" w:hAnsi="Arial" w:cs="Arial"/>
          <w:sz w:val="22"/>
          <w:szCs w:val="22"/>
          <w:lang w:val="en-US"/>
        </w:rPr>
        <w:t>]</w:t>
      </w:r>
    </w:p>
    <w:p w14:paraId="58721081" w14:textId="731FA3B2" w:rsidR="00C47C8B" w:rsidRPr="006D37D9" w:rsidRDefault="00C47C8B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p w14:paraId="481BF45B" w14:textId="77777777" w:rsidR="00D97D2A" w:rsidRPr="006D37D9" w:rsidRDefault="00D97D2A" w:rsidP="00C47C8B">
      <w:pPr>
        <w:ind w:left="284" w:hanging="284"/>
        <w:jc w:val="both"/>
        <w:divId w:val="904071081"/>
        <w:rPr>
          <w:rFonts w:ascii="Arial" w:hAnsi="Arial" w:cs="Arial"/>
          <w:lang w:val="en-US"/>
        </w:rPr>
      </w:pPr>
    </w:p>
    <w:sectPr w:rsidR="00D97D2A" w:rsidRPr="006D37D9" w:rsidSect="00415B0D">
      <w:footerReference w:type="default" r:id="rId29"/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8" w:author="G T" w:date="2019-05-08T22:29:00Z" w:initials="GT">
    <w:p w14:paraId="0D918B8C" w14:textId="13912C8A" w:rsidR="001F2F4F" w:rsidRDefault="001F2F4F">
      <w:pPr>
        <w:pStyle w:val="Textodecomentrio"/>
      </w:pPr>
      <w:r>
        <w:rPr>
          <w:rStyle w:val="Refdecomentrio"/>
        </w:rPr>
        <w:annotationRef/>
      </w:r>
      <w:r>
        <w:t xml:space="preserve">Noto que este paragrafo </w:t>
      </w:r>
      <w:proofErr w:type="gramStart"/>
      <w:r>
        <w:t>esta</w:t>
      </w:r>
      <w:proofErr w:type="gramEnd"/>
      <w:r>
        <w:t xml:space="preserve"> meio perdido aqui. O que tem a ver IoT com seu problema? Seria importante trazer para o cenário do desenvolvimento incremental e a necessidade de observar a qualidade </w:t>
      </w:r>
      <w:proofErr w:type="gramStart"/>
      <w:r>
        <w:t>da release</w:t>
      </w:r>
      <w:proofErr w:type="gramEnd"/>
      <w:r>
        <w:t xml:space="preserve"> e seu uso. Sem isso, este paragrafo fica perdido aqui.</w:t>
      </w:r>
    </w:p>
  </w:comment>
  <w:comment w:id="128" w:author="G T" w:date="2019-05-08T23:20:00Z" w:initials="GT">
    <w:p w14:paraId="6D709B8B" w14:textId="7A1CD07A" w:rsidR="001F2F4F" w:rsidRDefault="001F2F4F">
      <w:pPr>
        <w:pStyle w:val="Textodecomentrio"/>
      </w:pPr>
      <w:r>
        <w:rPr>
          <w:rStyle w:val="Refdecomentrio"/>
        </w:rPr>
        <w:annotationRef/>
      </w:r>
      <w:r>
        <w:t xml:space="preserve">Para que e por que? Isso poderia ser já dito aqui na introdução basta um </w:t>
      </w:r>
      <w:proofErr w:type="spellStart"/>
      <w:r>
        <w:t>apragrafo</w:t>
      </w:r>
      <w:proofErr w:type="spellEnd"/>
      <w:r>
        <w:t xml:space="preserve"> para explicar o incremental </w:t>
      </w:r>
      <w:proofErr w:type="spellStart"/>
      <w:r>
        <w:t>itereativo</w:t>
      </w:r>
      <w:proofErr w:type="spellEnd"/>
      <w:r>
        <w:t xml:space="preserve">. Talvez </w:t>
      </w:r>
      <w:proofErr w:type="spellStart"/>
      <w:r>
        <w:t>la</w:t>
      </w:r>
      <w:proofErr w:type="spellEnd"/>
      <w:r>
        <w:t xml:space="preserve"> no segundo paragrafo da introdução. Não mais.</w:t>
      </w:r>
    </w:p>
  </w:comment>
  <w:comment w:id="129" w:author="Hilmer Neri" w:date="2019-05-09T18:20:00Z" w:initials="HN">
    <w:p w14:paraId="6FFE8891" w14:textId="41A72DC3" w:rsidR="00120EC2" w:rsidRDefault="00120EC2">
      <w:pPr>
        <w:pStyle w:val="Textodecomentrio"/>
      </w:pPr>
      <w:r>
        <w:rPr>
          <w:rStyle w:val="Refdecomentrio"/>
        </w:rPr>
        <w:annotationRef/>
      </w:r>
      <w:r>
        <w:t>Escrevi o segundo parágrafo da introdução conforme sua orientação.</w:t>
      </w:r>
    </w:p>
    <w:p w14:paraId="097B8E2F" w14:textId="1EBBD4E1" w:rsidR="00120EC2" w:rsidRDefault="00120EC2">
      <w:pPr>
        <w:pStyle w:val="Textodecomentrio"/>
      </w:pPr>
      <w:r>
        <w:t xml:space="preserve">Entretanto, e respondendo sua pergunta, </w:t>
      </w:r>
      <w:r w:rsidR="00EE501C">
        <w:t>percebo</w:t>
      </w:r>
      <w:r>
        <w:t xml:space="preserve"> que que a coesão e coerência entre as id</w:t>
      </w:r>
      <w:r w:rsidR="00095729">
        <w:t>e</w:t>
      </w:r>
      <w:r>
        <w:t>ias discutidas na introdução parece</w:t>
      </w:r>
      <w:r w:rsidR="00876873">
        <w:t>m</w:t>
      </w:r>
      <w:r>
        <w:t xml:space="preserve"> estar próxima d</w:t>
      </w:r>
      <w:r w:rsidR="00EE501C">
        <w:t>a consolidação</w:t>
      </w:r>
      <w:r>
        <w:t>. Trazer a discussão do de</w:t>
      </w:r>
      <w:r w:rsidR="00095729">
        <w:t xml:space="preserve">senvolvimento </w:t>
      </w:r>
      <w:r w:rsidR="00EE501C">
        <w:t xml:space="preserve">contínuo </w:t>
      </w:r>
      <w:r w:rsidR="00095729">
        <w:t>para cá parece</w:t>
      </w:r>
      <w:r w:rsidR="00876873">
        <w:t>, ao meu ver,</w:t>
      </w:r>
      <w:r w:rsidR="00095729">
        <w:t xml:space="preserve"> que sobrecarregaria a</w:t>
      </w:r>
      <w:r w:rsidR="00876873">
        <w:t>s discussões da</w:t>
      </w:r>
      <w:r w:rsidR="00095729">
        <w:t xml:space="preserve"> introdução.</w:t>
      </w:r>
    </w:p>
    <w:p w14:paraId="67ED875E" w14:textId="5555D4D4" w:rsidR="00095729" w:rsidRDefault="00876873">
      <w:pPr>
        <w:pStyle w:val="Textodecomentrio"/>
      </w:pPr>
      <w:r>
        <w:t>No cap. 2 e</w:t>
      </w:r>
      <w:r w:rsidR="00095729">
        <w:t xml:space="preserve"> consequentemente em todo o documento, </w:t>
      </w:r>
      <w:r>
        <w:t>há apenas duas págs.</w:t>
      </w:r>
      <w:r>
        <w:t xml:space="preserve"> </w:t>
      </w:r>
      <w:r w:rsidR="00095729">
        <w:t xml:space="preserve">que abordam a discussão do ciclo do continuo. Seguramente não é </w:t>
      </w:r>
      <w:r>
        <w:t xml:space="preserve">o </w:t>
      </w:r>
      <w:r w:rsidR="00095729">
        <w:t>foco da tese. Por outro lado, entendo que há questões importantes de serem trazidas ao leitor (ainda que de forma introdutória) sobre as características do desenvolvimento</w:t>
      </w:r>
      <w:r>
        <w:t xml:space="preserve"> e da observação da qualidade</w:t>
      </w:r>
      <w:r w:rsidR="00095729">
        <w:t xml:space="preserve"> segundo essa mentalidade</w:t>
      </w:r>
      <w:r w:rsidR="00005E35">
        <w:t xml:space="preserve">. </w:t>
      </w:r>
      <w:r w:rsidR="00005E35">
        <w:t>Isso,</w:t>
      </w:r>
      <w:r>
        <w:t xml:space="preserve"> para destacar: a importância da automação e colaboração; a análise e aceitação de releases a partir da utilização do produto; e, principalmente para </w:t>
      </w:r>
      <w:r>
        <w:t>destacar</w:t>
      </w:r>
      <w:r>
        <w:t xml:space="preserve"> que o </w:t>
      </w:r>
      <w:proofErr w:type="spellStart"/>
      <w:r>
        <w:t>MeasutreSoftGram</w:t>
      </w:r>
      <w:proofErr w:type="spellEnd"/>
      <w:r>
        <w:t xml:space="preserve"> se beneficiaria das características desses ambientes</w:t>
      </w:r>
      <w:r w:rsidR="00005E35">
        <w:t xml:space="preserve"> (mais pontos de observação</w:t>
      </w:r>
      <w:bookmarkStart w:id="130" w:name="_GoBack"/>
      <w:bookmarkEnd w:id="130"/>
      <w:r w:rsidR="00005E35">
        <w:t>)</w:t>
      </w:r>
      <w:r>
        <w:t xml:space="preserve">, embora não seja limitado a eles.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918B8C" w15:done="0"/>
  <w15:commentEx w15:paraId="6D709B8B" w15:done="0"/>
  <w15:commentEx w15:paraId="67ED875E" w15:paraIdParent="6D709B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918B8C" w16cid:durableId="207E9E41"/>
  <w16cid:commentId w16cid:paraId="6D709B8B" w16cid:durableId="207E9E45"/>
  <w16cid:commentId w16cid:paraId="67ED875E" w16cid:durableId="207EED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416D5" w14:textId="77777777" w:rsidR="00867179" w:rsidRDefault="00867179" w:rsidP="00371AB3">
      <w:r>
        <w:separator/>
      </w:r>
    </w:p>
    <w:p w14:paraId="6E1CBA26" w14:textId="77777777" w:rsidR="00867179" w:rsidRDefault="00867179" w:rsidP="00371AB3"/>
    <w:p w14:paraId="5F1E3CAA" w14:textId="77777777" w:rsidR="00867179" w:rsidRDefault="00867179" w:rsidP="00371AB3"/>
    <w:p w14:paraId="260A1F26" w14:textId="77777777" w:rsidR="00867179" w:rsidRDefault="00867179" w:rsidP="00371AB3"/>
    <w:p w14:paraId="6D59C307" w14:textId="77777777" w:rsidR="00867179" w:rsidRDefault="00867179" w:rsidP="00371AB3"/>
    <w:p w14:paraId="279BD5A9" w14:textId="77777777" w:rsidR="00867179" w:rsidRDefault="00867179"/>
    <w:p w14:paraId="20608073" w14:textId="77777777" w:rsidR="00867179" w:rsidRPr="007662E9" w:rsidRDefault="00867179">
      <w:pPr>
        <w:rPr>
          <w:sz w:val="21"/>
          <w:szCs w:val="21"/>
        </w:rPr>
      </w:pPr>
    </w:p>
    <w:p w14:paraId="312C7D44" w14:textId="77777777" w:rsidR="00867179" w:rsidRPr="007662E9" w:rsidRDefault="00867179">
      <w:pPr>
        <w:rPr>
          <w:sz w:val="20"/>
          <w:szCs w:val="20"/>
        </w:rPr>
      </w:pPr>
    </w:p>
  </w:endnote>
  <w:endnote w:type="continuationSeparator" w:id="0">
    <w:p w14:paraId="13C93D77" w14:textId="77777777" w:rsidR="00867179" w:rsidRDefault="00867179" w:rsidP="00371AB3">
      <w:r>
        <w:continuationSeparator/>
      </w:r>
    </w:p>
    <w:p w14:paraId="2A47C5CA" w14:textId="77777777" w:rsidR="00867179" w:rsidRDefault="00867179" w:rsidP="00371AB3"/>
    <w:p w14:paraId="1E7B9BC5" w14:textId="77777777" w:rsidR="00867179" w:rsidRDefault="00867179" w:rsidP="00371AB3"/>
    <w:p w14:paraId="07138FB0" w14:textId="77777777" w:rsidR="00867179" w:rsidRDefault="00867179" w:rsidP="00371AB3"/>
    <w:p w14:paraId="147C127B" w14:textId="77777777" w:rsidR="00867179" w:rsidRDefault="00867179" w:rsidP="00371AB3"/>
    <w:p w14:paraId="76DDAD5B" w14:textId="77777777" w:rsidR="00867179" w:rsidRDefault="00867179"/>
    <w:p w14:paraId="31507080" w14:textId="77777777" w:rsidR="00867179" w:rsidRPr="007662E9" w:rsidRDefault="00867179">
      <w:pPr>
        <w:rPr>
          <w:sz w:val="21"/>
          <w:szCs w:val="21"/>
        </w:rPr>
      </w:pPr>
    </w:p>
    <w:p w14:paraId="75F89C76" w14:textId="77777777" w:rsidR="00867179" w:rsidRPr="007662E9" w:rsidRDefault="00867179">
      <w:pPr>
        <w:rPr>
          <w:sz w:val="20"/>
          <w:szCs w:val="20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0D85D" w14:textId="77777777" w:rsidR="001F2F4F" w:rsidRPr="00544B25" w:rsidRDefault="001F2F4F">
    <w:pPr>
      <w:pStyle w:val="Rodap"/>
      <w:jc w:val="right"/>
    </w:pPr>
    <w:r w:rsidRPr="00544B25">
      <w:fldChar w:fldCharType="begin"/>
    </w:r>
    <w:r w:rsidRPr="007662E9">
      <w:instrText>PAGE   \* MERGEFORMAT</w:instrText>
    </w:r>
    <w:r w:rsidRPr="00544B25">
      <w:fldChar w:fldCharType="separate"/>
    </w:r>
    <w:r>
      <w:rPr>
        <w:noProof/>
      </w:rPr>
      <w:t>4</w:t>
    </w:r>
    <w:r w:rsidRPr="00544B25">
      <w:fldChar w:fldCharType="end"/>
    </w:r>
  </w:p>
  <w:p w14:paraId="07190BFB" w14:textId="77777777" w:rsidR="001F2F4F" w:rsidRDefault="001F2F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757B7" w14:textId="77777777" w:rsidR="00867179" w:rsidRPr="007662E9" w:rsidRDefault="00867179" w:rsidP="00C41CC9">
      <w:pPr>
        <w:jc w:val="both"/>
        <w:rPr>
          <w:sz w:val="20"/>
          <w:szCs w:val="20"/>
        </w:rPr>
      </w:pPr>
      <w:r>
        <w:separator/>
      </w:r>
    </w:p>
  </w:footnote>
  <w:footnote w:type="continuationSeparator" w:id="0">
    <w:p w14:paraId="7FB470A8" w14:textId="77777777" w:rsidR="00867179" w:rsidRDefault="00867179" w:rsidP="00371AB3">
      <w:r>
        <w:continuationSeparator/>
      </w:r>
    </w:p>
    <w:p w14:paraId="4852E6D3" w14:textId="77777777" w:rsidR="00867179" w:rsidRDefault="00867179" w:rsidP="00371AB3"/>
    <w:p w14:paraId="2F6E07FE" w14:textId="77777777" w:rsidR="00867179" w:rsidRDefault="00867179" w:rsidP="00371AB3"/>
    <w:p w14:paraId="2B355EDC" w14:textId="77777777" w:rsidR="00867179" w:rsidRDefault="00867179" w:rsidP="00371AB3"/>
    <w:p w14:paraId="3984F19E" w14:textId="77777777" w:rsidR="00867179" w:rsidRDefault="00867179" w:rsidP="00371AB3"/>
    <w:p w14:paraId="3C36101E" w14:textId="77777777" w:rsidR="00867179" w:rsidRDefault="00867179"/>
    <w:p w14:paraId="011520F3" w14:textId="77777777" w:rsidR="00867179" w:rsidRPr="007662E9" w:rsidRDefault="00867179">
      <w:pPr>
        <w:rPr>
          <w:sz w:val="21"/>
          <w:szCs w:val="21"/>
        </w:rPr>
      </w:pPr>
    </w:p>
    <w:p w14:paraId="229DB9C9" w14:textId="77777777" w:rsidR="00867179" w:rsidRPr="007662E9" w:rsidRDefault="00867179">
      <w:pPr>
        <w:rPr>
          <w:sz w:val="20"/>
          <w:szCs w:val="20"/>
        </w:rPr>
      </w:pPr>
    </w:p>
  </w:footnote>
  <w:footnote w:type="continuationNotice" w:id="1">
    <w:p w14:paraId="7C3125B4" w14:textId="77777777" w:rsidR="00867179" w:rsidRDefault="00867179"/>
    <w:p w14:paraId="048059C7" w14:textId="77777777" w:rsidR="00867179" w:rsidRDefault="00867179"/>
    <w:p w14:paraId="4B00C809" w14:textId="77777777" w:rsidR="00867179" w:rsidRPr="007662E9" w:rsidRDefault="00867179">
      <w:pPr>
        <w:rPr>
          <w:sz w:val="21"/>
          <w:szCs w:val="21"/>
        </w:rPr>
      </w:pPr>
    </w:p>
    <w:p w14:paraId="7806E991" w14:textId="77777777" w:rsidR="00867179" w:rsidRPr="007662E9" w:rsidRDefault="00867179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340734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aramond" w:hAnsi="Garamond"/>
        <w:b/>
      </w:rPr>
    </w:lvl>
    <w:lvl w:ilvl="1">
      <w:start w:val="1"/>
      <w:numFmt w:val="decimal"/>
      <w:pStyle w:val="Survey0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A32D81"/>
    <w:multiLevelType w:val="multilevel"/>
    <w:tmpl w:val="94A2AD3C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3" w15:restartNumberingAfterBreak="0">
    <w:nsid w:val="01C35451"/>
    <w:multiLevelType w:val="hybridMultilevel"/>
    <w:tmpl w:val="EEA603F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21B714F"/>
    <w:multiLevelType w:val="hybridMultilevel"/>
    <w:tmpl w:val="473C31C0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080D028D"/>
    <w:multiLevelType w:val="hybridMultilevel"/>
    <w:tmpl w:val="B3F06E60"/>
    <w:lvl w:ilvl="0" w:tplc="EEE0AEAE">
      <w:start w:val="1"/>
      <w:numFmt w:val="decimal"/>
      <w:pStyle w:val="Ttulo"/>
      <w:lvlText w:val="Capítulo %1 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30FB8"/>
    <w:multiLevelType w:val="hybridMultilevel"/>
    <w:tmpl w:val="9500B62E"/>
    <w:lvl w:ilvl="0" w:tplc="0416000F">
      <w:start w:val="1"/>
      <w:numFmt w:val="decimal"/>
      <w:lvlText w:val="%1."/>
      <w:lvlJc w:val="left"/>
      <w:pPr>
        <w:ind w:left="1298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 w15:restartNumberingAfterBreak="0">
    <w:nsid w:val="0DBB6885"/>
    <w:multiLevelType w:val="hybridMultilevel"/>
    <w:tmpl w:val="08F88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03703C"/>
    <w:multiLevelType w:val="hybridMultilevel"/>
    <w:tmpl w:val="37FAB9F4"/>
    <w:lvl w:ilvl="0" w:tplc="5C246E84">
      <w:start w:val="1"/>
      <w:numFmt w:val="decimal"/>
      <w:pStyle w:val="Subttulo"/>
      <w:lvlText w:val="A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0C6E"/>
    <w:multiLevelType w:val="hybridMultilevel"/>
    <w:tmpl w:val="C862D23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3E0393"/>
    <w:multiLevelType w:val="hybridMultilevel"/>
    <w:tmpl w:val="AD32D7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9D714D"/>
    <w:multiLevelType w:val="hybridMultilevel"/>
    <w:tmpl w:val="E3DE5D92"/>
    <w:lvl w:ilvl="0" w:tplc="D48E07DC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673992"/>
    <w:multiLevelType w:val="multilevel"/>
    <w:tmpl w:val="A40E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B58A1"/>
    <w:multiLevelType w:val="hybridMultilevel"/>
    <w:tmpl w:val="C780F1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CD75BB"/>
    <w:multiLevelType w:val="hybridMultilevel"/>
    <w:tmpl w:val="8AD2411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4A71B72"/>
    <w:multiLevelType w:val="hybridMultilevel"/>
    <w:tmpl w:val="593010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5A77600"/>
    <w:multiLevelType w:val="hybridMultilevel"/>
    <w:tmpl w:val="208C263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B6384D"/>
    <w:multiLevelType w:val="hybridMultilevel"/>
    <w:tmpl w:val="5F42CA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0A3BFA"/>
    <w:multiLevelType w:val="hybridMultilevel"/>
    <w:tmpl w:val="4108367E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E686134"/>
    <w:multiLevelType w:val="hybridMultilevel"/>
    <w:tmpl w:val="AA0C23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2D7EF1"/>
    <w:multiLevelType w:val="multilevel"/>
    <w:tmpl w:val="94A2A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520BA2"/>
    <w:multiLevelType w:val="hybridMultilevel"/>
    <w:tmpl w:val="FBAEC7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8F1043"/>
    <w:multiLevelType w:val="hybridMultilevel"/>
    <w:tmpl w:val="F5A0909E"/>
    <w:lvl w:ilvl="0" w:tplc="CA8CD8C8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514C00"/>
    <w:multiLevelType w:val="hybridMultilevel"/>
    <w:tmpl w:val="B832F8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6E178E"/>
    <w:multiLevelType w:val="multilevel"/>
    <w:tmpl w:val="158CFAF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A513166"/>
    <w:multiLevelType w:val="hybridMultilevel"/>
    <w:tmpl w:val="B55AE9C6"/>
    <w:lvl w:ilvl="0" w:tplc="0416000F">
      <w:start w:val="1"/>
      <w:numFmt w:val="decimal"/>
      <w:pStyle w:val="Survey01"/>
      <w:lvlText w:val="%1."/>
      <w:lvlJc w:val="left"/>
      <w:pPr>
        <w:tabs>
          <w:tab w:val="num" w:pos="1060"/>
        </w:tabs>
        <w:ind w:left="1060" w:hanging="360"/>
      </w:pPr>
    </w:lvl>
    <w:lvl w:ilvl="1" w:tplc="D170635E">
      <w:start w:val="3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eastAsia="Times New Roman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6" w15:restartNumberingAfterBreak="0">
    <w:nsid w:val="5CBF5E31"/>
    <w:multiLevelType w:val="multilevel"/>
    <w:tmpl w:val="208C263E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6649FF"/>
    <w:multiLevelType w:val="hybridMultilevel"/>
    <w:tmpl w:val="05642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7760C"/>
    <w:multiLevelType w:val="hybridMultilevel"/>
    <w:tmpl w:val="0E2048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107940"/>
    <w:multiLevelType w:val="hybridMultilevel"/>
    <w:tmpl w:val="C608D766"/>
    <w:lvl w:ilvl="0" w:tplc="1A14DF38">
      <w:start w:val="1"/>
      <w:numFmt w:val="bullet"/>
      <w:pStyle w:val="Bullet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E64096"/>
    <w:multiLevelType w:val="hybridMultilevel"/>
    <w:tmpl w:val="A18AD8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C1709C6"/>
    <w:multiLevelType w:val="hybridMultilevel"/>
    <w:tmpl w:val="236412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ED667C"/>
    <w:multiLevelType w:val="hybridMultilevel"/>
    <w:tmpl w:val="D638E4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F20F15"/>
    <w:multiLevelType w:val="hybridMultilevel"/>
    <w:tmpl w:val="2C24B3F4"/>
    <w:lvl w:ilvl="0" w:tplc="426467BA">
      <w:start w:val="1"/>
      <w:numFmt w:val="decimal"/>
      <w:pStyle w:val="CitaoIntensa"/>
      <w:lvlText w:val="C.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1688A"/>
    <w:multiLevelType w:val="hybridMultilevel"/>
    <w:tmpl w:val="0DD4D7EA"/>
    <w:lvl w:ilvl="0" w:tplc="8E4C7662">
      <w:start w:val="1"/>
      <w:numFmt w:val="lowerRoman"/>
      <w:lvlText w:val="%1)"/>
      <w:lvlJc w:val="left"/>
      <w:pPr>
        <w:ind w:left="134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07" w:hanging="360"/>
      </w:pPr>
    </w:lvl>
    <w:lvl w:ilvl="2" w:tplc="0416001B" w:tentative="1">
      <w:start w:val="1"/>
      <w:numFmt w:val="lowerRoman"/>
      <w:lvlText w:val="%3."/>
      <w:lvlJc w:val="right"/>
      <w:pPr>
        <w:ind w:left="2427" w:hanging="180"/>
      </w:pPr>
    </w:lvl>
    <w:lvl w:ilvl="3" w:tplc="0416000F" w:tentative="1">
      <w:start w:val="1"/>
      <w:numFmt w:val="decimal"/>
      <w:lvlText w:val="%4."/>
      <w:lvlJc w:val="left"/>
      <w:pPr>
        <w:ind w:left="3147" w:hanging="360"/>
      </w:pPr>
    </w:lvl>
    <w:lvl w:ilvl="4" w:tplc="04160019" w:tentative="1">
      <w:start w:val="1"/>
      <w:numFmt w:val="lowerLetter"/>
      <w:lvlText w:val="%5."/>
      <w:lvlJc w:val="left"/>
      <w:pPr>
        <w:ind w:left="3867" w:hanging="360"/>
      </w:pPr>
    </w:lvl>
    <w:lvl w:ilvl="5" w:tplc="0416001B" w:tentative="1">
      <w:start w:val="1"/>
      <w:numFmt w:val="lowerRoman"/>
      <w:lvlText w:val="%6."/>
      <w:lvlJc w:val="right"/>
      <w:pPr>
        <w:ind w:left="4587" w:hanging="180"/>
      </w:pPr>
    </w:lvl>
    <w:lvl w:ilvl="6" w:tplc="0416000F" w:tentative="1">
      <w:start w:val="1"/>
      <w:numFmt w:val="decimal"/>
      <w:lvlText w:val="%7."/>
      <w:lvlJc w:val="left"/>
      <w:pPr>
        <w:ind w:left="5307" w:hanging="360"/>
      </w:pPr>
    </w:lvl>
    <w:lvl w:ilvl="7" w:tplc="04160019" w:tentative="1">
      <w:start w:val="1"/>
      <w:numFmt w:val="lowerLetter"/>
      <w:lvlText w:val="%8."/>
      <w:lvlJc w:val="left"/>
      <w:pPr>
        <w:ind w:left="6027" w:hanging="360"/>
      </w:pPr>
    </w:lvl>
    <w:lvl w:ilvl="8" w:tplc="0416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5" w15:restartNumberingAfterBreak="0">
    <w:nsid w:val="73137587"/>
    <w:multiLevelType w:val="hybridMultilevel"/>
    <w:tmpl w:val="6F14C1AA"/>
    <w:lvl w:ilvl="0" w:tplc="F02C71A0">
      <w:start w:val="1"/>
      <w:numFmt w:val="upperLetter"/>
      <w:lvlText w:val="(%1)"/>
      <w:lvlJc w:val="left"/>
      <w:pPr>
        <w:ind w:left="1594" w:hanging="4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6E57535"/>
    <w:multiLevelType w:val="hybridMultilevel"/>
    <w:tmpl w:val="AD3670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96D64"/>
    <w:multiLevelType w:val="hybridMultilevel"/>
    <w:tmpl w:val="9E16562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EDAA2A88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155FC9"/>
    <w:multiLevelType w:val="hybridMultilevel"/>
    <w:tmpl w:val="CBA879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0"/>
  </w:num>
  <w:num w:numId="4">
    <w:abstractNumId w:val="5"/>
  </w:num>
  <w:num w:numId="5">
    <w:abstractNumId w:val="24"/>
  </w:num>
  <w:num w:numId="6">
    <w:abstractNumId w:val="29"/>
  </w:num>
  <w:num w:numId="7">
    <w:abstractNumId w:val="8"/>
  </w:num>
  <w:num w:numId="8">
    <w:abstractNumId w:val="33"/>
  </w:num>
  <w:num w:numId="9">
    <w:abstractNumId w:val="31"/>
  </w:num>
  <w:num w:numId="10">
    <w:abstractNumId w:val="7"/>
  </w:num>
  <w:num w:numId="11">
    <w:abstractNumId w:val="27"/>
  </w:num>
  <w:num w:numId="12">
    <w:abstractNumId w:val="36"/>
  </w:num>
  <w:num w:numId="13">
    <w:abstractNumId w:val="19"/>
  </w:num>
  <w:num w:numId="14">
    <w:abstractNumId w:val="10"/>
  </w:num>
  <w:num w:numId="15">
    <w:abstractNumId w:val="14"/>
  </w:num>
  <w:num w:numId="16">
    <w:abstractNumId w:val="30"/>
  </w:num>
  <w:num w:numId="17">
    <w:abstractNumId w:val="18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34"/>
  </w:num>
  <w:num w:numId="26">
    <w:abstractNumId w:val="12"/>
  </w:num>
  <w:num w:numId="27">
    <w:abstractNumId w:val="32"/>
  </w:num>
  <w:num w:numId="28">
    <w:abstractNumId w:val="22"/>
  </w:num>
  <w:num w:numId="29">
    <w:abstractNumId w:val="24"/>
  </w:num>
  <w:num w:numId="30">
    <w:abstractNumId w:val="24"/>
  </w:num>
  <w:num w:numId="31">
    <w:abstractNumId w:val="24"/>
  </w:num>
  <w:num w:numId="32">
    <w:abstractNumId w:val="4"/>
  </w:num>
  <w:num w:numId="33">
    <w:abstractNumId w:val="17"/>
  </w:num>
  <w:num w:numId="34">
    <w:abstractNumId w:val="35"/>
  </w:num>
  <w:num w:numId="35">
    <w:abstractNumId w:val="20"/>
  </w:num>
  <w:num w:numId="36">
    <w:abstractNumId w:val="2"/>
  </w:num>
  <w:num w:numId="37">
    <w:abstractNumId w:val="3"/>
  </w:num>
  <w:num w:numId="38">
    <w:abstractNumId w:val="28"/>
  </w:num>
  <w:num w:numId="39">
    <w:abstractNumId w:val="37"/>
  </w:num>
  <w:num w:numId="40">
    <w:abstractNumId w:val="23"/>
  </w:num>
  <w:num w:numId="41">
    <w:abstractNumId w:val="9"/>
  </w:num>
  <w:num w:numId="42">
    <w:abstractNumId w:val="38"/>
  </w:num>
  <w:num w:numId="43">
    <w:abstractNumId w:val="16"/>
  </w:num>
  <w:num w:numId="44">
    <w:abstractNumId w:val="26"/>
  </w:num>
  <w:num w:numId="45">
    <w:abstractNumId w:val="15"/>
  </w:num>
  <w:num w:numId="46">
    <w:abstractNumId w:val="6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lmer Neri">
    <w15:presenceInfo w15:providerId="Windows Live" w15:userId="6ade65eca5145670"/>
  </w15:person>
  <w15:person w15:author="G T">
    <w15:presenceInfo w15:providerId="Windows Live" w15:userId="e021e27cfafaeb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oNotTrackFormatting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3NLYwMjcxNLUwtzBR0lEKTi0uzszPAykwrgUApSNBVSwAAAA="/>
  </w:docVars>
  <w:rsids>
    <w:rsidRoot w:val="00603AF0"/>
    <w:rsid w:val="00000128"/>
    <w:rsid w:val="000006EA"/>
    <w:rsid w:val="00000E75"/>
    <w:rsid w:val="00000FC9"/>
    <w:rsid w:val="00001201"/>
    <w:rsid w:val="000013E6"/>
    <w:rsid w:val="00001662"/>
    <w:rsid w:val="00001714"/>
    <w:rsid w:val="00001BC4"/>
    <w:rsid w:val="000021A9"/>
    <w:rsid w:val="000027F1"/>
    <w:rsid w:val="0000284B"/>
    <w:rsid w:val="00002C05"/>
    <w:rsid w:val="00002CA8"/>
    <w:rsid w:val="00002DB5"/>
    <w:rsid w:val="00002E71"/>
    <w:rsid w:val="00003126"/>
    <w:rsid w:val="000033C1"/>
    <w:rsid w:val="0000371F"/>
    <w:rsid w:val="000039C4"/>
    <w:rsid w:val="00003A38"/>
    <w:rsid w:val="00003AF2"/>
    <w:rsid w:val="0000425A"/>
    <w:rsid w:val="0000436E"/>
    <w:rsid w:val="0000470C"/>
    <w:rsid w:val="00004952"/>
    <w:rsid w:val="00004B82"/>
    <w:rsid w:val="00005046"/>
    <w:rsid w:val="0000556C"/>
    <w:rsid w:val="00005B4D"/>
    <w:rsid w:val="00005D11"/>
    <w:rsid w:val="00005E35"/>
    <w:rsid w:val="00005F23"/>
    <w:rsid w:val="000063E2"/>
    <w:rsid w:val="0000654E"/>
    <w:rsid w:val="00006801"/>
    <w:rsid w:val="000068F1"/>
    <w:rsid w:val="00006C3B"/>
    <w:rsid w:val="00006DC9"/>
    <w:rsid w:val="00006DCC"/>
    <w:rsid w:val="00007234"/>
    <w:rsid w:val="000074F3"/>
    <w:rsid w:val="0000755A"/>
    <w:rsid w:val="000076C2"/>
    <w:rsid w:val="00007823"/>
    <w:rsid w:val="00007989"/>
    <w:rsid w:val="00007AE0"/>
    <w:rsid w:val="00007D2E"/>
    <w:rsid w:val="00007DA2"/>
    <w:rsid w:val="00007FCC"/>
    <w:rsid w:val="00007FD2"/>
    <w:rsid w:val="00007FEF"/>
    <w:rsid w:val="000100C1"/>
    <w:rsid w:val="00010421"/>
    <w:rsid w:val="000106D4"/>
    <w:rsid w:val="000109D2"/>
    <w:rsid w:val="00010C1B"/>
    <w:rsid w:val="00010D6B"/>
    <w:rsid w:val="00010FE6"/>
    <w:rsid w:val="00011A17"/>
    <w:rsid w:val="00011C8B"/>
    <w:rsid w:val="00011E3A"/>
    <w:rsid w:val="00011EDB"/>
    <w:rsid w:val="00011F55"/>
    <w:rsid w:val="00011F9D"/>
    <w:rsid w:val="00012016"/>
    <w:rsid w:val="0001234E"/>
    <w:rsid w:val="000127E7"/>
    <w:rsid w:val="00012A4A"/>
    <w:rsid w:val="00012A75"/>
    <w:rsid w:val="00012C0F"/>
    <w:rsid w:val="00012CBD"/>
    <w:rsid w:val="00012CCA"/>
    <w:rsid w:val="00012DF8"/>
    <w:rsid w:val="00012EDB"/>
    <w:rsid w:val="0001312E"/>
    <w:rsid w:val="0001360C"/>
    <w:rsid w:val="00013728"/>
    <w:rsid w:val="0001385E"/>
    <w:rsid w:val="00013955"/>
    <w:rsid w:val="00014336"/>
    <w:rsid w:val="00014716"/>
    <w:rsid w:val="00014893"/>
    <w:rsid w:val="000148A2"/>
    <w:rsid w:val="000148F1"/>
    <w:rsid w:val="00014AC8"/>
    <w:rsid w:val="00014F21"/>
    <w:rsid w:val="00015162"/>
    <w:rsid w:val="00015690"/>
    <w:rsid w:val="0001579C"/>
    <w:rsid w:val="000159CD"/>
    <w:rsid w:val="00015C4A"/>
    <w:rsid w:val="00015D6D"/>
    <w:rsid w:val="0001601B"/>
    <w:rsid w:val="00016948"/>
    <w:rsid w:val="000169C6"/>
    <w:rsid w:val="00016E01"/>
    <w:rsid w:val="00016F91"/>
    <w:rsid w:val="000172F5"/>
    <w:rsid w:val="00017743"/>
    <w:rsid w:val="00017C0D"/>
    <w:rsid w:val="00017D95"/>
    <w:rsid w:val="00017DBE"/>
    <w:rsid w:val="00017F39"/>
    <w:rsid w:val="00017FF6"/>
    <w:rsid w:val="000200C7"/>
    <w:rsid w:val="00020113"/>
    <w:rsid w:val="000201B4"/>
    <w:rsid w:val="000204FE"/>
    <w:rsid w:val="000206FB"/>
    <w:rsid w:val="00020751"/>
    <w:rsid w:val="00020C3F"/>
    <w:rsid w:val="000210D7"/>
    <w:rsid w:val="000215B5"/>
    <w:rsid w:val="00021F5A"/>
    <w:rsid w:val="0002214D"/>
    <w:rsid w:val="000226A1"/>
    <w:rsid w:val="00022849"/>
    <w:rsid w:val="00022981"/>
    <w:rsid w:val="00022C63"/>
    <w:rsid w:val="00022DFA"/>
    <w:rsid w:val="00022EA9"/>
    <w:rsid w:val="00023160"/>
    <w:rsid w:val="000233C3"/>
    <w:rsid w:val="00023943"/>
    <w:rsid w:val="00023A34"/>
    <w:rsid w:val="00024040"/>
    <w:rsid w:val="00024105"/>
    <w:rsid w:val="00024190"/>
    <w:rsid w:val="00024312"/>
    <w:rsid w:val="00024637"/>
    <w:rsid w:val="00024863"/>
    <w:rsid w:val="00024915"/>
    <w:rsid w:val="00024C78"/>
    <w:rsid w:val="00025177"/>
    <w:rsid w:val="00025191"/>
    <w:rsid w:val="000251B2"/>
    <w:rsid w:val="00025235"/>
    <w:rsid w:val="00025346"/>
    <w:rsid w:val="000256A6"/>
    <w:rsid w:val="00025820"/>
    <w:rsid w:val="00025B78"/>
    <w:rsid w:val="00025C05"/>
    <w:rsid w:val="00025C18"/>
    <w:rsid w:val="000266EA"/>
    <w:rsid w:val="0002689C"/>
    <w:rsid w:val="00026A0A"/>
    <w:rsid w:val="00026B72"/>
    <w:rsid w:val="00026CDC"/>
    <w:rsid w:val="00026F9C"/>
    <w:rsid w:val="0002714B"/>
    <w:rsid w:val="00027238"/>
    <w:rsid w:val="000275C0"/>
    <w:rsid w:val="000275EF"/>
    <w:rsid w:val="00027EE8"/>
    <w:rsid w:val="00030012"/>
    <w:rsid w:val="00030388"/>
    <w:rsid w:val="00030952"/>
    <w:rsid w:val="00030AB8"/>
    <w:rsid w:val="00030AF6"/>
    <w:rsid w:val="00030CF8"/>
    <w:rsid w:val="0003163F"/>
    <w:rsid w:val="0003179A"/>
    <w:rsid w:val="00031828"/>
    <w:rsid w:val="0003195F"/>
    <w:rsid w:val="00031A67"/>
    <w:rsid w:val="00031A9D"/>
    <w:rsid w:val="00031F48"/>
    <w:rsid w:val="0003209D"/>
    <w:rsid w:val="000323A0"/>
    <w:rsid w:val="000323AC"/>
    <w:rsid w:val="000326A7"/>
    <w:rsid w:val="000326D5"/>
    <w:rsid w:val="00032782"/>
    <w:rsid w:val="000329C4"/>
    <w:rsid w:val="00032B3B"/>
    <w:rsid w:val="00032B88"/>
    <w:rsid w:val="00032D87"/>
    <w:rsid w:val="0003301D"/>
    <w:rsid w:val="0003347F"/>
    <w:rsid w:val="0003364A"/>
    <w:rsid w:val="000338F6"/>
    <w:rsid w:val="00033D74"/>
    <w:rsid w:val="00033DE1"/>
    <w:rsid w:val="00034247"/>
    <w:rsid w:val="000345E9"/>
    <w:rsid w:val="00034761"/>
    <w:rsid w:val="00034829"/>
    <w:rsid w:val="000352E0"/>
    <w:rsid w:val="00035490"/>
    <w:rsid w:val="000355DD"/>
    <w:rsid w:val="00035C42"/>
    <w:rsid w:val="00035C66"/>
    <w:rsid w:val="00035E30"/>
    <w:rsid w:val="00035F1C"/>
    <w:rsid w:val="00036166"/>
    <w:rsid w:val="0003618D"/>
    <w:rsid w:val="00036237"/>
    <w:rsid w:val="00036275"/>
    <w:rsid w:val="000365FB"/>
    <w:rsid w:val="0003661D"/>
    <w:rsid w:val="00036B08"/>
    <w:rsid w:val="00036BD4"/>
    <w:rsid w:val="00037B0C"/>
    <w:rsid w:val="00037FB8"/>
    <w:rsid w:val="000403E2"/>
    <w:rsid w:val="00040857"/>
    <w:rsid w:val="000409BC"/>
    <w:rsid w:val="00040A04"/>
    <w:rsid w:val="00040A36"/>
    <w:rsid w:val="00040CFA"/>
    <w:rsid w:val="00040D13"/>
    <w:rsid w:val="00040D6F"/>
    <w:rsid w:val="00041268"/>
    <w:rsid w:val="00041384"/>
    <w:rsid w:val="00041487"/>
    <w:rsid w:val="0004160D"/>
    <w:rsid w:val="000417E3"/>
    <w:rsid w:val="000419CF"/>
    <w:rsid w:val="000420EB"/>
    <w:rsid w:val="000425FE"/>
    <w:rsid w:val="00042812"/>
    <w:rsid w:val="00042C8A"/>
    <w:rsid w:val="00042E2A"/>
    <w:rsid w:val="000430FF"/>
    <w:rsid w:val="0004344F"/>
    <w:rsid w:val="0004351D"/>
    <w:rsid w:val="00043574"/>
    <w:rsid w:val="0004359C"/>
    <w:rsid w:val="00043886"/>
    <w:rsid w:val="00043AE7"/>
    <w:rsid w:val="00043D88"/>
    <w:rsid w:val="00043F91"/>
    <w:rsid w:val="0004436E"/>
    <w:rsid w:val="00044996"/>
    <w:rsid w:val="00044C34"/>
    <w:rsid w:val="00044F37"/>
    <w:rsid w:val="00044FBF"/>
    <w:rsid w:val="00045218"/>
    <w:rsid w:val="0004552C"/>
    <w:rsid w:val="0004590E"/>
    <w:rsid w:val="00045C9E"/>
    <w:rsid w:val="00045CF8"/>
    <w:rsid w:val="00045D08"/>
    <w:rsid w:val="00045EFF"/>
    <w:rsid w:val="000461D8"/>
    <w:rsid w:val="00046376"/>
    <w:rsid w:val="0004659D"/>
    <w:rsid w:val="000465FA"/>
    <w:rsid w:val="00046683"/>
    <w:rsid w:val="0004668F"/>
    <w:rsid w:val="000466C3"/>
    <w:rsid w:val="00046720"/>
    <w:rsid w:val="000468B5"/>
    <w:rsid w:val="00046926"/>
    <w:rsid w:val="00046940"/>
    <w:rsid w:val="00046A94"/>
    <w:rsid w:val="00046B67"/>
    <w:rsid w:val="00046E34"/>
    <w:rsid w:val="00047117"/>
    <w:rsid w:val="00047233"/>
    <w:rsid w:val="000474A8"/>
    <w:rsid w:val="00047603"/>
    <w:rsid w:val="00047647"/>
    <w:rsid w:val="00047727"/>
    <w:rsid w:val="0004785A"/>
    <w:rsid w:val="00047AD0"/>
    <w:rsid w:val="00047CAD"/>
    <w:rsid w:val="00047D8B"/>
    <w:rsid w:val="00047E8B"/>
    <w:rsid w:val="00050749"/>
    <w:rsid w:val="00050AFD"/>
    <w:rsid w:val="00050DF9"/>
    <w:rsid w:val="00051040"/>
    <w:rsid w:val="000511CC"/>
    <w:rsid w:val="000516B9"/>
    <w:rsid w:val="000519E2"/>
    <w:rsid w:val="000519EF"/>
    <w:rsid w:val="00051B74"/>
    <w:rsid w:val="00051BBD"/>
    <w:rsid w:val="00051E3A"/>
    <w:rsid w:val="00051E48"/>
    <w:rsid w:val="000520D4"/>
    <w:rsid w:val="00052300"/>
    <w:rsid w:val="000523E3"/>
    <w:rsid w:val="0005256E"/>
    <w:rsid w:val="0005281A"/>
    <w:rsid w:val="00052849"/>
    <w:rsid w:val="000529DF"/>
    <w:rsid w:val="00052A27"/>
    <w:rsid w:val="00052BE9"/>
    <w:rsid w:val="000532C0"/>
    <w:rsid w:val="000535B1"/>
    <w:rsid w:val="000536CE"/>
    <w:rsid w:val="0005372F"/>
    <w:rsid w:val="00053747"/>
    <w:rsid w:val="000538E1"/>
    <w:rsid w:val="0005398F"/>
    <w:rsid w:val="00053A9D"/>
    <w:rsid w:val="00053B00"/>
    <w:rsid w:val="00053F34"/>
    <w:rsid w:val="00054143"/>
    <w:rsid w:val="0005429F"/>
    <w:rsid w:val="00054589"/>
    <w:rsid w:val="00054609"/>
    <w:rsid w:val="0005468B"/>
    <w:rsid w:val="00054737"/>
    <w:rsid w:val="00054925"/>
    <w:rsid w:val="00054981"/>
    <w:rsid w:val="0005498C"/>
    <w:rsid w:val="00054C4D"/>
    <w:rsid w:val="00055191"/>
    <w:rsid w:val="0005531C"/>
    <w:rsid w:val="0005598D"/>
    <w:rsid w:val="00055DF6"/>
    <w:rsid w:val="00055F2A"/>
    <w:rsid w:val="00056996"/>
    <w:rsid w:val="00056C25"/>
    <w:rsid w:val="00056E1B"/>
    <w:rsid w:val="00056E2E"/>
    <w:rsid w:val="00056E38"/>
    <w:rsid w:val="000572DF"/>
    <w:rsid w:val="00057539"/>
    <w:rsid w:val="000577BC"/>
    <w:rsid w:val="00057A07"/>
    <w:rsid w:val="000601B6"/>
    <w:rsid w:val="000602F5"/>
    <w:rsid w:val="0006071B"/>
    <w:rsid w:val="0006076D"/>
    <w:rsid w:val="00060778"/>
    <w:rsid w:val="00060B0D"/>
    <w:rsid w:val="00060B11"/>
    <w:rsid w:val="00060B93"/>
    <w:rsid w:val="00060BE8"/>
    <w:rsid w:val="00061001"/>
    <w:rsid w:val="000610C9"/>
    <w:rsid w:val="00061510"/>
    <w:rsid w:val="0006169E"/>
    <w:rsid w:val="000617B0"/>
    <w:rsid w:val="00061893"/>
    <w:rsid w:val="00061B47"/>
    <w:rsid w:val="00061C67"/>
    <w:rsid w:val="00061F43"/>
    <w:rsid w:val="000620F7"/>
    <w:rsid w:val="000623AF"/>
    <w:rsid w:val="00062578"/>
    <w:rsid w:val="00062700"/>
    <w:rsid w:val="00062719"/>
    <w:rsid w:val="000627AE"/>
    <w:rsid w:val="00062812"/>
    <w:rsid w:val="000629AA"/>
    <w:rsid w:val="00063482"/>
    <w:rsid w:val="00063611"/>
    <w:rsid w:val="000637AA"/>
    <w:rsid w:val="00063CD8"/>
    <w:rsid w:val="00063EA1"/>
    <w:rsid w:val="00063F06"/>
    <w:rsid w:val="0006458C"/>
    <w:rsid w:val="0006469D"/>
    <w:rsid w:val="00064823"/>
    <w:rsid w:val="00065017"/>
    <w:rsid w:val="00065211"/>
    <w:rsid w:val="0006552D"/>
    <w:rsid w:val="0006558A"/>
    <w:rsid w:val="000656D0"/>
    <w:rsid w:val="00065909"/>
    <w:rsid w:val="0006597D"/>
    <w:rsid w:val="00065B1A"/>
    <w:rsid w:val="00065B3D"/>
    <w:rsid w:val="00065DBB"/>
    <w:rsid w:val="00065DC7"/>
    <w:rsid w:val="0006647F"/>
    <w:rsid w:val="00066658"/>
    <w:rsid w:val="000666BA"/>
    <w:rsid w:val="00066B43"/>
    <w:rsid w:val="00066C8F"/>
    <w:rsid w:val="00066D70"/>
    <w:rsid w:val="00067096"/>
    <w:rsid w:val="00067249"/>
    <w:rsid w:val="000674C7"/>
    <w:rsid w:val="000674D0"/>
    <w:rsid w:val="0006779E"/>
    <w:rsid w:val="00067989"/>
    <w:rsid w:val="00067B5B"/>
    <w:rsid w:val="00070149"/>
    <w:rsid w:val="0007015D"/>
    <w:rsid w:val="00070408"/>
    <w:rsid w:val="000705FE"/>
    <w:rsid w:val="00070AD5"/>
    <w:rsid w:val="00070B2F"/>
    <w:rsid w:val="00070B71"/>
    <w:rsid w:val="00070D18"/>
    <w:rsid w:val="00070E8D"/>
    <w:rsid w:val="00070F00"/>
    <w:rsid w:val="00071218"/>
    <w:rsid w:val="0007139E"/>
    <w:rsid w:val="000716B1"/>
    <w:rsid w:val="000717E6"/>
    <w:rsid w:val="00071901"/>
    <w:rsid w:val="00071AE9"/>
    <w:rsid w:val="00071BE5"/>
    <w:rsid w:val="00071CF3"/>
    <w:rsid w:val="00072342"/>
    <w:rsid w:val="000723CD"/>
    <w:rsid w:val="000724C0"/>
    <w:rsid w:val="00072574"/>
    <w:rsid w:val="000726A5"/>
    <w:rsid w:val="000726FA"/>
    <w:rsid w:val="00072872"/>
    <w:rsid w:val="00073027"/>
    <w:rsid w:val="00073293"/>
    <w:rsid w:val="000734E1"/>
    <w:rsid w:val="0007357E"/>
    <w:rsid w:val="000736DA"/>
    <w:rsid w:val="000737E1"/>
    <w:rsid w:val="0007380C"/>
    <w:rsid w:val="00073824"/>
    <w:rsid w:val="000739F5"/>
    <w:rsid w:val="00073A89"/>
    <w:rsid w:val="00073A9F"/>
    <w:rsid w:val="00074018"/>
    <w:rsid w:val="00074126"/>
    <w:rsid w:val="00074142"/>
    <w:rsid w:val="00074431"/>
    <w:rsid w:val="00074494"/>
    <w:rsid w:val="00074513"/>
    <w:rsid w:val="00074822"/>
    <w:rsid w:val="00074A80"/>
    <w:rsid w:val="00074AC7"/>
    <w:rsid w:val="00074CF9"/>
    <w:rsid w:val="00074F37"/>
    <w:rsid w:val="00075270"/>
    <w:rsid w:val="000754F9"/>
    <w:rsid w:val="0007559D"/>
    <w:rsid w:val="0007598E"/>
    <w:rsid w:val="00075B91"/>
    <w:rsid w:val="00075CE2"/>
    <w:rsid w:val="00076045"/>
    <w:rsid w:val="00076282"/>
    <w:rsid w:val="000763F2"/>
    <w:rsid w:val="00076725"/>
    <w:rsid w:val="000768EF"/>
    <w:rsid w:val="00076CF9"/>
    <w:rsid w:val="000771D6"/>
    <w:rsid w:val="00077592"/>
    <w:rsid w:val="000776C9"/>
    <w:rsid w:val="00077E90"/>
    <w:rsid w:val="000802A5"/>
    <w:rsid w:val="00080840"/>
    <w:rsid w:val="00080AC0"/>
    <w:rsid w:val="00080BC3"/>
    <w:rsid w:val="00080D8B"/>
    <w:rsid w:val="00080EF7"/>
    <w:rsid w:val="0008167E"/>
    <w:rsid w:val="000818D6"/>
    <w:rsid w:val="00081E2B"/>
    <w:rsid w:val="00081FC1"/>
    <w:rsid w:val="0008227F"/>
    <w:rsid w:val="0008281F"/>
    <w:rsid w:val="000828D3"/>
    <w:rsid w:val="00082957"/>
    <w:rsid w:val="000829B0"/>
    <w:rsid w:val="000829D5"/>
    <w:rsid w:val="00082A0B"/>
    <w:rsid w:val="00082EF3"/>
    <w:rsid w:val="00083435"/>
    <w:rsid w:val="00083587"/>
    <w:rsid w:val="000839F0"/>
    <w:rsid w:val="00083C1A"/>
    <w:rsid w:val="00083C98"/>
    <w:rsid w:val="00083E5B"/>
    <w:rsid w:val="00083F30"/>
    <w:rsid w:val="000842FB"/>
    <w:rsid w:val="0008435F"/>
    <w:rsid w:val="000848B9"/>
    <w:rsid w:val="00084C5E"/>
    <w:rsid w:val="00084D82"/>
    <w:rsid w:val="0008539D"/>
    <w:rsid w:val="0008541B"/>
    <w:rsid w:val="00085704"/>
    <w:rsid w:val="00085823"/>
    <w:rsid w:val="00086015"/>
    <w:rsid w:val="00086240"/>
    <w:rsid w:val="000862F3"/>
    <w:rsid w:val="0008656A"/>
    <w:rsid w:val="00086590"/>
    <w:rsid w:val="0008660E"/>
    <w:rsid w:val="0008682C"/>
    <w:rsid w:val="00086908"/>
    <w:rsid w:val="00086949"/>
    <w:rsid w:val="00086A64"/>
    <w:rsid w:val="00086CAE"/>
    <w:rsid w:val="00086E27"/>
    <w:rsid w:val="00087062"/>
    <w:rsid w:val="000874DD"/>
    <w:rsid w:val="00087969"/>
    <w:rsid w:val="00087F86"/>
    <w:rsid w:val="00087FC1"/>
    <w:rsid w:val="00087FD2"/>
    <w:rsid w:val="0009014F"/>
    <w:rsid w:val="0009040B"/>
    <w:rsid w:val="000906A3"/>
    <w:rsid w:val="00090DD5"/>
    <w:rsid w:val="00090E71"/>
    <w:rsid w:val="000910DF"/>
    <w:rsid w:val="0009123C"/>
    <w:rsid w:val="0009127F"/>
    <w:rsid w:val="00091351"/>
    <w:rsid w:val="000915DB"/>
    <w:rsid w:val="00091B65"/>
    <w:rsid w:val="00091B8B"/>
    <w:rsid w:val="00091C53"/>
    <w:rsid w:val="00091D67"/>
    <w:rsid w:val="00091F29"/>
    <w:rsid w:val="00092409"/>
    <w:rsid w:val="0009246E"/>
    <w:rsid w:val="00092582"/>
    <w:rsid w:val="0009258D"/>
    <w:rsid w:val="00092B28"/>
    <w:rsid w:val="00092C11"/>
    <w:rsid w:val="00092D55"/>
    <w:rsid w:val="00092E12"/>
    <w:rsid w:val="0009315A"/>
    <w:rsid w:val="000931C6"/>
    <w:rsid w:val="000931CB"/>
    <w:rsid w:val="0009342A"/>
    <w:rsid w:val="000934DC"/>
    <w:rsid w:val="000939BD"/>
    <w:rsid w:val="00093AE3"/>
    <w:rsid w:val="00093F7C"/>
    <w:rsid w:val="00094102"/>
    <w:rsid w:val="000942BA"/>
    <w:rsid w:val="00094461"/>
    <w:rsid w:val="00094842"/>
    <w:rsid w:val="00094A95"/>
    <w:rsid w:val="00094B72"/>
    <w:rsid w:val="00095167"/>
    <w:rsid w:val="00095206"/>
    <w:rsid w:val="00095463"/>
    <w:rsid w:val="00095729"/>
    <w:rsid w:val="0009586C"/>
    <w:rsid w:val="00095AFB"/>
    <w:rsid w:val="00095BA5"/>
    <w:rsid w:val="00095C4B"/>
    <w:rsid w:val="00095D51"/>
    <w:rsid w:val="00095D8B"/>
    <w:rsid w:val="000962D3"/>
    <w:rsid w:val="00096C74"/>
    <w:rsid w:val="00096C80"/>
    <w:rsid w:val="00097378"/>
    <w:rsid w:val="000975CE"/>
    <w:rsid w:val="00097C02"/>
    <w:rsid w:val="00097E80"/>
    <w:rsid w:val="00097FE3"/>
    <w:rsid w:val="000A026A"/>
    <w:rsid w:val="000A06B0"/>
    <w:rsid w:val="000A0797"/>
    <w:rsid w:val="000A07AB"/>
    <w:rsid w:val="000A10E5"/>
    <w:rsid w:val="000A1161"/>
    <w:rsid w:val="000A117E"/>
    <w:rsid w:val="000A12D0"/>
    <w:rsid w:val="000A141E"/>
    <w:rsid w:val="000A148F"/>
    <w:rsid w:val="000A1499"/>
    <w:rsid w:val="000A158A"/>
    <w:rsid w:val="000A1F13"/>
    <w:rsid w:val="000A222E"/>
    <w:rsid w:val="000A2985"/>
    <w:rsid w:val="000A2F47"/>
    <w:rsid w:val="000A2FE5"/>
    <w:rsid w:val="000A3411"/>
    <w:rsid w:val="000A3493"/>
    <w:rsid w:val="000A3732"/>
    <w:rsid w:val="000A396E"/>
    <w:rsid w:val="000A3A7B"/>
    <w:rsid w:val="000A3CCC"/>
    <w:rsid w:val="000A3EA9"/>
    <w:rsid w:val="000A40B9"/>
    <w:rsid w:val="000A421A"/>
    <w:rsid w:val="000A4548"/>
    <w:rsid w:val="000A459A"/>
    <w:rsid w:val="000A4673"/>
    <w:rsid w:val="000A4706"/>
    <w:rsid w:val="000A48CD"/>
    <w:rsid w:val="000A4A5F"/>
    <w:rsid w:val="000A4E1E"/>
    <w:rsid w:val="000A5501"/>
    <w:rsid w:val="000A5584"/>
    <w:rsid w:val="000A585C"/>
    <w:rsid w:val="000A5921"/>
    <w:rsid w:val="000A5996"/>
    <w:rsid w:val="000A5B51"/>
    <w:rsid w:val="000A6010"/>
    <w:rsid w:val="000A62DA"/>
    <w:rsid w:val="000A6A0A"/>
    <w:rsid w:val="000A6C32"/>
    <w:rsid w:val="000A74E4"/>
    <w:rsid w:val="000A7549"/>
    <w:rsid w:val="000A75D0"/>
    <w:rsid w:val="000A7ABA"/>
    <w:rsid w:val="000A7AE5"/>
    <w:rsid w:val="000B0041"/>
    <w:rsid w:val="000B0073"/>
    <w:rsid w:val="000B02C0"/>
    <w:rsid w:val="000B0B3C"/>
    <w:rsid w:val="000B0B42"/>
    <w:rsid w:val="000B0B77"/>
    <w:rsid w:val="000B0E63"/>
    <w:rsid w:val="000B0EEE"/>
    <w:rsid w:val="000B1443"/>
    <w:rsid w:val="000B15FB"/>
    <w:rsid w:val="000B1636"/>
    <w:rsid w:val="000B1A99"/>
    <w:rsid w:val="000B1B07"/>
    <w:rsid w:val="000B1DB6"/>
    <w:rsid w:val="000B21D4"/>
    <w:rsid w:val="000B23FB"/>
    <w:rsid w:val="000B25E2"/>
    <w:rsid w:val="000B2C74"/>
    <w:rsid w:val="000B2E07"/>
    <w:rsid w:val="000B2E77"/>
    <w:rsid w:val="000B3123"/>
    <w:rsid w:val="000B3222"/>
    <w:rsid w:val="000B38FA"/>
    <w:rsid w:val="000B3A12"/>
    <w:rsid w:val="000B3A4C"/>
    <w:rsid w:val="000B3D67"/>
    <w:rsid w:val="000B41D8"/>
    <w:rsid w:val="000B41E6"/>
    <w:rsid w:val="000B435A"/>
    <w:rsid w:val="000B4479"/>
    <w:rsid w:val="000B4F8E"/>
    <w:rsid w:val="000B567E"/>
    <w:rsid w:val="000B574E"/>
    <w:rsid w:val="000B5983"/>
    <w:rsid w:val="000B5C3B"/>
    <w:rsid w:val="000B5F4D"/>
    <w:rsid w:val="000B6238"/>
    <w:rsid w:val="000B647F"/>
    <w:rsid w:val="000B6689"/>
    <w:rsid w:val="000B6BCD"/>
    <w:rsid w:val="000B6C9E"/>
    <w:rsid w:val="000B6CC6"/>
    <w:rsid w:val="000B6D59"/>
    <w:rsid w:val="000B6E53"/>
    <w:rsid w:val="000B744C"/>
    <w:rsid w:val="000B7BB1"/>
    <w:rsid w:val="000B7C5B"/>
    <w:rsid w:val="000B7CC0"/>
    <w:rsid w:val="000C03A0"/>
    <w:rsid w:val="000C0418"/>
    <w:rsid w:val="000C06A6"/>
    <w:rsid w:val="000C0982"/>
    <w:rsid w:val="000C0A64"/>
    <w:rsid w:val="000C0B6F"/>
    <w:rsid w:val="000C0C6B"/>
    <w:rsid w:val="000C0CED"/>
    <w:rsid w:val="000C109F"/>
    <w:rsid w:val="000C11F6"/>
    <w:rsid w:val="000C12DD"/>
    <w:rsid w:val="000C1318"/>
    <w:rsid w:val="000C1456"/>
    <w:rsid w:val="000C19FB"/>
    <w:rsid w:val="000C1B6B"/>
    <w:rsid w:val="000C1BBE"/>
    <w:rsid w:val="000C21E0"/>
    <w:rsid w:val="000C2323"/>
    <w:rsid w:val="000C2387"/>
    <w:rsid w:val="000C2544"/>
    <w:rsid w:val="000C273A"/>
    <w:rsid w:val="000C2CDF"/>
    <w:rsid w:val="000C2E21"/>
    <w:rsid w:val="000C2F5E"/>
    <w:rsid w:val="000C32EB"/>
    <w:rsid w:val="000C339D"/>
    <w:rsid w:val="000C3541"/>
    <w:rsid w:val="000C3567"/>
    <w:rsid w:val="000C361A"/>
    <w:rsid w:val="000C3926"/>
    <w:rsid w:val="000C3AE9"/>
    <w:rsid w:val="000C3B53"/>
    <w:rsid w:val="000C3E30"/>
    <w:rsid w:val="000C3E39"/>
    <w:rsid w:val="000C3F5F"/>
    <w:rsid w:val="000C3F8E"/>
    <w:rsid w:val="000C45FC"/>
    <w:rsid w:val="000C46AB"/>
    <w:rsid w:val="000C4882"/>
    <w:rsid w:val="000C49C3"/>
    <w:rsid w:val="000C4B65"/>
    <w:rsid w:val="000C4E06"/>
    <w:rsid w:val="000C5037"/>
    <w:rsid w:val="000C52C9"/>
    <w:rsid w:val="000C53F8"/>
    <w:rsid w:val="000C5B96"/>
    <w:rsid w:val="000C5BE6"/>
    <w:rsid w:val="000C5C56"/>
    <w:rsid w:val="000C5C7B"/>
    <w:rsid w:val="000C5F63"/>
    <w:rsid w:val="000C5F71"/>
    <w:rsid w:val="000C5FC4"/>
    <w:rsid w:val="000C60BF"/>
    <w:rsid w:val="000C63E1"/>
    <w:rsid w:val="000C6909"/>
    <w:rsid w:val="000C69C6"/>
    <w:rsid w:val="000C6C97"/>
    <w:rsid w:val="000C6CBD"/>
    <w:rsid w:val="000C6F52"/>
    <w:rsid w:val="000C6FA5"/>
    <w:rsid w:val="000C7044"/>
    <w:rsid w:val="000C7085"/>
    <w:rsid w:val="000C7138"/>
    <w:rsid w:val="000C75C1"/>
    <w:rsid w:val="000C7635"/>
    <w:rsid w:val="000C78D2"/>
    <w:rsid w:val="000C7AB2"/>
    <w:rsid w:val="000C7EEC"/>
    <w:rsid w:val="000C7F60"/>
    <w:rsid w:val="000D0173"/>
    <w:rsid w:val="000D05A8"/>
    <w:rsid w:val="000D06F1"/>
    <w:rsid w:val="000D1001"/>
    <w:rsid w:val="000D1598"/>
    <w:rsid w:val="000D1B4B"/>
    <w:rsid w:val="000D1F0C"/>
    <w:rsid w:val="000D20C0"/>
    <w:rsid w:val="000D20E3"/>
    <w:rsid w:val="000D24C3"/>
    <w:rsid w:val="000D29E1"/>
    <w:rsid w:val="000D2E60"/>
    <w:rsid w:val="000D2E75"/>
    <w:rsid w:val="000D3105"/>
    <w:rsid w:val="000D3234"/>
    <w:rsid w:val="000D323F"/>
    <w:rsid w:val="000D3639"/>
    <w:rsid w:val="000D3BAF"/>
    <w:rsid w:val="000D3C57"/>
    <w:rsid w:val="000D40DD"/>
    <w:rsid w:val="000D4379"/>
    <w:rsid w:val="000D461F"/>
    <w:rsid w:val="000D47BB"/>
    <w:rsid w:val="000D483C"/>
    <w:rsid w:val="000D48E5"/>
    <w:rsid w:val="000D49B8"/>
    <w:rsid w:val="000D4F58"/>
    <w:rsid w:val="000D5077"/>
    <w:rsid w:val="000D54EA"/>
    <w:rsid w:val="000D5783"/>
    <w:rsid w:val="000D58B6"/>
    <w:rsid w:val="000D5EB5"/>
    <w:rsid w:val="000D64D7"/>
    <w:rsid w:val="000D65B9"/>
    <w:rsid w:val="000D679B"/>
    <w:rsid w:val="000D6DCC"/>
    <w:rsid w:val="000D6E6D"/>
    <w:rsid w:val="000D70EF"/>
    <w:rsid w:val="000D724D"/>
    <w:rsid w:val="000D7354"/>
    <w:rsid w:val="000D7438"/>
    <w:rsid w:val="000D7654"/>
    <w:rsid w:val="000D7737"/>
    <w:rsid w:val="000D7ABD"/>
    <w:rsid w:val="000D7AFC"/>
    <w:rsid w:val="000E007D"/>
    <w:rsid w:val="000E0389"/>
    <w:rsid w:val="000E0421"/>
    <w:rsid w:val="000E0445"/>
    <w:rsid w:val="000E0632"/>
    <w:rsid w:val="000E07D8"/>
    <w:rsid w:val="000E0C0C"/>
    <w:rsid w:val="000E0C7D"/>
    <w:rsid w:val="000E0C84"/>
    <w:rsid w:val="000E0FF5"/>
    <w:rsid w:val="000E1690"/>
    <w:rsid w:val="000E17A6"/>
    <w:rsid w:val="000E1DAA"/>
    <w:rsid w:val="000E1E22"/>
    <w:rsid w:val="000E1EBF"/>
    <w:rsid w:val="000E1FB6"/>
    <w:rsid w:val="000E2128"/>
    <w:rsid w:val="000E260D"/>
    <w:rsid w:val="000E269E"/>
    <w:rsid w:val="000E2B29"/>
    <w:rsid w:val="000E2E6C"/>
    <w:rsid w:val="000E306E"/>
    <w:rsid w:val="000E30BF"/>
    <w:rsid w:val="000E32C9"/>
    <w:rsid w:val="000E3355"/>
    <w:rsid w:val="000E38E0"/>
    <w:rsid w:val="000E3E1D"/>
    <w:rsid w:val="000E4024"/>
    <w:rsid w:val="000E44CE"/>
    <w:rsid w:val="000E45E6"/>
    <w:rsid w:val="000E4610"/>
    <w:rsid w:val="000E473A"/>
    <w:rsid w:val="000E4877"/>
    <w:rsid w:val="000E5146"/>
    <w:rsid w:val="000E51DC"/>
    <w:rsid w:val="000E542D"/>
    <w:rsid w:val="000E546B"/>
    <w:rsid w:val="000E5553"/>
    <w:rsid w:val="000E5733"/>
    <w:rsid w:val="000E5CF2"/>
    <w:rsid w:val="000E610D"/>
    <w:rsid w:val="000E6673"/>
    <w:rsid w:val="000E6D91"/>
    <w:rsid w:val="000E6DC0"/>
    <w:rsid w:val="000E71A9"/>
    <w:rsid w:val="000E728B"/>
    <w:rsid w:val="000E7376"/>
    <w:rsid w:val="000E7437"/>
    <w:rsid w:val="000E76A0"/>
    <w:rsid w:val="000F01F7"/>
    <w:rsid w:val="000F02A2"/>
    <w:rsid w:val="000F0363"/>
    <w:rsid w:val="000F06E5"/>
    <w:rsid w:val="000F0B2C"/>
    <w:rsid w:val="000F0F67"/>
    <w:rsid w:val="000F187F"/>
    <w:rsid w:val="000F18FD"/>
    <w:rsid w:val="000F1975"/>
    <w:rsid w:val="000F1BB1"/>
    <w:rsid w:val="000F204F"/>
    <w:rsid w:val="000F22A7"/>
    <w:rsid w:val="000F24CD"/>
    <w:rsid w:val="000F2637"/>
    <w:rsid w:val="000F2802"/>
    <w:rsid w:val="000F2C14"/>
    <w:rsid w:val="000F2C9E"/>
    <w:rsid w:val="000F2E0D"/>
    <w:rsid w:val="000F2F4A"/>
    <w:rsid w:val="000F300E"/>
    <w:rsid w:val="000F31E4"/>
    <w:rsid w:val="000F351B"/>
    <w:rsid w:val="000F3658"/>
    <w:rsid w:val="000F3743"/>
    <w:rsid w:val="000F3777"/>
    <w:rsid w:val="000F393E"/>
    <w:rsid w:val="000F3DBD"/>
    <w:rsid w:val="000F3FF2"/>
    <w:rsid w:val="000F40F3"/>
    <w:rsid w:val="000F40FD"/>
    <w:rsid w:val="000F4654"/>
    <w:rsid w:val="000F46F6"/>
    <w:rsid w:val="000F48CF"/>
    <w:rsid w:val="000F500D"/>
    <w:rsid w:val="000F5099"/>
    <w:rsid w:val="000F50A0"/>
    <w:rsid w:val="000F566C"/>
    <w:rsid w:val="000F59E5"/>
    <w:rsid w:val="000F5C57"/>
    <w:rsid w:val="000F5D26"/>
    <w:rsid w:val="000F5E6E"/>
    <w:rsid w:val="000F6093"/>
    <w:rsid w:val="000F62B3"/>
    <w:rsid w:val="000F64E6"/>
    <w:rsid w:val="000F67A5"/>
    <w:rsid w:val="000F693B"/>
    <w:rsid w:val="000F69C0"/>
    <w:rsid w:val="000F7696"/>
    <w:rsid w:val="000F76B2"/>
    <w:rsid w:val="000F779D"/>
    <w:rsid w:val="000F77CB"/>
    <w:rsid w:val="000F786A"/>
    <w:rsid w:val="000F7EAC"/>
    <w:rsid w:val="000F7F36"/>
    <w:rsid w:val="000F7F4B"/>
    <w:rsid w:val="00100212"/>
    <w:rsid w:val="00100339"/>
    <w:rsid w:val="00100372"/>
    <w:rsid w:val="00100470"/>
    <w:rsid w:val="0010078C"/>
    <w:rsid w:val="00100AE8"/>
    <w:rsid w:val="001011E5"/>
    <w:rsid w:val="001011F5"/>
    <w:rsid w:val="0010123A"/>
    <w:rsid w:val="00101465"/>
    <w:rsid w:val="00101712"/>
    <w:rsid w:val="0010173F"/>
    <w:rsid w:val="00101960"/>
    <w:rsid w:val="001024B9"/>
    <w:rsid w:val="00102730"/>
    <w:rsid w:val="001028C9"/>
    <w:rsid w:val="00102922"/>
    <w:rsid w:val="00102A2F"/>
    <w:rsid w:val="00102D0B"/>
    <w:rsid w:val="00102D4F"/>
    <w:rsid w:val="00102FA1"/>
    <w:rsid w:val="001030EC"/>
    <w:rsid w:val="001034D4"/>
    <w:rsid w:val="0010366B"/>
    <w:rsid w:val="001037C4"/>
    <w:rsid w:val="00103815"/>
    <w:rsid w:val="00103C5D"/>
    <w:rsid w:val="00103D01"/>
    <w:rsid w:val="00103EE8"/>
    <w:rsid w:val="001044AB"/>
    <w:rsid w:val="001044D7"/>
    <w:rsid w:val="00104578"/>
    <w:rsid w:val="00104AED"/>
    <w:rsid w:val="00105072"/>
    <w:rsid w:val="00105144"/>
    <w:rsid w:val="001051A2"/>
    <w:rsid w:val="001052C3"/>
    <w:rsid w:val="001054DD"/>
    <w:rsid w:val="001056E3"/>
    <w:rsid w:val="00105E4F"/>
    <w:rsid w:val="00105F71"/>
    <w:rsid w:val="001061AC"/>
    <w:rsid w:val="00106319"/>
    <w:rsid w:val="001065E6"/>
    <w:rsid w:val="001067A1"/>
    <w:rsid w:val="001067CE"/>
    <w:rsid w:val="00106BA6"/>
    <w:rsid w:val="00106D0A"/>
    <w:rsid w:val="001070C3"/>
    <w:rsid w:val="00107151"/>
    <w:rsid w:val="00107371"/>
    <w:rsid w:val="0010749A"/>
    <w:rsid w:val="001074C8"/>
    <w:rsid w:val="001077FF"/>
    <w:rsid w:val="00107A37"/>
    <w:rsid w:val="00107D73"/>
    <w:rsid w:val="00107FE4"/>
    <w:rsid w:val="00110297"/>
    <w:rsid w:val="001102AE"/>
    <w:rsid w:val="00110984"/>
    <w:rsid w:val="00110ABC"/>
    <w:rsid w:val="00110D5B"/>
    <w:rsid w:val="00110E10"/>
    <w:rsid w:val="00110ED5"/>
    <w:rsid w:val="001116C9"/>
    <w:rsid w:val="0011197E"/>
    <w:rsid w:val="00111CCF"/>
    <w:rsid w:val="00111DEE"/>
    <w:rsid w:val="00111E49"/>
    <w:rsid w:val="0011207A"/>
    <w:rsid w:val="00112134"/>
    <w:rsid w:val="0011240C"/>
    <w:rsid w:val="00112781"/>
    <w:rsid w:val="00112881"/>
    <w:rsid w:val="001129F8"/>
    <w:rsid w:val="00112CC7"/>
    <w:rsid w:val="00112F9B"/>
    <w:rsid w:val="00113161"/>
    <w:rsid w:val="00113488"/>
    <w:rsid w:val="001134D5"/>
    <w:rsid w:val="00113925"/>
    <w:rsid w:val="001139FD"/>
    <w:rsid w:val="00113B0B"/>
    <w:rsid w:val="00113C5C"/>
    <w:rsid w:val="00113F20"/>
    <w:rsid w:val="00113FFE"/>
    <w:rsid w:val="00114862"/>
    <w:rsid w:val="001148C4"/>
    <w:rsid w:val="00114AB0"/>
    <w:rsid w:val="00114EC0"/>
    <w:rsid w:val="0011529E"/>
    <w:rsid w:val="0011580D"/>
    <w:rsid w:val="001159FD"/>
    <w:rsid w:val="00115B27"/>
    <w:rsid w:val="00115B7A"/>
    <w:rsid w:val="00115CC0"/>
    <w:rsid w:val="00115D45"/>
    <w:rsid w:val="00115EF3"/>
    <w:rsid w:val="0011626A"/>
    <w:rsid w:val="001165EF"/>
    <w:rsid w:val="0011661D"/>
    <w:rsid w:val="00116692"/>
    <w:rsid w:val="00116736"/>
    <w:rsid w:val="0011689B"/>
    <w:rsid w:val="00116D4C"/>
    <w:rsid w:val="00116DDD"/>
    <w:rsid w:val="00116E58"/>
    <w:rsid w:val="001173B6"/>
    <w:rsid w:val="00117789"/>
    <w:rsid w:val="00117909"/>
    <w:rsid w:val="00120044"/>
    <w:rsid w:val="0012071F"/>
    <w:rsid w:val="00120881"/>
    <w:rsid w:val="00120920"/>
    <w:rsid w:val="00120D18"/>
    <w:rsid w:val="00120EAC"/>
    <w:rsid w:val="00120EC2"/>
    <w:rsid w:val="001210D1"/>
    <w:rsid w:val="001211BF"/>
    <w:rsid w:val="001215F3"/>
    <w:rsid w:val="0012168B"/>
    <w:rsid w:val="001218D0"/>
    <w:rsid w:val="001219AC"/>
    <w:rsid w:val="00121BD6"/>
    <w:rsid w:val="00121C24"/>
    <w:rsid w:val="00121E85"/>
    <w:rsid w:val="00122045"/>
    <w:rsid w:val="00122195"/>
    <w:rsid w:val="0012227B"/>
    <w:rsid w:val="00122325"/>
    <w:rsid w:val="001228C8"/>
    <w:rsid w:val="00122BEA"/>
    <w:rsid w:val="00122D22"/>
    <w:rsid w:val="00122DE3"/>
    <w:rsid w:val="00122E55"/>
    <w:rsid w:val="00122FAF"/>
    <w:rsid w:val="00123052"/>
    <w:rsid w:val="00123286"/>
    <w:rsid w:val="001238A0"/>
    <w:rsid w:val="0012390D"/>
    <w:rsid w:val="001239F5"/>
    <w:rsid w:val="00123AC7"/>
    <w:rsid w:val="00123C2C"/>
    <w:rsid w:val="00123F23"/>
    <w:rsid w:val="0012446F"/>
    <w:rsid w:val="00124510"/>
    <w:rsid w:val="00124D81"/>
    <w:rsid w:val="00124D9C"/>
    <w:rsid w:val="00124EAC"/>
    <w:rsid w:val="001252C9"/>
    <w:rsid w:val="00125486"/>
    <w:rsid w:val="00125660"/>
    <w:rsid w:val="00125720"/>
    <w:rsid w:val="00125787"/>
    <w:rsid w:val="0012584D"/>
    <w:rsid w:val="00125B77"/>
    <w:rsid w:val="00125C9B"/>
    <w:rsid w:val="00126011"/>
    <w:rsid w:val="001260E1"/>
    <w:rsid w:val="00126209"/>
    <w:rsid w:val="00126822"/>
    <w:rsid w:val="00126866"/>
    <w:rsid w:val="001268CB"/>
    <w:rsid w:val="00126976"/>
    <w:rsid w:val="001269A5"/>
    <w:rsid w:val="00126B5D"/>
    <w:rsid w:val="00126C49"/>
    <w:rsid w:val="00126D9A"/>
    <w:rsid w:val="00126E6B"/>
    <w:rsid w:val="001270E7"/>
    <w:rsid w:val="00127675"/>
    <w:rsid w:val="00127B76"/>
    <w:rsid w:val="00127CFC"/>
    <w:rsid w:val="00130261"/>
    <w:rsid w:val="00130391"/>
    <w:rsid w:val="0013098F"/>
    <w:rsid w:val="00130ABE"/>
    <w:rsid w:val="00130CFE"/>
    <w:rsid w:val="00130DC6"/>
    <w:rsid w:val="00130E37"/>
    <w:rsid w:val="00130FB0"/>
    <w:rsid w:val="001310FA"/>
    <w:rsid w:val="00131158"/>
    <w:rsid w:val="00131283"/>
    <w:rsid w:val="00131323"/>
    <w:rsid w:val="0013134B"/>
    <w:rsid w:val="00131796"/>
    <w:rsid w:val="0013223D"/>
    <w:rsid w:val="0013229C"/>
    <w:rsid w:val="001327CB"/>
    <w:rsid w:val="0013288C"/>
    <w:rsid w:val="00132B7C"/>
    <w:rsid w:val="0013307B"/>
    <w:rsid w:val="001330E6"/>
    <w:rsid w:val="001331C4"/>
    <w:rsid w:val="0013363B"/>
    <w:rsid w:val="00133850"/>
    <w:rsid w:val="00133C0C"/>
    <w:rsid w:val="001345B8"/>
    <w:rsid w:val="00134676"/>
    <w:rsid w:val="001346D1"/>
    <w:rsid w:val="00134D6C"/>
    <w:rsid w:val="001353FD"/>
    <w:rsid w:val="00135591"/>
    <w:rsid w:val="00135AD8"/>
    <w:rsid w:val="00135D73"/>
    <w:rsid w:val="00135EEB"/>
    <w:rsid w:val="001361E6"/>
    <w:rsid w:val="00136454"/>
    <w:rsid w:val="001365CF"/>
    <w:rsid w:val="001366EE"/>
    <w:rsid w:val="00136850"/>
    <w:rsid w:val="00136BFD"/>
    <w:rsid w:val="00136C10"/>
    <w:rsid w:val="00136C31"/>
    <w:rsid w:val="001370B2"/>
    <w:rsid w:val="001372F4"/>
    <w:rsid w:val="0013753B"/>
    <w:rsid w:val="001377D0"/>
    <w:rsid w:val="00137A99"/>
    <w:rsid w:val="00137C81"/>
    <w:rsid w:val="00137DA3"/>
    <w:rsid w:val="00140126"/>
    <w:rsid w:val="0014079B"/>
    <w:rsid w:val="0014090F"/>
    <w:rsid w:val="00140B60"/>
    <w:rsid w:val="00140D0D"/>
    <w:rsid w:val="00140FCE"/>
    <w:rsid w:val="00141416"/>
    <w:rsid w:val="00141A6E"/>
    <w:rsid w:val="00141A71"/>
    <w:rsid w:val="00141BD1"/>
    <w:rsid w:val="00141C5F"/>
    <w:rsid w:val="00141D2F"/>
    <w:rsid w:val="00141E26"/>
    <w:rsid w:val="001422D3"/>
    <w:rsid w:val="001424D3"/>
    <w:rsid w:val="001425DE"/>
    <w:rsid w:val="00142738"/>
    <w:rsid w:val="001428DF"/>
    <w:rsid w:val="00143126"/>
    <w:rsid w:val="00143493"/>
    <w:rsid w:val="0014358A"/>
    <w:rsid w:val="001435C1"/>
    <w:rsid w:val="00143836"/>
    <w:rsid w:val="00143E2E"/>
    <w:rsid w:val="00143F2C"/>
    <w:rsid w:val="00144105"/>
    <w:rsid w:val="00144468"/>
    <w:rsid w:val="00144535"/>
    <w:rsid w:val="0014454E"/>
    <w:rsid w:val="00144861"/>
    <w:rsid w:val="00144C52"/>
    <w:rsid w:val="00144FE8"/>
    <w:rsid w:val="00145231"/>
    <w:rsid w:val="0014586E"/>
    <w:rsid w:val="00145AA8"/>
    <w:rsid w:val="00145CDB"/>
    <w:rsid w:val="00145D03"/>
    <w:rsid w:val="00145E46"/>
    <w:rsid w:val="00145EBE"/>
    <w:rsid w:val="001460B1"/>
    <w:rsid w:val="00146180"/>
    <w:rsid w:val="00146327"/>
    <w:rsid w:val="001465DD"/>
    <w:rsid w:val="00146675"/>
    <w:rsid w:val="00146886"/>
    <w:rsid w:val="00146892"/>
    <w:rsid w:val="001469B1"/>
    <w:rsid w:val="00146FD3"/>
    <w:rsid w:val="0014729F"/>
    <w:rsid w:val="00147454"/>
    <w:rsid w:val="00147497"/>
    <w:rsid w:val="00147912"/>
    <w:rsid w:val="00147A5D"/>
    <w:rsid w:val="00147BBB"/>
    <w:rsid w:val="00147DF2"/>
    <w:rsid w:val="00147F27"/>
    <w:rsid w:val="00147FF7"/>
    <w:rsid w:val="0015061E"/>
    <w:rsid w:val="001507DF"/>
    <w:rsid w:val="001507E4"/>
    <w:rsid w:val="00150A80"/>
    <w:rsid w:val="00150AEE"/>
    <w:rsid w:val="00150AEF"/>
    <w:rsid w:val="00150AFC"/>
    <w:rsid w:val="00150E96"/>
    <w:rsid w:val="00150ECB"/>
    <w:rsid w:val="00150F53"/>
    <w:rsid w:val="001511DF"/>
    <w:rsid w:val="00151431"/>
    <w:rsid w:val="00151493"/>
    <w:rsid w:val="00151591"/>
    <w:rsid w:val="001518BC"/>
    <w:rsid w:val="00151A64"/>
    <w:rsid w:val="00152170"/>
    <w:rsid w:val="00152286"/>
    <w:rsid w:val="00152452"/>
    <w:rsid w:val="0015296E"/>
    <w:rsid w:val="001529DA"/>
    <w:rsid w:val="00152A60"/>
    <w:rsid w:val="00152C9D"/>
    <w:rsid w:val="00152F7A"/>
    <w:rsid w:val="001531B7"/>
    <w:rsid w:val="0015322E"/>
    <w:rsid w:val="00153239"/>
    <w:rsid w:val="00153575"/>
    <w:rsid w:val="00153C8C"/>
    <w:rsid w:val="00153DF7"/>
    <w:rsid w:val="00153FE6"/>
    <w:rsid w:val="00154611"/>
    <w:rsid w:val="00154811"/>
    <w:rsid w:val="00154852"/>
    <w:rsid w:val="001548CE"/>
    <w:rsid w:val="00154ADB"/>
    <w:rsid w:val="00154BBA"/>
    <w:rsid w:val="00154BCE"/>
    <w:rsid w:val="00154CB7"/>
    <w:rsid w:val="001551BC"/>
    <w:rsid w:val="001553A3"/>
    <w:rsid w:val="001553BB"/>
    <w:rsid w:val="001555AD"/>
    <w:rsid w:val="001557AD"/>
    <w:rsid w:val="00155890"/>
    <w:rsid w:val="00155A6B"/>
    <w:rsid w:val="00155BED"/>
    <w:rsid w:val="00156742"/>
    <w:rsid w:val="0015680F"/>
    <w:rsid w:val="00156AF2"/>
    <w:rsid w:val="00157BE4"/>
    <w:rsid w:val="0016016C"/>
    <w:rsid w:val="001605F3"/>
    <w:rsid w:val="00160A54"/>
    <w:rsid w:val="00160A65"/>
    <w:rsid w:val="00160A93"/>
    <w:rsid w:val="00160D6E"/>
    <w:rsid w:val="00160F1F"/>
    <w:rsid w:val="001612A2"/>
    <w:rsid w:val="001613EE"/>
    <w:rsid w:val="0016149B"/>
    <w:rsid w:val="001614A1"/>
    <w:rsid w:val="00161CF4"/>
    <w:rsid w:val="00162237"/>
    <w:rsid w:val="0016228B"/>
    <w:rsid w:val="001622DF"/>
    <w:rsid w:val="001623E1"/>
    <w:rsid w:val="00162857"/>
    <w:rsid w:val="00162861"/>
    <w:rsid w:val="00162892"/>
    <w:rsid w:val="00162987"/>
    <w:rsid w:val="00162D5E"/>
    <w:rsid w:val="001630C2"/>
    <w:rsid w:val="001631C9"/>
    <w:rsid w:val="00163219"/>
    <w:rsid w:val="00163281"/>
    <w:rsid w:val="001632FD"/>
    <w:rsid w:val="00163329"/>
    <w:rsid w:val="0016336C"/>
    <w:rsid w:val="0016342A"/>
    <w:rsid w:val="001635F1"/>
    <w:rsid w:val="0016398E"/>
    <w:rsid w:val="00163C03"/>
    <w:rsid w:val="00163E29"/>
    <w:rsid w:val="001640F3"/>
    <w:rsid w:val="0016433A"/>
    <w:rsid w:val="00164388"/>
    <w:rsid w:val="001643EB"/>
    <w:rsid w:val="001645DD"/>
    <w:rsid w:val="0016466F"/>
    <w:rsid w:val="0016514B"/>
    <w:rsid w:val="0016552D"/>
    <w:rsid w:val="001655A3"/>
    <w:rsid w:val="0016570B"/>
    <w:rsid w:val="00165721"/>
    <w:rsid w:val="00165807"/>
    <w:rsid w:val="00165A3E"/>
    <w:rsid w:val="00165CE0"/>
    <w:rsid w:val="00165E0C"/>
    <w:rsid w:val="00165EE0"/>
    <w:rsid w:val="00165FE7"/>
    <w:rsid w:val="0016616C"/>
    <w:rsid w:val="00166795"/>
    <w:rsid w:val="00166B62"/>
    <w:rsid w:val="00166F2D"/>
    <w:rsid w:val="00167A04"/>
    <w:rsid w:val="00167B10"/>
    <w:rsid w:val="00167D65"/>
    <w:rsid w:val="00167DF1"/>
    <w:rsid w:val="00167F95"/>
    <w:rsid w:val="001702C4"/>
    <w:rsid w:val="001704A2"/>
    <w:rsid w:val="00170529"/>
    <w:rsid w:val="001705F5"/>
    <w:rsid w:val="00170A2E"/>
    <w:rsid w:val="00170AFB"/>
    <w:rsid w:val="00170C0C"/>
    <w:rsid w:val="00170CA2"/>
    <w:rsid w:val="00170CEC"/>
    <w:rsid w:val="00170E1F"/>
    <w:rsid w:val="00170F37"/>
    <w:rsid w:val="00170F45"/>
    <w:rsid w:val="0017109E"/>
    <w:rsid w:val="001711CD"/>
    <w:rsid w:val="00171482"/>
    <w:rsid w:val="001714BD"/>
    <w:rsid w:val="0017161A"/>
    <w:rsid w:val="0017170F"/>
    <w:rsid w:val="00171A62"/>
    <w:rsid w:val="00171A7B"/>
    <w:rsid w:val="00171ADC"/>
    <w:rsid w:val="00171D93"/>
    <w:rsid w:val="00171DAB"/>
    <w:rsid w:val="00171E3A"/>
    <w:rsid w:val="001721DE"/>
    <w:rsid w:val="00172282"/>
    <w:rsid w:val="00172710"/>
    <w:rsid w:val="00172755"/>
    <w:rsid w:val="0017276E"/>
    <w:rsid w:val="001733F7"/>
    <w:rsid w:val="001747BF"/>
    <w:rsid w:val="001748A5"/>
    <w:rsid w:val="001748F3"/>
    <w:rsid w:val="00174ADF"/>
    <w:rsid w:val="00174F87"/>
    <w:rsid w:val="001753D8"/>
    <w:rsid w:val="0017545C"/>
    <w:rsid w:val="00175745"/>
    <w:rsid w:val="001758CC"/>
    <w:rsid w:val="00175D22"/>
    <w:rsid w:val="0017610E"/>
    <w:rsid w:val="00176916"/>
    <w:rsid w:val="00176BA6"/>
    <w:rsid w:val="0017705F"/>
    <w:rsid w:val="00177744"/>
    <w:rsid w:val="001777AA"/>
    <w:rsid w:val="00177BC5"/>
    <w:rsid w:val="00177DC4"/>
    <w:rsid w:val="00177E38"/>
    <w:rsid w:val="00180025"/>
    <w:rsid w:val="001800FD"/>
    <w:rsid w:val="001803A4"/>
    <w:rsid w:val="001803E6"/>
    <w:rsid w:val="001803F8"/>
    <w:rsid w:val="0018053E"/>
    <w:rsid w:val="00180951"/>
    <w:rsid w:val="00180B7F"/>
    <w:rsid w:val="00180E88"/>
    <w:rsid w:val="00180F8C"/>
    <w:rsid w:val="00180FB1"/>
    <w:rsid w:val="00181110"/>
    <w:rsid w:val="001815FB"/>
    <w:rsid w:val="001816BB"/>
    <w:rsid w:val="00181A79"/>
    <w:rsid w:val="00181DD0"/>
    <w:rsid w:val="00181E97"/>
    <w:rsid w:val="00181F0B"/>
    <w:rsid w:val="00182119"/>
    <w:rsid w:val="00182244"/>
    <w:rsid w:val="001827E4"/>
    <w:rsid w:val="00183003"/>
    <w:rsid w:val="00183082"/>
    <w:rsid w:val="001832BA"/>
    <w:rsid w:val="00183930"/>
    <w:rsid w:val="001839AF"/>
    <w:rsid w:val="00183B88"/>
    <w:rsid w:val="00183C28"/>
    <w:rsid w:val="00183C3B"/>
    <w:rsid w:val="00183C60"/>
    <w:rsid w:val="00183E8E"/>
    <w:rsid w:val="001841F1"/>
    <w:rsid w:val="00184246"/>
    <w:rsid w:val="0018428B"/>
    <w:rsid w:val="001849A5"/>
    <w:rsid w:val="00184ABD"/>
    <w:rsid w:val="00184CCC"/>
    <w:rsid w:val="0018519E"/>
    <w:rsid w:val="001852AE"/>
    <w:rsid w:val="00185824"/>
    <w:rsid w:val="0018588D"/>
    <w:rsid w:val="001859AC"/>
    <w:rsid w:val="00185B74"/>
    <w:rsid w:val="001860D7"/>
    <w:rsid w:val="00186263"/>
    <w:rsid w:val="001862A1"/>
    <w:rsid w:val="001866B6"/>
    <w:rsid w:val="001867E1"/>
    <w:rsid w:val="00186F8C"/>
    <w:rsid w:val="001873BA"/>
    <w:rsid w:val="001874DB"/>
    <w:rsid w:val="00187783"/>
    <w:rsid w:val="001878E2"/>
    <w:rsid w:val="0018795F"/>
    <w:rsid w:val="00187F64"/>
    <w:rsid w:val="00187F7B"/>
    <w:rsid w:val="001906C9"/>
    <w:rsid w:val="001909C9"/>
    <w:rsid w:val="00190A14"/>
    <w:rsid w:val="00190D2E"/>
    <w:rsid w:val="00191144"/>
    <w:rsid w:val="00191196"/>
    <w:rsid w:val="00191DBD"/>
    <w:rsid w:val="00192302"/>
    <w:rsid w:val="00192387"/>
    <w:rsid w:val="001924AF"/>
    <w:rsid w:val="001924C7"/>
    <w:rsid w:val="001925EC"/>
    <w:rsid w:val="001925F7"/>
    <w:rsid w:val="0019280E"/>
    <w:rsid w:val="001929CC"/>
    <w:rsid w:val="00192B4F"/>
    <w:rsid w:val="00192B84"/>
    <w:rsid w:val="00193195"/>
    <w:rsid w:val="00193919"/>
    <w:rsid w:val="00193934"/>
    <w:rsid w:val="00193995"/>
    <w:rsid w:val="00193A9F"/>
    <w:rsid w:val="00193E35"/>
    <w:rsid w:val="00193FD0"/>
    <w:rsid w:val="00194015"/>
    <w:rsid w:val="0019420B"/>
    <w:rsid w:val="00194256"/>
    <w:rsid w:val="0019446F"/>
    <w:rsid w:val="00194694"/>
    <w:rsid w:val="00194E98"/>
    <w:rsid w:val="0019500F"/>
    <w:rsid w:val="00195077"/>
    <w:rsid w:val="0019510A"/>
    <w:rsid w:val="00195397"/>
    <w:rsid w:val="001962B8"/>
    <w:rsid w:val="00196548"/>
    <w:rsid w:val="00196558"/>
    <w:rsid w:val="00196571"/>
    <w:rsid w:val="00196572"/>
    <w:rsid w:val="001966A5"/>
    <w:rsid w:val="00196D9C"/>
    <w:rsid w:val="00196E41"/>
    <w:rsid w:val="00197074"/>
    <w:rsid w:val="0019740C"/>
    <w:rsid w:val="00197592"/>
    <w:rsid w:val="00197A6A"/>
    <w:rsid w:val="00197AFF"/>
    <w:rsid w:val="00197B62"/>
    <w:rsid w:val="00197DFF"/>
    <w:rsid w:val="001A03A6"/>
    <w:rsid w:val="001A0407"/>
    <w:rsid w:val="001A06E3"/>
    <w:rsid w:val="001A073B"/>
    <w:rsid w:val="001A0E7A"/>
    <w:rsid w:val="001A100F"/>
    <w:rsid w:val="001A11FB"/>
    <w:rsid w:val="001A13B1"/>
    <w:rsid w:val="001A13BE"/>
    <w:rsid w:val="001A1AF6"/>
    <w:rsid w:val="001A1BF5"/>
    <w:rsid w:val="001A1CEC"/>
    <w:rsid w:val="001A2010"/>
    <w:rsid w:val="001A29A9"/>
    <w:rsid w:val="001A29B8"/>
    <w:rsid w:val="001A2C3B"/>
    <w:rsid w:val="001A2D3B"/>
    <w:rsid w:val="001A2DA5"/>
    <w:rsid w:val="001A2DBF"/>
    <w:rsid w:val="001A2EF6"/>
    <w:rsid w:val="001A2F86"/>
    <w:rsid w:val="001A31CA"/>
    <w:rsid w:val="001A322E"/>
    <w:rsid w:val="001A329C"/>
    <w:rsid w:val="001A34C7"/>
    <w:rsid w:val="001A371E"/>
    <w:rsid w:val="001A387D"/>
    <w:rsid w:val="001A3B14"/>
    <w:rsid w:val="001A3FD8"/>
    <w:rsid w:val="001A45C7"/>
    <w:rsid w:val="001A461E"/>
    <w:rsid w:val="001A46E4"/>
    <w:rsid w:val="001A4978"/>
    <w:rsid w:val="001A4C16"/>
    <w:rsid w:val="001A4C19"/>
    <w:rsid w:val="001A4C8B"/>
    <w:rsid w:val="001A4F88"/>
    <w:rsid w:val="001A5009"/>
    <w:rsid w:val="001A50BD"/>
    <w:rsid w:val="001A5156"/>
    <w:rsid w:val="001A5468"/>
    <w:rsid w:val="001A58F8"/>
    <w:rsid w:val="001A595E"/>
    <w:rsid w:val="001A5A25"/>
    <w:rsid w:val="001A5C17"/>
    <w:rsid w:val="001A637F"/>
    <w:rsid w:val="001A6533"/>
    <w:rsid w:val="001A6677"/>
    <w:rsid w:val="001A6797"/>
    <w:rsid w:val="001A697B"/>
    <w:rsid w:val="001A6A71"/>
    <w:rsid w:val="001A6AAE"/>
    <w:rsid w:val="001A6CB8"/>
    <w:rsid w:val="001A6D0E"/>
    <w:rsid w:val="001A6D21"/>
    <w:rsid w:val="001A6E0C"/>
    <w:rsid w:val="001A7195"/>
    <w:rsid w:val="001A74EB"/>
    <w:rsid w:val="001A7776"/>
    <w:rsid w:val="001A788D"/>
    <w:rsid w:val="001A79A5"/>
    <w:rsid w:val="001A7BDE"/>
    <w:rsid w:val="001A7CA5"/>
    <w:rsid w:val="001A7CD9"/>
    <w:rsid w:val="001A7D56"/>
    <w:rsid w:val="001B0177"/>
    <w:rsid w:val="001B02B9"/>
    <w:rsid w:val="001B0768"/>
    <w:rsid w:val="001B0923"/>
    <w:rsid w:val="001B0A7A"/>
    <w:rsid w:val="001B0C5B"/>
    <w:rsid w:val="001B0CAD"/>
    <w:rsid w:val="001B0EA8"/>
    <w:rsid w:val="001B0F94"/>
    <w:rsid w:val="001B10B8"/>
    <w:rsid w:val="001B117F"/>
    <w:rsid w:val="001B12D8"/>
    <w:rsid w:val="001B1320"/>
    <w:rsid w:val="001B15D2"/>
    <w:rsid w:val="001B1685"/>
    <w:rsid w:val="001B16DE"/>
    <w:rsid w:val="001B17C5"/>
    <w:rsid w:val="001B19F1"/>
    <w:rsid w:val="001B1BB0"/>
    <w:rsid w:val="001B1E5A"/>
    <w:rsid w:val="001B1EB2"/>
    <w:rsid w:val="001B24E0"/>
    <w:rsid w:val="001B2802"/>
    <w:rsid w:val="001B28EF"/>
    <w:rsid w:val="001B2A3F"/>
    <w:rsid w:val="001B2B20"/>
    <w:rsid w:val="001B2DE0"/>
    <w:rsid w:val="001B32C7"/>
    <w:rsid w:val="001B34BE"/>
    <w:rsid w:val="001B351C"/>
    <w:rsid w:val="001B3636"/>
    <w:rsid w:val="001B388A"/>
    <w:rsid w:val="001B3DCC"/>
    <w:rsid w:val="001B3EA8"/>
    <w:rsid w:val="001B45C9"/>
    <w:rsid w:val="001B46F5"/>
    <w:rsid w:val="001B4A03"/>
    <w:rsid w:val="001B4B04"/>
    <w:rsid w:val="001B4CD9"/>
    <w:rsid w:val="001B4D18"/>
    <w:rsid w:val="001B52BA"/>
    <w:rsid w:val="001B5347"/>
    <w:rsid w:val="001B550C"/>
    <w:rsid w:val="001B55EC"/>
    <w:rsid w:val="001B5B64"/>
    <w:rsid w:val="001B6175"/>
    <w:rsid w:val="001B61F3"/>
    <w:rsid w:val="001B6325"/>
    <w:rsid w:val="001B6355"/>
    <w:rsid w:val="001B642C"/>
    <w:rsid w:val="001B64C3"/>
    <w:rsid w:val="001B676C"/>
    <w:rsid w:val="001B67CC"/>
    <w:rsid w:val="001B6C9F"/>
    <w:rsid w:val="001B6D72"/>
    <w:rsid w:val="001B7096"/>
    <w:rsid w:val="001B72C4"/>
    <w:rsid w:val="001B7968"/>
    <w:rsid w:val="001B7D5A"/>
    <w:rsid w:val="001B7DCE"/>
    <w:rsid w:val="001B7DE7"/>
    <w:rsid w:val="001C14FE"/>
    <w:rsid w:val="001C1721"/>
    <w:rsid w:val="001C183F"/>
    <w:rsid w:val="001C1B55"/>
    <w:rsid w:val="001C1F77"/>
    <w:rsid w:val="001C278E"/>
    <w:rsid w:val="001C27CD"/>
    <w:rsid w:val="001C28B2"/>
    <w:rsid w:val="001C2A8D"/>
    <w:rsid w:val="001C2CE8"/>
    <w:rsid w:val="001C3432"/>
    <w:rsid w:val="001C388F"/>
    <w:rsid w:val="001C39F0"/>
    <w:rsid w:val="001C3CCA"/>
    <w:rsid w:val="001C3CF9"/>
    <w:rsid w:val="001C3F40"/>
    <w:rsid w:val="001C4503"/>
    <w:rsid w:val="001C4891"/>
    <w:rsid w:val="001C4C67"/>
    <w:rsid w:val="001C5038"/>
    <w:rsid w:val="001C5381"/>
    <w:rsid w:val="001C565D"/>
    <w:rsid w:val="001C5AE9"/>
    <w:rsid w:val="001C5E6E"/>
    <w:rsid w:val="001C5F06"/>
    <w:rsid w:val="001C5FC4"/>
    <w:rsid w:val="001C60DC"/>
    <w:rsid w:val="001C641D"/>
    <w:rsid w:val="001C6642"/>
    <w:rsid w:val="001C6860"/>
    <w:rsid w:val="001C6960"/>
    <w:rsid w:val="001C69B8"/>
    <w:rsid w:val="001C6C09"/>
    <w:rsid w:val="001C6C44"/>
    <w:rsid w:val="001C6C83"/>
    <w:rsid w:val="001C707D"/>
    <w:rsid w:val="001C70AB"/>
    <w:rsid w:val="001C7269"/>
    <w:rsid w:val="001C73DC"/>
    <w:rsid w:val="001C74BE"/>
    <w:rsid w:val="001C751B"/>
    <w:rsid w:val="001C77CB"/>
    <w:rsid w:val="001C7E1B"/>
    <w:rsid w:val="001C7E5D"/>
    <w:rsid w:val="001C7F2D"/>
    <w:rsid w:val="001D0099"/>
    <w:rsid w:val="001D02C3"/>
    <w:rsid w:val="001D0627"/>
    <w:rsid w:val="001D077A"/>
    <w:rsid w:val="001D0F28"/>
    <w:rsid w:val="001D1025"/>
    <w:rsid w:val="001D115B"/>
    <w:rsid w:val="001D11E8"/>
    <w:rsid w:val="001D134F"/>
    <w:rsid w:val="001D1413"/>
    <w:rsid w:val="001D14DF"/>
    <w:rsid w:val="001D1B2C"/>
    <w:rsid w:val="001D20B3"/>
    <w:rsid w:val="001D20DA"/>
    <w:rsid w:val="001D2134"/>
    <w:rsid w:val="001D21FD"/>
    <w:rsid w:val="001D2583"/>
    <w:rsid w:val="001D2BB0"/>
    <w:rsid w:val="001D2C56"/>
    <w:rsid w:val="001D2DFC"/>
    <w:rsid w:val="001D2FE0"/>
    <w:rsid w:val="001D3122"/>
    <w:rsid w:val="001D3313"/>
    <w:rsid w:val="001D3430"/>
    <w:rsid w:val="001D355A"/>
    <w:rsid w:val="001D3562"/>
    <w:rsid w:val="001D3662"/>
    <w:rsid w:val="001D3696"/>
    <w:rsid w:val="001D37AD"/>
    <w:rsid w:val="001D3A56"/>
    <w:rsid w:val="001D3E43"/>
    <w:rsid w:val="001D3F16"/>
    <w:rsid w:val="001D3F9A"/>
    <w:rsid w:val="001D40FC"/>
    <w:rsid w:val="001D4320"/>
    <w:rsid w:val="001D4762"/>
    <w:rsid w:val="001D4A17"/>
    <w:rsid w:val="001D4D88"/>
    <w:rsid w:val="001D514B"/>
    <w:rsid w:val="001D519C"/>
    <w:rsid w:val="001D5701"/>
    <w:rsid w:val="001D5880"/>
    <w:rsid w:val="001D58FF"/>
    <w:rsid w:val="001D5DC3"/>
    <w:rsid w:val="001D606A"/>
    <w:rsid w:val="001D611E"/>
    <w:rsid w:val="001D6AA4"/>
    <w:rsid w:val="001D6C86"/>
    <w:rsid w:val="001D6CC3"/>
    <w:rsid w:val="001D72B4"/>
    <w:rsid w:val="001D738F"/>
    <w:rsid w:val="001D7642"/>
    <w:rsid w:val="001D77D9"/>
    <w:rsid w:val="001D7DC7"/>
    <w:rsid w:val="001E025D"/>
    <w:rsid w:val="001E0347"/>
    <w:rsid w:val="001E0407"/>
    <w:rsid w:val="001E0651"/>
    <w:rsid w:val="001E0DF3"/>
    <w:rsid w:val="001E0F92"/>
    <w:rsid w:val="001E1127"/>
    <w:rsid w:val="001E12E1"/>
    <w:rsid w:val="001E1471"/>
    <w:rsid w:val="001E14D1"/>
    <w:rsid w:val="001E1A34"/>
    <w:rsid w:val="001E1C09"/>
    <w:rsid w:val="001E1C57"/>
    <w:rsid w:val="001E1C8B"/>
    <w:rsid w:val="001E1E2B"/>
    <w:rsid w:val="001E206F"/>
    <w:rsid w:val="001E21D5"/>
    <w:rsid w:val="001E222C"/>
    <w:rsid w:val="001E2265"/>
    <w:rsid w:val="001E23AD"/>
    <w:rsid w:val="001E26FD"/>
    <w:rsid w:val="001E272C"/>
    <w:rsid w:val="001E27D4"/>
    <w:rsid w:val="001E27EC"/>
    <w:rsid w:val="001E2822"/>
    <w:rsid w:val="001E2EC4"/>
    <w:rsid w:val="001E36D1"/>
    <w:rsid w:val="001E3D14"/>
    <w:rsid w:val="001E3F42"/>
    <w:rsid w:val="001E3F54"/>
    <w:rsid w:val="001E4179"/>
    <w:rsid w:val="001E478B"/>
    <w:rsid w:val="001E4846"/>
    <w:rsid w:val="001E48FF"/>
    <w:rsid w:val="001E4938"/>
    <w:rsid w:val="001E4B46"/>
    <w:rsid w:val="001E4C18"/>
    <w:rsid w:val="001E4D79"/>
    <w:rsid w:val="001E4DA2"/>
    <w:rsid w:val="001E4E5D"/>
    <w:rsid w:val="001E4F52"/>
    <w:rsid w:val="001E4F7A"/>
    <w:rsid w:val="001E5084"/>
    <w:rsid w:val="001E5187"/>
    <w:rsid w:val="001E5310"/>
    <w:rsid w:val="001E5312"/>
    <w:rsid w:val="001E538F"/>
    <w:rsid w:val="001E563B"/>
    <w:rsid w:val="001E565A"/>
    <w:rsid w:val="001E5846"/>
    <w:rsid w:val="001E58A1"/>
    <w:rsid w:val="001E5A1C"/>
    <w:rsid w:val="001E5A40"/>
    <w:rsid w:val="001E5F81"/>
    <w:rsid w:val="001E5FA9"/>
    <w:rsid w:val="001E6107"/>
    <w:rsid w:val="001E645C"/>
    <w:rsid w:val="001E67A7"/>
    <w:rsid w:val="001E6886"/>
    <w:rsid w:val="001E6BCC"/>
    <w:rsid w:val="001E7290"/>
    <w:rsid w:val="001E7340"/>
    <w:rsid w:val="001E74F3"/>
    <w:rsid w:val="001E7C9D"/>
    <w:rsid w:val="001E7CF0"/>
    <w:rsid w:val="001F0031"/>
    <w:rsid w:val="001F0683"/>
    <w:rsid w:val="001F0889"/>
    <w:rsid w:val="001F0CC1"/>
    <w:rsid w:val="001F112A"/>
    <w:rsid w:val="001F1613"/>
    <w:rsid w:val="001F1626"/>
    <w:rsid w:val="001F16A3"/>
    <w:rsid w:val="001F16D5"/>
    <w:rsid w:val="001F1901"/>
    <w:rsid w:val="001F1DD7"/>
    <w:rsid w:val="001F2518"/>
    <w:rsid w:val="001F2535"/>
    <w:rsid w:val="001F257A"/>
    <w:rsid w:val="001F2722"/>
    <w:rsid w:val="001F2B8F"/>
    <w:rsid w:val="001F2D57"/>
    <w:rsid w:val="001F2DAD"/>
    <w:rsid w:val="001F2F4F"/>
    <w:rsid w:val="001F3140"/>
    <w:rsid w:val="001F334C"/>
    <w:rsid w:val="001F3601"/>
    <w:rsid w:val="001F362F"/>
    <w:rsid w:val="001F3807"/>
    <w:rsid w:val="001F3ACC"/>
    <w:rsid w:val="001F3BEC"/>
    <w:rsid w:val="001F4132"/>
    <w:rsid w:val="001F4189"/>
    <w:rsid w:val="001F41B0"/>
    <w:rsid w:val="001F42EE"/>
    <w:rsid w:val="001F473D"/>
    <w:rsid w:val="001F48BD"/>
    <w:rsid w:val="001F49F7"/>
    <w:rsid w:val="001F4FC1"/>
    <w:rsid w:val="001F507D"/>
    <w:rsid w:val="001F539D"/>
    <w:rsid w:val="001F5423"/>
    <w:rsid w:val="001F54F2"/>
    <w:rsid w:val="001F57ED"/>
    <w:rsid w:val="001F5AF1"/>
    <w:rsid w:val="001F5F3A"/>
    <w:rsid w:val="001F6238"/>
    <w:rsid w:val="001F6366"/>
    <w:rsid w:val="001F63F0"/>
    <w:rsid w:val="001F6421"/>
    <w:rsid w:val="001F64C0"/>
    <w:rsid w:val="001F671B"/>
    <w:rsid w:val="001F6792"/>
    <w:rsid w:val="001F69A7"/>
    <w:rsid w:val="001F6A67"/>
    <w:rsid w:val="001F6BBF"/>
    <w:rsid w:val="001F6CD4"/>
    <w:rsid w:val="001F6E4C"/>
    <w:rsid w:val="001F7027"/>
    <w:rsid w:val="001F7143"/>
    <w:rsid w:val="001F7159"/>
    <w:rsid w:val="001F73DB"/>
    <w:rsid w:val="001F7B62"/>
    <w:rsid w:val="001F7FFA"/>
    <w:rsid w:val="00200194"/>
    <w:rsid w:val="002001FE"/>
    <w:rsid w:val="0020035C"/>
    <w:rsid w:val="00200542"/>
    <w:rsid w:val="00200938"/>
    <w:rsid w:val="00200A3F"/>
    <w:rsid w:val="00200C5D"/>
    <w:rsid w:val="00200C8C"/>
    <w:rsid w:val="002013E8"/>
    <w:rsid w:val="00201551"/>
    <w:rsid w:val="0020170A"/>
    <w:rsid w:val="00201B4C"/>
    <w:rsid w:val="00201F05"/>
    <w:rsid w:val="00201F4D"/>
    <w:rsid w:val="002021EE"/>
    <w:rsid w:val="00202309"/>
    <w:rsid w:val="00202351"/>
    <w:rsid w:val="002025BB"/>
    <w:rsid w:val="0020274E"/>
    <w:rsid w:val="002027BC"/>
    <w:rsid w:val="002029AB"/>
    <w:rsid w:val="00202ADF"/>
    <w:rsid w:val="00202CB2"/>
    <w:rsid w:val="00202EF7"/>
    <w:rsid w:val="0020320F"/>
    <w:rsid w:val="00203336"/>
    <w:rsid w:val="00203423"/>
    <w:rsid w:val="00203666"/>
    <w:rsid w:val="00203806"/>
    <w:rsid w:val="0020391E"/>
    <w:rsid w:val="00203EAF"/>
    <w:rsid w:val="00203F1A"/>
    <w:rsid w:val="00203FA0"/>
    <w:rsid w:val="00204324"/>
    <w:rsid w:val="0020432A"/>
    <w:rsid w:val="002044A5"/>
    <w:rsid w:val="002049CA"/>
    <w:rsid w:val="00204CA2"/>
    <w:rsid w:val="00204D11"/>
    <w:rsid w:val="00204D2A"/>
    <w:rsid w:val="00204E67"/>
    <w:rsid w:val="00205093"/>
    <w:rsid w:val="002056E3"/>
    <w:rsid w:val="00205809"/>
    <w:rsid w:val="00205D47"/>
    <w:rsid w:val="00205D6C"/>
    <w:rsid w:val="00205DAC"/>
    <w:rsid w:val="00206047"/>
    <w:rsid w:val="0020621E"/>
    <w:rsid w:val="00206256"/>
    <w:rsid w:val="00206257"/>
    <w:rsid w:val="00206389"/>
    <w:rsid w:val="00206492"/>
    <w:rsid w:val="00206518"/>
    <w:rsid w:val="002067DC"/>
    <w:rsid w:val="002068B0"/>
    <w:rsid w:val="00206951"/>
    <w:rsid w:val="00206C4B"/>
    <w:rsid w:val="00206EEB"/>
    <w:rsid w:val="00207087"/>
    <w:rsid w:val="002070D3"/>
    <w:rsid w:val="00207357"/>
    <w:rsid w:val="0020763D"/>
    <w:rsid w:val="002076DF"/>
    <w:rsid w:val="0021006F"/>
    <w:rsid w:val="0021014B"/>
    <w:rsid w:val="0021018D"/>
    <w:rsid w:val="002101E8"/>
    <w:rsid w:val="00210263"/>
    <w:rsid w:val="00210875"/>
    <w:rsid w:val="002109AA"/>
    <w:rsid w:val="002115E5"/>
    <w:rsid w:val="0021190A"/>
    <w:rsid w:val="00211EAC"/>
    <w:rsid w:val="00212378"/>
    <w:rsid w:val="002124F9"/>
    <w:rsid w:val="00212552"/>
    <w:rsid w:val="00212631"/>
    <w:rsid w:val="0021329E"/>
    <w:rsid w:val="0021369D"/>
    <w:rsid w:val="00213703"/>
    <w:rsid w:val="0021379B"/>
    <w:rsid w:val="00213907"/>
    <w:rsid w:val="00213C6A"/>
    <w:rsid w:val="00213D86"/>
    <w:rsid w:val="0021409A"/>
    <w:rsid w:val="00214419"/>
    <w:rsid w:val="0021461B"/>
    <w:rsid w:val="00214768"/>
    <w:rsid w:val="00214A3F"/>
    <w:rsid w:val="00214BD2"/>
    <w:rsid w:val="00214BEE"/>
    <w:rsid w:val="00214D9F"/>
    <w:rsid w:val="00214E52"/>
    <w:rsid w:val="0021549B"/>
    <w:rsid w:val="00215624"/>
    <w:rsid w:val="00215694"/>
    <w:rsid w:val="002156C3"/>
    <w:rsid w:val="0021585E"/>
    <w:rsid w:val="0021589A"/>
    <w:rsid w:val="002159EB"/>
    <w:rsid w:val="002160C8"/>
    <w:rsid w:val="00216113"/>
    <w:rsid w:val="002161E3"/>
    <w:rsid w:val="002162BC"/>
    <w:rsid w:val="00216375"/>
    <w:rsid w:val="00216644"/>
    <w:rsid w:val="00216665"/>
    <w:rsid w:val="002166B4"/>
    <w:rsid w:val="0021692C"/>
    <w:rsid w:val="00216950"/>
    <w:rsid w:val="002169A4"/>
    <w:rsid w:val="0021704D"/>
    <w:rsid w:val="00217246"/>
    <w:rsid w:val="00217A24"/>
    <w:rsid w:val="00217AE9"/>
    <w:rsid w:val="00217D75"/>
    <w:rsid w:val="00217DA4"/>
    <w:rsid w:val="00217E0D"/>
    <w:rsid w:val="00217F13"/>
    <w:rsid w:val="00217FC4"/>
    <w:rsid w:val="0022006E"/>
    <w:rsid w:val="00220074"/>
    <w:rsid w:val="002200D8"/>
    <w:rsid w:val="002205FB"/>
    <w:rsid w:val="00220BB6"/>
    <w:rsid w:val="00220CE0"/>
    <w:rsid w:val="00220E78"/>
    <w:rsid w:val="00220FBF"/>
    <w:rsid w:val="00221402"/>
    <w:rsid w:val="00221957"/>
    <w:rsid w:val="00221C1F"/>
    <w:rsid w:val="00221F04"/>
    <w:rsid w:val="00222137"/>
    <w:rsid w:val="002221EC"/>
    <w:rsid w:val="00222D6A"/>
    <w:rsid w:val="00222FC6"/>
    <w:rsid w:val="00223131"/>
    <w:rsid w:val="00223182"/>
    <w:rsid w:val="00223412"/>
    <w:rsid w:val="00223471"/>
    <w:rsid w:val="00223629"/>
    <w:rsid w:val="00223675"/>
    <w:rsid w:val="002236C2"/>
    <w:rsid w:val="00223DE6"/>
    <w:rsid w:val="00223ED3"/>
    <w:rsid w:val="0022403C"/>
    <w:rsid w:val="00224225"/>
    <w:rsid w:val="0022455E"/>
    <w:rsid w:val="002248A2"/>
    <w:rsid w:val="00224D5F"/>
    <w:rsid w:val="00224DE9"/>
    <w:rsid w:val="00224EA2"/>
    <w:rsid w:val="002250F2"/>
    <w:rsid w:val="0022510E"/>
    <w:rsid w:val="0022535E"/>
    <w:rsid w:val="0022554C"/>
    <w:rsid w:val="00225797"/>
    <w:rsid w:val="00225AA8"/>
    <w:rsid w:val="00225E54"/>
    <w:rsid w:val="00226336"/>
    <w:rsid w:val="00226762"/>
    <w:rsid w:val="002267A1"/>
    <w:rsid w:val="0022681E"/>
    <w:rsid w:val="00227198"/>
    <w:rsid w:val="00227461"/>
    <w:rsid w:val="00227877"/>
    <w:rsid w:val="00227B80"/>
    <w:rsid w:val="00227C27"/>
    <w:rsid w:val="00227F25"/>
    <w:rsid w:val="00227FC1"/>
    <w:rsid w:val="00230880"/>
    <w:rsid w:val="00230901"/>
    <w:rsid w:val="00230AA7"/>
    <w:rsid w:val="00230C34"/>
    <w:rsid w:val="00230CC9"/>
    <w:rsid w:val="00230D07"/>
    <w:rsid w:val="00230D0D"/>
    <w:rsid w:val="00230EB5"/>
    <w:rsid w:val="00230FA3"/>
    <w:rsid w:val="00231387"/>
    <w:rsid w:val="002314D0"/>
    <w:rsid w:val="00231782"/>
    <w:rsid w:val="00231ECD"/>
    <w:rsid w:val="00232009"/>
    <w:rsid w:val="0023210C"/>
    <w:rsid w:val="0023228A"/>
    <w:rsid w:val="002322C3"/>
    <w:rsid w:val="00232790"/>
    <w:rsid w:val="00232853"/>
    <w:rsid w:val="00232A9A"/>
    <w:rsid w:val="00232C58"/>
    <w:rsid w:val="00232CE1"/>
    <w:rsid w:val="00232E8C"/>
    <w:rsid w:val="00232EC2"/>
    <w:rsid w:val="00232F24"/>
    <w:rsid w:val="00233097"/>
    <w:rsid w:val="00233436"/>
    <w:rsid w:val="00233446"/>
    <w:rsid w:val="00233B01"/>
    <w:rsid w:val="00233C04"/>
    <w:rsid w:val="0023447C"/>
    <w:rsid w:val="00234513"/>
    <w:rsid w:val="00234722"/>
    <w:rsid w:val="0023485E"/>
    <w:rsid w:val="00234D91"/>
    <w:rsid w:val="002352A9"/>
    <w:rsid w:val="002352D0"/>
    <w:rsid w:val="0023549C"/>
    <w:rsid w:val="00235976"/>
    <w:rsid w:val="002359DB"/>
    <w:rsid w:val="00235C88"/>
    <w:rsid w:val="002367EA"/>
    <w:rsid w:val="002368CB"/>
    <w:rsid w:val="00236D35"/>
    <w:rsid w:val="00237359"/>
    <w:rsid w:val="00237362"/>
    <w:rsid w:val="002374A4"/>
    <w:rsid w:val="00237A55"/>
    <w:rsid w:val="00237BEF"/>
    <w:rsid w:val="00237E37"/>
    <w:rsid w:val="002402C6"/>
    <w:rsid w:val="00240396"/>
    <w:rsid w:val="00240466"/>
    <w:rsid w:val="0024046E"/>
    <w:rsid w:val="00240BF8"/>
    <w:rsid w:val="00240E8C"/>
    <w:rsid w:val="002410D7"/>
    <w:rsid w:val="0024140C"/>
    <w:rsid w:val="0024144E"/>
    <w:rsid w:val="00241921"/>
    <w:rsid w:val="00241CA1"/>
    <w:rsid w:val="00241D7F"/>
    <w:rsid w:val="00241E69"/>
    <w:rsid w:val="00241EB7"/>
    <w:rsid w:val="002420D4"/>
    <w:rsid w:val="00242288"/>
    <w:rsid w:val="0024231D"/>
    <w:rsid w:val="002423D2"/>
    <w:rsid w:val="002425B6"/>
    <w:rsid w:val="0024279A"/>
    <w:rsid w:val="00242C5C"/>
    <w:rsid w:val="00242CE0"/>
    <w:rsid w:val="00242EE0"/>
    <w:rsid w:val="00243304"/>
    <w:rsid w:val="0024335A"/>
    <w:rsid w:val="00243638"/>
    <w:rsid w:val="002438BF"/>
    <w:rsid w:val="00243938"/>
    <w:rsid w:val="002441C9"/>
    <w:rsid w:val="002441DD"/>
    <w:rsid w:val="0024454C"/>
    <w:rsid w:val="00244678"/>
    <w:rsid w:val="002446F6"/>
    <w:rsid w:val="0024473A"/>
    <w:rsid w:val="0024487D"/>
    <w:rsid w:val="00244994"/>
    <w:rsid w:val="00244D23"/>
    <w:rsid w:val="00244E52"/>
    <w:rsid w:val="00244F41"/>
    <w:rsid w:val="002450A5"/>
    <w:rsid w:val="002450C9"/>
    <w:rsid w:val="002454B1"/>
    <w:rsid w:val="00245598"/>
    <w:rsid w:val="002456CC"/>
    <w:rsid w:val="00245985"/>
    <w:rsid w:val="00245CC9"/>
    <w:rsid w:val="00245D1A"/>
    <w:rsid w:val="00245D70"/>
    <w:rsid w:val="0024664D"/>
    <w:rsid w:val="00246A7E"/>
    <w:rsid w:val="00246BE6"/>
    <w:rsid w:val="00246DA0"/>
    <w:rsid w:val="00246EDD"/>
    <w:rsid w:val="0024723E"/>
    <w:rsid w:val="002474C8"/>
    <w:rsid w:val="002474E4"/>
    <w:rsid w:val="002479DB"/>
    <w:rsid w:val="00247B41"/>
    <w:rsid w:val="00247C8A"/>
    <w:rsid w:val="00247D03"/>
    <w:rsid w:val="00247EAA"/>
    <w:rsid w:val="00247F21"/>
    <w:rsid w:val="00247F43"/>
    <w:rsid w:val="0025002E"/>
    <w:rsid w:val="00250077"/>
    <w:rsid w:val="002500B8"/>
    <w:rsid w:val="0025046B"/>
    <w:rsid w:val="00250899"/>
    <w:rsid w:val="002508F9"/>
    <w:rsid w:val="00250AA5"/>
    <w:rsid w:val="00250BE0"/>
    <w:rsid w:val="00250CA9"/>
    <w:rsid w:val="0025109A"/>
    <w:rsid w:val="002510B0"/>
    <w:rsid w:val="00251177"/>
    <w:rsid w:val="002512B1"/>
    <w:rsid w:val="0025146B"/>
    <w:rsid w:val="0025161D"/>
    <w:rsid w:val="002516BE"/>
    <w:rsid w:val="00251C38"/>
    <w:rsid w:val="00251DF5"/>
    <w:rsid w:val="00252061"/>
    <w:rsid w:val="00252503"/>
    <w:rsid w:val="002527B1"/>
    <w:rsid w:val="00252939"/>
    <w:rsid w:val="002529CB"/>
    <w:rsid w:val="00252AB4"/>
    <w:rsid w:val="002534E7"/>
    <w:rsid w:val="00253623"/>
    <w:rsid w:val="00253EA0"/>
    <w:rsid w:val="002540CF"/>
    <w:rsid w:val="002547E4"/>
    <w:rsid w:val="00254888"/>
    <w:rsid w:val="00254D30"/>
    <w:rsid w:val="00254E2E"/>
    <w:rsid w:val="00255066"/>
    <w:rsid w:val="00255092"/>
    <w:rsid w:val="0025513C"/>
    <w:rsid w:val="002553AD"/>
    <w:rsid w:val="00255876"/>
    <w:rsid w:val="002558CA"/>
    <w:rsid w:val="00255922"/>
    <w:rsid w:val="00255A29"/>
    <w:rsid w:val="00255ACF"/>
    <w:rsid w:val="00256369"/>
    <w:rsid w:val="002563B7"/>
    <w:rsid w:val="0025671C"/>
    <w:rsid w:val="00256747"/>
    <w:rsid w:val="0025679A"/>
    <w:rsid w:val="002568EF"/>
    <w:rsid w:val="00256931"/>
    <w:rsid w:val="00256BAE"/>
    <w:rsid w:val="00256C31"/>
    <w:rsid w:val="00256CFE"/>
    <w:rsid w:val="00256D5F"/>
    <w:rsid w:val="00257053"/>
    <w:rsid w:val="00257170"/>
    <w:rsid w:val="002571C9"/>
    <w:rsid w:val="002572B8"/>
    <w:rsid w:val="0025765A"/>
    <w:rsid w:val="002578BD"/>
    <w:rsid w:val="00257910"/>
    <w:rsid w:val="00260238"/>
    <w:rsid w:val="00260536"/>
    <w:rsid w:val="002606F4"/>
    <w:rsid w:val="00260A68"/>
    <w:rsid w:val="00260C7A"/>
    <w:rsid w:val="00261376"/>
    <w:rsid w:val="002614B3"/>
    <w:rsid w:val="00261527"/>
    <w:rsid w:val="00261726"/>
    <w:rsid w:val="00261827"/>
    <w:rsid w:val="00261BBA"/>
    <w:rsid w:val="002621F9"/>
    <w:rsid w:val="00262431"/>
    <w:rsid w:val="002624E6"/>
    <w:rsid w:val="0026261E"/>
    <w:rsid w:val="00262828"/>
    <w:rsid w:val="002629CD"/>
    <w:rsid w:val="00262C94"/>
    <w:rsid w:val="00262D14"/>
    <w:rsid w:val="002631E1"/>
    <w:rsid w:val="00263A86"/>
    <w:rsid w:val="00263BD8"/>
    <w:rsid w:val="00263C80"/>
    <w:rsid w:val="00264290"/>
    <w:rsid w:val="00264494"/>
    <w:rsid w:val="0026454C"/>
    <w:rsid w:val="002646E1"/>
    <w:rsid w:val="0026495E"/>
    <w:rsid w:val="00264A1D"/>
    <w:rsid w:val="00264BC7"/>
    <w:rsid w:val="00264E62"/>
    <w:rsid w:val="002659E8"/>
    <w:rsid w:val="00265A6D"/>
    <w:rsid w:val="00265E49"/>
    <w:rsid w:val="00266097"/>
    <w:rsid w:val="002661BA"/>
    <w:rsid w:val="002661FF"/>
    <w:rsid w:val="002663BC"/>
    <w:rsid w:val="00266646"/>
    <w:rsid w:val="00266702"/>
    <w:rsid w:val="0026675D"/>
    <w:rsid w:val="0026686A"/>
    <w:rsid w:val="002668DB"/>
    <w:rsid w:val="00266C11"/>
    <w:rsid w:val="00266C4D"/>
    <w:rsid w:val="00267025"/>
    <w:rsid w:val="00267248"/>
    <w:rsid w:val="002672B8"/>
    <w:rsid w:val="00267A5F"/>
    <w:rsid w:val="00267AF2"/>
    <w:rsid w:val="00267B10"/>
    <w:rsid w:val="00270024"/>
    <w:rsid w:val="0027053B"/>
    <w:rsid w:val="0027084E"/>
    <w:rsid w:val="00271526"/>
    <w:rsid w:val="00271856"/>
    <w:rsid w:val="00271F56"/>
    <w:rsid w:val="002721F9"/>
    <w:rsid w:val="00272294"/>
    <w:rsid w:val="00272577"/>
    <w:rsid w:val="0027263D"/>
    <w:rsid w:val="00272654"/>
    <w:rsid w:val="0027265D"/>
    <w:rsid w:val="00272936"/>
    <w:rsid w:val="00272946"/>
    <w:rsid w:val="00272C59"/>
    <w:rsid w:val="002730F4"/>
    <w:rsid w:val="002733A1"/>
    <w:rsid w:val="00273982"/>
    <w:rsid w:val="00273B83"/>
    <w:rsid w:val="00273C86"/>
    <w:rsid w:val="00274124"/>
    <w:rsid w:val="002741F3"/>
    <w:rsid w:val="00274444"/>
    <w:rsid w:val="0027469A"/>
    <w:rsid w:val="00274CAA"/>
    <w:rsid w:val="00274D7B"/>
    <w:rsid w:val="00274DE1"/>
    <w:rsid w:val="00275046"/>
    <w:rsid w:val="00275120"/>
    <w:rsid w:val="00275149"/>
    <w:rsid w:val="00275379"/>
    <w:rsid w:val="00275568"/>
    <w:rsid w:val="002755DF"/>
    <w:rsid w:val="0027595A"/>
    <w:rsid w:val="00275C28"/>
    <w:rsid w:val="0027615F"/>
    <w:rsid w:val="0027619B"/>
    <w:rsid w:val="00276517"/>
    <w:rsid w:val="0027664B"/>
    <w:rsid w:val="002766D0"/>
    <w:rsid w:val="00276B31"/>
    <w:rsid w:val="00276C98"/>
    <w:rsid w:val="00276D31"/>
    <w:rsid w:val="00276F44"/>
    <w:rsid w:val="0027740C"/>
    <w:rsid w:val="0027747D"/>
    <w:rsid w:val="002777FB"/>
    <w:rsid w:val="002778D1"/>
    <w:rsid w:val="00277911"/>
    <w:rsid w:val="00277996"/>
    <w:rsid w:val="00277B1E"/>
    <w:rsid w:val="00277F01"/>
    <w:rsid w:val="00277F2F"/>
    <w:rsid w:val="002800E8"/>
    <w:rsid w:val="002802BD"/>
    <w:rsid w:val="00280302"/>
    <w:rsid w:val="00280485"/>
    <w:rsid w:val="002809AC"/>
    <w:rsid w:val="00280CBF"/>
    <w:rsid w:val="00280CE0"/>
    <w:rsid w:val="00280F45"/>
    <w:rsid w:val="00281102"/>
    <w:rsid w:val="00281293"/>
    <w:rsid w:val="002813F2"/>
    <w:rsid w:val="002815E9"/>
    <w:rsid w:val="002819F5"/>
    <w:rsid w:val="00281D7C"/>
    <w:rsid w:val="00281E8B"/>
    <w:rsid w:val="00282072"/>
    <w:rsid w:val="002820FB"/>
    <w:rsid w:val="002824A8"/>
    <w:rsid w:val="00282516"/>
    <w:rsid w:val="002826E0"/>
    <w:rsid w:val="00282C34"/>
    <w:rsid w:val="00282DB3"/>
    <w:rsid w:val="00282E3B"/>
    <w:rsid w:val="00282E5A"/>
    <w:rsid w:val="00282EB9"/>
    <w:rsid w:val="00282F97"/>
    <w:rsid w:val="002831BC"/>
    <w:rsid w:val="002835E9"/>
    <w:rsid w:val="002838A3"/>
    <w:rsid w:val="00283941"/>
    <w:rsid w:val="00283957"/>
    <w:rsid w:val="00283A80"/>
    <w:rsid w:val="0028426C"/>
    <w:rsid w:val="002842EA"/>
    <w:rsid w:val="00284343"/>
    <w:rsid w:val="00284606"/>
    <w:rsid w:val="0028487B"/>
    <w:rsid w:val="00284E81"/>
    <w:rsid w:val="00285414"/>
    <w:rsid w:val="0028553F"/>
    <w:rsid w:val="00285DAA"/>
    <w:rsid w:val="0028623D"/>
    <w:rsid w:val="002868A4"/>
    <w:rsid w:val="00286A53"/>
    <w:rsid w:val="00286DE6"/>
    <w:rsid w:val="00287110"/>
    <w:rsid w:val="00287143"/>
    <w:rsid w:val="00287C4B"/>
    <w:rsid w:val="00287C9C"/>
    <w:rsid w:val="00287D25"/>
    <w:rsid w:val="00287EBE"/>
    <w:rsid w:val="00287F58"/>
    <w:rsid w:val="00290014"/>
    <w:rsid w:val="002904B3"/>
    <w:rsid w:val="0029067F"/>
    <w:rsid w:val="002906FE"/>
    <w:rsid w:val="002908C4"/>
    <w:rsid w:val="00290940"/>
    <w:rsid w:val="002909DA"/>
    <w:rsid w:val="00290AF3"/>
    <w:rsid w:val="00291108"/>
    <w:rsid w:val="002912B3"/>
    <w:rsid w:val="002912DB"/>
    <w:rsid w:val="002913A7"/>
    <w:rsid w:val="00291407"/>
    <w:rsid w:val="00291443"/>
    <w:rsid w:val="00291707"/>
    <w:rsid w:val="00292003"/>
    <w:rsid w:val="00292210"/>
    <w:rsid w:val="0029230C"/>
    <w:rsid w:val="0029231F"/>
    <w:rsid w:val="002923CD"/>
    <w:rsid w:val="002923DE"/>
    <w:rsid w:val="0029248C"/>
    <w:rsid w:val="0029258F"/>
    <w:rsid w:val="002925EF"/>
    <w:rsid w:val="00292F2E"/>
    <w:rsid w:val="00293459"/>
    <w:rsid w:val="002936A8"/>
    <w:rsid w:val="002936BA"/>
    <w:rsid w:val="002936EB"/>
    <w:rsid w:val="00293935"/>
    <w:rsid w:val="00293BA8"/>
    <w:rsid w:val="00293BFD"/>
    <w:rsid w:val="00293E6D"/>
    <w:rsid w:val="00294049"/>
    <w:rsid w:val="00294A16"/>
    <w:rsid w:val="00294AE7"/>
    <w:rsid w:val="00294B17"/>
    <w:rsid w:val="0029534B"/>
    <w:rsid w:val="00295895"/>
    <w:rsid w:val="00295A20"/>
    <w:rsid w:val="00295F52"/>
    <w:rsid w:val="002967B2"/>
    <w:rsid w:val="002967FF"/>
    <w:rsid w:val="002970CE"/>
    <w:rsid w:val="0029710A"/>
    <w:rsid w:val="00297ABB"/>
    <w:rsid w:val="00297AD5"/>
    <w:rsid w:val="00297E19"/>
    <w:rsid w:val="00297ED9"/>
    <w:rsid w:val="00297F37"/>
    <w:rsid w:val="00297FBE"/>
    <w:rsid w:val="002A0032"/>
    <w:rsid w:val="002A0095"/>
    <w:rsid w:val="002A00A4"/>
    <w:rsid w:val="002A07C3"/>
    <w:rsid w:val="002A1274"/>
    <w:rsid w:val="002A1646"/>
    <w:rsid w:val="002A1653"/>
    <w:rsid w:val="002A1994"/>
    <w:rsid w:val="002A19B9"/>
    <w:rsid w:val="002A1C47"/>
    <w:rsid w:val="002A1C65"/>
    <w:rsid w:val="002A1C80"/>
    <w:rsid w:val="002A1DA6"/>
    <w:rsid w:val="002A2369"/>
    <w:rsid w:val="002A259B"/>
    <w:rsid w:val="002A2699"/>
    <w:rsid w:val="002A2775"/>
    <w:rsid w:val="002A27A7"/>
    <w:rsid w:val="002A2D83"/>
    <w:rsid w:val="002A2EF8"/>
    <w:rsid w:val="002A35F2"/>
    <w:rsid w:val="002A3857"/>
    <w:rsid w:val="002A3B2F"/>
    <w:rsid w:val="002A3BA8"/>
    <w:rsid w:val="002A3EBA"/>
    <w:rsid w:val="002A4669"/>
    <w:rsid w:val="002A4700"/>
    <w:rsid w:val="002A49AE"/>
    <w:rsid w:val="002A5080"/>
    <w:rsid w:val="002A50E4"/>
    <w:rsid w:val="002A564C"/>
    <w:rsid w:val="002A5872"/>
    <w:rsid w:val="002A59D0"/>
    <w:rsid w:val="002A5AEA"/>
    <w:rsid w:val="002A5D18"/>
    <w:rsid w:val="002A5F82"/>
    <w:rsid w:val="002A624E"/>
    <w:rsid w:val="002A63A8"/>
    <w:rsid w:val="002A65F4"/>
    <w:rsid w:val="002A6940"/>
    <w:rsid w:val="002A6952"/>
    <w:rsid w:val="002A69C7"/>
    <w:rsid w:val="002A6AF6"/>
    <w:rsid w:val="002A6C40"/>
    <w:rsid w:val="002A7105"/>
    <w:rsid w:val="002A7171"/>
    <w:rsid w:val="002A72A7"/>
    <w:rsid w:val="002A74E2"/>
    <w:rsid w:val="002A74FF"/>
    <w:rsid w:val="002A75A6"/>
    <w:rsid w:val="002A7B48"/>
    <w:rsid w:val="002A7D97"/>
    <w:rsid w:val="002A7EC7"/>
    <w:rsid w:val="002A7F6F"/>
    <w:rsid w:val="002B0027"/>
    <w:rsid w:val="002B0144"/>
    <w:rsid w:val="002B02A9"/>
    <w:rsid w:val="002B058F"/>
    <w:rsid w:val="002B05E3"/>
    <w:rsid w:val="002B0846"/>
    <w:rsid w:val="002B08E7"/>
    <w:rsid w:val="002B0E79"/>
    <w:rsid w:val="002B11F1"/>
    <w:rsid w:val="002B17E0"/>
    <w:rsid w:val="002B1993"/>
    <w:rsid w:val="002B1B51"/>
    <w:rsid w:val="002B1B93"/>
    <w:rsid w:val="002B1D53"/>
    <w:rsid w:val="002B1DFB"/>
    <w:rsid w:val="002B1F85"/>
    <w:rsid w:val="002B1FFC"/>
    <w:rsid w:val="002B23A4"/>
    <w:rsid w:val="002B240A"/>
    <w:rsid w:val="002B25B4"/>
    <w:rsid w:val="002B29F0"/>
    <w:rsid w:val="002B2A2B"/>
    <w:rsid w:val="002B2A5C"/>
    <w:rsid w:val="002B2BA9"/>
    <w:rsid w:val="002B30C7"/>
    <w:rsid w:val="002B34A7"/>
    <w:rsid w:val="002B367D"/>
    <w:rsid w:val="002B3B85"/>
    <w:rsid w:val="002B3E75"/>
    <w:rsid w:val="002B40D3"/>
    <w:rsid w:val="002B47EB"/>
    <w:rsid w:val="002B4978"/>
    <w:rsid w:val="002B49C2"/>
    <w:rsid w:val="002B4D09"/>
    <w:rsid w:val="002B4E98"/>
    <w:rsid w:val="002B4F31"/>
    <w:rsid w:val="002B50B1"/>
    <w:rsid w:val="002B525D"/>
    <w:rsid w:val="002B5352"/>
    <w:rsid w:val="002B5366"/>
    <w:rsid w:val="002B55D2"/>
    <w:rsid w:val="002B59DB"/>
    <w:rsid w:val="002B5D24"/>
    <w:rsid w:val="002B5EFD"/>
    <w:rsid w:val="002B6EF7"/>
    <w:rsid w:val="002B7530"/>
    <w:rsid w:val="002B77DB"/>
    <w:rsid w:val="002B7A2C"/>
    <w:rsid w:val="002B7BC1"/>
    <w:rsid w:val="002B7C8B"/>
    <w:rsid w:val="002B7EF1"/>
    <w:rsid w:val="002C03DA"/>
    <w:rsid w:val="002C0852"/>
    <w:rsid w:val="002C08AD"/>
    <w:rsid w:val="002C096A"/>
    <w:rsid w:val="002C0D7F"/>
    <w:rsid w:val="002C0E9D"/>
    <w:rsid w:val="002C101C"/>
    <w:rsid w:val="002C12E1"/>
    <w:rsid w:val="002C13EC"/>
    <w:rsid w:val="002C159C"/>
    <w:rsid w:val="002C1673"/>
    <w:rsid w:val="002C19B0"/>
    <w:rsid w:val="002C1BA5"/>
    <w:rsid w:val="002C1D58"/>
    <w:rsid w:val="002C1D5E"/>
    <w:rsid w:val="002C1E43"/>
    <w:rsid w:val="002C2137"/>
    <w:rsid w:val="002C22F3"/>
    <w:rsid w:val="002C23F5"/>
    <w:rsid w:val="002C2518"/>
    <w:rsid w:val="002C25F6"/>
    <w:rsid w:val="002C262F"/>
    <w:rsid w:val="002C280E"/>
    <w:rsid w:val="002C2846"/>
    <w:rsid w:val="002C2917"/>
    <w:rsid w:val="002C2D2A"/>
    <w:rsid w:val="002C345C"/>
    <w:rsid w:val="002C3666"/>
    <w:rsid w:val="002C36C0"/>
    <w:rsid w:val="002C36DD"/>
    <w:rsid w:val="002C3702"/>
    <w:rsid w:val="002C3C2E"/>
    <w:rsid w:val="002C3F11"/>
    <w:rsid w:val="002C3F5B"/>
    <w:rsid w:val="002C40BE"/>
    <w:rsid w:val="002C41B7"/>
    <w:rsid w:val="002C43E0"/>
    <w:rsid w:val="002C463D"/>
    <w:rsid w:val="002C47D2"/>
    <w:rsid w:val="002C495E"/>
    <w:rsid w:val="002C4A52"/>
    <w:rsid w:val="002C4A90"/>
    <w:rsid w:val="002C4C25"/>
    <w:rsid w:val="002C4D96"/>
    <w:rsid w:val="002C51B0"/>
    <w:rsid w:val="002C51BC"/>
    <w:rsid w:val="002C52F0"/>
    <w:rsid w:val="002C531A"/>
    <w:rsid w:val="002C5425"/>
    <w:rsid w:val="002C566C"/>
    <w:rsid w:val="002C56EB"/>
    <w:rsid w:val="002C57F9"/>
    <w:rsid w:val="002C5A67"/>
    <w:rsid w:val="002C5B61"/>
    <w:rsid w:val="002C672D"/>
    <w:rsid w:val="002C6AAC"/>
    <w:rsid w:val="002C75F0"/>
    <w:rsid w:val="002C76E1"/>
    <w:rsid w:val="002C78CF"/>
    <w:rsid w:val="002C7D34"/>
    <w:rsid w:val="002C7F55"/>
    <w:rsid w:val="002D020D"/>
    <w:rsid w:val="002D04AF"/>
    <w:rsid w:val="002D0852"/>
    <w:rsid w:val="002D08CD"/>
    <w:rsid w:val="002D0AB1"/>
    <w:rsid w:val="002D0AC9"/>
    <w:rsid w:val="002D0DC9"/>
    <w:rsid w:val="002D0DCD"/>
    <w:rsid w:val="002D0F0E"/>
    <w:rsid w:val="002D0F70"/>
    <w:rsid w:val="002D0FB8"/>
    <w:rsid w:val="002D1455"/>
    <w:rsid w:val="002D18FE"/>
    <w:rsid w:val="002D1B9A"/>
    <w:rsid w:val="002D1D83"/>
    <w:rsid w:val="002D1E6A"/>
    <w:rsid w:val="002D21D7"/>
    <w:rsid w:val="002D22ED"/>
    <w:rsid w:val="002D251C"/>
    <w:rsid w:val="002D2710"/>
    <w:rsid w:val="002D277B"/>
    <w:rsid w:val="002D29D6"/>
    <w:rsid w:val="002D2C1F"/>
    <w:rsid w:val="002D2C4F"/>
    <w:rsid w:val="002D2E57"/>
    <w:rsid w:val="002D2F59"/>
    <w:rsid w:val="002D3563"/>
    <w:rsid w:val="002D35EA"/>
    <w:rsid w:val="002D380A"/>
    <w:rsid w:val="002D3959"/>
    <w:rsid w:val="002D3CB9"/>
    <w:rsid w:val="002D43A7"/>
    <w:rsid w:val="002D47F0"/>
    <w:rsid w:val="002D4E4B"/>
    <w:rsid w:val="002D4F8A"/>
    <w:rsid w:val="002D4FEC"/>
    <w:rsid w:val="002D5017"/>
    <w:rsid w:val="002D5091"/>
    <w:rsid w:val="002D5565"/>
    <w:rsid w:val="002D55D8"/>
    <w:rsid w:val="002D5C84"/>
    <w:rsid w:val="002D5D68"/>
    <w:rsid w:val="002D5E25"/>
    <w:rsid w:val="002D665C"/>
    <w:rsid w:val="002D6932"/>
    <w:rsid w:val="002D6FFC"/>
    <w:rsid w:val="002D7401"/>
    <w:rsid w:val="002D7700"/>
    <w:rsid w:val="002D78F7"/>
    <w:rsid w:val="002D7BE5"/>
    <w:rsid w:val="002D7D7E"/>
    <w:rsid w:val="002E00DD"/>
    <w:rsid w:val="002E0296"/>
    <w:rsid w:val="002E067D"/>
    <w:rsid w:val="002E07A8"/>
    <w:rsid w:val="002E0E1F"/>
    <w:rsid w:val="002E0E90"/>
    <w:rsid w:val="002E10F2"/>
    <w:rsid w:val="002E12CD"/>
    <w:rsid w:val="002E146B"/>
    <w:rsid w:val="002E1BE2"/>
    <w:rsid w:val="002E1C79"/>
    <w:rsid w:val="002E1EE3"/>
    <w:rsid w:val="002E2368"/>
    <w:rsid w:val="002E23CE"/>
    <w:rsid w:val="002E26FF"/>
    <w:rsid w:val="002E2724"/>
    <w:rsid w:val="002E283D"/>
    <w:rsid w:val="002E2C4A"/>
    <w:rsid w:val="002E2E9A"/>
    <w:rsid w:val="002E31CA"/>
    <w:rsid w:val="002E32C1"/>
    <w:rsid w:val="002E334B"/>
    <w:rsid w:val="002E347A"/>
    <w:rsid w:val="002E35F9"/>
    <w:rsid w:val="002E364C"/>
    <w:rsid w:val="002E380E"/>
    <w:rsid w:val="002E3907"/>
    <w:rsid w:val="002E3A7E"/>
    <w:rsid w:val="002E3F1C"/>
    <w:rsid w:val="002E4045"/>
    <w:rsid w:val="002E419A"/>
    <w:rsid w:val="002E4759"/>
    <w:rsid w:val="002E484D"/>
    <w:rsid w:val="002E4DA5"/>
    <w:rsid w:val="002E51C3"/>
    <w:rsid w:val="002E535F"/>
    <w:rsid w:val="002E55CC"/>
    <w:rsid w:val="002E58BD"/>
    <w:rsid w:val="002E5EE4"/>
    <w:rsid w:val="002E63F1"/>
    <w:rsid w:val="002E6501"/>
    <w:rsid w:val="002E65D9"/>
    <w:rsid w:val="002E65F2"/>
    <w:rsid w:val="002E6A7C"/>
    <w:rsid w:val="002E6B31"/>
    <w:rsid w:val="002E6C6E"/>
    <w:rsid w:val="002E6CBD"/>
    <w:rsid w:val="002E6EEE"/>
    <w:rsid w:val="002E73EC"/>
    <w:rsid w:val="002E7415"/>
    <w:rsid w:val="002E7673"/>
    <w:rsid w:val="002E7AC1"/>
    <w:rsid w:val="002E7EE3"/>
    <w:rsid w:val="002F0066"/>
    <w:rsid w:val="002F017F"/>
    <w:rsid w:val="002F0408"/>
    <w:rsid w:val="002F0633"/>
    <w:rsid w:val="002F0951"/>
    <w:rsid w:val="002F0CEC"/>
    <w:rsid w:val="002F10C4"/>
    <w:rsid w:val="002F1568"/>
    <w:rsid w:val="002F1724"/>
    <w:rsid w:val="002F18CD"/>
    <w:rsid w:val="002F1C2C"/>
    <w:rsid w:val="002F208B"/>
    <w:rsid w:val="002F24DA"/>
    <w:rsid w:val="002F251B"/>
    <w:rsid w:val="002F2633"/>
    <w:rsid w:val="002F3074"/>
    <w:rsid w:val="002F31CC"/>
    <w:rsid w:val="002F34C8"/>
    <w:rsid w:val="002F36A7"/>
    <w:rsid w:val="002F3838"/>
    <w:rsid w:val="002F3BC4"/>
    <w:rsid w:val="002F3C65"/>
    <w:rsid w:val="002F3E5C"/>
    <w:rsid w:val="002F3E77"/>
    <w:rsid w:val="002F3E78"/>
    <w:rsid w:val="002F3EEA"/>
    <w:rsid w:val="002F3FB8"/>
    <w:rsid w:val="002F42DB"/>
    <w:rsid w:val="002F42F4"/>
    <w:rsid w:val="002F4318"/>
    <w:rsid w:val="002F445F"/>
    <w:rsid w:val="002F4499"/>
    <w:rsid w:val="002F44EC"/>
    <w:rsid w:val="002F48AC"/>
    <w:rsid w:val="002F48F8"/>
    <w:rsid w:val="002F4942"/>
    <w:rsid w:val="002F49F7"/>
    <w:rsid w:val="002F4CE1"/>
    <w:rsid w:val="002F4E62"/>
    <w:rsid w:val="002F5128"/>
    <w:rsid w:val="002F5193"/>
    <w:rsid w:val="002F55B0"/>
    <w:rsid w:val="002F5B80"/>
    <w:rsid w:val="002F5DE9"/>
    <w:rsid w:val="002F5F42"/>
    <w:rsid w:val="002F5FB3"/>
    <w:rsid w:val="002F6014"/>
    <w:rsid w:val="002F601B"/>
    <w:rsid w:val="002F603A"/>
    <w:rsid w:val="002F632F"/>
    <w:rsid w:val="002F636F"/>
    <w:rsid w:val="002F63F9"/>
    <w:rsid w:val="002F6553"/>
    <w:rsid w:val="002F659D"/>
    <w:rsid w:val="002F6827"/>
    <w:rsid w:val="002F6901"/>
    <w:rsid w:val="002F6954"/>
    <w:rsid w:val="002F697F"/>
    <w:rsid w:val="002F6B5E"/>
    <w:rsid w:val="002F6C3D"/>
    <w:rsid w:val="002F6D6F"/>
    <w:rsid w:val="002F71BA"/>
    <w:rsid w:val="002F7279"/>
    <w:rsid w:val="002F7425"/>
    <w:rsid w:val="002F7A84"/>
    <w:rsid w:val="002F7DD3"/>
    <w:rsid w:val="00300062"/>
    <w:rsid w:val="00300262"/>
    <w:rsid w:val="0030059A"/>
    <w:rsid w:val="00300746"/>
    <w:rsid w:val="00300755"/>
    <w:rsid w:val="003009E7"/>
    <w:rsid w:val="00300AF4"/>
    <w:rsid w:val="00301357"/>
    <w:rsid w:val="003014A0"/>
    <w:rsid w:val="003014C7"/>
    <w:rsid w:val="00301516"/>
    <w:rsid w:val="003016CA"/>
    <w:rsid w:val="003019EB"/>
    <w:rsid w:val="00301EA4"/>
    <w:rsid w:val="003020FB"/>
    <w:rsid w:val="0030233B"/>
    <w:rsid w:val="0030273B"/>
    <w:rsid w:val="00302E4A"/>
    <w:rsid w:val="00302F0A"/>
    <w:rsid w:val="00303112"/>
    <w:rsid w:val="0030324B"/>
    <w:rsid w:val="00303531"/>
    <w:rsid w:val="0030373B"/>
    <w:rsid w:val="0030374B"/>
    <w:rsid w:val="00303979"/>
    <w:rsid w:val="00303B29"/>
    <w:rsid w:val="00303EC9"/>
    <w:rsid w:val="00303F65"/>
    <w:rsid w:val="003040DD"/>
    <w:rsid w:val="00304168"/>
    <w:rsid w:val="003041F3"/>
    <w:rsid w:val="00304411"/>
    <w:rsid w:val="0030444E"/>
    <w:rsid w:val="00304452"/>
    <w:rsid w:val="003044E5"/>
    <w:rsid w:val="0030451B"/>
    <w:rsid w:val="0030461B"/>
    <w:rsid w:val="00304688"/>
    <w:rsid w:val="00304773"/>
    <w:rsid w:val="003049F8"/>
    <w:rsid w:val="00304EC6"/>
    <w:rsid w:val="0030507E"/>
    <w:rsid w:val="003053E8"/>
    <w:rsid w:val="00305739"/>
    <w:rsid w:val="003058D5"/>
    <w:rsid w:val="00305C60"/>
    <w:rsid w:val="00305CD3"/>
    <w:rsid w:val="00305F91"/>
    <w:rsid w:val="00306237"/>
    <w:rsid w:val="00306737"/>
    <w:rsid w:val="003076F8"/>
    <w:rsid w:val="0030792A"/>
    <w:rsid w:val="00307AEB"/>
    <w:rsid w:val="00307BF1"/>
    <w:rsid w:val="00307BF3"/>
    <w:rsid w:val="00307C08"/>
    <w:rsid w:val="00307E78"/>
    <w:rsid w:val="00307F43"/>
    <w:rsid w:val="003105FE"/>
    <w:rsid w:val="0031094A"/>
    <w:rsid w:val="00310BCB"/>
    <w:rsid w:val="00310E0E"/>
    <w:rsid w:val="00310E5A"/>
    <w:rsid w:val="00311182"/>
    <w:rsid w:val="003118B2"/>
    <w:rsid w:val="00311D9F"/>
    <w:rsid w:val="003125AC"/>
    <w:rsid w:val="00312A8B"/>
    <w:rsid w:val="00312C1D"/>
    <w:rsid w:val="00312DFE"/>
    <w:rsid w:val="00312EE6"/>
    <w:rsid w:val="00312F07"/>
    <w:rsid w:val="00313027"/>
    <w:rsid w:val="0031306F"/>
    <w:rsid w:val="00313289"/>
    <w:rsid w:val="003133A6"/>
    <w:rsid w:val="003137EC"/>
    <w:rsid w:val="003139AF"/>
    <w:rsid w:val="00313C36"/>
    <w:rsid w:val="00314032"/>
    <w:rsid w:val="003141A5"/>
    <w:rsid w:val="003141E9"/>
    <w:rsid w:val="00314A16"/>
    <w:rsid w:val="00314EEB"/>
    <w:rsid w:val="00314EFC"/>
    <w:rsid w:val="00315000"/>
    <w:rsid w:val="00315179"/>
    <w:rsid w:val="0031517F"/>
    <w:rsid w:val="0031551E"/>
    <w:rsid w:val="0031552F"/>
    <w:rsid w:val="003159EE"/>
    <w:rsid w:val="00315DAB"/>
    <w:rsid w:val="0031625F"/>
    <w:rsid w:val="003163B2"/>
    <w:rsid w:val="003168A2"/>
    <w:rsid w:val="00316D45"/>
    <w:rsid w:val="00316E21"/>
    <w:rsid w:val="00317219"/>
    <w:rsid w:val="00317234"/>
    <w:rsid w:val="0031745E"/>
    <w:rsid w:val="0031768E"/>
    <w:rsid w:val="003179AF"/>
    <w:rsid w:val="00317AE8"/>
    <w:rsid w:val="00317B41"/>
    <w:rsid w:val="00317E11"/>
    <w:rsid w:val="00317E93"/>
    <w:rsid w:val="0032052C"/>
    <w:rsid w:val="00320C8F"/>
    <w:rsid w:val="003210D0"/>
    <w:rsid w:val="00321180"/>
    <w:rsid w:val="00321231"/>
    <w:rsid w:val="0032137C"/>
    <w:rsid w:val="003213D4"/>
    <w:rsid w:val="003217E0"/>
    <w:rsid w:val="003217E6"/>
    <w:rsid w:val="00321C00"/>
    <w:rsid w:val="00321D5D"/>
    <w:rsid w:val="00321E0C"/>
    <w:rsid w:val="00321FC8"/>
    <w:rsid w:val="0032211B"/>
    <w:rsid w:val="00322384"/>
    <w:rsid w:val="003226D8"/>
    <w:rsid w:val="0032287A"/>
    <w:rsid w:val="00322AE9"/>
    <w:rsid w:val="00322D35"/>
    <w:rsid w:val="00323546"/>
    <w:rsid w:val="00323633"/>
    <w:rsid w:val="003237CF"/>
    <w:rsid w:val="00323850"/>
    <w:rsid w:val="003238C1"/>
    <w:rsid w:val="00323A84"/>
    <w:rsid w:val="00323C31"/>
    <w:rsid w:val="00323EC6"/>
    <w:rsid w:val="003242C9"/>
    <w:rsid w:val="00324467"/>
    <w:rsid w:val="003245B9"/>
    <w:rsid w:val="00324D8B"/>
    <w:rsid w:val="003250CC"/>
    <w:rsid w:val="0032593C"/>
    <w:rsid w:val="00325BE1"/>
    <w:rsid w:val="00325F44"/>
    <w:rsid w:val="00325FBA"/>
    <w:rsid w:val="0032618E"/>
    <w:rsid w:val="003266A5"/>
    <w:rsid w:val="00326747"/>
    <w:rsid w:val="00326A55"/>
    <w:rsid w:val="00326CBB"/>
    <w:rsid w:val="00326D2C"/>
    <w:rsid w:val="00326FC4"/>
    <w:rsid w:val="00327192"/>
    <w:rsid w:val="003272C8"/>
    <w:rsid w:val="00327464"/>
    <w:rsid w:val="003274F8"/>
    <w:rsid w:val="00327510"/>
    <w:rsid w:val="00327619"/>
    <w:rsid w:val="00327649"/>
    <w:rsid w:val="0032767A"/>
    <w:rsid w:val="0032773D"/>
    <w:rsid w:val="00327F22"/>
    <w:rsid w:val="003300B8"/>
    <w:rsid w:val="00330384"/>
    <w:rsid w:val="00330678"/>
    <w:rsid w:val="00330CFB"/>
    <w:rsid w:val="00331190"/>
    <w:rsid w:val="003311D2"/>
    <w:rsid w:val="00331344"/>
    <w:rsid w:val="0033146A"/>
    <w:rsid w:val="00331864"/>
    <w:rsid w:val="00332069"/>
    <w:rsid w:val="0033232D"/>
    <w:rsid w:val="00332859"/>
    <w:rsid w:val="0033286F"/>
    <w:rsid w:val="00332923"/>
    <w:rsid w:val="00332B43"/>
    <w:rsid w:val="00332DA0"/>
    <w:rsid w:val="003333E0"/>
    <w:rsid w:val="0033350D"/>
    <w:rsid w:val="003336A5"/>
    <w:rsid w:val="00333829"/>
    <w:rsid w:val="0033389A"/>
    <w:rsid w:val="00333AD5"/>
    <w:rsid w:val="00333B6E"/>
    <w:rsid w:val="00333B78"/>
    <w:rsid w:val="00333C26"/>
    <w:rsid w:val="00333CDE"/>
    <w:rsid w:val="00333F1C"/>
    <w:rsid w:val="00333F6B"/>
    <w:rsid w:val="003340A9"/>
    <w:rsid w:val="003344A8"/>
    <w:rsid w:val="0033460B"/>
    <w:rsid w:val="0033496C"/>
    <w:rsid w:val="003350BC"/>
    <w:rsid w:val="003351A4"/>
    <w:rsid w:val="00335592"/>
    <w:rsid w:val="0033562C"/>
    <w:rsid w:val="0033588C"/>
    <w:rsid w:val="00335B25"/>
    <w:rsid w:val="00335C27"/>
    <w:rsid w:val="00335CC9"/>
    <w:rsid w:val="00335D00"/>
    <w:rsid w:val="003367F3"/>
    <w:rsid w:val="003369D3"/>
    <w:rsid w:val="00336EFA"/>
    <w:rsid w:val="00336F1D"/>
    <w:rsid w:val="00336FAA"/>
    <w:rsid w:val="0033706D"/>
    <w:rsid w:val="00337125"/>
    <w:rsid w:val="00337800"/>
    <w:rsid w:val="00337E91"/>
    <w:rsid w:val="00337F3C"/>
    <w:rsid w:val="00340806"/>
    <w:rsid w:val="00340A71"/>
    <w:rsid w:val="00340B44"/>
    <w:rsid w:val="00341114"/>
    <w:rsid w:val="0034117C"/>
    <w:rsid w:val="003411A5"/>
    <w:rsid w:val="00341381"/>
    <w:rsid w:val="00341583"/>
    <w:rsid w:val="0034178D"/>
    <w:rsid w:val="0034179A"/>
    <w:rsid w:val="003417CE"/>
    <w:rsid w:val="00341883"/>
    <w:rsid w:val="0034192B"/>
    <w:rsid w:val="003419DD"/>
    <w:rsid w:val="00341E97"/>
    <w:rsid w:val="003421B1"/>
    <w:rsid w:val="0034222E"/>
    <w:rsid w:val="00342502"/>
    <w:rsid w:val="00342655"/>
    <w:rsid w:val="00342A32"/>
    <w:rsid w:val="00342D39"/>
    <w:rsid w:val="00342E2D"/>
    <w:rsid w:val="00342EBE"/>
    <w:rsid w:val="00342F93"/>
    <w:rsid w:val="003432BB"/>
    <w:rsid w:val="00343E9D"/>
    <w:rsid w:val="00343F7D"/>
    <w:rsid w:val="0034432C"/>
    <w:rsid w:val="0034439F"/>
    <w:rsid w:val="003443B4"/>
    <w:rsid w:val="00344574"/>
    <w:rsid w:val="00344E12"/>
    <w:rsid w:val="00344E7C"/>
    <w:rsid w:val="00344EA2"/>
    <w:rsid w:val="00345032"/>
    <w:rsid w:val="0034532C"/>
    <w:rsid w:val="0034568F"/>
    <w:rsid w:val="0034588F"/>
    <w:rsid w:val="00345D63"/>
    <w:rsid w:val="00345F02"/>
    <w:rsid w:val="00346104"/>
    <w:rsid w:val="00346338"/>
    <w:rsid w:val="003464C9"/>
    <w:rsid w:val="0034656E"/>
    <w:rsid w:val="003468AA"/>
    <w:rsid w:val="003468F1"/>
    <w:rsid w:val="00346E3B"/>
    <w:rsid w:val="00347388"/>
    <w:rsid w:val="003474CD"/>
    <w:rsid w:val="0034789B"/>
    <w:rsid w:val="00347E75"/>
    <w:rsid w:val="0035042B"/>
    <w:rsid w:val="00350525"/>
    <w:rsid w:val="003508F2"/>
    <w:rsid w:val="00350B14"/>
    <w:rsid w:val="00350BC5"/>
    <w:rsid w:val="003511F2"/>
    <w:rsid w:val="00351420"/>
    <w:rsid w:val="00351C9C"/>
    <w:rsid w:val="00352233"/>
    <w:rsid w:val="003522FD"/>
    <w:rsid w:val="003523CA"/>
    <w:rsid w:val="003525CE"/>
    <w:rsid w:val="003527D7"/>
    <w:rsid w:val="00352945"/>
    <w:rsid w:val="00352B2D"/>
    <w:rsid w:val="00352DA1"/>
    <w:rsid w:val="00353346"/>
    <w:rsid w:val="003534DE"/>
    <w:rsid w:val="003534E7"/>
    <w:rsid w:val="00353A08"/>
    <w:rsid w:val="00353B5D"/>
    <w:rsid w:val="00353E1D"/>
    <w:rsid w:val="00353F5F"/>
    <w:rsid w:val="00354050"/>
    <w:rsid w:val="00354666"/>
    <w:rsid w:val="0035470D"/>
    <w:rsid w:val="00354AAA"/>
    <w:rsid w:val="00354E7B"/>
    <w:rsid w:val="003554D5"/>
    <w:rsid w:val="00355754"/>
    <w:rsid w:val="00355756"/>
    <w:rsid w:val="0035585F"/>
    <w:rsid w:val="00355C03"/>
    <w:rsid w:val="00355E6E"/>
    <w:rsid w:val="00355F64"/>
    <w:rsid w:val="003563BA"/>
    <w:rsid w:val="003569F1"/>
    <w:rsid w:val="00356B34"/>
    <w:rsid w:val="00356BB2"/>
    <w:rsid w:val="00357036"/>
    <w:rsid w:val="00357363"/>
    <w:rsid w:val="003576A8"/>
    <w:rsid w:val="00357C1C"/>
    <w:rsid w:val="00357E4C"/>
    <w:rsid w:val="00357FE0"/>
    <w:rsid w:val="00360021"/>
    <w:rsid w:val="00360317"/>
    <w:rsid w:val="00360583"/>
    <w:rsid w:val="00360756"/>
    <w:rsid w:val="003609BE"/>
    <w:rsid w:val="00360A58"/>
    <w:rsid w:val="00360CD3"/>
    <w:rsid w:val="0036128C"/>
    <w:rsid w:val="003614D3"/>
    <w:rsid w:val="0036181C"/>
    <w:rsid w:val="00361D8D"/>
    <w:rsid w:val="0036205D"/>
    <w:rsid w:val="003621F2"/>
    <w:rsid w:val="00362910"/>
    <w:rsid w:val="00362BFA"/>
    <w:rsid w:val="00362EB3"/>
    <w:rsid w:val="00362FA6"/>
    <w:rsid w:val="00363117"/>
    <w:rsid w:val="003633D4"/>
    <w:rsid w:val="003633E6"/>
    <w:rsid w:val="0036377E"/>
    <w:rsid w:val="0036392E"/>
    <w:rsid w:val="00363B77"/>
    <w:rsid w:val="00363C84"/>
    <w:rsid w:val="00363CD8"/>
    <w:rsid w:val="00363CF6"/>
    <w:rsid w:val="00363D65"/>
    <w:rsid w:val="00363E57"/>
    <w:rsid w:val="00363FD3"/>
    <w:rsid w:val="00364017"/>
    <w:rsid w:val="00364173"/>
    <w:rsid w:val="003642A5"/>
    <w:rsid w:val="003642FC"/>
    <w:rsid w:val="00364312"/>
    <w:rsid w:val="00364335"/>
    <w:rsid w:val="0036462C"/>
    <w:rsid w:val="00364AF3"/>
    <w:rsid w:val="00364DF4"/>
    <w:rsid w:val="0036519E"/>
    <w:rsid w:val="00365225"/>
    <w:rsid w:val="00365334"/>
    <w:rsid w:val="003654F4"/>
    <w:rsid w:val="00365674"/>
    <w:rsid w:val="003657AA"/>
    <w:rsid w:val="00365827"/>
    <w:rsid w:val="00365949"/>
    <w:rsid w:val="003661F8"/>
    <w:rsid w:val="003665D1"/>
    <w:rsid w:val="00366673"/>
    <w:rsid w:val="00366824"/>
    <w:rsid w:val="00366CED"/>
    <w:rsid w:val="00366D3A"/>
    <w:rsid w:val="00366E5B"/>
    <w:rsid w:val="00366EA3"/>
    <w:rsid w:val="00367093"/>
    <w:rsid w:val="00367194"/>
    <w:rsid w:val="003672F6"/>
    <w:rsid w:val="00367338"/>
    <w:rsid w:val="003674ED"/>
    <w:rsid w:val="003678F3"/>
    <w:rsid w:val="00367C9D"/>
    <w:rsid w:val="00367D87"/>
    <w:rsid w:val="00367EF4"/>
    <w:rsid w:val="003700C2"/>
    <w:rsid w:val="003703CF"/>
    <w:rsid w:val="00370593"/>
    <w:rsid w:val="003705B8"/>
    <w:rsid w:val="003705BB"/>
    <w:rsid w:val="00370839"/>
    <w:rsid w:val="00371092"/>
    <w:rsid w:val="003714F7"/>
    <w:rsid w:val="00371967"/>
    <w:rsid w:val="00371AB3"/>
    <w:rsid w:val="00371D55"/>
    <w:rsid w:val="00372273"/>
    <w:rsid w:val="00372324"/>
    <w:rsid w:val="00372372"/>
    <w:rsid w:val="003723B5"/>
    <w:rsid w:val="00372637"/>
    <w:rsid w:val="003726EC"/>
    <w:rsid w:val="00372758"/>
    <w:rsid w:val="003728BB"/>
    <w:rsid w:val="00372A24"/>
    <w:rsid w:val="00372EAE"/>
    <w:rsid w:val="00372FC1"/>
    <w:rsid w:val="0037305F"/>
    <w:rsid w:val="00373194"/>
    <w:rsid w:val="003735DE"/>
    <w:rsid w:val="003739B1"/>
    <w:rsid w:val="00373A8B"/>
    <w:rsid w:val="00373BB0"/>
    <w:rsid w:val="00373BE0"/>
    <w:rsid w:val="00373C7E"/>
    <w:rsid w:val="00373D44"/>
    <w:rsid w:val="00373E35"/>
    <w:rsid w:val="00373E40"/>
    <w:rsid w:val="00374036"/>
    <w:rsid w:val="0037423B"/>
    <w:rsid w:val="00374614"/>
    <w:rsid w:val="00374706"/>
    <w:rsid w:val="003747C9"/>
    <w:rsid w:val="00374D8F"/>
    <w:rsid w:val="00374DA4"/>
    <w:rsid w:val="003751D0"/>
    <w:rsid w:val="0037529A"/>
    <w:rsid w:val="003754E8"/>
    <w:rsid w:val="00375587"/>
    <w:rsid w:val="0037689B"/>
    <w:rsid w:val="003768DC"/>
    <w:rsid w:val="0037695E"/>
    <w:rsid w:val="00376A39"/>
    <w:rsid w:val="00376BA8"/>
    <w:rsid w:val="00376CAB"/>
    <w:rsid w:val="00376F1E"/>
    <w:rsid w:val="00377232"/>
    <w:rsid w:val="003772E7"/>
    <w:rsid w:val="00377339"/>
    <w:rsid w:val="003776E0"/>
    <w:rsid w:val="00377852"/>
    <w:rsid w:val="00377B31"/>
    <w:rsid w:val="00377D7F"/>
    <w:rsid w:val="00377F17"/>
    <w:rsid w:val="00377FDB"/>
    <w:rsid w:val="0038003E"/>
    <w:rsid w:val="0038056C"/>
    <w:rsid w:val="003809FF"/>
    <w:rsid w:val="00380CD1"/>
    <w:rsid w:val="00380CD3"/>
    <w:rsid w:val="00381049"/>
    <w:rsid w:val="0038109F"/>
    <w:rsid w:val="003810C2"/>
    <w:rsid w:val="003810DC"/>
    <w:rsid w:val="003812D3"/>
    <w:rsid w:val="00381547"/>
    <w:rsid w:val="003816B0"/>
    <w:rsid w:val="00381797"/>
    <w:rsid w:val="003818B5"/>
    <w:rsid w:val="00381BBE"/>
    <w:rsid w:val="00381BDE"/>
    <w:rsid w:val="0038221B"/>
    <w:rsid w:val="003825C9"/>
    <w:rsid w:val="0038268F"/>
    <w:rsid w:val="00382C6E"/>
    <w:rsid w:val="00382D7C"/>
    <w:rsid w:val="00383087"/>
    <w:rsid w:val="00383363"/>
    <w:rsid w:val="003833ED"/>
    <w:rsid w:val="003834F8"/>
    <w:rsid w:val="00383685"/>
    <w:rsid w:val="0038374B"/>
    <w:rsid w:val="00383C86"/>
    <w:rsid w:val="00383CBB"/>
    <w:rsid w:val="00383D19"/>
    <w:rsid w:val="00383DEC"/>
    <w:rsid w:val="00383F82"/>
    <w:rsid w:val="003840BB"/>
    <w:rsid w:val="00384141"/>
    <w:rsid w:val="003841EA"/>
    <w:rsid w:val="0038422C"/>
    <w:rsid w:val="003842DC"/>
    <w:rsid w:val="003844E9"/>
    <w:rsid w:val="0038454D"/>
    <w:rsid w:val="00384A93"/>
    <w:rsid w:val="00384AC4"/>
    <w:rsid w:val="00384C33"/>
    <w:rsid w:val="00384FDF"/>
    <w:rsid w:val="003851F3"/>
    <w:rsid w:val="0038520D"/>
    <w:rsid w:val="003853A3"/>
    <w:rsid w:val="003854E7"/>
    <w:rsid w:val="00385593"/>
    <w:rsid w:val="00385CD5"/>
    <w:rsid w:val="00385F77"/>
    <w:rsid w:val="0038606A"/>
    <w:rsid w:val="003860CB"/>
    <w:rsid w:val="0038623C"/>
    <w:rsid w:val="00386327"/>
    <w:rsid w:val="003867A0"/>
    <w:rsid w:val="0038687A"/>
    <w:rsid w:val="0038693F"/>
    <w:rsid w:val="00386EA8"/>
    <w:rsid w:val="00387433"/>
    <w:rsid w:val="00387685"/>
    <w:rsid w:val="00387A9F"/>
    <w:rsid w:val="00387ACD"/>
    <w:rsid w:val="00387ADC"/>
    <w:rsid w:val="00387B46"/>
    <w:rsid w:val="00387D9A"/>
    <w:rsid w:val="00387E49"/>
    <w:rsid w:val="00387F60"/>
    <w:rsid w:val="00390056"/>
    <w:rsid w:val="0039030F"/>
    <w:rsid w:val="0039059C"/>
    <w:rsid w:val="003905D8"/>
    <w:rsid w:val="0039071D"/>
    <w:rsid w:val="00390774"/>
    <w:rsid w:val="00390B23"/>
    <w:rsid w:val="00390B4B"/>
    <w:rsid w:val="00390CE1"/>
    <w:rsid w:val="00390D91"/>
    <w:rsid w:val="00390ED9"/>
    <w:rsid w:val="0039108C"/>
    <w:rsid w:val="003911D5"/>
    <w:rsid w:val="003912E8"/>
    <w:rsid w:val="00391888"/>
    <w:rsid w:val="003918AE"/>
    <w:rsid w:val="00391CB3"/>
    <w:rsid w:val="003920AE"/>
    <w:rsid w:val="00392169"/>
    <w:rsid w:val="003926D7"/>
    <w:rsid w:val="003929AF"/>
    <w:rsid w:val="00392CF3"/>
    <w:rsid w:val="00393150"/>
    <w:rsid w:val="003931CC"/>
    <w:rsid w:val="0039342C"/>
    <w:rsid w:val="00393555"/>
    <w:rsid w:val="00393752"/>
    <w:rsid w:val="003937BC"/>
    <w:rsid w:val="003937FE"/>
    <w:rsid w:val="003938D9"/>
    <w:rsid w:val="00394068"/>
    <w:rsid w:val="003943C3"/>
    <w:rsid w:val="0039489C"/>
    <w:rsid w:val="0039496B"/>
    <w:rsid w:val="00394E1C"/>
    <w:rsid w:val="00394E64"/>
    <w:rsid w:val="00394F5A"/>
    <w:rsid w:val="003951B9"/>
    <w:rsid w:val="003953F2"/>
    <w:rsid w:val="003954EF"/>
    <w:rsid w:val="00395712"/>
    <w:rsid w:val="00395909"/>
    <w:rsid w:val="0039592B"/>
    <w:rsid w:val="00395DF8"/>
    <w:rsid w:val="003961AA"/>
    <w:rsid w:val="0039623D"/>
    <w:rsid w:val="003963FC"/>
    <w:rsid w:val="0039645C"/>
    <w:rsid w:val="00396594"/>
    <w:rsid w:val="00396BB5"/>
    <w:rsid w:val="00396BFE"/>
    <w:rsid w:val="00396F10"/>
    <w:rsid w:val="0039709A"/>
    <w:rsid w:val="0039723C"/>
    <w:rsid w:val="00397525"/>
    <w:rsid w:val="003976F4"/>
    <w:rsid w:val="00397989"/>
    <w:rsid w:val="00397EAB"/>
    <w:rsid w:val="003A0399"/>
    <w:rsid w:val="003A0458"/>
    <w:rsid w:val="003A0481"/>
    <w:rsid w:val="003A08DC"/>
    <w:rsid w:val="003A0AD5"/>
    <w:rsid w:val="003A0C44"/>
    <w:rsid w:val="003A0CA4"/>
    <w:rsid w:val="003A0EEA"/>
    <w:rsid w:val="003A120E"/>
    <w:rsid w:val="003A1390"/>
    <w:rsid w:val="003A17C6"/>
    <w:rsid w:val="003A1842"/>
    <w:rsid w:val="003A18EE"/>
    <w:rsid w:val="003A1C7A"/>
    <w:rsid w:val="003A1F16"/>
    <w:rsid w:val="003A272F"/>
    <w:rsid w:val="003A275D"/>
    <w:rsid w:val="003A281B"/>
    <w:rsid w:val="003A2A08"/>
    <w:rsid w:val="003A2F14"/>
    <w:rsid w:val="003A2FF2"/>
    <w:rsid w:val="003A3399"/>
    <w:rsid w:val="003A3456"/>
    <w:rsid w:val="003A34CE"/>
    <w:rsid w:val="003A35BD"/>
    <w:rsid w:val="003A3B71"/>
    <w:rsid w:val="003A3CD4"/>
    <w:rsid w:val="003A3FC6"/>
    <w:rsid w:val="003A4503"/>
    <w:rsid w:val="003A4536"/>
    <w:rsid w:val="003A4C87"/>
    <w:rsid w:val="003A4C8D"/>
    <w:rsid w:val="003A4D6D"/>
    <w:rsid w:val="003A4FD8"/>
    <w:rsid w:val="003A5082"/>
    <w:rsid w:val="003A55DC"/>
    <w:rsid w:val="003A5704"/>
    <w:rsid w:val="003A579D"/>
    <w:rsid w:val="003A57A3"/>
    <w:rsid w:val="003A57DC"/>
    <w:rsid w:val="003A59B2"/>
    <w:rsid w:val="003A59F5"/>
    <w:rsid w:val="003A5BF8"/>
    <w:rsid w:val="003A5E5C"/>
    <w:rsid w:val="003A5FDE"/>
    <w:rsid w:val="003A6167"/>
    <w:rsid w:val="003A6257"/>
    <w:rsid w:val="003A6522"/>
    <w:rsid w:val="003A65ED"/>
    <w:rsid w:val="003A679F"/>
    <w:rsid w:val="003A682F"/>
    <w:rsid w:val="003A698D"/>
    <w:rsid w:val="003A69D4"/>
    <w:rsid w:val="003A6E3F"/>
    <w:rsid w:val="003A6EB9"/>
    <w:rsid w:val="003A6F2F"/>
    <w:rsid w:val="003A7000"/>
    <w:rsid w:val="003A72B6"/>
    <w:rsid w:val="003A7342"/>
    <w:rsid w:val="003A743C"/>
    <w:rsid w:val="003A7645"/>
    <w:rsid w:val="003A76C0"/>
    <w:rsid w:val="003A77E8"/>
    <w:rsid w:val="003A7830"/>
    <w:rsid w:val="003A7994"/>
    <w:rsid w:val="003B0263"/>
    <w:rsid w:val="003B0461"/>
    <w:rsid w:val="003B080C"/>
    <w:rsid w:val="003B0897"/>
    <w:rsid w:val="003B0A40"/>
    <w:rsid w:val="003B0A58"/>
    <w:rsid w:val="003B0A94"/>
    <w:rsid w:val="003B1006"/>
    <w:rsid w:val="003B10BD"/>
    <w:rsid w:val="003B1281"/>
    <w:rsid w:val="003B1704"/>
    <w:rsid w:val="003B1B88"/>
    <w:rsid w:val="003B1BA2"/>
    <w:rsid w:val="003B1C44"/>
    <w:rsid w:val="003B20CE"/>
    <w:rsid w:val="003B23B2"/>
    <w:rsid w:val="003B30D8"/>
    <w:rsid w:val="003B32A7"/>
    <w:rsid w:val="003B35EC"/>
    <w:rsid w:val="003B37D2"/>
    <w:rsid w:val="003B3918"/>
    <w:rsid w:val="003B394C"/>
    <w:rsid w:val="003B39A7"/>
    <w:rsid w:val="003B41DF"/>
    <w:rsid w:val="003B46F3"/>
    <w:rsid w:val="003B47FC"/>
    <w:rsid w:val="003B48BA"/>
    <w:rsid w:val="003B4977"/>
    <w:rsid w:val="003B4A0D"/>
    <w:rsid w:val="003B4BB3"/>
    <w:rsid w:val="003B4CC1"/>
    <w:rsid w:val="003B4F3D"/>
    <w:rsid w:val="003B4F86"/>
    <w:rsid w:val="003B51A8"/>
    <w:rsid w:val="003B5366"/>
    <w:rsid w:val="003B5493"/>
    <w:rsid w:val="003B5B7B"/>
    <w:rsid w:val="003B5BF7"/>
    <w:rsid w:val="003B5CC9"/>
    <w:rsid w:val="003B5FB5"/>
    <w:rsid w:val="003B60A0"/>
    <w:rsid w:val="003B6117"/>
    <w:rsid w:val="003B6354"/>
    <w:rsid w:val="003B66EB"/>
    <w:rsid w:val="003B674F"/>
    <w:rsid w:val="003B688E"/>
    <w:rsid w:val="003B6AA2"/>
    <w:rsid w:val="003B6BA2"/>
    <w:rsid w:val="003B6C1D"/>
    <w:rsid w:val="003B6D3D"/>
    <w:rsid w:val="003B6E30"/>
    <w:rsid w:val="003B6F6E"/>
    <w:rsid w:val="003B7108"/>
    <w:rsid w:val="003B77B5"/>
    <w:rsid w:val="003B7829"/>
    <w:rsid w:val="003B7840"/>
    <w:rsid w:val="003B7866"/>
    <w:rsid w:val="003B7952"/>
    <w:rsid w:val="003B79D8"/>
    <w:rsid w:val="003C00D2"/>
    <w:rsid w:val="003C0311"/>
    <w:rsid w:val="003C0637"/>
    <w:rsid w:val="003C072F"/>
    <w:rsid w:val="003C0821"/>
    <w:rsid w:val="003C098D"/>
    <w:rsid w:val="003C0A06"/>
    <w:rsid w:val="003C0B18"/>
    <w:rsid w:val="003C0C32"/>
    <w:rsid w:val="003C1278"/>
    <w:rsid w:val="003C1400"/>
    <w:rsid w:val="003C1490"/>
    <w:rsid w:val="003C16DC"/>
    <w:rsid w:val="003C1828"/>
    <w:rsid w:val="003C196F"/>
    <w:rsid w:val="003C1981"/>
    <w:rsid w:val="003C1B8D"/>
    <w:rsid w:val="003C1C20"/>
    <w:rsid w:val="003C1C96"/>
    <w:rsid w:val="003C1F6D"/>
    <w:rsid w:val="003C24CA"/>
    <w:rsid w:val="003C2CB7"/>
    <w:rsid w:val="003C2D58"/>
    <w:rsid w:val="003C2D61"/>
    <w:rsid w:val="003C364A"/>
    <w:rsid w:val="003C3A26"/>
    <w:rsid w:val="003C3B7B"/>
    <w:rsid w:val="003C3D66"/>
    <w:rsid w:val="003C3E06"/>
    <w:rsid w:val="003C420A"/>
    <w:rsid w:val="003C433D"/>
    <w:rsid w:val="003C45A4"/>
    <w:rsid w:val="003C4912"/>
    <w:rsid w:val="003C4AF0"/>
    <w:rsid w:val="003C4B08"/>
    <w:rsid w:val="003C4BBB"/>
    <w:rsid w:val="003C4D99"/>
    <w:rsid w:val="003C4FC9"/>
    <w:rsid w:val="003C50D6"/>
    <w:rsid w:val="003C50FA"/>
    <w:rsid w:val="003C5115"/>
    <w:rsid w:val="003C5274"/>
    <w:rsid w:val="003C56A5"/>
    <w:rsid w:val="003C57EB"/>
    <w:rsid w:val="003C5F0B"/>
    <w:rsid w:val="003C5F59"/>
    <w:rsid w:val="003C602C"/>
    <w:rsid w:val="003C672E"/>
    <w:rsid w:val="003C695B"/>
    <w:rsid w:val="003C6A98"/>
    <w:rsid w:val="003C6C40"/>
    <w:rsid w:val="003C6D69"/>
    <w:rsid w:val="003C6FEB"/>
    <w:rsid w:val="003C7188"/>
    <w:rsid w:val="003C7C79"/>
    <w:rsid w:val="003C7F54"/>
    <w:rsid w:val="003C7FEE"/>
    <w:rsid w:val="003D012E"/>
    <w:rsid w:val="003D0287"/>
    <w:rsid w:val="003D0434"/>
    <w:rsid w:val="003D0741"/>
    <w:rsid w:val="003D07B4"/>
    <w:rsid w:val="003D0880"/>
    <w:rsid w:val="003D0D3B"/>
    <w:rsid w:val="003D0D54"/>
    <w:rsid w:val="003D12E3"/>
    <w:rsid w:val="003D12E7"/>
    <w:rsid w:val="003D13B5"/>
    <w:rsid w:val="003D1BCA"/>
    <w:rsid w:val="003D1E0C"/>
    <w:rsid w:val="003D1E79"/>
    <w:rsid w:val="003D1F13"/>
    <w:rsid w:val="003D2478"/>
    <w:rsid w:val="003D27F0"/>
    <w:rsid w:val="003D2C44"/>
    <w:rsid w:val="003D2CA3"/>
    <w:rsid w:val="003D34A1"/>
    <w:rsid w:val="003D3548"/>
    <w:rsid w:val="003D36BA"/>
    <w:rsid w:val="003D38EA"/>
    <w:rsid w:val="003D3B03"/>
    <w:rsid w:val="003D3F0F"/>
    <w:rsid w:val="003D403C"/>
    <w:rsid w:val="003D4262"/>
    <w:rsid w:val="003D42EF"/>
    <w:rsid w:val="003D4353"/>
    <w:rsid w:val="003D46FE"/>
    <w:rsid w:val="003D4A17"/>
    <w:rsid w:val="003D4C15"/>
    <w:rsid w:val="003D5481"/>
    <w:rsid w:val="003D57B2"/>
    <w:rsid w:val="003D59BA"/>
    <w:rsid w:val="003D5B98"/>
    <w:rsid w:val="003D5C92"/>
    <w:rsid w:val="003D5D37"/>
    <w:rsid w:val="003D5EB2"/>
    <w:rsid w:val="003D606B"/>
    <w:rsid w:val="003D60A5"/>
    <w:rsid w:val="003D652F"/>
    <w:rsid w:val="003D66C0"/>
    <w:rsid w:val="003D66FB"/>
    <w:rsid w:val="003D6E36"/>
    <w:rsid w:val="003D6ECD"/>
    <w:rsid w:val="003D734D"/>
    <w:rsid w:val="003D74E8"/>
    <w:rsid w:val="003D7CD4"/>
    <w:rsid w:val="003D7D89"/>
    <w:rsid w:val="003E0066"/>
    <w:rsid w:val="003E0069"/>
    <w:rsid w:val="003E03A6"/>
    <w:rsid w:val="003E03D4"/>
    <w:rsid w:val="003E04EB"/>
    <w:rsid w:val="003E067E"/>
    <w:rsid w:val="003E0E88"/>
    <w:rsid w:val="003E0F0C"/>
    <w:rsid w:val="003E0FE0"/>
    <w:rsid w:val="003E1059"/>
    <w:rsid w:val="003E1262"/>
    <w:rsid w:val="003E1484"/>
    <w:rsid w:val="003E166E"/>
    <w:rsid w:val="003E171F"/>
    <w:rsid w:val="003E1AB8"/>
    <w:rsid w:val="003E1AE0"/>
    <w:rsid w:val="003E1D90"/>
    <w:rsid w:val="003E1E93"/>
    <w:rsid w:val="003E2562"/>
    <w:rsid w:val="003E2674"/>
    <w:rsid w:val="003E2991"/>
    <w:rsid w:val="003E2AE1"/>
    <w:rsid w:val="003E2B47"/>
    <w:rsid w:val="003E2CFD"/>
    <w:rsid w:val="003E2DFE"/>
    <w:rsid w:val="003E2E30"/>
    <w:rsid w:val="003E2E50"/>
    <w:rsid w:val="003E2E6B"/>
    <w:rsid w:val="003E2F66"/>
    <w:rsid w:val="003E300D"/>
    <w:rsid w:val="003E317D"/>
    <w:rsid w:val="003E339A"/>
    <w:rsid w:val="003E3671"/>
    <w:rsid w:val="003E379F"/>
    <w:rsid w:val="003E3BFA"/>
    <w:rsid w:val="003E421F"/>
    <w:rsid w:val="003E4489"/>
    <w:rsid w:val="003E4952"/>
    <w:rsid w:val="003E4D42"/>
    <w:rsid w:val="003E4DB5"/>
    <w:rsid w:val="003E5396"/>
    <w:rsid w:val="003E53E1"/>
    <w:rsid w:val="003E54CA"/>
    <w:rsid w:val="003E56DD"/>
    <w:rsid w:val="003E581A"/>
    <w:rsid w:val="003E5A25"/>
    <w:rsid w:val="003E5E49"/>
    <w:rsid w:val="003E5F52"/>
    <w:rsid w:val="003E604F"/>
    <w:rsid w:val="003E6199"/>
    <w:rsid w:val="003E61F6"/>
    <w:rsid w:val="003E6205"/>
    <w:rsid w:val="003E6286"/>
    <w:rsid w:val="003E69DF"/>
    <w:rsid w:val="003E69FD"/>
    <w:rsid w:val="003E6DDE"/>
    <w:rsid w:val="003E6DE5"/>
    <w:rsid w:val="003E6F0F"/>
    <w:rsid w:val="003E700D"/>
    <w:rsid w:val="003E701B"/>
    <w:rsid w:val="003E71B2"/>
    <w:rsid w:val="003E72FD"/>
    <w:rsid w:val="003E78E2"/>
    <w:rsid w:val="003E7BE9"/>
    <w:rsid w:val="003E7F2E"/>
    <w:rsid w:val="003F0011"/>
    <w:rsid w:val="003F042E"/>
    <w:rsid w:val="003F0538"/>
    <w:rsid w:val="003F089E"/>
    <w:rsid w:val="003F0DE2"/>
    <w:rsid w:val="003F100B"/>
    <w:rsid w:val="003F148F"/>
    <w:rsid w:val="003F1650"/>
    <w:rsid w:val="003F1657"/>
    <w:rsid w:val="003F1B11"/>
    <w:rsid w:val="003F1BB4"/>
    <w:rsid w:val="003F1C5B"/>
    <w:rsid w:val="003F1D9B"/>
    <w:rsid w:val="003F1ED5"/>
    <w:rsid w:val="003F2197"/>
    <w:rsid w:val="003F23E8"/>
    <w:rsid w:val="003F24EA"/>
    <w:rsid w:val="003F27C0"/>
    <w:rsid w:val="003F2851"/>
    <w:rsid w:val="003F294A"/>
    <w:rsid w:val="003F3541"/>
    <w:rsid w:val="003F3C8A"/>
    <w:rsid w:val="003F3D9B"/>
    <w:rsid w:val="003F3ED2"/>
    <w:rsid w:val="003F3F33"/>
    <w:rsid w:val="003F48D1"/>
    <w:rsid w:val="003F4952"/>
    <w:rsid w:val="003F4AB2"/>
    <w:rsid w:val="003F4B7B"/>
    <w:rsid w:val="003F4E5B"/>
    <w:rsid w:val="003F5201"/>
    <w:rsid w:val="003F54CD"/>
    <w:rsid w:val="003F56F0"/>
    <w:rsid w:val="003F5924"/>
    <w:rsid w:val="003F592B"/>
    <w:rsid w:val="003F5D03"/>
    <w:rsid w:val="003F611C"/>
    <w:rsid w:val="003F625B"/>
    <w:rsid w:val="003F62F5"/>
    <w:rsid w:val="003F6694"/>
    <w:rsid w:val="003F68E9"/>
    <w:rsid w:val="003F6ABB"/>
    <w:rsid w:val="003F6E95"/>
    <w:rsid w:val="003F7178"/>
    <w:rsid w:val="003F719E"/>
    <w:rsid w:val="003F720B"/>
    <w:rsid w:val="003F73EC"/>
    <w:rsid w:val="003F77E0"/>
    <w:rsid w:val="003F7CF9"/>
    <w:rsid w:val="003F7D39"/>
    <w:rsid w:val="003F7E4E"/>
    <w:rsid w:val="00400553"/>
    <w:rsid w:val="00400B57"/>
    <w:rsid w:val="00400E34"/>
    <w:rsid w:val="0040137C"/>
    <w:rsid w:val="004016DF"/>
    <w:rsid w:val="00401DDD"/>
    <w:rsid w:val="00401E20"/>
    <w:rsid w:val="00402524"/>
    <w:rsid w:val="004025E4"/>
    <w:rsid w:val="004029B9"/>
    <w:rsid w:val="00402A4E"/>
    <w:rsid w:val="00402B8F"/>
    <w:rsid w:val="0040354F"/>
    <w:rsid w:val="00403AF3"/>
    <w:rsid w:val="00403D1A"/>
    <w:rsid w:val="00403D33"/>
    <w:rsid w:val="00404156"/>
    <w:rsid w:val="00404174"/>
    <w:rsid w:val="0040438E"/>
    <w:rsid w:val="00404BD1"/>
    <w:rsid w:val="00404C33"/>
    <w:rsid w:val="00404C7B"/>
    <w:rsid w:val="00404E1E"/>
    <w:rsid w:val="00404FE3"/>
    <w:rsid w:val="0040509F"/>
    <w:rsid w:val="0040556C"/>
    <w:rsid w:val="004057C7"/>
    <w:rsid w:val="004057CA"/>
    <w:rsid w:val="004057D8"/>
    <w:rsid w:val="00405928"/>
    <w:rsid w:val="00405986"/>
    <w:rsid w:val="00405ABD"/>
    <w:rsid w:val="00405B60"/>
    <w:rsid w:val="00405B98"/>
    <w:rsid w:val="00405C71"/>
    <w:rsid w:val="004061C2"/>
    <w:rsid w:val="004063D8"/>
    <w:rsid w:val="0040686A"/>
    <w:rsid w:val="004068A1"/>
    <w:rsid w:val="00406AB4"/>
    <w:rsid w:val="00406C5A"/>
    <w:rsid w:val="00407256"/>
    <w:rsid w:val="0040774D"/>
    <w:rsid w:val="004078AC"/>
    <w:rsid w:val="0040795C"/>
    <w:rsid w:val="00407AE6"/>
    <w:rsid w:val="00407F72"/>
    <w:rsid w:val="00410112"/>
    <w:rsid w:val="00410280"/>
    <w:rsid w:val="00410461"/>
    <w:rsid w:val="0041068A"/>
    <w:rsid w:val="00410898"/>
    <w:rsid w:val="004109CF"/>
    <w:rsid w:val="00410AD2"/>
    <w:rsid w:val="00410CDA"/>
    <w:rsid w:val="00411110"/>
    <w:rsid w:val="00411371"/>
    <w:rsid w:val="004117F9"/>
    <w:rsid w:val="00411830"/>
    <w:rsid w:val="00411977"/>
    <w:rsid w:val="00411E25"/>
    <w:rsid w:val="00412007"/>
    <w:rsid w:val="004122A0"/>
    <w:rsid w:val="0041239B"/>
    <w:rsid w:val="00412509"/>
    <w:rsid w:val="0041250B"/>
    <w:rsid w:val="004128C2"/>
    <w:rsid w:val="00412A45"/>
    <w:rsid w:val="00412AD4"/>
    <w:rsid w:val="00412B89"/>
    <w:rsid w:val="00412BB3"/>
    <w:rsid w:val="00412BDE"/>
    <w:rsid w:val="00413324"/>
    <w:rsid w:val="004135AA"/>
    <w:rsid w:val="004135F3"/>
    <w:rsid w:val="00413722"/>
    <w:rsid w:val="004139A0"/>
    <w:rsid w:val="00413AE1"/>
    <w:rsid w:val="00413C6B"/>
    <w:rsid w:val="00413D5C"/>
    <w:rsid w:val="004140E9"/>
    <w:rsid w:val="00414262"/>
    <w:rsid w:val="00414381"/>
    <w:rsid w:val="00414510"/>
    <w:rsid w:val="00414A47"/>
    <w:rsid w:val="00415180"/>
    <w:rsid w:val="00415309"/>
    <w:rsid w:val="00415460"/>
    <w:rsid w:val="00415779"/>
    <w:rsid w:val="00415A7E"/>
    <w:rsid w:val="00415B0D"/>
    <w:rsid w:val="00415BE0"/>
    <w:rsid w:val="00415BEE"/>
    <w:rsid w:val="00415D9C"/>
    <w:rsid w:val="00416196"/>
    <w:rsid w:val="00416696"/>
    <w:rsid w:val="004166D5"/>
    <w:rsid w:val="004168BF"/>
    <w:rsid w:val="00416AED"/>
    <w:rsid w:val="00416B16"/>
    <w:rsid w:val="00416D4E"/>
    <w:rsid w:val="004172E0"/>
    <w:rsid w:val="00417850"/>
    <w:rsid w:val="00417B29"/>
    <w:rsid w:val="00417D79"/>
    <w:rsid w:val="00420198"/>
    <w:rsid w:val="004201BD"/>
    <w:rsid w:val="00420298"/>
    <w:rsid w:val="0042036D"/>
    <w:rsid w:val="004203AE"/>
    <w:rsid w:val="00420443"/>
    <w:rsid w:val="00420802"/>
    <w:rsid w:val="00420B7A"/>
    <w:rsid w:val="00420BA4"/>
    <w:rsid w:val="00420E88"/>
    <w:rsid w:val="0042189E"/>
    <w:rsid w:val="00422A5F"/>
    <w:rsid w:val="00422EFA"/>
    <w:rsid w:val="00423154"/>
    <w:rsid w:val="0042320C"/>
    <w:rsid w:val="00423C25"/>
    <w:rsid w:val="00423F5F"/>
    <w:rsid w:val="00424391"/>
    <w:rsid w:val="0042476E"/>
    <w:rsid w:val="0042489C"/>
    <w:rsid w:val="004249AB"/>
    <w:rsid w:val="00424DD0"/>
    <w:rsid w:val="004250A8"/>
    <w:rsid w:val="00425307"/>
    <w:rsid w:val="004254FD"/>
    <w:rsid w:val="004259CB"/>
    <w:rsid w:val="00425AE7"/>
    <w:rsid w:val="00425D16"/>
    <w:rsid w:val="00425FD7"/>
    <w:rsid w:val="0042602F"/>
    <w:rsid w:val="004260F1"/>
    <w:rsid w:val="00426186"/>
    <w:rsid w:val="00426E03"/>
    <w:rsid w:val="00426FA5"/>
    <w:rsid w:val="004271AC"/>
    <w:rsid w:val="00427228"/>
    <w:rsid w:val="00427A3E"/>
    <w:rsid w:val="00427DB4"/>
    <w:rsid w:val="00427E40"/>
    <w:rsid w:val="00430561"/>
    <w:rsid w:val="00430A4C"/>
    <w:rsid w:val="00430C05"/>
    <w:rsid w:val="00430C0E"/>
    <w:rsid w:val="0043124D"/>
    <w:rsid w:val="00431781"/>
    <w:rsid w:val="00431ADF"/>
    <w:rsid w:val="004321D6"/>
    <w:rsid w:val="00432391"/>
    <w:rsid w:val="004323AE"/>
    <w:rsid w:val="00432887"/>
    <w:rsid w:val="004328A4"/>
    <w:rsid w:val="00432D81"/>
    <w:rsid w:val="00432EBB"/>
    <w:rsid w:val="0043343F"/>
    <w:rsid w:val="004335CE"/>
    <w:rsid w:val="004335D1"/>
    <w:rsid w:val="00433689"/>
    <w:rsid w:val="00433894"/>
    <w:rsid w:val="00433A66"/>
    <w:rsid w:val="00433E06"/>
    <w:rsid w:val="00433FB1"/>
    <w:rsid w:val="00433FD2"/>
    <w:rsid w:val="004342B3"/>
    <w:rsid w:val="00434306"/>
    <w:rsid w:val="0043495E"/>
    <w:rsid w:val="00434A8C"/>
    <w:rsid w:val="00434CC0"/>
    <w:rsid w:val="00434F3A"/>
    <w:rsid w:val="0043519C"/>
    <w:rsid w:val="004355B5"/>
    <w:rsid w:val="00435EDE"/>
    <w:rsid w:val="00436151"/>
    <w:rsid w:val="00436474"/>
    <w:rsid w:val="0043696E"/>
    <w:rsid w:val="00436DC5"/>
    <w:rsid w:val="00436FD3"/>
    <w:rsid w:val="00437280"/>
    <w:rsid w:val="0043788C"/>
    <w:rsid w:val="004378F3"/>
    <w:rsid w:val="00437E0D"/>
    <w:rsid w:val="00437EF1"/>
    <w:rsid w:val="00440361"/>
    <w:rsid w:val="00440512"/>
    <w:rsid w:val="0044090B"/>
    <w:rsid w:val="00440D3B"/>
    <w:rsid w:val="00440FBB"/>
    <w:rsid w:val="00441172"/>
    <w:rsid w:val="004412FC"/>
    <w:rsid w:val="00441374"/>
    <w:rsid w:val="00441486"/>
    <w:rsid w:val="0044185F"/>
    <w:rsid w:val="0044194A"/>
    <w:rsid w:val="0044297C"/>
    <w:rsid w:val="00442CF3"/>
    <w:rsid w:val="00442E20"/>
    <w:rsid w:val="0044304B"/>
    <w:rsid w:val="00443426"/>
    <w:rsid w:val="0044346A"/>
    <w:rsid w:val="0044350C"/>
    <w:rsid w:val="00443550"/>
    <w:rsid w:val="00443683"/>
    <w:rsid w:val="0044396F"/>
    <w:rsid w:val="00443D10"/>
    <w:rsid w:val="00443D79"/>
    <w:rsid w:val="00443EAC"/>
    <w:rsid w:val="00444036"/>
    <w:rsid w:val="00444803"/>
    <w:rsid w:val="00444893"/>
    <w:rsid w:val="00444C84"/>
    <w:rsid w:val="00444D4D"/>
    <w:rsid w:val="00445023"/>
    <w:rsid w:val="004455EB"/>
    <w:rsid w:val="004459A8"/>
    <w:rsid w:val="004459AB"/>
    <w:rsid w:val="00445F57"/>
    <w:rsid w:val="00446B7E"/>
    <w:rsid w:val="00446DA2"/>
    <w:rsid w:val="00446EDA"/>
    <w:rsid w:val="00447107"/>
    <w:rsid w:val="00447204"/>
    <w:rsid w:val="00450153"/>
    <w:rsid w:val="0045025B"/>
    <w:rsid w:val="004503DD"/>
    <w:rsid w:val="0045043B"/>
    <w:rsid w:val="004506A5"/>
    <w:rsid w:val="0045099A"/>
    <w:rsid w:val="00450CB6"/>
    <w:rsid w:val="00450D01"/>
    <w:rsid w:val="00450ED1"/>
    <w:rsid w:val="00450F18"/>
    <w:rsid w:val="004510BE"/>
    <w:rsid w:val="004510EA"/>
    <w:rsid w:val="004512CD"/>
    <w:rsid w:val="004514FE"/>
    <w:rsid w:val="0045163C"/>
    <w:rsid w:val="00451755"/>
    <w:rsid w:val="00451797"/>
    <w:rsid w:val="004519EE"/>
    <w:rsid w:val="00451AAB"/>
    <w:rsid w:val="00451B64"/>
    <w:rsid w:val="00451CDE"/>
    <w:rsid w:val="00451ECD"/>
    <w:rsid w:val="00451F8D"/>
    <w:rsid w:val="004528D1"/>
    <w:rsid w:val="00452948"/>
    <w:rsid w:val="00452B4A"/>
    <w:rsid w:val="00452C0C"/>
    <w:rsid w:val="00452CA6"/>
    <w:rsid w:val="00452E3B"/>
    <w:rsid w:val="00452E9E"/>
    <w:rsid w:val="004530BC"/>
    <w:rsid w:val="00453237"/>
    <w:rsid w:val="00453E08"/>
    <w:rsid w:val="00454183"/>
    <w:rsid w:val="0045472A"/>
    <w:rsid w:val="00454789"/>
    <w:rsid w:val="00454AC1"/>
    <w:rsid w:val="00455266"/>
    <w:rsid w:val="00455379"/>
    <w:rsid w:val="004554C2"/>
    <w:rsid w:val="004558AE"/>
    <w:rsid w:val="00455ED2"/>
    <w:rsid w:val="004560B0"/>
    <w:rsid w:val="00456524"/>
    <w:rsid w:val="00456597"/>
    <w:rsid w:val="004566F8"/>
    <w:rsid w:val="0045696B"/>
    <w:rsid w:val="00456C7D"/>
    <w:rsid w:val="00456D86"/>
    <w:rsid w:val="0045738E"/>
    <w:rsid w:val="004573F7"/>
    <w:rsid w:val="004574B6"/>
    <w:rsid w:val="004576D5"/>
    <w:rsid w:val="004578AB"/>
    <w:rsid w:val="00457A25"/>
    <w:rsid w:val="00457BC2"/>
    <w:rsid w:val="00457D83"/>
    <w:rsid w:val="00457E3C"/>
    <w:rsid w:val="00460061"/>
    <w:rsid w:val="00460063"/>
    <w:rsid w:val="00460076"/>
    <w:rsid w:val="004603DB"/>
    <w:rsid w:val="004604BB"/>
    <w:rsid w:val="00460586"/>
    <w:rsid w:val="00460590"/>
    <w:rsid w:val="00460A87"/>
    <w:rsid w:val="00460CA9"/>
    <w:rsid w:val="00460CFD"/>
    <w:rsid w:val="00461181"/>
    <w:rsid w:val="00461419"/>
    <w:rsid w:val="004617A4"/>
    <w:rsid w:val="0046188B"/>
    <w:rsid w:val="0046191E"/>
    <w:rsid w:val="00461C7C"/>
    <w:rsid w:val="00461FE7"/>
    <w:rsid w:val="00462023"/>
    <w:rsid w:val="0046206F"/>
    <w:rsid w:val="004620FC"/>
    <w:rsid w:val="0046220E"/>
    <w:rsid w:val="0046235B"/>
    <w:rsid w:val="0046259A"/>
    <w:rsid w:val="004628E5"/>
    <w:rsid w:val="004628E6"/>
    <w:rsid w:val="00462B3B"/>
    <w:rsid w:val="00462DFE"/>
    <w:rsid w:val="00463198"/>
    <w:rsid w:val="004631B1"/>
    <w:rsid w:val="00463243"/>
    <w:rsid w:val="004632C4"/>
    <w:rsid w:val="004636D1"/>
    <w:rsid w:val="00463721"/>
    <w:rsid w:val="00463823"/>
    <w:rsid w:val="00463895"/>
    <w:rsid w:val="004638E1"/>
    <w:rsid w:val="00463FA6"/>
    <w:rsid w:val="004644B2"/>
    <w:rsid w:val="004645EE"/>
    <w:rsid w:val="00464769"/>
    <w:rsid w:val="0046478D"/>
    <w:rsid w:val="00464C07"/>
    <w:rsid w:val="00464C65"/>
    <w:rsid w:val="00464F12"/>
    <w:rsid w:val="00465056"/>
    <w:rsid w:val="004651BA"/>
    <w:rsid w:val="0046525F"/>
    <w:rsid w:val="004652A5"/>
    <w:rsid w:val="00465387"/>
    <w:rsid w:val="00465426"/>
    <w:rsid w:val="004654E3"/>
    <w:rsid w:val="004656B5"/>
    <w:rsid w:val="00465C0A"/>
    <w:rsid w:val="00465E7D"/>
    <w:rsid w:val="00465EA5"/>
    <w:rsid w:val="00467184"/>
    <w:rsid w:val="00467323"/>
    <w:rsid w:val="0046749F"/>
    <w:rsid w:val="00467C95"/>
    <w:rsid w:val="00467D03"/>
    <w:rsid w:val="00467DD5"/>
    <w:rsid w:val="00467E14"/>
    <w:rsid w:val="00467FA2"/>
    <w:rsid w:val="004701CC"/>
    <w:rsid w:val="0047041D"/>
    <w:rsid w:val="00470C17"/>
    <w:rsid w:val="00470C61"/>
    <w:rsid w:val="00470EDF"/>
    <w:rsid w:val="00471361"/>
    <w:rsid w:val="004713E9"/>
    <w:rsid w:val="004714D6"/>
    <w:rsid w:val="004715FF"/>
    <w:rsid w:val="0047186C"/>
    <w:rsid w:val="00471E79"/>
    <w:rsid w:val="00471FC8"/>
    <w:rsid w:val="004721ED"/>
    <w:rsid w:val="00472568"/>
    <w:rsid w:val="004725D9"/>
    <w:rsid w:val="00472731"/>
    <w:rsid w:val="0047282E"/>
    <w:rsid w:val="00472832"/>
    <w:rsid w:val="004728DA"/>
    <w:rsid w:val="00472B0F"/>
    <w:rsid w:val="00472B8A"/>
    <w:rsid w:val="00472BFF"/>
    <w:rsid w:val="00472EE8"/>
    <w:rsid w:val="00472FBF"/>
    <w:rsid w:val="0047319B"/>
    <w:rsid w:val="0047343A"/>
    <w:rsid w:val="00473B7E"/>
    <w:rsid w:val="00473CC5"/>
    <w:rsid w:val="00473E46"/>
    <w:rsid w:val="00473F94"/>
    <w:rsid w:val="00474062"/>
    <w:rsid w:val="00474082"/>
    <w:rsid w:val="00474597"/>
    <w:rsid w:val="004745FA"/>
    <w:rsid w:val="004745FD"/>
    <w:rsid w:val="00474717"/>
    <w:rsid w:val="0047476E"/>
    <w:rsid w:val="0047486B"/>
    <w:rsid w:val="00474B5C"/>
    <w:rsid w:val="00474BEA"/>
    <w:rsid w:val="00474D4C"/>
    <w:rsid w:val="00474D72"/>
    <w:rsid w:val="00474F91"/>
    <w:rsid w:val="0047504B"/>
    <w:rsid w:val="004754D3"/>
    <w:rsid w:val="004755A9"/>
    <w:rsid w:val="004757C7"/>
    <w:rsid w:val="0047584D"/>
    <w:rsid w:val="004758E8"/>
    <w:rsid w:val="00475988"/>
    <w:rsid w:val="00475C73"/>
    <w:rsid w:val="00475F8D"/>
    <w:rsid w:val="00475FFF"/>
    <w:rsid w:val="00476065"/>
    <w:rsid w:val="004760BF"/>
    <w:rsid w:val="004764FE"/>
    <w:rsid w:val="0047669C"/>
    <w:rsid w:val="00477031"/>
    <w:rsid w:val="0047753B"/>
    <w:rsid w:val="0047792F"/>
    <w:rsid w:val="00477D1E"/>
    <w:rsid w:val="00477E4C"/>
    <w:rsid w:val="00477FC1"/>
    <w:rsid w:val="004806E2"/>
    <w:rsid w:val="004807C8"/>
    <w:rsid w:val="004807CF"/>
    <w:rsid w:val="00480ECB"/>
    <w:rsid w:val="004811D1"/>
    <w:rsid w:val="00481284"/>
    <w:rsid w:val="004815AC"/>
    <w:rsid w:val="004816D3"/>
    <w:rsid w:val="00481A84"/>
    <w:rsid w:val="00481DF5"/>
    <w:rsid w:val="00482009"/>
    <w:rsid w:val="004820A9"/>
    <w:rsid w:val="0048274E"/>
    <w:rsid w:val="004827CE"/>
    <w:rsid w:val="004828C4"/>
    <w:rsid w:val="004829DF"/>
    <w:rsid w:val="00482DE5"/>
    <w:rsid w:val="00482F2B"/>
    <w:rsid w:val="00483090"/>
    <w:rsid w:val="00483122"/>
    <w:rsid w:val="00483164"/>
    <w:rsid w:val="00483223"/>
    <w:rsid w:val="004832D7"/>
    <w:rsid w:val="0048348D"/>
    <w:rsid w:val="00483E92"/>
    <w:rsid w:val="00483F44"/>
    <w:rsid w:val="00483F67"/>
    <w:rsid w:val="0048418F"/>
    <w:rsid w:val="004841DF"/>
    <w:rsid w:val="004842DF"/>
    <w:rsid w:val="00484EA1"/>
    <w:rsid w:val="00485198"/>
    <w:rsid w:val="0048524F"/>
    <w:rsid w:val="004852C4"/>
    <w:rsid w:val="004852E0"/>
    <w:rsid w:val="00485602"/>
    <w:rsid w:val="00485629"/>
    <w:rsid w:val="0048578C"/>
    <w:rsid w:val="004859B4"/>
    <w:rsid w:val="00485BB3"/>
    <w:rsid w:val="00485D14"/>
    <w:rsid w:val="00485DB9"/>
    <w:rsid w:val="00485DCA"/>
    <w:rsid w:val="00485EC2"/>
    <w:rsid w:val="0048628C"/>
    <w:rsid w:val="00486461"/>
    <w:rsid w:val="004866C8"/>
    <w:rsid w:val="00486AC4"/>
    <w:rsid w:val="00486BFC"/>
    <w:rsid w:val="00486C55"/>
    <w:rsid w:val="0048725C"/>
    <w:rsid w:val="0048766C"/>
    <w:rsid w:val="0048780C"/>
    <w:rsid w:val="00487C38"/>
    <w:rsid w:val="00487D9E"/>
    <w:rsid w:val="00487EE9"/>
    <w:rsid w:val="00490774"/>
    <w:rsid w:val="004908CD"/>
    <w:rsid w:val="0049094E"/>
    <w:rsid w:val="00490EB9"/>
    <w:rsid w:val="00490ED4"/>
    <w:rsid w:val="004913E8"/>
    <w:rsid w:val="0049175A"/>
    <w:rsid w:val="00491821"/>
    <w:rsid w:val="00491A37"/>
    <w:rsid w:val="00491A3D"/>
    <w:rsid w:val="004920A8"/>
    <w:rsid w:val="0049212A"/>
    <w:rsid w:val="004924DF"/>
    <w:rsid w:val="004927BE"/>
    <w:rsid w:val="00492A51"/>
    <w:rsid w:val="00492AC5"/>
    <w:rsid w:val="00492C46"/>
    <w:rsid w:val="00492CE8"/>
    <w:rsid w:val="00492E56"/>
    <w:rsid w:val="00492FCB"/>
    <w:rsid w:val="0049356C"/>
    <w:rsid w:val="004935D5"/>
    <w:rsid w:val="004935D6"/>
    <w:rsid w:val="004936EC"/>
    <w:rsid w:val="00493B95"/>
    <w:rsid w:val="00493B9D"/>
    <w:rsid w:val="00493C1A"/>
    <w:rsid w:val="00493C3C"/>
    <w:rsid w:val="00493E7C"/>
    <w:rsid w:val="00494018"/>
    <w:rsid w:val="00494316"/>
    <w:rsid w:val="0049468A"/>
    <w:rsid w:val="004947C1"/>
    <w:rsid w:val="00494C1A"/>
    <w:rsid w:val="00494C69"/>
    <w:rsid w:val="004951A1"/>
    <w:rsid w:val="00495630"/>
    <w:rsid w:val="0049595D"/>
    <w:rsid w:val="00495B89"/>
    <w:rsid w:val="00495ECA"/>
    <w:rsid w:val="004966CB"/>
    <w:rsid w:val="00496749"/>
    <w:rsid w:val="00496778"/>
    <w:rsid w:val="0049693F"/>
    <w:rsid w:val="00496A60"/>
    <w:rsid w:val="00496BE6"/>
    <w:rsid w:val="00496C4A"/>
    <w:rsid w:val="00497073"/>
    <w:rsid w:val="00497242"/>
    <w:rsid w:val="00497372"/>
    <w:rsid w:val="00497851"/>
    <w:rsid w:val="00497902"/>
    <w:rsid w:val="00497A8A"/>
    <w:rsid w:val="00497BE7"/>
    <w:rsid w:val="00497C29"/>
    <w:rsid w:val="00497CFC"/>
    <w:rsid w:val="00497D07"/>
    <w:rsid w:val="004A001B"/>
    <w:rsid w:val="004A00B3"/>
    <w:rsid w:val="004A0423"/>
    <w:rsid w:val="004A0496"/>
    <w:rsid w:val="004A04F6"/>
    <w:rsid w:val="004A0684"/>
    <w:rsid w:val="004A0EAF"/>
    <w:rsid w:val="004A1384"/>
    <w:rsid w:val="004A14AC"/>
    <w:rsid w:val="004A1561"/>
    <w:rsid w:val="004A1705"/>
    <w:rsid w:val="004A1746"/>
    <w:rsid w:val="004A1B9E"/>
    <w:rsid w:val="004A1D59"/>
    <w:rsid w:val="004A1DB1"/>
    <w:rsid w:val="004A2198"/>
    <w:rsid w:val="004A26A1"/>
    <w:rsid w:val="004A275C"/>
    <w:rsid w:val="004A27DF"/>
    <w:rsid w:val="004A2A4D"/>
    <w:rsid w:val="004A2AEC"/>
    <w:rsid w:val="004A2C2E"/>
    <w:rsid w:val="004A2D83"/>
    <w:rsid w:val="004A2E99"/>
    <w:rsid w:val="004A3058"/>
    <w:rsid w:val="004A3085"/>
    <w:rsid w:val="004A30CE"/>
    <w:rsid w:val="004A34D0"/>
    <w:rsid w:val="004A34EC"/>
    <w:rsid w:val="004A382C"/>
    <w:rsid w:val="004A3AAD"/>
    <w:rsid w:val="004A3BA5"/>
    <w:rsid w:val="004A3DB0"/>
    <w:rsid w:val="004A3DE0"/>
    <w:rsid w:val="004A4116"/>
    <w:rsid w:val="004A43F5"/>
    <w:rsid w:val="004A49AA"/>
    <w:rsid w:val="004A49CA"/>
    <w:rsid w:val="004A4A60"/>
    <w:rsid w:val="004A4B10"/>
    <w:rsid w:val="004A4D78"/>
    <w:rsid w:val="004A509F"/>
    <w:rsid w:val="004A527E"/>
    <w:rsid w:val="004A561F"/>
    <w:rsid w:val="004A5726"/>
    <w:rsid w:val="004A593C"/>
    <w:rsid w:val="004A5A9E"/>
    <w:rsid w:val="004A5C73"/>
    <w:rsid w:val="004A5D2D"/>
    <w:rsid w:val="004A5E92"/>
    <w:rsid w:val="004A5EAC"/>
    <w:rsid w:val="004A5EF9"/>
    <w:rsid w:val="004A5F0F"/>
    <w:rsid w:val="004A611E"/>
    <w:rsid w:val="004A6653"/>
    <w:rsid w:val="004A6F7E"/>
    <w:rsid w:val="004A733A"/>
    <w:rsid w:val="004A7552"/>
    <w:rsid w:val="004A7605"/>
    <w:rsid w:val="004A76E2"/>
    <w:rsid w:val="004A7A79"/>
    <w:rsid w:val="004A7A7C"/>
    <w:rsid w:val="004B0223"/>
    <w:rsid w:val="004B05CB"/>
    <w:rsid w:val="004B094A"/>
    <w:rsid w:val="004B0975"/>
    <w:rsid w:val="004B09C7"/>
    <w:rsid w:val="004B0A75"/>
    <w:rsid w:val="004B0E7B"/>
    <w:rsid w:val="004B0EE9"/>
    <w:rsid w:val="004B1480"/>
    <w:rsid w:val="004B1546"/>
    <w:rsid w:val="004B1929"/>
    <w:rsid w:val="004B19A7"/>
    <w:rsid w:val="004B1BD4"/>
    <w:rsid w:val="004B1C32"/>
    <w:rsid w:val="004B21CC"/>
    <w:rsid w:val="004B26EB"/>
    <w:rsid w:val="004B2748"/>
    <w:rsid w:val="004B277F"/>
    <w:rsid w:val="004B2D16"/>
    <w:rsid w:val="004B2DE3"/>
    <w:rsid w:val="004B2E92"/>
    <w:rsid w:val="004B301F"/>
    <w:rsid w:val="004B328C"/>
    <w:rsid w:val="004B3813"/>
    <w:rsid w:val="004B3E53"/>
    <w:rsid w:val="004B40C3"/>
    <w:rsid w:val="004B45AA"/>
    <w:rsid w:val="004B45D1"/>
    <w:rsid w:val="004B467C"/>
    <w:rsid w:val="004B4F08"/>
    <w:rsid w:val="004B4FB1"/>
    <w:rsid w:val="004B50E5"/>
    <w:rsid w:val="004B514D"/>
    <w:rsid w:val="004B5409"/>
    <w:rsid w:val="004B57FF"/>
    <w:rsid w:val="004B59FD"/>
    <w:rsid w:val="004B5ED8"/>
    <w:rsid w:val="004B5F27"/>
    <w:rsid w:val="004B629B"/>
    <w:rsid w:val="004B63B6"/>
    <w:rsid w:val="004B6444"/>
    <w:rsid w:val="004B6779"/>
    <w:rsid w:val="004B689F"/>
    <w:rsid w:val="004B6B54"/>
    <w:rsid w:val="004B6F22"/>
    <w:rsid w:val="004B6F2A"/>
    <w:rsid w:val="004B7688"/>
    <w:rsid w:val="004B7DFD"/>
    <w:rsid w:val="004B7FE1"/>
    <w:rsid w:val="004C01FB"/>
    <w:rsid w:val="004C02EA"/>
    <w:rsid w:val="004C047B"/>
    <w:rsid w:val="004C057B"/>
    <w:rsid w:val="004C0875"/>
    <w:rsid w:val="004C097A"/>
    <w:rsid w:val="004C09FF"/>
    <w:rsid w:val="004C0AC0"/>
    <w:rsid w:val="004C0F0E"/>
    <w:rsid w:val="004C0F68"/>
    <w:rsid w:val="004C1514"/>
    <w:rsid w:val="004C1921"/>
    <w:rsid w:val="004C1AA9"/>
    <w:rsid w:val="004C1F78"/>
    <w:rsid w:val="004C25B7"/>
    <w:rsid w:val="004C26D4"/>
    <w:rsid w:val="004C2733"/>
    <w:rsid w:val="004C2775"/>
    <w:rsid w:val="004C2966"/>
    <w:rsid w:val="004C2C17"/>
    <w:rsid w:val="004C2CF2"/>
    <w:rsid w:val="004C2D63"/>
    <w:rsid w:val="004C2D7F"/>
    <w:rsid w:val="004C3023"/>
    <w:rsid w:val="004C30A8"/>
    <w:rsid w:val="004C30B1"/>
    <w:rsid w:val="004C330C"/>
    <w:rsid w:val="004C3364"/>
    <w:rsid w:val="004C35F1"/>
    <w:rsid w:val="004C3DA1"/>
    <w:rsid w:val="004C3FC9"/>
    <w:rsid w:val="004C41D0"/>
    <w:rsid w:val="004C421D"/>
    <w:rsid w:val="004C42A6"/>
    <w:rsid w:val="004C42CD"/>
    <w:rsid w:val="004C461B"/>
    <w:rsid w:val="004C46CE"/>
    <w:rsid w:val="004C4D02"/>
    <w:rsid w:val="004C4DC8"/>
    <w:rsid w:val="004C4E6F"/>
    <w:rsid w:val="004C4E78"/>
    <w:rsid w:val="004C4F7D"/>
    <w:rsid w:val="004C50FF"/>
    <w:rsid w:val="004C5218"/>
    <w:rsid w:val="004C5707"/>
    <w:rsid w:val="004C5966"/>
    <w:rsid w:val="004C60E4"/>
    <w:rsid w:val="004C63CB"/>
    <w:rsid w:val="004C6537"/>
    <w:rsid w:val="004C67D6"/>
    <w:rsid w:val="004C685C"/>
    <w:rsid w:val="004C689A"/>
    <w:rsid w:val="004C6B2F"/>
    <w:rsid w:val="004C6C30"/>
    <w:rsid w:val="004C6D96"/>
    <w:rsid w:val="004C6E86"/>
    <w:rsid w:val="004C6EE0"/>
    <w:rsid w:val="004C6F55"/>
    <w:rsid w:val="004C71AE"/>
    <w:rsid w:val="004C730D"/>
    <w:rsid w:val="004C7535"/>
    <w:rsid w:val="004C7B5C"/>
    <w:rsid w:val="004C7B75"/>
    <w:rsid w:val="004C7DE0"/>
    <w:rsid w:val="004C7E55"/>
    <w:rsid w:val="004D04F0"/>
    <w:rsid w:val="004D0500"/>
    <w:rsid w:val="004D0509"/>
    <w:rsid w:val="004D07CC"/>
    <w:rsid w:val="004D0813"/>
    <w:rsid w:val="004D0B2F"/>
    <w:rsid w:val="004D1604"/>
    <w:rsid w:val="004D17BC"/>
    <w:rsid w:val="004D1B98"/>
    <w:rsid w:val="004D1E6D"/>
    <w:rsid w:val="004D22BD"/>
    <w:rsid w:val="004D22CD"/>
    <w:rsid w:val="004D2311"/>
    <w:rsid w:val="004D249C"/>
    <w:rsid w:val="004D258F"/>
    <w:rsid w:val="004D28B1"/>
    <w:rsid w:val="004D2B18"/>
    <w:rsid w:val="004D2C9F"/>
    <w:rsid w:val="004D2F6D"/>
    <w:rsid w:val="004D32B8"/>
    <w:rsid w:val="004D3480"/>
    <w:rsid w:val="004D3518"/>
    <w:rsid w:val="004D352F"/>
    <w:rsid w:val="004D3745"/>
    <w:rsid w:val="004D381F"/>
    <w:rsid w:val="004D3982"/>
    <w:rsid w:val="004D3CF0"/>
    <w:rsid w:val="004D3E6C"/>
    <w:rsid w:val="004D3F4E"/>
    <w:rsid w:val="004D3FA5"/>
    <w:rsid w:val="004D4128"/>
    <w:rsid w:val="004D417A"/>
    <w:rsid w:val="004D421C"/>
    <w:rsid w:val="004D4266"/>
    <w:rsid w:val="004D426D"/>
    <w:rsid w:val="004D47A3"/>
    <w:rsid w:val="004D4AC3"/>
    <w:rsid w:val="004D4B08"/>
    <w:rsid w:val="004D4BEB"/>
    <w:rsid w:val="004D4CE3"/>
    <w:rsid w:val="004D4E57"/>
    <w:rsid w:val="004D50D7"/>
    <w:rsid w:val="004D50DF"/>
    <w:rsid w:val="004D534B"/>
    <w:rsid w:val="004D5585"/>
    <w:rsid w:val="004D55A1"/>
    <w:rsid w:val="004D5734"/>
    <w:rsid w:val="004D5AED"/>
    <w:rsid w:val="004D5B35"/>
    <w:rsid w:val="004D5B43"/>
    <w:rsid w:val="004D5BE6"/>
    <w:rsid w:val="004D5DFD"/>
    <w:rsid w:val="004D5F98"/>
    <w:rsid w:val="004D60FB"/>
    <w:rsid w:val="004D62E0"/>
    <w:rsid w:val="004D64E8"/>
    <w:rsid w:val="004D6A8F"/>
    <w:rsid w:val="004D6CA6"/>
    <w:rsid w:val="004D6DFB"/>
    <w:rsid w:val="004D6E8A"/>
    <w:rsid w:val="004D6F21"/>
    <w:rsid w:val="004D7074"/>
    <w:rsid w:val="004D7155"/>
    <w:rsid w:val="004D75CE"/>
    <w:rsid w:val="004D7763"/>
    <w:rsid w:val="004D7C17"/>
    <w:rsid w:val="004D7C51"/>
    <w:rsid w:val="004D7CA3"/>
    <w:rsid w:val="004D7DA0"/>
    <w:rsid w:val="004D7FCB"/>
    <w:rsid w:val="004E01D3"/>
    <w:rsid w:val="004E01F1"/>
    <w:rsid w:val="004E0330"/>
    <w:rsid w:val="004E0350"/>
    <w:rsid w:val="004E0A23"/>
    <w:rsid w:val="004E0C84"/>
    <w:rsid w:val="004E0F43"/>
    <w:rsid w:val="004E129A"/>
    <w:rsid w:val="004E1319"/>
    <w:rsid w:val="004E14B9"/>
    <w:rsid w:val="004E1C23"/>
    <w:rsid w:val="004E1C50"/>
    <w:rsid w:val="004E1C65"/>
    <w:rsid w:val="004E1C6A"/>
    <w:rsid w:val="004E1C8B"/>
    <w:rsid w:val="004E1D9E"/>
    <w:rsid w:val="004E1F18"/>
    <w:rsid w:val="004E206E"/>
    <w:rsid w:val="004E21C8"/>
    <w:rsid w:val="004E253F"/>
    <w:rsid w:val="004E296D"/>
    <w:rsid w:val="004E2BBE"/>
    <w:rsid w:val="004E2C79"/>
    <w:rsid w:val="004E2FA3"/>
    <w:rsid w:val="004E2FC2"/>
    <w:rsid w:val="004E3099"/>
    <w:rsid w:val="004E30CB"/>
    <w:rsid w:val="004E311A"/>
    <w:rsid w:val="004E31BC"/>
    <w:rsid w:val="004E32FD"/>
    <w:rsid w:val="004E3526"/>
    <w:rsid w:val="004E3564"/>
    <w:rsid w:val="004E360B"/>
    <w:rsid w:val="004E362F"/>
    <w:rsid w:val="004E3AED"/>
    <w:rsid w:val="004E3BCB"/>
    <w:rsid w:val="004E3C09"/>
    <w:rsid w:val="004E44A5"/>
    <w:rsid w:val="004E4560"/>
    <w:rsid w:val="004E4605"/>
    <w:rsid w:val="004E50B8"/>
    <w:rsid w:val="004E5184"/>
    <w:rsid w:val="004E5212"/>
    <w:rsid w:val="004E529D"/>
    <w:rsid w:val="004E52EE"/>
    <w:rsid w:val="004E5405"/>
    <w:rsid w:val="004E556B"/>
    <w:rsid w:val="004E5778"/>
    <w:rsid w:val="004E5902"/>
    <w:rsid w:val="004E5978"/>
    <w:rsid w:val="004E5C5B"/>
    <w:rsid w:val="004E6143"/>
    <w:rsid w:val="004E62F2"/>
    <w:rsid w:val="004E6507"/>
    <w:rsid w:val="004E65AD"/>
    <w:rsid w:val="004E65D8"/>
    <w:rsid w:val="004E67B8"/>
    <w:rsid w:val="004E6958"/>
    <w:rsid w:val="004E6A15"/>
    <w:rsid w:val="004E6F81"/>
    <w:rsid w:val="004E7133"/>
    <w:rsid w:val="004E72A6"/>
    <w:rsid w:val="004E762D"/>
    <w:rsid w:val="004E77CF"/>
    <w:rsid w:val="004E7800"/>
    <w:rsid w:val="004F012D"/>
    <w:rsid w:val="004F02EE"/>
    <w:rsid w:val="004F061E"/>
    <w:rsid w:val="004F06B1"/>
    <w:rsid w:val="004F091C"/>
    <w:rsid w:val="004F09C6"/>
    <w:rsid w:val="004F0ADE"/>
    <w:rsid w:val="004F0B00"/>
    <w:rsid w:val="004F0CCD"/>
    <w:rsid w:val="004F0D51"/>
    <w:rsid w:val="004F0E02"/>
    <w:rsid w:val="004F0E56"/>
    <w:rsid w:val="004F1B86"/>
    <w:rsid w:val="004F1D59"/>
    <w:rsid w:val="004F1E58"/>
    <w:rsid w:val="004F204A"/>
    <w:rsid w:val="004F2229"/>
    <w:rsid w:val="004F2437"/>
    <w:rsid w:val="004F25A8"/>
    <w:rsid w:val="004F2679"/>
    <w:rsid w:val="004F2872"/>
    <w:rsid w:val="004F2E5A"/>
    <w:rsid w:val="004F2E79"/>
    <w:rsid w:val="004F2FD9"/>
    <w:rsid w:val="004F31D0"/>
    <w:rsid w:val="004F3500"/>
    <w:rsid w:val="004F3BF2"/>
    <w:rsid w:val="004F3C24"/>
    <w:rsid w:val="004F3C31"/>
    <w:rsid w:val="004F430A"/>
    <w:rsid w:val="004F43EC"/>
    <w:rsid w:val="004F4697"/>
    <w:rsid w:val="004F472D"/>
    <w:rsid w:val="004F4841"/>
    <w:rsid w:val="004F4BA2"/>
    <w:rsid w:val="004F4D7B"/>
    <w:rsid w:val="004F539B"/>
    <w:rsid w:val="004F562D"/>
    <w:rsid w:val="004F56E2"/>
    <w:rsid w:val="004F58A6"/>
    <w:rsid w:val="004F58AD"/>
    <w:rsid w:val="004F5A46"/>
    <w:rsid w:val="004F5AE0"/>
    <w:rsid w:val="004F5B70"/>
    <w:rsid w:val="004F5C6C"/>
    <w:rsid w:val="004F5F9C"/>
    <w:rsid w:val="004F62AC"/>
    <w:rsid w:val="004F63AD"/>
    <w:rsid w:val="004F64A6"/>
    <w:rsid w:val="004F6819"/>
    <w:rsid w:val="004F693E"/>
    <w:rsid w:val="004F6C4A"/>
    <w:rsid w:val="004F6C53"/>
    <w:rsid w:val="004F7252"/>
    <w:rsid w:val="004F72C6"/>
    <w:rsid w:val="004F7333"/>
    <w:rsid w:val="004F7546"/>
    <w:rsid w:val="004F7822"/>
    <w:rsid w:val="004F7D4D"/>
    <w:rsid w:val="004F7E33"/>
    <w:rsid w:val="0050014E"/>
    <w:rsid w:val="00500D9A"/>
    <w:rsid w:val="00500F9B"/>
    <w:rsid w:val="005011D6"/>
    <w:rsid w:val="005012A4"/>
    <w:rsid w:val="005013BD"/>
    <w:rsid w:val="0050151D"/>
    <w:rsid w:val="00501533"/>
    <w:rsid w:val="005017B0"/>
    <w:rsid w:val="00501956"/>
    <w:rsid w:val="00501A7F"/>
    <w:rsid w:val="00501C2B"/>
    <w:rsid w:val="00501F71"/>
    <w:rsid w:val="005020A5"/>
    <w:rsid w:val="0050212B"/>
    <w:rsid w:val="00502287"/>
    <w:rsid w:val="0050230A"/>
    <w:rsid w:val="005026B7"/>
    <w:rsid w:val="005026EF"/>
    <w:rsid w:val="00502C65"/>
    <w:rsid w:val="00502C98"/>
    <w:rsid w:val="00502D93"/>
    <w:rsid w:val="00502FF6"/>
    <w:rsid w:val="00503204"/>
    <w:rsid w:val="00503368"/>
    <w:rsid w:val="005038FF"/>
    <w:rsid w:val="00503E98"/>
    <w:rsid w:val="0050439F"/>
    <w:rsid w:val="00504460"/>
    <w:rsid w:val="005044D3"/>
    <w:rsid w:val="00504609"/>
    <w:rsid w:val="005047A0"/>
    <w:rsid w:val="00504896"/>
    <w:rsid w:val="00504925"/>
    <w:rsid w:val="005049DD"/>
    <w:rsid w:val="00504B49"/>
    <w:rsid w:val="00504C28"/>
    <w:rsid w:val="00504E2E"/>
    <w:rsid w:val="00504F82"/>
    <w:rsid w:val="0050509C"/>
    <w:rsid w:val="0050522C"/>
    <w:rsid w:val="0050537D"/>
    <w:rsid w:val="0050580B"/>
    <w:rsid w:val="005058F5"/>
    <w:rsid w:val="00505916"/>
    <w:rsid w:val="00505D59"/>
    <w:rsid w:val="00505F8D"/>
    <w:rsid w:val="0050649F"/>
    <w:rsid w:val="00506609"/>
    <w:rsid w:val="00506848"/>
    <w:rsid w:val="00506C43"/>
    <w:rsid w:val="005071E3"/>
    <w:rsid w:val="005073D9"/>
    <w:rsid w:val="00507475"/>
    <w:rsid w:val="005074C5"/>
    <w:rsid w:val="0050757B"/>
    <w:rsid w:val="0050780A"/>
    <w:rsid w:val="00507A30"/>
    <w:rsid w:val="00507A8C"/>
    <w:rsid w:val="00507BD8"/>
    <w:rsid w:val="00507DB0"/>
    <w:rsid w:val="005105AA"/>
    <w:rsid w:val="0051071E"/>
    <w:rsid w:val="00510D90"/>
    <w:rsid w:val="00510EE7"/>
    <w:rsid w:val="00510F35"/>
    <w:rsid w:val="00510F53"/>
    <w:rsid w:val="005113F5"/>
    <w:rsid w:val="005119AC"/>
    <w:rsid w:val="005119C0"/>
    <w:rsid w:val="00511C44"/>
    <w:rsid w:val="00511CAD"/>
    <w:rsid w:val="00511E3E"/>
    <w:rsid w:val="00511F10"/>
    <w:rsid w:val="00511FB8"/>
    <w:rsid w:val="005124D4"/>
    <w:rsid w:val="005124FB"/>
    <w:rsid w:val="0051272E"/>
    <w:rsid w:val="00512B8B"/>
    <w:rsid w:val="005134FF"/>
    <w:rsid w:val="0051361B"/>
    <w:rsid w:val="00513D9F"/>
    <w:rsid w:val="00513F00"/>
    <w:rsid w:val="0051405C"/>
    <w:rsid w:val="005142B8"/>
    <w:rsid w:val="0051457B"/>
    <w:rsid w:val="005148EB"/>
    <w:rsid w:val="00514CD4"/>
    <w:rsid w:val="00515342"/>
    <w:rsid w:val="0051584A"/>
    <w:rsid w:val="00515ADF"/>
    <w:rsid w:val="00515E32"/>
    <w:rsid w:val="00515E36"/>
    <w:rsid w:val="005160A8"/>
    <w:rsid w:val="005165E5"/>
    <w:rsid w:val="005165FA"/>
    <w:rsid w:val="00516697"/>
    <w:rsid w:val="00516763"/>
    <w:rsid w:val="0051682E"/>
    <w:rsid w:val="00516C26"/>
    <w:rsid w:val="00516E6E"/>
    <w:rsid w:val="00516FA6"/>
    <w:rsid w:val="0051708B"/>
    <w:rsid w:val="0051763E"/>
    <w:rsid w:val="005177D2"/>
    <w:rsid w:val="005178BD"/>
    <w:rsid w:val="005179E4"/>
    <w:rsid w:val="00517AD0"/>
    <w:rsid w:val="00517B26"/>
    <w:rsid w:val="00517CA6"/>
    <w:rsid w:val="00517F17"/>
    <w:rsid w:val="0052014F"/>
    <w:rsid w:val="00520697"/>
    <w:rsid w:val="00520ADD"/>
    <w:rsid w:val="00520EEF"/>
    <w:rsid w:val="00521147"/>
    <w:rsid w:val="00521180"/>
    <w:rsid w:val="0052122D"/>
    <w:rsid w:val="005213B1"/>
    <w:rsid w:val="00521426"/>
    <w:rsid w:val="0052157C"/>
    <w:rsid w:val="0052183E"/>
    <w:rsid w:val="00521909"/>
    <w:rsid w:val="00521949"/>
    <w:rsid w:val="00521A60"/>
    <w:rsid w:val="0052203A"/>
    <w:rsid w:val="005223BD"/>
    <w:rsid w:val="00522666"/>
    <w:rsid w:val="0052272C"/>
    <w:rsid w:val="00522E48"/>
    <w:rsid w:val="00522F17"/>
    <w:rsid w:val="00522F1D"/>
    <w:rsid w:val="00523673"/>
    <w:rsid w:val="00523A70"/>
    <w:rsid w:val="00523C48"/>
    <w:rsid w:val="00523DE3"/>
    <w:rsid w:val="005242AA"/>
    <w:rsid w:val="00524635"/>
    <w:rsid w:val="00524659"/>
    <w:rsid w:val="005248B4"/>
    <w:rsid w:val="005248EF"/>
    <w:rsid w:val="00524991"/>
    <w:rsid w:val="00524A30"/>
    <w:rsid w:val="00524AC8"/>
    <w:rsid w:val="00524AF2"/>
    <w:rsid w:val="00524DE8"/>
    <w:rsid w:val="00524E48"/>
    <w:rsid w:val="00524F20"/>
    <w:rsid w:val="00525315"/>
    <w:rsid w:val="00525350"/>
    <w:rsid w:val="005253F4"/>
    <w:rsid w:val="005254CD"/>
    <w:rsid w:val="0052588D"/>
    <w:rsid w:val="005258AE"/>
    <w:rsid w:val="00525CBB"/>
    <w:rsid w:val="00525F1A"/>
    <w:rsid w:val="00526015"/>
    <w:rsid w:val="005260CD"/>
    <w:rsid w:val="005261BC"/>
    <w:rsid w:val="005261E2"/>
    <w:rsid w:val="0052689A"/>
    <w:rsid w:val="005269F6"/>
    <w:rsid w:val="00526DD6"/>
    <w:rsid w:val="005271B1"/>
    <w:rsid w:val="005271E6"/>
    <w:rsid w:val="005271FA"/>
    <w:rsid w:val="00527212"/>
    <w:rsid w:val="00527489"/>
    <w:rsid w:val="00527870"/>
    <w:rsid w:val="0053053B"/>
    <w:rsid w:val="00530701"/>
    <w:rsid w:val="005309C2"/>
    <w:rsid w:val="00530C1A"/>
    <w:rsid w:val="00530E94"/>
    <w:rsid w:val="00531253"/>
    <w:rsid w:val="00531D00"/>
    <w:rsid w:val="00531EA5"/>
    <w:rsid w:val="0053202A"/>
    <w:rsid w:val="0053222D"/>
    <w:rsid w:val="005326D4"/>
    <w:rsid w:val="0053271D"/>
    <w:rsid w:val="00532752"/>
    <w:rsid w:val="00532B56"/>
    <w:rsid w:val="00532D00"/>
    <w:rsid w:val="00532F9E"/>
    <w:rsid w:val="005330F6"/>
    <w:rsid w:val="0053328F"/>
    <w:rsid w:val="00533349"/>
    <w:rsid w:val="00533508"/>
    <w:rsid w:val="005337DA"/>
    <w:rsid w:val="005337EC"/>
    <w:rsid w:val="005339DA"/>
    <w:rsid w:val="00533B7C"/>
    <w:rsid w:val="00533D28"/>
    <w:rsid w:val="005340E5"/>
    <w:rsid w:val="00534177"/>
    <w:rsid w:val="0053419E"/>
    <w:rsid w:val="0053420D"/>
    <w:rsid w:val="005345EA"/>
    <w:rsid w:val="00534DC9"/>
    <w:rsid w:val="00534DE5"/>
    <w:rsid w:val="00534EF5"/>
    <w:rsid w:val="0053508B"/>
    <w:rsid w:val="00535099"/>
    <w:rsid w:val="0053549A"/>
    <w:rsid w:val="00535796"/>
    <w:rsid w:val="00535ABE"/>
    <w:rsid w:val="00535D19"/>
    <w:rsid w:val="00535E73"/>
    <w:rsid w:val="0053619A"/>
    <w:rsid w:val="00536312"/>
    <w:rsid w:val="00536C43"/>
    <w:rsid w:val="00536E65"/>
    <w:rsid w:val="00537632"/>
    <w:rsid w:val="0053771D"/>
    <w:rsid w:val="00537C55"/>
    <w:rsid w:val="00537CC9"/>
    <w:rsid w:val="00537CF7"/>
    <w:rsid w:val="0054003B"/>
    <w:rsid w:val="005401F0"/>
    <w:rsid w:val="005402D3"/>
    <w:rsid w:val="00540346"/>
    <w:rsid w:val="00540372"/>
    <w:rsid w:val="0054077D"/>
    <w:rsid w:val="00540A0E"/>
    <w:rsid w:val="00540A60"/>
    <w:rsid w:val="00540AEA"/>
    <w:rsid w:val="00540F6A"/>
    <w:rsid w:val="00541F9D"/>
    <w:rsid w:val="00542675"/>
    <w:rsid w:val="005426EC"/>
    <w:rsid w:val="0054277D"/>
    <w:rsid w:val="00542B9B"/>
    <w:rsid w:val="0054309C"/>
    <w:rsid w:val="005431E5"/>
    <w:rsid w:val="00543240"/>
    <w:rsid w:val="0054334C"/>
    <w:rsid w:val="0054353D"/>
    <w:rsid w:val="005435F5"/>
    <w:rsid w:val="0054378E"/>
    <w:rsid w:val="005437F7"/>
    <w:rsid w:val="00543B98"/>
    <w:rsid w:val="00543D71"/>
    <w:rsid w:val="00543F86"/>
    <w:rsid w:val="0054402F"/>
    <w:rsid w:val="005441E9"/>
    <w:rsid w:val="0054455A"/>
    <w:rsid w:val="00544685"/>
    <w:rsid w:val="00544806"/>
    <w:rsid w:val="0054493C"/>
    <w:rsid w:val="00544A29"/>
    <w:rsid w:val="00544A5D"/>
    <w:rsid w:val="00544B25"/>
    <w:rsid w:val="00544D27"/>
    <w:rsid w:val="00545077"/>
    <w:rsid w:val="0054512D"/>
    <w:rsid w:val="005452A7"/>
    <w:rsid w:val="00545739"/>
    <w:rsid w:val="00545904"/>
    <w:rsid w:val="005460D3"/>
    <w:rsid w:val="005462CB"/>
    <w:rsid w:val="00546587"/>
    <w:rsid w:val="00546920"/>
    <w:rsid w:val="005470C8"/>
    <w:rsid w:val="005470E4"/>
    <w:rsid w:val="0054712B"/>
    <w:rsid w:val="00547202"/>
    <w:rsid w:val="005473B1"/>
    <w:rsid w:val="0054755A"/>
    <w:rsid w:val="005477AD"/>
    <w:rsid w:val="00547D5C"/>
    <w:rsid w:val="0055018A"/>
    <w:rsid w:val="0055089C"/>
    <w:rsid w:val="00550D50"/>
    <w:rsid w:val="00550F85"/>
    <w:rsid w:val="00551179"/>
    <w:rsid w:val="005512D9"/>
    <w:rsid w:val="00551374"/>
    <w:rsid w:val="005513C1"/>
    <w:rsid w:val="005517E0"/>
    <w:rsid w:val="0055185A"/>
    <w:rsid w:val="00551AFD"/>
    <w:rsid w:val="00551E87"/>
    <w:rsid w:val="00551FBC"/>
    <w:rsid w:val="00552084"/>
    <w:rsid w:val="00552203"/>
    <w:rsid w:val="00552753"/>
    <w:rsid w:val="00552F34"/>
    <w:rsid w:val="0055371B"/>
    <w:rsid w:val="00553785"/>
    <w:rsid w:val="005539C2"/>
    <w:rsid w:val="005539E0"/>
    <w:rsid w:val="00553D39"/>
    <w:rsid w:val="00553F44"/>
    <w:rsid w:val="00554120"/>
    <w:rsid w:val="005541D3"/>
    <w:rsid w:val="005546DA"/>
    <w:rsid w:val="00554DD6"/>
    <w:rsid w:val="00554E30"/>
    <w:rsid w:val="0055505F"/>
    <w:rsid w:val="005552A0"/>
    <w:rsid w:val="00555423"/>
    <w:rsid w:val="0055566D"/>
    <w:rsid w:val="00555A0E"/>
    <w:rsid w:val="00555E6F"/>
    <w:rsid w:val="0055612F"/>
    <w:rsid w:val="005561DC"/>
    <w:rsid w:val="005561E2"/>
    <w:rsid w:val="005563A8"/>
    <w:rsid w:val="005566B2"/>
    <w:rsid w:val="005566D0"/>
    <w:rsid w:val="00556A3D"/>
    <w:rsid w:val="00556A64"/>
    <w:rsid w:val="00556EF8"/>
    <w:rsid w:val="00556FAE"/>
    <w:rsid w:val="00557006"/>
    <w:rsid w:val="005573B4"/>
    <w:rsid w:val="0055751F"/>
    <w:rsid w:val="005577E9"/>
    <w:rsid w:val="005579B9"/>
    <w:rsid w:val="00557A42"/>
    <w:rsid w:val="0056026D"/>
    <w:rsid w:val="0056028C"/>
    <w:rsid w:val="00560B46"/>
    <w:rsid w:val="00560C10"/>
    <w:rsid w:val="00560F1F"/>
    <w:rsid w:val="00561349"/>
    <w:rsid w:val="00561357"/>
    <w:rsid w:val="0056135E"/>
    <w:rsid w:val="005614F0"/>
    <w:rsid w:val="005616ED"/>
    <w:rsid w:val="005617EF"/>
    <w:rsid w:val="00561B23"/>
    <w:rsid w:val="00561D81"/>
    <w:rsid w:val="005622FF"/>
    <w:rsid w:val="00562492"/>
    <w:rsid w:val="00562626"/>
    <w:rsid w:val="00562968"/>
    <w:rsid w:val="00562B71"/>
    <w:rsid w:val="00562E47"/>
    <w:rsid w:val="005634E9"/>
    <w:rsid w:val="005637A5"/>
    <w:rsid w:val="005637EF"/>
    <w:rsid w:val="00563860"/>
    <w:rsid w:val="00563EDB"/>
    <w:rsid w:val="005640EE"/>
    <w:rsid w:val="005640FE"/>
    <w:rsid w:val="005643A5"/>
    <w:rsid w:val="00564584"/>
    <w:rsid w:val="00564587"/>
    <w:rsid w:val="00564924"/>
    <w:rsid w:val="00564CB7"/>
    <w:rsid w:val="005653F8"/>
    <w:rsid w:val="005655C3"/>
    <w:rsid w:val="005658F7"/>
    <w:rsid w:val="00565DA6"/>
    <w:rsid w:val="005662B7"/>
    <w:rsid w:val="005664CE"/>
    <w:rsid w:val="0056664D"/>
    <w:rsid w:val="00566C88"/>
    <w:rsid w:val="00566CAD"/>
    <w:rsid w:val="00567449"/>
    <w:rsid w:val="005702F2"/>
    <w:rsid w:val="00570341"/>
    <w:rsid w:val="00570354"/>
    <w:rsid w:val="00570781"/>
    <w:rsid w:val="005707D8"/>
    <w:rsid w:val="00570D89"/>
    <w:rsid w:val="005710E6"/>
    <w:rsid w:val="0057166F"/>
    <w:rsid w:val="005716F5"/>
    <w:rsid w:val="00571808"/>
    <w:rsid w:val="00571AB7"/>
    <w:rsid w:val="0057247F"/>
    <w:rsid w:val="00572A9D"/>
    <w:rsid w:val="00572C06"/>
    <w:rsid w:val="00572FAE"/>
    <w:rsid w:val="005735DE"/>
    <w:rsid w:val="005736BE"/>
    <w:rsid w:val="0057372F"/>
    <w:rsid w:val="00573814"/>
    <w:rsid w:val="00574079"/>
    <w:rsid w:val="005740FB"/>
    <w:rsid w:val="0057426D"/>
    <w:rsid w:val="00574544"/>
    <w:rsid w:val="005745FA"/>
    <w:rsid w:val="00574657"/>
    <w:rsid w:val="005747A6"/>
    <w:rsid w:val="00574932"/>
    <w:rsid w:val="005749D0"/>
    <w:rsid w:val="00574D74"/>
    <w:rsid w:val="00574DCA"/>
    <w:rsid w:val="00574E8E"/>
    <w:rsid w:val="005752C0"/>
    <w:rsid w:val="0057533F"/>
    <w:rsid w:val="00575808"/>
    <w:rsid w:val="005758B7"/>
    <w:rsid w:val="005759CC"/>
    <w:rsid w:val="00575D03"/>
    <w:rsid w:val="00575EEA"/>
    <w:rsid w:val="00575F87"/>
    <w:rsid w:val="00576357"/>
    <w:rsid w:val="00576782"/>
    <w:rsid w:val="005771F8"/>
    <w:rsid w:val="005777DA"/>
    <w:rsid w:val="00577B9B"/>
    <w:rsid w:val="0058020A"/>
    <w:rsid w:val="00580A9A"/>
    <w:rsid w:val="00580C89"/>
    <w:rsid w:val="00580DF9"/>
    <w:rsid w:val="0058118A"/>
    <w:rsid w:val="005812E0"/>
    <w:rsid w:val="0058130B"/>
    <w:rsid w:val="00581698"/>
    <w:rsid w:val="00581CB8"/>
    <w:rsid w:val="00581D5F"/>
    <w:rsid w:val="00581E1E"/>
    <w:rsid w:val="00581F0A"/>
    <w:rsid w:val="00581FA3"/>
    <w:rsid w:val="00581FA6"/>
    <w:rsid w:val="0058202C"/>
    <w:rsid w:val="00582128"/>
    <w:rsid w:val="005821D2"/>
    <w:rsid w:val="00582377"/>
    <w:rsid w:val="00582987"/>
    <w:rsid w:val="00582ACF"/>
    <w:rsid w:val="00582C11"/>
    <w:rsid w:val="00582E2C"/>
    <w:rsid w:val="00582E5A"/>
    <w:rsid w:val="00582F8D"/>
    <w:rsid w:val="005830E1"/>
    <w:rsid w:val="00583218"/>
    <w:rsid w:val="005835A4"/>
    <w:rsid w:val="00583807"/>
    <w:rsid w:val="00583969"/>
    <w:rsid w:val="00584016"/>
    <w:rsid w:val="005840C5"/>
    <w:rsid w:val="0058412B"/>
    <w:rsid w:val="005842BC"/>
    <w:rsid w:val="00584888"/>
    <w:rsid w:val="0058499D"/>
    <w:rsid w:val="00584F00"/>
    <w:rsid w:val="00585095"/>
    <w:rsid w:val="005850B9"/>
    <w:rsid w:val="0058520C"/>
    <w:rsid w:val="005853CF"/>
    <w:rsid w:val="005859A6"/>
    <w:rsid w:val="00585EEE"/>
    <w:rsid w:val="005861D7"/>
    <w:rsid w:val="0058625B"/>
    <w:rsid w:val="00586413"/>
    <w:rsid w:val="00586600"/>
    <w:rsid w:val="00586667"/>
    <w:rsid w:val="0058683A"/>
    <w:rsid w:val="00586A92"/>
    <w:rsid w:val="00586C3B"/>
    <w:rsid w:val="00586DE0"/>
    <w:rsid w:val="00586E4A"/>
    <w:rsid w:val="0058724C"/>
    <w:rsid w:val="00587483"/>
    <w:rsid w:val="005876A0"/>
    <w:rsid w:val="0058777B"/>
    <w:rsid w:val="0058783D"/>
    <w:rsid w:val="00587910"/>
    <w:rsid w:val="00587F23"/>
    <w:rsid w:val="00590170"/>
    <w:rsid w:val="0059028D"/>
    <w:rsid w:val="005902EC"/>
    <w:rsid w:val="0059048C"/>
    <w:rsid w:val="005905F3"/>
    <w:rsid w:val="0059092A"/>
    <w:rsid w:val="00590E7B"/>
    <w:rsid w:val="00591105"/>
    <w:rsid w:val="005911CA"/>
    <w:rsid w:val="00591329"/>
    <w:rsid w:val="005916F9"/>
    <w:rsid w:val="00591A65"/>
    <w:rsid w:val="00591DDD"/>
    <w:rsid w:val="00592204"/>
    <w:rsid w:val="00592620"/>
    <w:rsid w:val="00592A69"/>
    <w:rsid w:val="00592F73"/>
    <w:rsid w:val="005934E8"/>
    <w:rsid w:val="005935D3"/>
    <w:rsid w:val="0059381A"/>
    <w:rsid w:val="00593861"/>
    <w:rsid w:val="00593A88"/>
    <w:rsid w:val="00593C67"/>
    <w:rsid w:val="00593EDA"/>
    <w:rsid w:val="00594223"/>
    <w:rsid w:val="00594325"/>
    <w:rsid w:val="0059448C"/>
    <w:rsid w:val="00594669"/>
    <w:rsid w:val="00594952"/>
    <w:rsid w:val="00595165"/>
    <w:rsid w:val="00595F66"/>
    <w:rsid w:val="00596359"/>
    <w:rsid w:val="005965C1"/>
    <w:rsid w:val="005970B3"/>
    <w:rsid w:val="005971A0"/>
    <w:rsid w:val="005971CD"/>
    <w:rsid w:val="005972F9"/>
    <w:rsid w:val="005974A5"/>
    <w:rsid w:val="00597788"/>
    <w:rsid w:val="00597AE9"/>
    <w:rsid w:val="00597DEE"/>
    <w:rsid w:val="005A00C3"/>
    <w:rsid w:val="005A0424"/>
    <w:rsid w:val="005A0426"/>
    <w:rsid w:val="005A048D"/>
    <w:rsid w:val="005A05C9"/>
    <w:rsid w:val="005A0781"/>
    <w:rsid w:val="005A09E7"/>
    <w:rsid w:val="005A0C9A"/>
    <w:rsid w:val="005A0D6F"/>
    <w:rsid w:val="005A1240"/>
    <w:rsid w:val="005A12AC"/>
    <w:rsid w:val="005A13C3"/>
    <w:rsid w:val="005A147F"/>
    <w:rsid w:val="005A1548"/>
    <w:rsid w:val="005A157F"/>
    <w:rsid w:val="005A171F"/>
    <w:rsid w:val="005A1A1A"/>
    <w:rsid w:val="005A1D5C"/>
    <w:rsid w:val="005A1FEA"/>
    <w:rsid w:val="005A21AB"/>
    <w:rsid w:val="005A223D"/>
    <w:rsid w:val="005A23E1"/>
    <w:rsid w:val="005A23FE"/>
    <w:rsid w:val="005A28D8"/>
    <w:rsid w:val="005A28FA"/>
    <w:rsid w:val="005A291A"/>
    <w:rsid w:val="005A2A4D"/>
    <w:rsid w:val="005A2B57"/>
    <w:rsid w:val="005A2BCC"/>
    <w:rsid w:val="005A2D5E"/>
    <w:rsid w:val="005A2FD3"/>
    <w:rsid w:val="005A3058"/>
    <w:rsid w:val="005A30EA"/>
    <w:rsid w:val="005A318D"/>
    <w:rsid w:val="005A31B1"/>
    <w:rsid w:val="005A3220"/>
    <w:rsid w:val="005A3266"/>
    <w:rsid w:val="005A3307"/>
    <w:rsid w:val="005A3379"/>
    <w:rsid w:val="005A34F0"/>
    <w:rsid w:val="005A3549"/>
    <w:rsid w:val="005A36CD"/>
    <w:rsid w:val="005A3BD0"/>
    <w:rsid w:val="005A3BFC"/>
    <w:rsid w:val="005A3D9E"/>
    <w:rsid w:val="005A4074"/>
    <w:rsid w:val="005A4377"/>
    <w:rsid w:val="005A4540"/>
    <w:rsid w:val="005A4D5D"/>
    <w:rsid w:val="005A4D8B"/>
    <w:rsid w:val="005A505A"/>
    <w:rsid w:val="005A517F"/>
    <w:rsid w:val="005A5662"/>
    <w:rsid w:val="005A56A6"/>
    <w:rsid w:val="005A570D"/>
    <w:rsid w:val="005A57A7"/>
    <w:rsid w:val="005A599A"/>
    <w:rsid w:val="005A5A0D"/>
    <w:rsid w:val="005A5A2C"/>
    <w:rsid w:val="005A5EAB"/>
    <w:rsid w:val="005A5ED3"/>
    <w:rsid w:val="005A61CF"/>
    <w:rsid w:val="005A63E6"/>
    <w:rsid w:val="005A64D6"/>
    <w:rsid w:val="005A66A2"/>
    <w:rsid w:val="005A66E0"/>
    <w:rsid w:val="005A674E"/>
    <w:rsid w:val="005A6AB1"/>
    <w:rsid w:val="005A6CDE"/>
    <w:rsid w:val="005A6CEB"/>
    <w:rsid w:val="005A6DA5"/>
    <w:rsid w:val="005A705C"/>
    <w:rsid w:val="005A70E1"/>
    <w:rsid w:val="005A715C"/>
    <w:rsid w:val="005A75CD"/>
    <w:rsid w:val="005A763D"/>
    <w:rsid w:val="005A7996"/>
    <w:rsid w:val="005A7C27"/>
    <w:rsid w:val="005A7C7C"/>
    <w:rsid w:val="005A7E73"/>
    <w:rsid w:val="005B0895"/>
    <w:rsid w:val="005B0B92"/>
    <w:rsid w:val="005B10FF"/>
    <w:rsid w:val="005B13CD"/>
    <w:rsid w:val="005B1419"/>
    <w:rsid w:val="005B1431"/>
    <w:rsid w:val="005B160C"/>
    <w:rsid w:val="005B1854"/>
    <w:rsid w:val="005B1A85"/>
    <w:rsid w:val="005B1EA5"/>
    <w:rsid w:val="005B219D"/>
    <w:rsid w:val="005B22B6"/>
    <w:rsid w:val="005B25DE"/>
    <w:rsid w:val="005B267B"/>
    <w:rsid w:val="005B27E9"/>
    <w:rsid w:val="005B28F7"/>
    <w:rsid w:val="005B2A62"/>
    <w:rsid w:val="005B2B40"/>
    <w:rsid w:val="005B304B"/>
    <w:rsid w:val="005B3686"/>
    <w:rsid w:val="005B3C55"/>
    <w:rsid w:val="005B3EB3"/>
    <w:rsid w:val="005B3FBC"/>
    <w:rsid w:val="005B4175"/>
    <w:rsid w:val="005B46B5"/>
    <w:rsid w:val="005B47A9"/>
    <w:rsid w:val="005B47F1"/>
    <w:rsid w:val="005B4D7C"/>
    <w:rsid w:val="005B4E52"/>
    <w:rsid w:val="005B5212"/>
    <w:rsid w:val="005B5577"/>
    <w:rsid w:val="005B5584"/>
    <w:rsid w:val="005B5F2C"/>
    <w:rsid w:val="005B5F88"/>
    <w:rsid w:val="005B61B3"/>
    <w:rsid w:val="005B6271"/>
    <w:rsid w:val="005B62EC"/>
    <w:rsid w:val="005B66EC"/>
    <w:rsid w:val="005B6B85"/>
    <w:rsid w:val="005B6C88"/>
    <w:rsid w:val="005B6C9C"/>
    <w:rsid w:val="005B6D1D"/>
    <w:rsid w:val="005B6D64"/>
    <w:rsid w:val="005B6F47"/>
    <w:rsid w:val="005B70FA"/>
    <w:rsid w:val="005B718E"/>
    <w:rsid w:val="005B72C3"/>
    <w:rsid w:val="005B745F"/>
    <w:rsid w:val="005B74C9"/>
    <w:rsid w:val="005B760C"/>
    <w:rsid w:val="005B76B4"/>
    <w:rsid w:val="005B787A"/>
    <w:rsid w:val="005B797B"/>
    <w:rsid w:val="005B7B75"/>
    <w:rsid w:val="005B7DD5"/>
    <w:rsid w:val="005C0060"/>
    <w:rsid w:val="005C02E7"/>
    <w:rsid w:val="005C03DD"/>
    <w:rsid w:val="005C03FD"/>
    <w:rsid w:val="005C073D"/>
    <w:rsid w:val="005C0864"/>
    <w:rsid w:val="005C089E"/>
    <w:rsid w:val="005C0B3A"/>
    <w:rsid w:val="005C0C2D"/>
    <w:rsid w:val="005C0C3D"/>
    <w:rsid w:val="005C0F45"/>
    <w:rsid w:val="005C1012"/>
    <w:rsid w:val="005C11FD"/>
    <w:rsid w:val="005C14EA"/>
    <w:rsid w:val="005C1F36"/>
    <w:rsid w:val="005C1F4F"/>
    <w:rsid w:val="005C1F93"/>
    <w:rsid w:val="005C202E"/>
    <w:rsid w:val="005C21B2"/>
    <w:rsid w:val="005C21B6"/>
    <w:rsid w:val="005C2235"/>
    <w:rsid w:val="005C252B"/>
    <w:rsid w:val="005C26D9"/>
    <w:rsid w:val="005C2D7A"/>
    <w:rsid w:val="005C2EE2"/>
    <w:rsid w:val="005C2FB5"/>
    <w:rsid w:val="005C3191"/>
    <w:rsid w:val="005C340A"/>
    <w:rsid w:val="005C349B"/>
    <w:rsid w:val="005C354A"/>
    <w:rsid w:val="005C36F2"/>
    <w:rsid w:val="005C40D6"/>
    <w:rsid w:val="005C4192"/>
    <w:rsid w:val="005C42DA"/>
    <w:rsid w:val="005C43B7"/>
    <w:rsid w:val="005C4641"/>
    <w:rsid w:val="005C466B"/>
    <w:rsid w:val="005C46CD"/>
    <w:rsid w:val="005C4901"/>
    <w:rsid w:val="005C4923"/>
    <w:rsid w:val="005C4CE5"/>
    <w:rsid w:val="005C4D86"/>
    <w:rsid w:val="005C4E9F"/>
    <w:rsid w:val="005C500A"/>
    <w:rsid w:val="005C5148"/>
    <w:rsid w:val="005C53C7"/>
    <w:rsid w:val="005C5569"/>
    <w:rsid w:val="005C58F2"/>
    <w:rsid w:val="005C5D2F"/>
    <w:rsid w:val="005C5D3D"/>
    <w:rsid w:val="005C5D8C"/>
    <w:rsid w:val="005C5FC9"/>
    <w:rsid w:val="005C62B2"/>
    <w:rsid w:val="005C6574"/>
    <w:rsid w:val="005C66C4"/>
    <w:rsid w:val="005C6F8B"/>
    <w:rsid w:val="005C72DB"/>
    <w:rsid w:val="005C7456"/>
    <w:rsid w:val="005C7567"/>
    <w:rsid w:val="005C77AE"/>
    <w:rsid w:val="005C7801"/>
    <w:rsid w:val="005C7878"/>
    <w:rsid w:val="005C7A7E"/>
    <w:rsid w:val="005C7E79"/>
    <w:rsid w:val="005D0042"/>
    <w:rsid w:val="005D00C2"/>
    <w:rsid w:val="005D02C9"/>
    <w:rsid w:val="005D0ACC"/>
    <w:rsid w:val="005D13A6"/>
    <w:rsid w:val="005D14CA"/>
    <w:rsid w:val="005D16D8"/>
    <w:rsid w:val="005D1A15"/>
    <w:rsid w:val="005D1B5C"/>
    <w:rsid w:val="005D1C9F"/>
    <w:rsid w:val="005D1DF8"/>
    <w:rsid w:val="005D20EF"/>
    <w:rsid w:val="005D210B"/>
    <w:rsid w:val="005D247F"/>
    <w:rsid w:val="005D2533"/>
    <w:rsid w:val="005D2786"/>
    <w:rsid w:val="005D28B7"/>
    <w:rsid w:val="005D2C00"/>
    <w:rsid w:val="005D2CEB"/>
    <w:rsid w:val="005D2E31"/>
    <w:rsid w:val="005D2EF4"/>
    <w:rsid w:val="005D2FF5"/>
    <w:rsid w:val="005D3051"/>
    <w:rsid w:val="005D32B4"/>
    <w:rsid w:val="005D34C5"/>
    <w:rsid w:val="005D34CE"/>
    <w:rsid w:val="005D3926"/>
    <w:rsid w:val="005D3D12"/>
    <w:rsid w:val="005D3DF7"/>
    <w:rsid w:val="005D3FAE"/>
    <w:rsid w:val="005D41F2"/>
    <w:rsid w:val="005D444A"/>
    <w:rsid w:val="005D44DA"/>
    <w:rsid w:val="005D49B5"/>
    <w:rsid w:val="005D4EBE"/>
    <w:rsid w:val="005D5281"/>
    <w:rsid w:val="005D53AB"/>
    <w:rsid w:val="005D5912"/>
    <w:rsid w:val="005D5AF6"/>
    <w:rsid w:val="005D5B46"/>
    <w:rsid w:val="005D5D1E"/>
    <w:rsid w:val="005D6261"/>
    <w:rsid w:val="005D640C"/>
    <w:rsid w:val="005D65E9"/>
    <w:rsid w:val="005D6786"/>
    <w:rsid w:val="005D6931"/>
    <w:rsid w:val="005D6A05"/>
    <w:rsid w:val="005D6B5B"/>
    <w:rsid w:val="005D6C22"/>
    <w:rsid w:val="005D6CF2"/>
    <w:rsid w:val="005D6D45"/>
    <w:rsid w:val="005D6D48"/>
    <w:rsid w:val="005D7122"/>
    <w:rsid w:val="005D712C"/>
    <w:rsid w:val="005D7275"/>
    <w:rsid w:val="005D737C"/>
    <w:rsid w:val="005D7865"/>
    <w:rsid w:val="005D7B6B"/>
    <w:rsid w:val="005D7B7B"/>
    <w:rsid w:val="005D7E09"/>
    <w:rsid w:val="005D7E91"/>
    <w:rsid w:val="005E02AB"/>
    <w:rsid w:val="005E0437"/>
    <w:rsid w:val="005E0833"/>
    <w:rsid w:val="005E0881"/>
    <w:rsid w:val="005E08AC"/>
    <w:rsid w:val="005E0CAE"/>
    <w:rsid w:val="005E0F19"/>
    <w:rsid w:val="005E1214"/>
    <w:rsid w:val="005E13B1"/>
    <w:rsid w:val="005E1D4F"/>
    <w:rsid w:val="005E204C"/>
    <w:rsid w:val="005E2189"/>
    <w:rsid w:val="005E2384"/>
    <w:rsid w:val="005E2513"/>
    <w:rsid w:val="005E2CED"/>
    <w:rsid w:val="005E30BC"/>
    <w:rsid w:val="005E326D"/>
    <w:rsid w:val="005E3552"/>
    <w:rsid w:val="005E3CF6"/>
    <w:rsid w:val="005E3E71"/>
    <w:rsid w:val="005E3EB2"/>
    <w:rsid w:val="005E40AA"/>
    <w:rsid w:val="005E41BB"/>
    <w:rsid w:val="005E4626"/>
    <w:rsid w:val="005E4754"/>
    <w:rsid w:val="005E488D"/>
    <w:rsid w:val="005E4B84"/>
    <w:rsid w:val="005E4DC0"/>
    <w:rsid w:val="005E5476"/>
    <w:rsid w:val="005E55F6"/>
    <w:rsid w:val="005E5ADB"/>
    <w:rsid w:val="005E5BEE"/>
    <w:rsid w:val="005E5D7E"/>
    <w:rsid w:val="005E6113"/>
    <w:rsid w:val="005E61D8"/>
    <w:rsid w:val="005E6317"/>
    <w:rsid w:val="005E639B"/>
    <w:rsid w:val="005E643A"/>
    <w:rsid w:val="005E69EA"/>
    <w:rsid w:val="005E6B5D"/>
    <w:rsid w:val="005E6C88"/>
    <w:rsid w:val="005E705E"/>
    <w:rsid w:val="005E7111"/>
    <w:rsid w:val="005E7359"/>
    <w:rsid w:val="005E7C7A"/>
    <w:rsid w:val="005E7E17"/>
    <w:rsid w:val="005F03D2"/>
    <w:rsid w:val="005F08C3"/>
    <w:rsid w:val="005F097B"/>
    <w:rsid w:val="005F0A24"/>
    <w:rsid w:val="005F0B56"/>
    <w:rsid w:val="005F0C34"/>
    <w:rsid w:val="005F0E08"/>
    <w:rsid w:val="005F1134"/>
    <w:rsid w:val="005F150A"/>
    <w:rsid w:val="005F171A"/>
    <w:rsid w:val="005F198D"/>
    <w:rsid w:val="005F1E19"/>
    <w:rsid w:val="005F208B"/>
    <w:rsid w:val="005F2134"/>
    <w:rsid w:val="005F258D"/>
    <w:rsid w:val="005F259C"/>
    <w:rsid w:val="005F29E8"/>
    <w:rsid w:val="005F2AB5"/>
    <w:rsid w:val="005F2B12"/>
    <w:rsid w:val="005F2E09"/>
    <w:rsid w:val="005F2ED0"/>
    <w:rsid w:val="005F2F46"/>
    <w:rsid w:val="005F2F54"/>
    <w:rsid w:val="005F3450"/>
    <w:rsid w:val="005F35FC"/>
    <w:rsid w:val="005F37B9"/>
    <w:rsid w:val="005F37BF"/>
    <w:rsid w:val="005F3987"/>
    <w:rsid w:val="005F43ED"/>
    <w:rsid w:val="005F44E3"/>
    <w:rsid w:val="005F451F"/>
    <w:rsid w:val="005F45F0"/>
    <w:rsid w:val="005F4647"/>
    <w:rsid w:val="005F4672"/>
    <w:rsid w:val="005F4A49"/>
    <w:rsid w:val="005F4BAC"/>
    <w:rsid w:val="005F4FDB"/>
    <w:rsid w:val="005F522D"/>
    <w:rsid w:val="005F557B"/>
    <w:rsid w:val="005F57B5"/>
    <w:rsid w:val="005F5998"/>
    <w:rsid w:val="005F59E3"/>
    <w:rsid w:val="005F5CA4"/>
    <w:rsid w:val="005F5F0F"/>
    <w:rsid w:val="005F66BA"/>
    <w:rsid w:val="005F6A0D"/>
    <w:rsid w:val="005F7049"/>
    <w:rsid w:val="005F740A"/>
    <w:rsid w:val="005F77DE"/>
    <w:rsid w:val="005F783A"/>
    <w:rsid w:val="005F7939"/>
    <w:rsid w:val="005F7A84"/>
    <w:rsid w:val="005F7AD1"/>
    <w:rsid w:val="00600069"/>
    <w:rsid w:val="006003C9"/>
    <w:rsid w:val="00600532"/>
    <w:rsid w:val="00600675"/>
    <w:rsid w:val="00600A06"/>
    <w:rsid w:val="00600B86"/>
    <w:rsid w:val="00600B9F"/>
    <w:rsid w:val="00600D01"/>
    <w:rsid w:val="00600E58"/>
    <w:rsid w:val="00600E93"/>
    <w:rsid w:val="0060125E"/>
    <w:rsid w:val="00601B6A"/>
    <w:rsid w:val="0060209C"/>
    <w:rsid w:val="00602166"/>
    <w:rsid w:val="0060275D"/>
    <w:rsid w:val="00602A3E"/>
    <w:rsid w:val="0060306E"/>
    <w:rsid w:val="00603348"/>
    <w:rsid w:val="00603462"/>
    <w:rsid w:val="006036DF"/>
    <w:rsid w:val="00603AF0"/>
    <w:rsid w:val="00603F83"/>
    <w:rsid w:val="00604A20"/>
    <w:rsid w:val="00604A76"/>
    <w:rsid w:val="00604BE7"/>
    <w:rsid w:val="00604E72"/>
    <w:rsid w:val="00605406"/>
    <w:rsid w:val="006058FA"/>
    <w:rsid w:val="00605968"/>
    <w:rsid w:val="00605AAF"/>
    <w:rsid w:val="00605AF7"/>
    <w:rsid w:val="00605C2C"/>
    <w:rsid w:val="00605E1C"/>
    <w:rsid w:val="0060610A"/>
    <w:rsid w:val="00606664"/>
    <w:rsid w:val="006067C3"/>
    <w:rsid w:val="00606DD3"/>
    <w:rsid w:val="00606E3F"/>
    <w:rsid w:val="0060719D"/>
    <w:rsid w:val="00607224"/>
    <w:rsid w:val="006078BD"/>
    <w:rsid w:val="006079B1"/>
    <w:rsid w:val="00607D35"/>
    <w:rsid w:val="00607E6E"/>
    <w:rsid w:val="0061019B"/>
    <w:rsid w:val="00610312"/>
    <w:rsid w:val="006103D1"/>
    <w:rsid w:val="006103EA"/>
    <w:rsid w:val="006104AB"/>
    <w:rsid w:val="00610A4F"/>
    <w:rsid w:val="00610B12"/>
    <w:rsid w:val="00610B7D"/>
    <w:rsid w:val="00610B98"/>
    <w:rsid w:val="00610E36"/>
    <w:rsid w:val="00610E70"/>
    <w:rsid w:val="00611161"/>
    <w:rsid w:val="006114D7"/>
    <w:rsid w:val="0061172D"/>
    <w:rsid w:val="00611850"/>
    <w:rsid w:val="00611A84"/>
    <w:rsid w:val="00611AE4"/>
    <w:rsid w:val="00611AEF"/>
    <w:rsid w:val="00611B5A"/>
    <w:rsid w:val="00611BD3"/>
    <w:rsid w:val="00611D3B"/>
    <w:rsid w:val="00612166"/>
    <w:rsid w:val="006121EA"/>
    <w:rsid w:val="00612358"/>
    <w:rsid w:val="006123A1"/>
    <w:rsid w:val="0061267B"/>
    <w:rsid w:val="00612AC6"/>
    <w:rsid w:val="0061322E"/>
    <w:rsid w:val="0061324E"/>
    <w:rsid w:val="00613A28"/>
    <w:rsid w:val="00613C07"/>
    <w:rsid w:val="00613E14"/>
    <w:rsid w:val="00613FF7"/>
    <w:rsid w:val="00614012"/>
    <w:rsid w:val="006141FE"/>
    <w:rsid w:val="00614241"/>
    <w:rsid w:val="0061430B"/>
    <w:rsid w:val="0061448E"/>
    <w:rsid w:val="0061450C"/>
    <w:rsid w:val="00614738"/>
    <w:rsid w:val="00614765"/>
    <w:rsid w:val="00614A4F"/>
    <w:rsid w:val="00614B67"/>
    <w:rsid w:val="00614BCF"/>
    <w:rsid w:val="00615286"/>
    <w:rsid w:val="00615377"/>
    <w:rsid w:val="006153B3"/>
    <w:rsid w:val="00615ADD"/>
    <w:rsid w:val="0061610D"/>
    <w:rsid w:val="00616150"/>
    <w:rsid w:val="00616183"/>
    <w:rsid w:val="006170CA"/>
    <w:rsid w:val="0061710F"/>
    <w:rsid w:val="0061722A"/>
    <w:rsid w:val="00617243"/>
    <w:rsid w:val="00617693"/>
    <w:rsid w:val="00617E09"/>
    <w:rsid w:val="00617F80"/>
    <w:rsid w:val="00617F97"/>
    <w:rsid w:val="00620028"/>
    <w:rsid w:val="0062007A"/>
    <w:rsid w:val="00620387"/>
    <w:rsid w:val="00620657"/>
    <w:rsid w:val="00620B39"/>
    <w:rsid w:val="00620CE9"/>
    <w:rsid w:val="00620DAA"/>
    <w:rsid w:val="00620E08"/>
    <w:rsid w:val="00620E0F"/>
    <w:rsid w:val="006211DF"/>
    <w:rsid w:val="00621267"/>
    <w:rsid w:val="0062142A"/>
    <w:rsid w:val="00621866"/>
    <w:rsid w:val="00621991"/>
    <w:rsid w:val="00621CAB"/>
    <w:rsid w:val="00621EDB"/>
    <w:rsid w:val="0062238F"/>
    <w:rsid w:val="006224E9"/>
    <w:rsid w:val="00622B1F"/>
    <w:rsid w:val="00622E16"/>
    <w:rsid w:val="00622E76"/>
    <w:rsid w:val="00622F58"/>
    <w:rsid w:val="0062302A"/>
    <w:rsid w:val="006231B7"/>
    <w:rsid w:val="00623543"/>
    <w:rsid w:val="00623628"/>
    <w:rsid w:val="006236A3"/>
    <w:rsid w:val="00623762"/>
    <w:rsid w:val="006239AB"/>
    <w:rsid w:val="00623D09"/>
    <w:rsid w:val="00623E8A"/>
    <w:rsid w:val="00623F64"/>
    <w:rsid w:val="006243ED"/>
    <w:rsid w:val="0062458F"/>
    <w:rsid w:val="00624979"/>
    <w:rsid w:val="00624CAA"/>
    <w:rsid w:val="00625011"/>
    <w:rsid w:val="00625111"/>
    <w:rsid w:val="006251D0"/>
    <w:rsid w:val="006251D3"/>
    <w:rsid w:val="00625524"/>
    <w:rsid w:val="006255C1"/>
    <w:rsid w:val="00625656"/>
    <w:rsid w:val="006256F9"/>
    <w:rsid w:val="0062578A"/>
    <w:rsid w:val="00625793"/>
    <w:rsid w:val="00625985"/>
    <w:rsid w:val="006262FC"/>
    <w:rsid w:val="00626955"/>
    <w:rsid w:val="00626D2E"/>
    <w:rsid w:val="00627128"/>
    <w:rsid w:val="006272B7"/>
    <w:rsid w:val="0062731E"/>
    <w:rsid w:val="00627464"/>
    <w:rsid w:val="006275B2"/>
    <w:rsid w:val="006276C6"/>
    <w:rsid w:val="006277EB"/>
    <w:rsid w:val="00627CAA"/>
    <w:rsid w:val="00627E13"/>
    <w:rsid w:val="0063006F"/>
    <w:rsid w:val="006301B2"/>
    <w:rsid w:val="006305A6"/>
    <w:rsid w:val="006305E1"/>
    <w:rsid w:val="006306C1"/>
    <w:rsid w:val="006306C3"/>
    <w:rsid w:val="00630774"/>
    <w:rsid w:val="00630BC6"/>
    <w:rsid w:val="00630C4D"/>
    <w:rsid w:val="00631092"/>
    <w:rsid w:val="00631108"/>
    <w:rsid w:val="006311FC"/>
    <w:rsid w:val="00631738"/>
    <w:rsid w:val="00631A01"/>
    <w:rsid w:val="00631AB6"/>
    <w:rsid w:val="00631C67"/>
    <w:rsid w:val="006321F2"/>
    <w:rsid w:val="0063220F"/>
    <w:rsid w:val="00632283"/>
    <w:rsid w:val="006323AF"/>
    <w:rsid w:val="0063263F"/>
    <w:rsid w:val="00632A33"/>
    <w:rsid w:val="00632B45"/>
    <w:rsid w:val="0063305A"/>
    <w:rsid w:val="006336FB"/>
    <w:rsid w:val="006337C8"/>
    <w:rsid w:val="00633C46"/>
    <w:rsid w:val="00633F30"/>
    <w:rsid w:val="00633F6A"/>
    <w:rsid w:val="00634052"/>
    <w:rsid w:val="00634290"/>
    <w:rsid w:val="00634381"/>
    <w:rsid w:val="0063512D"/>
    <w:rsid w:val="0063545F"/>
    <w:rsid w:val="006354FF"/>
    <w:rsid w:val="00635519"/>
    <w:rsid w:val="006355A4"/>
    <w:rsid w:val="00635688"/>
    <w:rsid w:val="006359CC"/>
    <w:rsid w:val="00635CA9"/>
    <w:rsid w:val="00635D50"/>
    <w:rsid w:val="00635D6C"/>
    <w:rsid w:val="00635D9A"/>
    <w:rsid w:val="00635DAF"/>
    <w:rsid w:val="006360F3"/>
    <w:rsid w:val="006364CC"/>
    <w:rsid w:val="006364EB"/>
    <w:rsid w:val="006365B5"/>
    <w:rsid w:val="00636883"/>
    <w:rsid w:val="00636965"/>
    <w:rsid w:val="00636DDB"/>
    <w:rsid w:val="00637078"/>
    <w:rsid w:val="006370CE"/>
    <w:rsid w:val="00637240"/>
    <w:rsid w:val="006372B1"/>
    <w:rsid w:val="006373A8"/>
    <w:rsid w:val="00637947"/>
    <w:rsid w:val="006379F1"/>
    <w:rsid w:val="00637CDF"/>
    <w:rsid w:val="00637D09"/>
    <w:rsid w:val="0064018E"/>
    <w:rsid w:val="006401D4"/>
    <w:rsid w:val="006402DA"/>
    <w:rsid w:val="006408D1"/>
    <w:rsid w:val="00640BF2"/>
    <w:rsid w:val="00640DC9"/>
    <w:rsid w:val="00641AAB"/>
    <w:rsid w:val="00641FD4"/>
    <w:rsid w:val="00641FDB"/>
    <w:rsid w:val="0064217A"/>
    <w:rsid w:val="006422F2"/>
    <w:rsid w:val="006424C9"/>
    <w:rsid w:val="00642617"/>
    <w:rsid w:val="006426E4"/>
    <w:rsid w:val="00642850"/>
    <w:rsid w:val="0064286B"/>
    <w:rsid w:val="0064288B"/>
    <w:rsid w:val="00642DD5"/>
    <w:rsid w:val="00642E85"/>
    <w:rsid w:val="00642EC3"/>
    <w:rsid w:val="0064324E"/>
    <w:rsid w:val="0064356D"/>
    <w:rsid w:val="00643756"/>
    <w:rsid w:val="00643CE2"/>
    <w:rsid w:val="0064433D"/>
    <w:rsid w:val="0064445F"/>
    <w:rsid w:val="00644491"/>
    <w:rsid w:val="006444FA"/>
    <w:rsid w:val="00644857"/>
    <w:rsid w:val="00644B91"/>
    <w:rsid w:val="0064518E"/>
    <w:rsid w:val="00645984"/>
    <w:rsid w:val="006459D8"/>
    <w:rsid w:val="00645A03"/>
    <w:rsid w:val="00645A61"/>
    <w:rsid w:val="00645A96"/>
    <w:rsid w:val="00645AFA"/>
    <w:rsid w:val="00645DD2"/>
    <w:rsid w:val="00645F11"/>
    <w:rsid w:val="00645FD5"/>
    <w:rsid w:val="0064609C"/>
    <w:rsid w:val="00646202"/>
    <w:rsid w:val="006463F8"/>
    <w:rsid w:val="00646662"/>
    <w:rsid w:val="00646664"/>
    <w:rsid w:val="00646A44"/>
    <w:rsid w:val="00646A7D"/>
    <w:rsid w:val="00646A82"/>
    <w:rsid w:val="00646F31"/>
    <w:rsid w:val="00647520"/>
    <w:rsid w:val="00647542"/>
    <w:rsid w:val="006476B2"/>
    <w:rsid w:val="00647A51"/>
    <w:rsid w:val="00647FB1"/>
    <w:rsid w:val="0065060B"/>
    <w:rsid w:val="006506E6"/>
    <w:rsid w:val="006506EC"/>
    <w:rsid w:val="00650A3C"/>
    <w:rsid w:val="00650C92"/>
    <w:rsid w:val="00650EF0"/>
    <w:rsid w:val="006514C9"/>
    <w:rsid w:val="0065153F"/>
    <w:rsid w:val="00651553"/>
    <w:rsid w:val="00651B46"/>
    <w:rsid w:val="00651B57"/>
    <w:rsid w:val="00651B5B"/>
    <w:rsid w:val="00651C31"/>
    <w:rsid w:val="00651DDE"/>
    <w:rsid w:val="00652852"/>
    <w:rsid w:val="006528D9"/>
    <w:rsid w:val="00652A36"/>
    <w:rsid w:val="0065317D"/>
    <w:rsid w:val="006533CA"/>
    <w:rsid w:val="006535AF"/>
    <w:rsid w:val="006536EC"/>
    <w:rsid w:val="0065379F"/>
    <w:rsid w:val="00653DFF"/>
    <w:rsid w:val="00654319"/>
    <w:rsid w:val="0065460A"/>
    <w:rsid w:val="00654C66"/>
    <w:rsid w:val="00654DAC"/>
    <w:rsid w:val="006552CA"/>
    <w:rsid w:val="00655307"/>
    <w:rsid w:val="006554CC"/>
    <w:rsid w:val="00655774"/>
    <w:rsid w:val="006557DE"/>
    <w:rsid w:val="006558F8"/>
    <w:rsid w:val="0065601E"/>
    <w:rsid w:val="0065607E"/>
    <w:rsid w:val="006560A8"/>
    <w:rsid w:val="00656123"/>
    <w:rsid w:val="006562EA"/>
    <w:rsid w:val="006564C5"/>
    <w:rsid w:val="00656AD6"/>
    <w:rsid w:val="006574FF"/>
    <w:rsid w:val="006575EF"/>
    <w:rsid w:val="00657627"/>
    <w:rsid w:val="006576C3"/>
    <w:rsid w:val="00657742"/>
    <w:rsid w:val="00657E44"/>
    <w:rsid w:val="0066000E"/>
    <w:rsid w:val="00660169"/>
    <w:rsid w:val="0066017F"/>
    <w:rsid w:val="00660230"/>
    <w:rsid w:val="006602EA"/>
    <w:rsid w:val="00660667"/>
    <w:rsid w:val="00660770"/>
    <w:rsid w:val="00660820"/>
    <w:rsid w:val="00660928"/>
    <w:rsid w:val="006609D5"/>
    <w:rsid w:val="00660A1F"/>
    <w:rsid w:val="00660DA9"/>
    <w:rsid w:val="00660DE6"/>
    <w:rsid w:val="00660DF2"/>
    <w:rsid w:val="00660FAC"/>
    <w:rsid w:val="006611F2"/>
    <w:rsid w:val="00661365"/>
    <w:rsid w:val="006614C7"/>
    <w:rsid w:val="00661645"/>
    <w:rsid w:val="00661662"/>
    <w:rsid w:val="00661AC8"/>
    <w:rsid w:val="00661B6A"/>
    <w:rsid w:val="00661F28"/>
    <w:rsid w:val="00662068"/>
    <w:rsid w:val="006624B5"/>
    <w:rsid w:val="00662653"/>
    <w:rsid w:val="00662719"/>
    <w:rsid w:val="00662A5C"/>
    <w:rsid w:val="00662B59"/>
    <w:rsid w:val="00662D4C"/>
    <w:rsid w:val="00662F95"/>
    <w:rsid w:val="0066366E"/>
    <w:rsid w:val="006636A5"/>
    <w:rsid w:val="00663955"/>
    <w:rsid w:val="00663BB5"/>
    <w:rsid w:val="00663D49"/>
    <w:rsid w:val="00663F30"/>
    <w:rsid w:val="00664055"/>
    <w:rsid w:val="006645BD"/>
    <w:rsid w:val="00664957"/>
    <w:rsid w:val="006649C0"/>
    <w:rsid w:val="00664CBB"/>
    <w:rsid w:val="00664D9E"/>
    <w:rsid w:val="006650EE"/>
    <w:rsid w:val="00665215"/>
    <w:rsid w:val="006657A1"/>
    <w:rsid w:val="00665BA4"/>
    <w:rsid w:val="00665ED0"/>
    <w:rsid w:val="006660C3"/>
    <w:rsid w:val="0066621D"/>
    <w:rsid w:val="00666459"/>
    <w:rsid w:val="0066649E"/>
    <w:rsid w:val="006666DC"/>
    <w:rsid w:val="00666741"/>
    <w:rsid w:val="0066683D"/>
    <w:rsid w:val="00666D24"/>
    <w:rsid w:val="0066742C"/>
    <w:rsid w:val="006674DE"/>
    <w:rsid w:val="00667A3A"/>
    <w:rsid w:val="0067006D"/>
    <w:rsid w:val="00670415"/>
    <w:rsid w:val="0067050B"/>
    <w:rsid w:val="00670919"/>
    <w:rsid w:val="006710C5"/>
    <w:rsid w:val="0067110F"/>
    <w:rsid w:val="00671189"/>
    <w:rsid w:val="006712BE"/>
    <w:rsid w:val="0067191E"/>
    <w:rsid w:val="00671A97"/>
    <w:rsid w:val="00671D94"/>
    <w:rsid w:val="00672319"/>
    <w:rsid w:val="0067259A"/>
    <w:rsid w:val="0067261C"/>
    <w:rsid w:val="00672637"/>
    <w:rsid w:val="006726A8"/>
    <w:rsid w:val="00672CB6"/>
    <w:rsid w:val="00672EFA"/>
    <w:rsid w:val="00673643"/>
    <w:rsid w:val="006739DA"/>
    <w:rsid w:val="00673B33"/>
    <w:rsid w:val="00673C96"/>
    <w:rsid w:val="00673CDE"/>
    <w:rsid w:val="0067401A"/>
    <w:rsid w:val="00674163"/>
    <w:rsid w:val="0067424F"/>
    <w:rsid w:val="00674304"/>
    <w:rsid w:val="006744CA"/>
    <w:rsid w:val="00674D0E"/>
    <w:rsid w:val="00674FCE"/>
    <w:rsid w:val="00675294"/>
    <w:rsid w:val="006753E5"/>
    <w:rsid w:val="006756D0"/>
    <w:rsid w:val="006763DF"/>
    <w:rsid w:val="00676423"/>
    <w:rsid w:val="006764DB"/>
    <w:rsid w:val="00676972"/>
    <w:rsid w:val="006769C3"/>
    <w:rsid w:val="00676C1F"/>
    <w:rsid w:val="006774E9"/>
    <w:rsid w:val="006775D6"/>
    <w:rsid w:val="00677F27"/>
    <w:rsid w:val="006801C9"/>
    <w:rsid w:val="00680548"/>
    <w:rsid w:val="00680BD7"/>
    <w:rsid w:val="00680C3C"/>
    <w:rsid w:val="00680D73"/>
    <w:rsid w:val="00681424"/>
    <w:rsid w:val="00681509"/>
    <w:rsid w:val="00681745"/>
    <w:rsid w:val="006818A1"/>
    <w:rsid w:val="006818BC"/>
    <w:rsid w:val="00681B79"/>
    <w:rsid w:val="00681D54"/>
    <w:rsid w:val="00681E56"/>
    <w:rsid w:val="00681F67"/>
    <w:rsid w:val="00681FAD"/>
    <w:rsid w:val="006828F1"/>
    <w:rsid w:val="00682BF2"/>
    <w:rsid w:val="00682D81"/>
    <w:rsid w:val="0068301F"/>
    <w:rsid w:val="006830AB"/>
    <w:rsid w:val="00683229"/>
    <w:rsid w:val="00683232"/>
    <w:rsid w:val="006835A1"/>
    <w:rsid w:val="0068387C"/>
    <w:rsid w:val="0068394D"/>
    <w:rsid w:val="00683A6A"/>
    <w:rsid w:val="00683BD7"/>
    <w:rsid w:val="00683CD8"/>
    <w:rsid w:val="00683E43"/>
    <w:rsid w:val="00683FF0"/>
    <w:rsid w:val="006841E4"/>
    <w:rsid w:val="0068451C"/>
    <w:rsid w:val="006845CE"/>
    <w:rsid w:val="0068473A"/>
    <w:rsid w:val="006847DE"/>
    <w:rsid w:val="00684835"/>
    <w:rsid w:val="00684AE8"/>
    <w:rsid w:val="00684B1E"/>
    <w:rsid w:val="00684D34"/>
    <w:rsid w:val="00684D53"/>
    <w:rsid w:val="00684EDD"/>
    <w:rsid w:val="00685037"/>
    <w:rsid w:val="00685220"/>
    <w:rsid w:val="006853A9"/>
    <w:rsid w:val="0068557F"/>
    <w:rsid w:val="006855FC"/>
    <w:rsid w:val="00685897"/>
    <w:rsid w:val="00685CA3"/>
    <w:rsid w:val="00685DC6"/>
    <w:rsid w:val="006860AA"/>
    <w:rsid w:val="00686303"/>
    <w:rsid w:val="006863DC"/>
    <w:rsid w:val="006865D0"/>
    <w:rsid w:val="00686C06"/>
    <w:rsid w:val="00686F76"/>
    <w:rsid w:val="00687061"/>
    <w:rsid w:val="006872D1"/>
    <w:rsid w:val="0068736E"/>
    <w:rsid w:val="006874EF"/>
    <w:rsid w:val="00687567"/>
    <w:rsid w:val="006876C1"/>
    <w:rsid w:val="00687932"/>
    <w:rsid w:val="006879D7"/>
    <w:rsid w:val="00687A9B"/>
    <w:rsid w:val="00687FC7"/>
    <w:rsid w:val="006900C1"/>
    <w:rsid w:val="00690182"/>
    <w:rsid w:val="006904D6"/>
    <w:rsid w:val="006909BB"/>
    <w:rsid w:val="00690A05"/>
    <w:rsid w:val="00690F7D"/>
    <w:rsid w:val="0069155F"/>
    <w:rsid w:val="0069249E"/>
    <w:rsid w:val="006928B8"/>
    <w:rsid w:val="00692EC6"/>
    <w:rsid w:val="00693127"/>
    <w:rsid w:val="00693335"/>
    <w:rsid w:val="00693FC6"/>
    <w:rsid w:val="00693FF4"/>
    <w:rsid w:val="006942AD"/>
    <w:rsid w:val="006942D5"/>
    <w:rsid w:val="006942FE"/>
    <w:rsid w:val="00694B4A"/>
    <w:rsid w:val="00694E50"/>
    <w:rsid w:val="00694ECE"/>
    <w:rsid w:val="00695032"/>
    <w:rsid w:val="00695080"/>
    <w:rsid w:val="006956E9"/>
    <w:rsid w:val="00695702"/>
    <w:rsid w:val="00695AA8"/>
    <w:rsid w:val="00695E3B"/>
    <w:rsid w:val="00695FBB"/>
    <w:rsid w:val="006965EA"/>
    <w:rsid w:val="006965FA"/>
    <w:rsid w:val="00696773"/>
    <w:rsid w:val="006967B9"/>
    <w:rsid w:val="00696F1D"/>
    <w:rsid w:val="00696F8A"/>
    <w:rsid w:val="0069711D"/>
    <w:rsid w:val="00697822"/>
    <w:rsid w:val="006979F2"/>
    <w:rsid w:val="00697BC1"/>
    <w:rsid w:val="00697CED"/>
    <w:rsid w:val="00697DA5"/>
    <w:rsid w:val="006A010F"/>
    <w:rsid w:val="006A016A"/>
    <w:rsid w:val="006A0254"/>
    <w:rsid w:val="006A0293"/>
    <w:rsid w:val="006A045A"/>
    <w:rsid w:val="006A04D1"/>
    <w:rsid w:val="006A0673"/>
    <w:rsid w:val="006A07D9"/>
    <w:rsid w:val="006A0A5D"/>
    <w:rsid w:val="006A0AEF"/>
    <w:rsid w:val="006A0C3E"/>
    <w:rsid w:val="006A0CC1"/>
    <w:rsid w:val="006A11A1"/>
    <w:rsid w:val="006A131B"/>
    <w:rsid w:val="006A13A1"/>
    <w:rsid w:val="006A1B79"/>
    <w:rsid w:val="006A1F70"/>
    <w:rsid w:val="006A2001"/>
    <w:rsid w:val="006A21B4"/>
    <w:rsid w:val="006A2D08"/>
    <w:rsid w:val="006A2DC4"/>
    <w:rsid w:val="006A3048"/>
    <w:rsid w:val="006A316C"/>
    <w:rsid w:val="006A37A2"/>
    <w:rsid w:val="006A3907"/>
    <w:rsid w:val="006A395D"/>
    <w:rsid w:val="006A3A67"/>
    <w:rsid w:val="006A3BB6"/>
    <w:rsid w:val="006A3BD3"/>
    <w:rsid w:val="006A3CF7"/>
    <w:rsid w:val="006A3FFF"/>
    <w:rsid w:val="006A4048"/>
    <w:rsid w:val="006A4479"/>
    <w:rsid w:val="006A4ACB"/>
    <w:rsid w:val="006A4C14"/>
    <w:rsid w:val="006A4C38"/>
    <w:rsid w:val="006A4F39"/>
    <w:rsid w:val="006A4FDD"/>
    <w:rsid w:val="006A5618"/>
    <w:rsid w:val="006A5FD3"/>
    <w:rsid w:val="006A5FE2"/>
    <w:rsid w:val="006A60C1"/>
    <w:rsid w:val="006A649E"/>
    <w:rsid w:val="006A6903"/>
    <w:rsid w:val="006A6AAE"/>
    <w:rsid w:val="006A6C35"/>
    <w:rsid w:val="006A6CF2"/>
    <w:rsid w:val="006A6ECA"/>
    <w:rsid w:val="006A77A1"/>
    <w:rsid w:val="006A78BA"/>
    <w:rsid w:val="006B033F"/>
    <w:rsid w:val="006B07C2"/>
    <w:rsid w:val="006B08D4"/>
    <w:rsid w:val="006B0EFE"/>
    <w:rsid w:val="006B161A"/>
    <w:rsid w:val="006B1621"/>
    <w:rsid w:val="006B1892"/>
    <w:rsid w:val="006B1A44"/>
    <w:rsid w:val="006B1AA3"/>
    <w:rsid w:val="006B1EF2"/>
    <w:rsid w:val="006B1F48"/>
    <w:rsid w:val="006B1FC5"/>
    <w:rsid w:val="006B23D2"/>
    <w:rsid w:val="006B25C2"/>
    <w:rsid w:val="006B269C"/>
    <w:rsid w:val="006B26EA"/>
    <w:rsid w:val="006B2AA8"/>
    <w:rsid w:val="006B2B56"/>
    <w:rsid w:val="006B2C26"/>
    <w:rsid w:val="006B2D19"/>
    <w:rsid w:val="006B2D40"/>
    <w:rsid w:val="006B3007"/>
    <w:rsid w:val="006B3080"/>
    <w:rsid w:val="006B34B4"/>
    <w:rsid w:val="006B462B"/>
    <w:rsid w:val="006B47F5"/>
    <w:rsid w:val="006B48DC"/>
    <w:rsid w:val="006B4A00"/>
    <w:rsid w:val="006B4A3A"/>
    <w:rsid w:val="006B4A47"/>
    <w:rsid w:val="006B4E0C"/>
    <w:rsid w:val="006B4EB6"/>
    <w:rsid w:val="006B4F4F"/>
    <w:rsid w:val="006B5140"/>
    <w:rsid w:val="006B53C9"/>
    <w:rsid w:val="006B5832"/>
    <w:rsid w:val="006B5988"/>
    <w:rsid w:val="006B5AA1"/>
    <w:rsid w:val="006B5CE7"/>
    <w:rsid w:val="006B5EFA"/>
    <w:rsid w:val="006B60ED"/>
    <w:rsid w:val="006B6212"/>
    <w:rsid w:val="006B621E"/>
    <w:rsid w:val="006B6248"/>
    <w:rsid w:val="006B6647"/>
    <w:rsid w:val="006B6B42"/>
    <w:rsid w:val="006B6C75"/>
    <w:rsid w:val="006B6FC2"/>
    <w:rsid w:val="006B731D"/>
    <w:rsid w:val="006B7595"/>
    <w:rsid w:val="006B79DE"/>
    <w:rsid w:val="006B7C8F"/>
    <w:rsid w:val="006C0527"/>
    <w:rsid w:val="006C0780"/>
    <w:rsid w:val="006C07D1"/>
    <w:rsid w:val="006C0942"/>
    <w:rsid w:val="006C0CDA"/>
    <w:rsid w:val="006C0F6C"/>
    <w:rsid w:val="006C1277"/>
    <w:rsid w:val="006C1659"/>
    <w:rsid w:val="006C1709"/>
    <w:rsid w:val="006C175F"/>
    <w:rsid w:val="006C1773"/>
    <w:rsid w:val="006C1833"/>
    <w:rsid w:val="006C1A2F"/>
    <w:rsid w:val="006C1DB5"/>
    <w:rsid w:val="006C1FA1"/>
    <w:rsid w:val="006C1FFD"/>
    <w:rsid w:val="006C23A6"/>
    <w:rsid w:val="006C240F"/>
    <w:rsid w:val="006C250B"/>
    <w:rsid w:val="006C2607"/>
    <w:rsid w:val="006C2632"/>
    <w:rsid w:val="006C2AE6"/>
    <w:rsid w:val="006C2BA7"/>
    <w:rsid w:val="006C3267"/>
    <w:rsid w:val="006C34FB"/>
    <w:rsid w:val="006C35B7"/>
    <w:rsid w:val="006C38A8"/>
    <w:rsid w:val="006C3B19"/>
    <w:rsid w:val="006C3E1B"/>
    <w:rsid w:val="006C4584"/>
    <w:rsid w:val="006C45D5"/>
    <w:rsid w:val="006C460E"/>
    <w:rsid w:val="006C4944"/>
    <w:rsid w:val="006C52AA"/>
    <w:rsid w:val="006C596B"/>
    <w:rsid w:val="006C59D4"/>
    <w:rsid w:val="006C5C13"/>
    <w:rsid w:val="006C5C2E"/>
    <w:rsid w:val="006C5CB9"/>
    <w:rsid w:val="006C5D47"/>
    <w:rsid w:val="006C6015"/>
    <w:rsid w:val="006C6100"/>
    <w:rsid w:val="006C65BA"/>
    <w:rsid w:val="006C6912"/>
    <w:rsid w:val="006C6945"/>
    <w:rsid w:val="006C69D1"/>
    <w:rsid w:val="006C6C6A"/>
    <w:rsid w:val="006C6D84"/>
    <w:rsid w:val="006C7123"/>
    <w:rsid w:val="006C7A21"/>
    <w:rsid w:val="006D008D"/>
    <w:rsid w:val="006D033E"/>
    <w:rsid w:val="006D0461"/>
    <w:rsid w:val="006D0B7B"/>
    <w:rsid w:val="006D0BAC"/>
    <w:rsid w:val="006D0D80"/>
    <w:rsid w:val="006D1393"/>
    <w:rsid w:val="006D14FE"/>
    <w:rsid w:val="006D17CF"/>
    <w:rsid w:val="006D17F5"/>
    <w:rsid w:val="006D2159"/>
    <w:rsid w:val="006D2266"/>
    <w:rsid w:val="006D22F2"/>
    <w:rsid w:val="006D252C"/>
    <w:rsid w:val="006D25AE"/>
    <w:rsid w:val="006D2A51"/>
    <w:rsid w:val="006D2BD8"/>
    <w:rsid w:val="006D2D32"/>
    <w:rsid w:val="006D364F"/>
    <w:rsid w:val="006D377C"/>
    <w:rsid w:val="006D37D9"/>
    <w:rsid w:val="006D3C9C"/>
    <w:rsid w:val="006D3DF4"/>
    <w:rsid w:val="006D3E76"/>
    <w:rsid w:val="006D3EA5"/>
    <w:rsid w:val="006D413C"/>
    <w:rsid w:val="006D433A"/>
    <w:rsid w:val="006D43CA"/>
    <w:rsid w:val="006D49B7"/>
    <w:rsid w:val="006D4D13"/>
    <w:rsid w:val="006D4DE5"/>
    <w:rsid w:val="006D5037"/>
    <w:rsid w:val="006D5238"/>
    <w:rsid w:val="006D5537"/>
    <w:rsid w:val="006D5575"/>
    <w:rsid w:val="006D562E"/>
    <w:rsid w:val="006D5CCE"/>
    <w:rsid w:val="006D5D7B"/>
    <w:rsid w:val="006D5F42"/>
    <w:rsid w:val="006D60F7"/>
    <w:rsid w:val="006D62D3"/>
    <w:rsid w:val="006D6406"/>
    <w:rsid w:val="006D7194"/>
    <w:rsid w:val="006D7248"/>
    <w:rsid w:val="006D744C"/>
    <w:rsid w:val="006D76D9"/>
    <w:rsid w:val="006D774C"/>
    <w:rsid w:val="006D7811"/>
    <w:rsid w:val="006D7E8F"/>
    <w:rsid w:val="006D7EBB"/>
    <w:rsid w:val="006E0094"/>
    <w:rsid w:val="006E00C9"/>
    <w:rsid w:val="006E0291"/>
    <w:rsid w:val="006E037B"/>
    <w:rsid w:val="006E04EF"/>
    <w:rsid w:val="006E0583"/>
    <w:rsid w:val="006E0604"/>
    <w:rsid w:val="006E074A"/>
    <w:rsid w:val="006E0DFB"/>
    <w:rsid w:val="006E1181"/>
    <w:rsid w:val="006E12E6"/>
    <w:rsid w:val="006E18C1"/>
    <w:rsid w:val="006E1DEE"/>
    <w:rsid w:val="006E1F9A"/>
    <w:rsid w:val="006E210B"/>
    <w:rsid w:val="006E2623"/>
    <w:rsid w:val="006E289B"/>
    <w:rsid w:val="006E297D"/>
    <w:rsid w:val="006E2A51"/>
    <w:rsid w:val="006E2F6E"/>
    <w:rsid w:val="006E30CE"/>
    <w:rsid w:val="006E3105"/>
    <w:rsid w:val="006E32A9"/>
    <w:rsid w:val="006E35CC"/>
    <w:rsid w:val="006E3A97"/>
    <w:rsid w:val="006E3C0F"/>
    <w:rsid w:val="006E3E8D"/>
    <w:rsid w:val="006E4128"/>
    <w:rsid w:val="006E429D"/>
    <w:rsid w:val="006E43F8"/>
    <w:rsid w:val="006E4E11"/>
    <w:rsid w:val="006E4F26"/>
    <w:rsid w:val="006E5215"/>
    <w:rsid w:val="006E53C3"/>
    <w:rsid w:val="006E5605"/>
    <w:rsid w:val="006E5D07"/>
    <w:rsid w:val="006E5F6A"/>
    <w:rsid w:val="006E6545"/>
    <w:rsid w:val="006E654C"/>
    <w:rsid w:val="006E66AB"/>
    <w:rsid w:val="006E675B"/>
    <w:rsid w:val="006E6773"/>
    <w:rsid w:val="006E67F0"/>
    <w:rsid w:val="006E6888"/>
    <w:rsid w:val="006E6D04"/>
    <w:rsid w:val="006E6F14"/>
    <w:rsid w:val="006E6F7C"/>
    <w:rsid w:val="006E714A"/>
    <w:rsid w:val="006E7169"/>
    <w:rsid w:val="006E74C5"/>
    <w:rsid w:val="006E74C9"/>
    <w:rsid w:val="006E75A7"/>
    <w:rsid w:val="006E7794"/>
    <w:rsid w:val="006E77C2"/>
    <w:rsid w:val="006E7F1C"/>
    <w:rsid w:val="006E7F4B"/>
    <w:rsid w:val="006F01BD"/>
    <w:rsid w:val="006F02C7"/>
    <w:rsid w:val="006F0851"/>
    <w:rsid w:val="006F0876"/>
    <w:rsid w:val="006F09B8"/>
    <w:rsid w:val="006F0BFF"/>
    <w:rsid w:val="006F0D1B"/>
    <w:rsid w:val="006F0D6F"/>
    <w:rsid w:val="006F1408"/>
    <w:rsid w:val="006F14F4"/>
    <w:rsid w:val="006F1535"/>
    <w:rsid w:val="006F1730"/>
    <w:rsid w:val="006F1B53"/>
    <w:rsid w:val="006F1C18"/>
    <w:rsid w:val="006F1C44"/>
    <w:rsid w:val="006F1F93"/>
    <w:rsid w:val="006F224F"/>
    <w:rsid w:val="006F240D"/>
    <w:rsid w:val="006F250E"/>
    <w:rsid w:val="006F2553"/>
    <w:rsid w:val="006F2581"/>
    <w:rsid w:val="006F268A"/>
    <w:rsid w:val="006F2C75"/>
    <w:rsid w:val="006F2DA5"/>
    <w:rsid w:val="006F3022"/>
    <w:rsid w:val="006F3728"/>
    <w:rsid w:val="006F37FA"/>
    <w:rsid w:val="006F3C79"/>
    <w:rsid w:val="006F3CBF"/>
    <w:rsid w:val="006F3F91"/>
    <w:rsid w:val="006F4030"/>
    <w:rsid w:val="006F41AD"/>
    <w:rsid w:val="006F4438"/>
    <w:rsid w:val="006F449D"/>
    <w:rsid w:val="006F4B05"/>
    <w:rsid w:val="006F4D92"/>
    <w:rsid w:val="006F5107"/>
    <w:rsid w:val="006F5260"/>
    <w:rsid w:val="006F526A"/>
    <w:rsid w:val="006F5443"/>
    <w:rsid w:val="006F5490"/>
    <w:rsid w:val="006F54CB"/>
    <w:rsid w:val="006F5C83"/>
    <w:rsid w:val="006F5D88"/>
    <w:rsid w:val="006F65C3"/>
    <w:rsid w:val="006F65D2"/>
    <w:rsid w:val="006F67BD"/>
    <w:rsid w:val="006F6854"/>
    <w:rsid w:val="006F6871"/>
    <w:rsid w:val="006F6969"/>
    <w:rsid w:val="006F6B84"/>
    <w:rsid w:val="006F70E5"/>
    <w:rsid w:val="006F7C61"/>
    <w:rsid w:val="006F7D0C"/>
    <w:rsid w:val="00700410"/>
    <w:rsid w:val="0070048F"/>
    <w:rsid w:val="00700608"/>
    <w:rsid w:val="00700A81"/>
    <w:rsid w:val="00700E22"/>
    <w:rsid w:val="00700F6A"/>
    <w:rsid w:val="0070131C"/>
    <w:rsid w:val="007013FF"/>
    <w:rsid w:val="0070141E"/>
    <w:rsid w:val="00701757"/>
    <w:rsid w:val="007017C2"/>
    <w:rsid w:val="00701905"/>
    <w:rsid w:val="00701959"/>
    <w:rsid w:val="00701C14"/>
    <w:rsid w:val="00701E57"/>
    <w:rsid w:val="00702129"/>
    <w:rsid w:val="007021C6"/>
    <w:rsid w:val="00702582"/>
    <w:rsid w:val="00702ACD"/>
    <w:rsid w:val="00702D19"/>
    <w:rsid w:val="00702DCD"/>
    <w:rsid w:val="00702FBD"/>
    <w:rsid w:val="007030AA"/>
    <w:rsid w:val="00703318"/>
    <w:rsid w:val="007034A1"/>
    <w:rsid w:val="0070360C"/>
    <w:rsid w:val="007039CC"/>
    <w:rsid w:val="00703BD4"/>
    <w:rsid w:val="00703D52"/>
    <w:rsid w:val="00703E44"/>
    <w:rsid w:val="00703F37"/>
    <w:rsid w:val="0070408A"/>
    <w:rsid w:val="0070416D"/>
    <w:rsid w:val="007041E2"/>
    <w:rsid w:val="007043F1"/>
    <w:rsid w:val="00704960"/>
    <w:rsid w:val="00704A64"/>
    <w:rsid w:val="00704BE1"/>
    <w:rsid w:val="00704D06"/>
    <w:rsid w:val="00704E87"/>
    <w:rsid w:val="007050AD"/>
    <w:rsid w:val="007050DA"/>
    <w:rsid w:val="007055AE"/>
    <w:rsid w:val="007057D5"/>
    <w:rsid w:val="00705A06"/>
    <w:rsid w:val="00705C61"/>
    <w:rsid w:val="00705D43"/>
    <w:rsid w:val="00705E82"/>
    <w:rsid w:val="00705FDC"/>
    <w:rsid w:val="00706AC1"/>
    <w:rsid w:val="00706BD0"/>
    <w:rsid w:val="00706C76"/>
    <w:rsid w:val="00707105"/>
    <w:rsid w:val="00707245"/>
    <w:rsid w:val="00707619"/>
    <w:rsid w:val="007077F3"/>
    <w:rsid w:val="0070786E"/>
    <w:rsid w:val="00707B8B"/>
    <w:rsid w:val="00707BB3"/>
    <w:rsid w:val="00707BCA"/>
    <w:rsid w:val="00707CB7"/>
    <w:rsid w:val="0071017F"/>
    <w:rsid w:val="007101BC"/>
    <w:rsid w:val="00710262"/>
    <w:rsid w:val="00710CDC"/>
    <w:rsid w:val="00710E20"/>
    <w:rsid w:val="00711086"/>
    <w:rsid w:val="00711320"/>
    <w:rsid w:val="00711776"/>
    <w:rsid w:val="00711C55"/>
    <w:rsid w:val="00711DA7"/>
    <w:rsid w:val="00711EB4"/>
    <w:rsid w:val="00711EF0"/>
    <w:rsid w:val="00711F2A"/>
    <w:rsid w:val="0071226A"/>
    <w:rsid w:val="00712270"/>
    <w:rsid w:val="0071239B"/>
    <w:rsid w:val="007125A2"/>
    <w:rsid w:val="00712F79"/>
    <w:rsid w:val="00712FE2"/>
    <w:rsid w:val="00713447"/>
    <w:rsid w:val="00713B25"/>
    <w:rsid w:val="00713B93"/>
    <w:rsid w:val="00713D40"/>
    <w:rsid w:val="00713FE6"/>
    <w:rsid w:val="0071433A"/>
    <w:rsid w:val="0071455E"/>
    <w:rsid w:val="007149DF"/>
    <w:rsid w:val="00714CBD"/>
    <w:rsid w:val="00714E24"/>
    <w:rsid w:val="00714EA7"/>
    <w:rsid w:val="00714EEB"/>
    <w:rsid w:val="00715326"/>
    <w:rsid w:val="00715465"/>
    <w:rsid w:val="00715C1B"/>
    <w:rsid w:val="00715D46"/>
    <w:rsid w:val="00715FAB"/>
    <w:rsid w:val="0071628C"/>
    <w:rsid w:val="0071638F"/>
    <w:rsid w:val="007167CC"/>
    <w:rsid w:val="00716804"/>
    <w:rsid w:val="0071685C"/>
    <w:rsid w:val="0071693D"/>
    <w:rsid w:val="007169BF"/>
    <w:rsid w:val="00716CE7"/>
    <w:rsid w:val="00716F27"/>
    <w:rsid w:val="007170B6"/>
    <w:rsid w:val="00717131"/>
    <w:rsid w:val="00717618"/>
    <w:rsid w:val="007176C7"/>
    <w:rsid w:val="007179F7"/>
    <w:rsid w:val="00717A27"/>
    <w:rsid w:val="00717B2E"/>
    <w:rsid w:val="00717C0B"/>
    <w:rsid w:val="00720029"/>
    <w:rsid w:val="007202E6"/>
    <w:rsid w:val="00720449"/>
    <w:rsid w:val="00720670"/>
    <w:rsid w:val="00720672"/>
    <w:rsid w:val="007207F0"/>
    <w:rsid w:val="00720871"/>
    <w:rsid w:val="007209EA"/>
    <w:rsid w:val="00721531"/>
    <w:rsid w:val="00721547"/>
    <w:rsid w:val="0072173D"/>
    <w:rsid w:val="00721AB4"/>
    <w:rsid w:val="007222FD"/>
    <w:rsid w:val="00722521"/>
    <w:rsid w:val="00722812"/>
    <w:rsid w:val="00722845"/>
    <w:rsid w:val="00722D14"/>
    <w:rsid w:val="00723275"/>
    <w:rsid w:val="00723399"/>
    <w:rsid w:val="00723732"/>
    <w:rsid w:val="007238ED"/>
    <w:rsid w:val="007239AA"/>
    <w:rsid w:val="00723BB3"/>
    <w:rsid w:val="00723BB9"/>
    <w:rsid w:val="00723E59"/>
    <w:rsid w:val="00724484"/>
    <w:rsid w:val="007248AA"/>
    <w:rsid w:val="00724984"/>
    <w:rsid w:val="00724A3B"/>
    <w:rsid w:val="00724DE5"/>
    <w:rsid w:val="00724EFF"/>
    <w:rsid w:val="00725019"/>
    <w:rsid w:val="007250F1"/>
    <w:rsid w:val="00725552"/>
    <w:rsid w:val="007255FE"/>
    <w:rsid w:val="007258AA"/>
    <w:rsid w:val="00725B53"/>
    <w:rsid w:val="00725CAD"/>
    <w:rsid w:val="00725CD6"/>
    <w:rsid w:val="00725EA9"/>
    <w:rsid w:val="00726175"/>
    <w:rsid w:val="00726234"/>
    <w:rsid w:val="007263BE"/>
    <w:rsid w:val="00726458"/>
    <w:rsid w:val="00726559"/>
    <w:rsid w:val="0072663B"/>
    <w:rsid w:val="00726AA5"/>
    <w:rsid w:val="00726D1B"/>
    <w:rsid w:val="00726E63"/>
    <w:rsid w:val="007270E4"/>
    <w:rsid w:val="00727133"/>
    <w:rsid w:val="007272F0"/>
    <w:rsid w:val="00727561"/>
    <w:rsid w:val="007276C2"/>
    <w:rsid w:val="00727779"/>
    <w:rsid w:val="00727DD1"/>
    <w:rsid w:val="00730222"/>
    <w:rsid w:val="00730439"/>
    <w:rsid w:val="00730573"/>
    <w:rsid w:val="007309F8"/>
    <w:rsid w:val="00730A96"/>
    <w:rsid w:val="00731117"/>
    <w:rsid w:val="007313BA"/>
    <w:rsid w:val="007317B7"/>
    <w:rsid w:val="00731841"/>
    <w:rsid w:val="00731A1A"/>
    <w:rsid w:val="00731A9E"/>
    <w:rsid w:val="00731DFE"/>
    <w:rsid w:val="00731F07"/>
    <w:rsid w:val="007321FD"/>
    <w:rsid w:val="0073254B"/>
    <w:rsid w:val="007331E1"/>
    <w:rsid w:val="007334D8"/>
    <w:rsid w:val="007338AB"/>
    <w:rsid w:val="00733DC2"/>
    <w:rsid w:val="00733F47"/>
    <w:rsid w:val="00733FF2"/>
    <w:rsid w:val="007341B0"/>
    <w:rsid w:val="007341E6"/>
    <w:rsid w:val="00734916"/>
    <w:rsid w:val="00734C4F"/>
    <w:rsid w:val="00734E84"/>
    <w:rsid w:val="0073509C"/>
    <w:rsid w:val="007352F6"/>
    <w:rsid w:val="007353A2"/>
    <w:rsid w:val="0073557C"/>
    <w:rsid w:val="007356A7"/>
    <w:rsid w:val="00735A02"/>
    <w:rsid w:val="00736020"/>
    <w:rsid w:val="007360FB"/>
    <w:rsid w:val="00736290"/>
    <w:rsid w:val="0073632F"/>
    <w:rsid w:val="00736840"/>
    <w:rsid w:val="00736DDB"/>
    <w:rsid w:val="00737151"/>
    <w:rsid w:val="0073770B"/>
    <w:rsid w:val="007378EC"/>
    <w:rsid w:val="0073793B"/>
    <w:rsid w:val="007379CA"/>
    <w:rsid w:val="00737C40"/>
    <w:rsid w:val="0074048B"/>
    <w:rsid w:val="007405BE"/>
    <w:rsid w:val="00740783"/>
    <w:rsid w:val="00740AF0"/>
    <w:rsid w:val="00740BF5"/>
    <w:rsid w:val="007413E3"/>
    <w:rsid w:val="007414F3"/>
    <w:rsid w:val="007416F4"/>
    <w:rsid w:val="00741863"/>
    <w:rsid w:val="00741948"/>
    <w:rsid w:val="00741C5C"/>
    <w:rsid w:val="00741D67"/>
    <w:rsid w:val="00742031"/>
    <w:rsid w:val="00742310"/>
    <w:rsid w:val="0074242D"/>
    <w:rsid w:val="007429C7"/>
    <w:rsid w:val="00742A7C"/>
    <w:rsid w:val="007435D7"/>
    <w:rsid w:val="007436C3"/>
    <w:rsid w:val="007436E0"/>
    <w:rsid w:val="0074396B"/>
    <w:rsid w:val="00743B15"/>
    <w:rsid w:val="00743D6D"/>
    <w:rsid w:val="00743DCB"/>
    <w:rsid w:val="00743E14"/>
    <w:rsid w:val="00743ED8"/>
    <w:rsid w:val="0074411D"/>
    <w:rsid w:val="0074458E"/>
    <w:rsid w:val="00744B96"/>
    <w:rsid w:val="007454BA"/>
    <w:rsid w:val="007454C6"/>
    <w:rsid w:val="00745590"/>
    <w:rsid w:val="0074563A"/>
    <w:rsid w:val="00745717"/>
    <w:rsid w:val="0074575A"/>
    <w:rsid w:val="00745859"/>
    <w:rsid w:val="00745B62"/>
    <w:rsid w:val="00745CB7"/>
    <w:rsid w:val="00745D68"/>
    <w:rsid w:val="00745FC9"/>
    <w:rsid w:val="007460D7"/>
    <w:rsid w:val="007460E9"/>
    <w:rsid w:val="00746104"/>
    <w:rsid w:val="00746117"/>
    <w:rsid w:val="00746860"/>
    <w:rsid w:val="007469E9"/>
    <w:rsid w:val="00746B9E"/>
    <w:rsid w:val="00746F0E"/>
    <w:rsid w:val="007475B8"/>
    <w:rsid w:val="00747690"/>
    <w:rsid w:val="00747923"/>
    <w:rsid w:val="00747DF1"/>
    <w:rsid w:val="00750043"/>
    <w:rsid w:val="00750409"/>
    <w:rsid w:val="00750492"/>
    <w:rsid w:val="0075081C"/>
    <w:rsid w:val="0075088E"/>
    <w:rsid w:val="00750931"/>
    <w:rsid w:val="00750C58"/>
    <w:rsid w:val="00750EB9"/>
    <w:rsid w:val="00750F64"/>
    <w:rsid w:val="007514F1"/>
    <w:rsid w:val="00751536"/>
    <w:rsid w:val="00751744"/>
    <w:rsid w:val="0075195C"/>
    <w:rsid w:val="00751B14"/>
    <w:rsid w:val="00751CB1"/>
    <w:rsid w:val="00751D02"/>
    <w:rsid w:val="00751E77"/>
    <w:rsid w:val="00752170"/>
    <w:rsid w:val="00752658"/>
    <w:rsid w:val="007528FF"/>
    <w:rsid w:val="0075291B"/>
    <w:rsid w:val="00752C18"/>
    <w:rsid w:val="007530F7"/>
    <w:rsid w:val="007538D9"/>
    <w:rsid w:val="00753D51"/>
    <w:rsid w:val="00754125"/>
    <w:rsid w:val="007542A8"/>
    <w:rsid w:val="0075435F"/>
    <w:rsid w:val="00754715"/>
    <w:rsid w:val="00754D70"/>
    <w:rsid w:val="00754DFD"/>
    <w:rsid w:val="00754FCF"/>
    <w:rsid w:val="0075539F"/>
    <w:rsid w:val="00755C62"/>
    <w:rsid w:val="0075601D"/>
    <w:rsid w:val="007560A7"/>
    <w:rsid w:val="00756193"/>
    <w:rsid w:val="00756388"/>
    <w:rsid w:val="007563FD"/>
    <w:rsid w:val="007566F9"/>
    <w:rsid w:val="00756742"/>
    <w:rsid w:val="00756D6C"/>
    <w:rsid w:val="00756EE5"/>
    <w:rsid w:val="00756FEA"/>
    <w:rsid w:val="00757250"/>
    <w:rsid w:val="00757B98"/>
    <w:rsid w:val="00757FB1"/>
    <w:rsid w:val="00760565"/>
    <w:rsid w:val="007606B8"/>
    <w:rsid w:val="00760A6E"/>
    <w:rsid w:val="00760EFE"/>
    <w:rsid w:val="007610BA"/>
    <w:rsid w:val="007612A8"/>
    <w:rsid w:val="007619BE"/>
    <w:rsid w:val="00761A78"/>
    <w:rsid w:val="007622A2"/>
    <w:rsid w:val="00762398"/>
    <w:rsid w:val="00762758"/>
    <w:rsid w:val="00762907"/>
    <w:rsid w:val="00762A13"/>
    <w:rsid w:val="00762AC6"/>
    <w:rsid w:val="00762DF7"/>
    <w:rsid w:val="00762E18"/>
    <w:rsid w:val="00762EDE"/>
    <w:rsid w:val="00763032"/>
    <w:rsid w:val="00763205"/>
    <w:rsid w:val="00763247"/>
    <w:rsid w:val="00763985"/>
    <w:rsid w:val="00763CCB"/>
    <w:rsid w:val="00763E19"/>
    <w:rsid w:val="00763FA2"/>
    <w:rsid w:val="0076424B"/>
    <w:rsid w:val="00764584"/>
    <w:rsid w:val="00764B26"/>
    <w:rsid w:val="00765240"/>
    <w:rsid w:val="007652C8"/>
    <w:rsid w:val="00765326"/>
    <w:rsid w:val="007656B4"/>
    <w:rsid w:val="0076582D"/>
    <w:rsid w:val="0076587B"/>
    <w:rsid w:val="007659D6"/>
    <w:rsid w:val="00765C22"/>
    <w:rsid w:val="0076617A"/>
    <w:rsid w:val="007662BB"/>
    <w:rsid w:val="007662E9"/>
    <w:rsid w:val="007664EF"/>
    <w:rsid w:val="007667F7"/>
    <w:rsid w:val="00766953"/>
    <w:rsid w:val="007669F4"/>
    <w:rsid w:val="00766A31"/>
    <w:rsid w:val="00766B76"/>
    <w:rsid w:val="00766D3F"/>
    <w:rsid w:val="0076703D"/>
    <w:rsid w:val="00767132"/>
    <w:rsid w:val="00767687"/>
    <w:rsid w:val="007679DC"/>
    <w:rsid w:val="00767B1D"/>
    <w:rsid w:val="00767EC3"/>
    <w:rsid w:val="00767F18"/>
    <w:rsid w:val="00770077"/>
    <w:rsid w:val="007700C5"/>
    <w:rsid w:val="00770321"/>
    <w:rsid w:val="0077047D"/>
    <w:rsid w:val="007708BC"/>
    <w:rsid w:val="00770CCF"/>
    <w:rsid w:val="007713A4"/>
    <w:rsid w:val="00771A16"/>
    <w:rsid w:val="00771C7B"/>
    <w:rsid w:val="007720A7"/>
    <w:rsid w:val="00772569"/>
    <w:rsid w:val="007725FC"/>
    <w:rsid w:val="0077266B"/>
    <w:rsid w:val="00772BB9"/>
    <w:rsid w:val="00772E0F"/>
    <w:rsid w:val="007732E1"/>
    <w:rsid w:val="007733F8"/>
    <w:rsid w:val="007736D2"/>
    <w:rsid w:val="0077374E"/>
    <w:rsid w:val="00773A33"/>
    <w:rsid w:val="00773B23"/>
    <w:rsid w:val="00773C18"/>
    <w:rsid w:val="00773F82"/>
    <w:rsid w:val="00773F86"/>
    <w:rsid w:val="00774071"/>
    <w:rsid w:val="007747AF"/>
    <w:rsid w:val="007749DD"/>
    <w:rsid w:val="00774C63"/>
    <w:rsid w:val="00774C8E"/>
    <w:rsid w:val="00774F18"/>
    <w:rsid w:val="00774F51"/>
    <w:rsid w:val="0077507C"/>
    <w:rsid w:val="007751B2"/>
    <w:rsid w:val="00775725"/>
    <w:rsid w:val="00775769"/>
    <w:rsid w:val="007757F1"/>
    <w:rsid w:val="00775918"/>
    <w:rsid w:val="00776478"/>
    <w:rsid w:val="007764A9"/>
    <w:rsid w:val="007764DB"/>
    <w:rsid w:val="007766C0"/>
    <w:rsid w:val="0077686B"/>
    <w:rsid w:val="007769DD"/>
    <w:rsid w:val="00776AAA"/>
    <w:rsid w:val="00776D6A"/>
    <w:rsid w:val="00776D97"/>
    <w:rsid w:val="00776EF9"/>
    <w:rsid w:val="0077709A"/>
    <w:rsid w:val="007775FD"/>
    <w:rsid w:val="007776DB"/>
    <w:rsid w:val="00777B6C"/>
    <w:rsid w:val="00777CBA"/>
    <w:rsid w:val="00777D22"/>
    <w:rsid w:val="00777E66"/>
    <w:rsid w:val="00777FC8"/>
    <w:rsid w:val="00777FE4"/>
    <w:rsid w:val="00780242"/>
    <w:rsid w:val="00780531"/>
    <w:rsid w:val="00780702"/>
    <w:rsid w:val="00780709"/>
    <w:rsid w:val="00780BD3"/>
    <w:rsid w:val="00780D40"/>
    <w:rsid w:val="007810A9"/>
    <w:rsid w:val="007811DD"/>
    <w:rsid w:val="0078122E"/>
    <w:rsid w:val="007813E1"/>
    <w:rsid w:val="007819D8"/>
    <w:rsid w:val="00781B93"/>
    <w:rsid w:val="00781BE2"/>
    <w:rsid w:val="00781E89"/>
    <w:rsid w:val="00781FE0"/>
    <w:rsid w:val="007821B0"/>
    <w:rsid w:val="007823BD"/>
    <w:rsid w:val="0078251D"/>
    <w:rsid w:val="007826E5"/>
    <w:rsid w:val="007826EB"/>
    <w:rsid w:val="00782A12"/>
    <w:rsid w:val="00782DD4"/>
    <w:rsid w:val="00782FA8"/>
    <w:rsid w:val="00782FC0"/>
    <w:rsid w:val="0078320B"/>
    <w:rsid w:val="007832A2"/>
    <w:rsid w:val="007836FB"/>
    <w:rsid w:val="00783882"/>
    <w:rsid w:val="00783AAA"/>
    <w:rsid w:val="00783CD1"/>
    <w:rsid w:val="00783EDB"/>
    <w:rsid w:val="0078443C"/>
    <w:rsid w:val="007847B1"/>
    <w:rsid w:val="007847D5"/>
    <w:rsid w:val="0078490F"/>
    <w:rsid w:val="00784C81"/>
    <w:rsid w:val="00784D19"/>
    <w:rsid w:val="00784DA6"/>
    <w:rsid w:val="00784E06"/>
    <w:rsid w:val="00784E15"/>
    <w:rsid w:val="00784E9A"/>
    <w:rsid w:val="00784F02"/>
    <w:rsid w:val="00785038"/>
    <w:rsid w:val="007854C8"/>
    <w:rsid w:val="007858DC"/>
    <w:rsid w:val="00785A44"/>
    <w:rsid w:val="00785FC0"/>
    <w:rsid w:val="00786167"/>
    <w:rsid w:val="00786531"/>
    <w:rsid w:val="00786A13"/>
    <w:rsid w:val="00786D0C"/>
    <w:rsid w:val="00786E45"/>
    <w:rsid w:val="00787287"/>
    <w:rsid w:val="007872B8"/>
    <w:rsid w:val="007876B7"/>
    <w:rsid w:val="007878ED"/>
    <w:rsid w:val="00787A3D"/>
    <w:rsid w:val="00787CB3"/>
    <w:rsid w:val="00790262"/>
    <w:rsid w:val="007903C4"/>
    <w:rsid w:val="007905CB"/>
    <w:rsid w:val="0079066F"/>
    <w:rsid w:val="007907C3"/>
    <w:rsid w:val="00790DD8"/>
    <w:rsid w:val="00791453"/>
    <w:rsid w:val="0079147B"/>
    <w:rsid w:val="00791765"/>
    <w:rsid w:val="007919E5"/>
    <w:rsid w:val="00791C27"/>
    <w:rsid w:val="00791F34"/>
    <w:rsid w:val="00792579"/>
    <w:rsid w:val="007927C9"/>
    <w:rsid w:val="00792BCC"/>
    <w:rsid w:val="00792DB2"/>
    <w:rsid w:val="00793337"/>
    <w:rsid w:val="007933FD"/>
    <w:rsid w:val="007934C0"/>
    <w:rsid w:val="0079398F"/>
    <w:rsid w:val="00793ADA"/>
    <w:rsid w:val="00793CAC"/>
    <w:rsid w:val="00793DEB"/>
    <w:rsid w:val="00793F93"/>
    <w:rsid w:val="007940D7"/>
    <w:rsid w:val="00794399"/>
    <w:rsid w:val="00794413"/>
    <w:rsid w:val="0079458C"/>
    <w:rsid w:val="00794CBF"/>
    <w:rsid w:val="007952C2"/>
    <w:rsid w:val="007952C5"/>
    <w:rsid w:val="00795554"/>
    <w:rsid w:val="00795775"/>
    <w:rsid w:val="00795F98"/>
    <w:rsid w:val="00796104"/>
    <w:rsid w:val="00796116"/>
    <w:rsid w:val="007965A1"/>
    <w:rsid w:val="0079691C"/>
    <w:rsid w:val="00796CCC"/>
    <w:rsid w:val="00796E35"/>
    <w:rsid w:val="00796EDF"/>
    <w:rsid w:val="00796F77"/>
    <w:rsid w:val="00796F88"/>
    <w:rsid w:val="007970F0"/>
    <w:rsid w:val="00797168"/>
    <w:rsid w:val="00797304"/>
    <w:rsid w:val="0079750D"/>
    <w:rsid w:val="00797998"/>
    <w:rsid w:val="00797F41"/>
    <w:rsid w:val="007A0091"/>
    <w:rsid w:val="007A035E"/>
    <w:rsid w:val="007A0369"/>
    <w:rsid w:val="007A03BF"/>
    <w:rsid w:val="007A03CC"/>
    <w:rsid w:val="007A057C"/>
    <w:rsid w:val="007A0896"/>
    <w:rsid w:val="007A094D"/>
    <w:rsid w:val="007A0B6A"/>
    <w:rsid w:val="007A0C72"/>
    <w:rsid w:val="007A0DB1"/>
    <w:rsid w:val="007A0DD8"/>
    <w:rsid w:val="007A1412"/>
    <w:rsid w:val="007A1809"/>
    <w:rsid w:val="007A19FC"/>
    <w:rsid w:val="007A1A6C"/>
    <w:rsid w:val="007A1A7D"/>
    <w:rsid w:val="007A2497"/>
    <w:rsid w:val="007A295A"/>
    <w:rsid w:val="007A29B0"/>
    <w:rsid w:val="007A3649"/>
    <w:rsid w:val="007A36DC"/>
    <w:rsid w:val="007A3A6D"/>
    <w:rsid w:val="007A3B3E"/>
    <w:rsid w:val="007A3B6A"/>
    <w:rsid w:val="007A3C19"/>
    <w:rsid w:val="007A4020"/>
    <w:rsid w:val="007A439F"/>
    <w:rsid w:val="007A44E4"/>
    <w:rsid w:val="007A468A"/>
    <w:rsid w:val="007A478D"/>
    <w:rsid w:val="007A498A"/>
    <w:rsid w:val="007A4A32"/>
    <w:rsid w:val="007A4BD4"/>
    <w:rsid w:val="007A4C46"/>
    <w:rsid w:val="007A4E68"/>
    <w:rsid w:val="007A4F79"/>
    <w:rsid w:val="007A501C"/>
    <w:rsid w:val="007A51A4"/>
    <w:rsid w:val="007A5238"/>
    <w:rsid w:val="007A5435"/>
    <w:rsid w:val="007A558B"/>
    <w:rsid w:val="007A58BA"/>
    <w:rsid w:val="007A5994"/>
    <w:rsid w:val="007A5D36"/>
    <w:rsid w:val="007A5DE1"/>
    <w:rsid w:val="007A5E18"/>
    <w:rsid w:val="007A609D"/>
    <w:rsid w:val="007A650F"/>
    <w:rsid w:val="007A660E"/>
    <w:rsid w:val="007A6712"/>
    <w:rsid w:val="007A6979"/>
    <w:rsid w:val="007A69E0"/>
    <w:rsid w:val="007A6A77"/>
    <w:rsid w:val="007A6BB4"/>
    <w:rsid w:val="007A6C25"/>
    <w:rsid w:val="007A6CBA"/>
    <w:rsid w:val="007A6CFF"/>
    <w:rsid w:val="007A6D1D"/>
    <w:rsid w:val="007A7267"/>
    <w:rsid w:val="007A7274"/>
    <w:rsid w:val="007A73DB"/>
    <w:rsid w:val="007A7BF7"/>
    <w:rsid w:val="007A7CDB"/>
    <w:rsid w:val="007B005B"/>
    <w:rsid w:val="007B099B"/>
    <w:rsid w:val="007B09E9"/>
    <w:rsid w:val="007B0B94"/>
    <w:rsid w:val="007B1192"/>
    <w:rsid w:val="007B1234"/>
    <w:rsid w:val="007B1418"/>
    <w:rsid w:val="007B1432"/>
    <w:rsid w:val="007B15BA"/>
    <w:rsid w:val="007B17D2"/>
    <w:rsid w:val="007B1B5A"/>
    <w:rsid w:val="007B1BE2"/>
    <w:rsid w:val="007B1C50"/>
    <w:rsid w:val="007B1C8E"/>
    <w:rsid w:val="007B1F72"/>
    <w:rsid w:val="007B22CB"/>
    <w:rsid w:val="007B2382"/>
    <w:rsid w:val="007B24F1"/>
    <w:rsid w:val="007B2D52"/>
    <w:rsid w:val="007B2EE7"/>
    <w:rsid w:val="007B31C9"/>
    <w:rsid w:val="007B3248"/>
    <w:rsid w:val="007B32DC"/>
    <w:rsid w:val="007B3600"/>
    <w:rsid w:val="007B3674"/>
    <w:rsid w:val="007B373A"/>
    <w:rsid w:val="007B37B3"/>
    <w:rsid w:val="007B3980"/>
    <w:rsid w:val="007B3D77"/>
    <w:rsid w:val="007B4203"/>
    <w:rsid w:val="007B4400"/>
    <w:rsid w:val="007B44D2"/>
    <w:rsid w:val="007B4A12"/>
    <w:rsid w:val="007B4A72"/>
    <w:rsid w:val="007B4A96"/>
    <w:rsid w:val="007B4EF5"/>
    <w:rsid w:val="007B50B6"/>
    <w:rsid w:val="007B5139"/>
    <w:rsid w:val="007B5373"/>
    <w:rsid w:val="007B539C"/>
    <w:rsid w:val="007B57E2"/>
    <w:rsid w:val="007B5979"/>
    <w:rsid w:val="007B5E3A"/>
    <w:rsid w:val="007B5ED6"/>
    <w:rsid w:val="007B6381"/>
    <w:rsid w:val="007B638A"/>
    <w:rsid w:val="007B6A0F"/>
    <w:rsid w:val="007B6EBE"/>
    <w:rsid w:val="007B71E5"/>
    <w:rsid w:val="007B76AD"/>
    <w:rsid w:val="007B771A"/>
    <w:rsid w:val="007B782D"/>
    <w:rsid w:val="007B7991"/>
    <w:rsid w:val="007B7BA9"/>
    <w:rsid w:val="007B7DE4"/>
    <w:rsid w:val="007C013C"/>
    <w:rsid w:val="007C033A"/>
    <w:rsid w:val="007C08DA"/>
    <w:rsid w:val="007C0CAD"/>
    <w:rsid w:val="007C0FD2"/>
    <w:rsid w:val="007C1007"/>
    <w:rsid w:val="007C1125"/>
    <w:rsid w:val="007C1220"/>
    <w:rsid w:val="007C1223"/>
    <w:rsid w:val="007C123E"/>
    <w:rsid w:val="007C1452"/>
    <w:rsid w:val="007C1755"/>
    <w:rsid w:val="007C179D"/>
    <w:rsid w:val="007C18DB"/>
    <w:rsid w:val="007C1A19"/>
    <w:rsid w:val="007C1AB4"/>
    <w:rsid w:val="007C1CC4"/>
    <w:rsid w:val="007C1CFD"/>
    <w:rsid w:val="007C2342"/>
    <w:rsid w:val="007C2FA0"/>
    <w:rsid w:val="007C30D4"/>
    <w:rsid w:val="007C327D"/>
    <w:rsid w:val="007C332B"/>
    <w:rsid w:val="007C3333"/>
    <w:rsid w:val="007C36D7"/>
    <w:rsid w:val="007C3899"/>
    <w:rsid w:val="007C3917"/>
    <w:rsid w:val="007C3B3B"/>
    <w:rsid w:val="007C40B9"/>
    <w:rsid w:val="007C4289"/>
    <w:rsid w:val="007C42F3"/>
    <w:rsid w:val="007C4913"/>
    <w:rsid w:val="007C4C46"/>
    <w:rsid w:val="007C4C51"/>
    <w:rsid w:val="007C4E81"/>
    <w:rsid w:val="007C507D"/>
    <w:rsid w:val="007C50F1"/>
    <w:rsid w:val="007C530C"/>
    <w:rsid w:val="007C62C3"/>
    <w:rsid w:val="007C6363"/>
    <w:rsid w:val="007C6372"/>
    <w:rsid w:val="007C65FF"/>
    <w:rsid w:val="007C665B"/>
    <w:rsid w:val="007C674B"/>
    <w:rsid w:val="007C6A9C"/>
    <w:rsid w:val="007C6AFA"/>
    <w:rsid w:val="007C6B27"/>
    <w:rsid w:val="007C7466"/>
    <w:rsid w:val="007C75F5"/>
    <w:rsid w:val="007C7659"/>
    <w:rsid w:val="007C789B"/>
    <w:rsid w:val="007C7B75"/>
    <w:rsid w:val="007C7F76"/>
    <w:rsid w:val="007D03C8"/>
    <w:rsid w:val="007D0528"/>
    <w:rsid w:val="007D075A"/>
    <w:rsid w:val="007D086F"/>
    <w:rsid w:val="007D0C52"/>
    <w:rsid w:val="007D0F13"/>
    <w:rsid w:val="007D1736"/>
    <w:rsid w:val="007D1798"/>
    <w:rsid w:val="007D18E2"/>
    <w:rsid w:val="007D1B3B"/>
    <w:rsid w:val="007D1B75"/>
    <w:rsid w:val="007D1BE5"/>
    <w:rsid w:val="007D1CC6"/>
    <w:rsid w:val="007D20C2"/>
    <w:rsid w:val="007D24D1"/>
    <w:rsid w:val="007D27FA"/>
    <w:rsid w:val="007D2937"/>
    <w:rsid w:val="007D2C50"/>
    <w:rsid w:val="007D316D"/>
    <w:rsid w:val="007D3495"/>
    <w:rsid w:val="007D37BF"/>
    <w:rsid w:val="007D38A5"/>
    <w:rsid w:val="007D396A"/>
    <w:rsid w:val="007D3C2C"/>
    <w:rsid w:val="007D3D53"/>
    <w:rsid w:val="007D3DB0"/>
    <w:rsid w:val="007D3F5B"/>
    <w:rsid w:val="007D4094"/>
    <w:rsid w:val="007D47CF"/>
    <w:rsid w:val="007D47EF"/>
    <w:rsid w:val="007D4B7F"/>
    <w:rsid w:val="007D4D81"/>
    <w:rsid w:val="007D503D"/>
    <w:rsid w:val="007D522D"/>
    <w:rsid w:val="007D5274"/>
    <w:rsid w:val="007D548E"/>
    <w:rsid w:val="007D55A1"/>
    <w:rsid w:val="007D59C7"/>
    <w:rsid w:val="007D5D38"/>
    <w:rsid w:val="007D5F99"/>
    <w:rsid w:val="007D6119"/>
    <w:rsid w:val="007D663A"/>
    <w:rsid w:val="007D6955"/>
    <w:rsid w:val="007D6FF9"/>
    <w:rsid w:val="007D7262"/>
    <w:rsid w:val="007D740F"/>
    <w:rsid w:val="007D74DC"/>
    <w:rsid w:val="007D7609"/>
    <w:rsid w:val="007D788A"/>
    <w:rsid w:val="007D7B73"/>
    <w:rsid w:val="007D7EBF"/>
    <w:rsid w:val="007E01ED"/>
    <w:rsid w:val="007E05F3"/>
    <w:rsid w:val="007E0729"/>
    <w:rsid w:val="007E0BEB"/>
    <w:rsid w:val="007E0DA1"/>
    <w:rsid w:val="007E0EF8"/>
    <w:rsid w:val="007E110A"/>
    <w:rsid w:val="007E11E4"/>
    <w:rsid w:val="007E12C8"/>
    <w:rsid w:val="007E1332"/>
    <w:rsid w:val="007E15A5"/>
    <w:rsid w:val="007E1843"/>
    <w:rsid w:val="007E1D75"/>
    <w:rsid w:val="007E1E76"/>
    <w:rsid w:val="007E2337"/>
    <w:rsid w:val="007E2458"/>
    <w:rsid w:val="007E27DF"/>
    <w:rsid w:val="007E2CB1"/>
    <w:rsid w:val="007E2E75"/>
    <w:rsid w:val="007E2E9D"/>
    <w:rsid w:val="007E2F26"/>
    <w:rsid w:val="007E30BA"/>
    <w:rsid w:val="007E324C"/>
    <w:rsid w:val="007E3415"/>
    <w:rsid w:val="007E3511"/>
    <w:rsid w:val="007E3597"/>
    <w:rsid w:val="007E38B6"/>
    <w:rsid w:val="007E3B78"/>
    <w:rsid w:val="007E3E04"/>
    <w:rsid w:val="007E3FE9"/>
    <w:rsid w:val="007E4072"/>
    <w:rsid w:val="007E41EF"/>
    <w:rsid w:val="007E445C"/>
    <w:rsid w:val="007E4CA6"/>
    <w:rsid w:val="007E4FED"/>
    <w:rsid w:val="007E5044"/>
    <w:rsid w:val="007E544D"/>
    <w:rsid w:val="007E5D0C"/>
    <w:rsid w:val="007E5F55"/>
    <w:rsid w:val="007E6305"/>
    <w:rsid w:val="007E631F"/>
    <w:rsid w:val="007E635A"/>
    <w:rsid w:val="007E658F"/>
    <w:rsid w:val="007E66BA"/>
    <w:rsid w:val="007E70D3"/>
    <w:rsid w:val="007E713A"/>
    <w:rsid w:val="007E7768"/>
    <w:rsid w:val="007E7958"/>
    <w:rsid w:val="007E79DC"/>
    <w:rsid w:val="007E7A42"/>
    <w:rsid w:val="007E7D88"/>
    <w:rsid w:val="007E7FC2"/>
    <w:rsid w:val="007F01D9"/>
    <w:rsid w:val="007F03E7"/>
    <w:rsid w:val="007F050C"/>
    <w:rsid w:val="007F0528"/>
    <w:rsid w:val="007F0603"/>
    <w:rsid w:val="007F0C6D"/>
    <w:rsid w:val="007F0DB5"/>
    <w:rsid w:val="007F0F41"/>
    <w:rsid w:val="007F120C"/>
    <w:rsid w:val="007F2158"/>
    <w:rsid w:val="007F2388"/>
    <w:rsid w:val="007F24F8"/>
    <w:rsid w:val="007F2A82"/>
    <w:rsid w:val="007F2C2C"/>
    <w:rsid w:val="007F30B6"/>
    <w:rsid w:val="007F3182"/>
    <w:rsid w:val="007F35CF"/>
    <w:rsid w:val="007F37E0"/>
    <w:rsid w:val="007F3818"/>
    <w:rsid w:val="007F38B2"/>
    <w:rsid w:val="007F3BB5"/>
    <w:rsid w:val="007F3BDF"/>
    <w:rsid w:val="007F3D98"/>
    <w:rsid w:val="007F436F"/>
    <w:rsid w:val="007F4483"/>
    <w:rsid w:val="007F4BA0"/>
    <w:rsid w:val="007F4C2B"/>
    <w:rsid w:val="007F52A4"/>
    <w:rsid w:val="007F5405"/>
    <w:rsid w:val="007F5644"/>
    <w:rsid w:val="007F568A"/>
    <w:rsid w:val="007F5992"/>
    <w:rsid w:val="007F5ADA"/>
    <w:rsid w:val="007F5CFF"/>
    <w:rsid w:val="007F65CD"/>
    <w:rsid w:val="007F67EF"/>
    <w:rsid w:val="007F6B6B"/>
    <w:rsid w:val="007F6E0F"/>
    <w:rsid w:val="007F6F8C"/>
    <w:rsid w:val="007F71D6"/>
    <w:rsid w:val="007F729B"/>
    <w:rsid w:val="007F73C6"/>
    <w:rsid w:val="007F73E6"/>
    <w:rsid w:val="007F7B45"/>
    <w:rsid w:val="007F7E5F"/>
    <w:rsid w:val="007F7E6B"/>
    <w:rsid w:val="00800125"/>
    <w:rsid w:val="008003F1"/>
    <w:rsid w:val="0080049A"/>
    <w:rsid w:val="00800639"/>
    <w:rsid w:val="00800AB9"/>
    <w:rsid w:val="00800C6A"/>
    <w:rsid w:val="00800F6F"/>
    <w:rsid w:val="00800F7D"/>
    <w:rsid w:val="00800FEE"/>
    <w:rsid w:val="008011A1"/>
    <w:rsid w:val="008014E3"/>
    <w:rsid w:val="008019BA"/>
    <w:rsid w:val="008019BF"/>
    <w:rsid w:val="00801BEE"/>
    <w:rsid w:val="00801D07"/>
    <w:rsid w:val="00802074"/>
    <w:rsid w:val="00802125"/>
    <w:rsid w:val="0080274D"/>
    <w:rsid w:val="008028C3"/>
    <w:rsid w:val="008029B1"/>
    <w:rsid w:val="00802BBA"/>
    <w:rsid w:val="00802C3D"/>
    <w:rsid w:val="00802D52"/>
    <w:rsid w:val="00803335"/>
    <w:rsid w:val="0080340C"/>
    <w:rsid w:val="008034E8"/>
    <w:rsid w:val="00803672"/>
    <w:rsid w:val="00803688"/>
    <w:rsid w:val="00803933"/>
    <w:rsid w:val="00803B2A"/>
    <w:rsid w:val="008042D0"/>
    <w:rsid w:val="008046A6"/>
    <w:rsid w:val="00804C98"/>
    <w:rsid w:val="00804D66"/>
    <w:rsid w:val="00804DED"/>
    <w:rsid w:val="00804E97"/>
    <w:rsid w:val="00804EE1"/>
    <w:rsid w:val="00804F54"/>
    <w:rsid w:val="0080508A"/>
    <w:rsid w:val="0080537D"/>
    <w:rsid w:val="00805643"/>
    <w:rsid w:val="0080599C"/>
    <w:rsid w:val="008059CD"/>
    <w:rsid w:val="00805F1F"/>
    <w:rsid w:val="00805F8D"/>
    <w:rsid w:val="00806301"/>
    <w:rsid w:val="00806BF9"/>
    <w:rsid w:val="00806E29"/>
    <w:rsid w:val="00806E46"/>
    <w:rsid w:val="00806E9E"/>
    <w:rsid w:val="00806F11"/>
    <w:rsid w:val="008071CA"/>
    <w:rsid w:val="00807485"/>
    <w:rsid w:val="0080750D"/>
    <w:rsid w:val="00807588"/>
    <w:rsid w:val="008075C5"/>
    <w:rsid w:val="00807F96"/>
    <w:rsid w:val="008104E7"/>
    <w:rsid w:val="0081073E"/>
    <w:rsid w:val="008107F7"/>
    <w:rsid w:val="008107FE"/>
    <w:rsid w:val="00810A25"/>
    <w:rsid w:val="00810BC6"/>
    <w:rsid w:val="00810D90"/>
    <w:rsid w:val="00810FD2"/>
    <w:rsid w:val="0081107D"/>
    <w:rsid w:val="00811164"/>
    <w:rsid w:val="00811264"/>
    <w:rsid w:val="0081134B"/>
    <w:rsid w:val="00811381"/>
    <w:rsid w:val="00811547"/>
    <w:rsid w:val="008117C4"/>
    <w:rsid w:val="00811DBC"/>
    <w:rsid w:val="00811DD1"/>
    <w:rsid w:val="0081208A"/>
    <w:rsid w:val="00812DE3"/>
    <w:rsid w:val="00812FC9"/>
    <w:rsid w:val="00813118"/>
    <w:rsid w:val="0081326F"/>
    <w:rsid w:val="008132BD"/>
    <w:rsid w:val="0081337B"/>
    <w:rsid w:val="008135EB"/>
    <w:rsid w:val="00813624"/>
    <w:rsid w:val="00813C54"/>
    <w:rsid w:val="008146CC"/>
    <w:rsid w:val="00814960"/>
    <w:rsid w:val="00814D66"/>
    <w:rsid w:val="00814F3E"/>
    <w:rsid w:val="00814F9E"/>
    <w:rsid w:val="00815252"/>
    <w:rsid w:val="008153C4"/>
    <w:rsid w:val="00815980"/>
    <w:rsid w:val="00816192"/>
    <w:rsid w:val="00816228"/>
    <w:rsid w:val="0081633E"/>
    <w:rsid w:val="00816343"/>
    <w:rsid w:val="008164B2"/>
    <w:rsid w:val="008165E3"/>
    <w:rsid w:val="00816B04"/>
    <w:rsid w:val="00816D53"/>
    <w:rsid w:val="00817141"/>
    <w:rsid w:val="0081760C"/>
    <w:rsid w:val="008178DD"/>
    <w:rsid w:val="008178F7"/>
    <w:rsid w:val="008179C8"/>
    <w:rsid w:val="00817B50"/>
    <w:rsid w:val="00817EA1"/>
    <w:rsid w:val="0082007A"/>
    <w:rsid w:val="0082057F"/>
    <w:rsid w:val="008205FE"/>
    <w:rsid w:val="00821003"/>
    <w:rsid w:val="008210F4"/>
    <w:rsid w:val="00821203"/>
    <w:rsid w:val="008212DF"/>
    <w:rsid w:val="0082153F"/>
    <w:rsid w:val="0082167E"/>
    <w:rsid w:val="00821857"/>
    <w:rsid w:val="008218E7"/>
    <w:rsid w:val="00821CC5"/>
    <w:rsid w:val="00821E7D"/>
    <w:rsid w:val="00821EAE"/>
    <w:rsid w:val="00821FBD"/>
    <w:rsid w:val="0082224B"/>
    <w:rsid w:val="00822591"/>
    <w:rsid w:val="00822893"/>
    <w:rsid w:val="00822FB5"/>
    <w:rsid w:val="00822FD2"/>
    <w:rsid w:val="00822FD9"/>
    <w:rsid w:val="0082315D"/>
    <w:rsid w:val="008233EF"/>
    <w:rsid w:val="008235F0"/>
    <w:rsid w:val="00823679"/>
    <w:rsid w:val="008238F8"/>
    <w:rsid w:val="0082393E"/>
    <w:rsid w:val="008239AE"/>
    <w:rsid w:val="00823BEB"/>
    <w:rsid w:val="00823CAC"/>
    <w:rsid w:val="00823FE5"/>
    <w:rsid w:val="008242E8"/>
    <w:rsid w:val="0082435F"/>
    <w:rsid w:val="008244E4"/>
    <w:rsid w:val="008245CE"/>
    <w:rsid w:val="00824709"/>
    <w:rsid w:val="00824994"/>
    <w:rsid w:val="00824A3F"/>
    <w:rsid w:val="00824A93"/>
    <w:rsid w:val="00825212"/>
    <w:rsid w:val="00825381"/>
    <w:rsid w:val="0082571B"/>
    <w:rsid w:val="008258B5"/>
    <w:rsid w:val="008258D2"/>
    <w:rsid w:val="00825B02"/>
    <w:rsid w:val="00825B0D"/>
    <w:rsid w:val="00825CCE"/>
    <w:rsid w:val="00825DD7"/>
    <w:rsid w:val="00825EF5"/>
    <w:rsid w:val="00826237"/>
    <w:rsid w:val="008262BE"/>
    <w:rsid w:val="008262CD"/>
    <w:rsid w:val="008263C2"/>
    <w:rsid w:val="00826771"/>
    <w:rsid w:val="008268D2"/>
    <w:rsid w:val="008268D4"/>
    <w:rsid w:val="00826922"/>
    <w:rsid w:val="00826B54"/>
    <w:rsid w:val="00826D6F"/>
    <w:rsid w:val="008274BF"/>
    <w:rsid w:val="008275C4"/>
    <w:rsid w:val="00827874"/>
    <w:rsid w:val="0082792A"/>
    <w:rsid w:val="00827C8A"/>
    <w:rsid w:val="008301C1"/>
    <w:rsid w:val="00830505"/>
    <w:rsid w:val="008305CB"/>
    <w:rsid w:val="00830711"/>
    <w:rsid w:val="00830864"/>
    <w:rsid w:val="00830933"/>
    <w:rsid w:val="008310C6"/>
    <w:rsid w:val="00831499"/>
    <w:rsid w:val="008314E6"/>
    <w:rsid w:val="0083166E"/>
    <w:rsid w:val="0083186C"/>
    <w:rsid w:val="0083196E"/>
    <w:rsid w:val="00831B2F"/>
    <w:rsid w:val="00831B3C"/>
    <w:rsid w:val="008324DF"/>
    <w:rsid w:val="008325A2"/>
    <w:rsid w:val="008325C5"/>
    <w:rsid w:val="008326A9"/>
    <w:rsid w:val="00832954"/>
    <w:rsid w:val="00832E74"/>
    <w:rsid w:val="00833396"/>
    <w:rsid w:val="008333EB"/>
    <w:rsid w:val="0083342B"/>
    <w:rsid w:val="00833756"/>
    <w:rsid w:val="00833772"/>
    <w:rsid w:val="008337BE"/>
    <w:rsid w:val="008338DC"/>
    <w:rsid w:val="008340B0"/>
    <w:rsid w:val="00834150"/>
    <w:rsid w:val="0083418C"/>
    <w:rsid w:val="00834331"/>
    <w:rsid w:val="00834471"/>
    <w:rsid w:val="00834755"/>
    <w:rsid w:val="00834A84"/>
    <w:rsid w:val="0083539C"/>
    <w:rsid w:val="00835E7C"/>
    <w:rsid w:val="00836277"/>
    <w:rsid w:val="00836361"/>
    <w:rsid w:val="00836970"/>
    <w:rsid w:val="0083697A"/>
    <w:rsid w:val="00836AA1"/>
    <w:rsid w:val="00836CCE"/>
    <w:rsid w:val="00836FDE"/>
    <w:rsid w:val="00837146"/>
    <w:rsid w:val="008374F1"/>
    <w:rsid w:val="008375AB"/>
    <w:rsid w:val="00837632"/>
    <w:rsid w:val="00837D25"/>
    <w:rsid w:val="00840024"/>
    <w:rsid w:val="00840090"/>
    <w:rsid w:val="00840237"/>
    <w:rsid w:val="0084038A"/>
    <w:rsid w:val="00840452"/>
    <w:rsid w:val="00840453"/>
    <w:rsid w:val="008406B5"/>
    <w:rsid w:val="00840A22"/>
    <w:rsid w:val="00840AE8"/>
    <w:rsid w:val="00840C04"/>
    <w:rsid w:val="00840F3D"/>
    <w:rsid w:val="0084114A"/>
    <w:rsid w:val="008413F9"/>
    <w:rsid w:val="00841802"/>
    <w:rsid w:val="008418A4"/>
    <w:rsid w:val="00841B0A"/>
    <w:rsid w:val="00841B42"/>
    <w:rsid w:val="00841C2C"/>
    <w:rsid w:val="00841C40"/>
    <w:rsid w:val="00841D0A"/>
    <w:rsid w:val="00841E99"/>
    <w:rsid w:val="00842158"/>
    <w:rsid w:val="00842BD2"/>
    <w:rsid w:val="00842D09"/>
    <w:rsid w:val="00842FEB"/>
    <w:rsid w:val="008430A2"/>
    <w:rsid w:val="00843144"/>
    <w:rsid w:val="0084315C"/>
    <w:rsid w:val="0084318D"/>
    <w:rsid w:val="0084336F"/>
    <w:rsid w:val="0084352F"/>
    <w:rsid w:val="00843542"/>
    <w:rsid w:val="008435DA"/>
    <w:rsid w:val="00843810"/>
    <w:rsid w:val="00843BDF"/>
    <w:rsid w:val="00843D06"/>
    <w:rsid w:val="00843F4C"/>
    <w:rsid w:val="00844244"/>
    <w:rsid w:val="008444F7"/>
    <w:rsid w:val="008449BD"/>
    <w:rsid w:val="00844A51"/>
    <w:rsid w:val="00844B73"/>
    <w:rsid w:val="00844D4F"/>
    <w:rsid w:val="00844E6A"/>
    <w:rsid w:val="00844F9C"/>
    <w:rsid w:val="00845001"/>
    <w:rsid w:val="0084521C"/>
    <w:rsid w:val="00845369"/>
    <w:rsid w:val="0084545C"/>
    <w:rsid w:val="00845501"/>
    <w:rsid w:val="00845849"/>
    <w:rsid w:val="00845BF2"/>
    <w:rsid w:val="00845C07"/>
    <w:rsid w:val="00845EB9"/>
    <w:rsid w:val="008468CB"/>
    <w:rsid w:val="00846A35"/>
    <w:rsid w:val="00846D66"/>
    <w:rsid w:val="008474FD"/>
    <w:rsid w:val="008476A1"/>
    <w:rsid w:val="00847B62"/>
    <w:rsid w:val="00847E69"/>
    <w:rsid w:val="00847E9E"/>
    <w:rsid w:val="00847F7B"/>
    <w:rsid w:val="0085016C"/>
    <w:rsid w:val="0085048B"/>
    <w:rsid w:val="00850896"/>
    <w:rsid w:val="008509CD"/>
    <w:rsid w:val="00850BE8"/>
    <w:rsid w:val="00850C9C"/>
    <w:rsid w:val="00850EB0"/>
    <w:rsid w:val="0085123D"/>
    <w:rsid w:val="00851354"/>
    <w:rsid w:val="00851500"/>
    <w:rsid w:val="008517F3"/>
    <w:rsid w:val="00851985"/>
    <w:rsid w:val="008519C8"/>
    <w:rsid w:val="00851D21"/>
    <w:rsid w:val="00851E2D"/>
    <w:rsid w:val="00851F68"/>
    <w:rsid w:val="0085203E"/>
    <w:rsid w:val="0085243F"/>
    <w:rsid w:val="008525F7"/>
    <w:rsid w:val="008526BF"/>
    <w:rsid w:val="00852837"/>
    <w:rsid w:val="008528CD"/>
    <w:rsid w:val="00852A20"/>
    <w:rsid w:val="00852D03"/>
    <w:rsid w:val="00852D88"/>
    <w:rsid w:val="00852E98"/>
    <w:rsid w:val="00853067"/>
    <w:rsid w:val="0085319D"/>
    <w:rsid w:val="0085342D"/>
    <w:rsid w:val="0085375C"/>
    <w:rsid w:val="0085381E"/>
    <w:rsid w:val="008538E8"/>
    <w:rsid w:val="00853B6F"/>
    <w:rsid w:val="00853B98"/>
    <w:rsid w:val="008542B5"/>
    <w:rsid w:val="00854363"/>
    <w:rsid w:val="008546DC"/>
    <w:rsid w:val="00854736"/>
    <w:rsid w:val="0085473A"/>
    <w:rsid w:val="00854AA3"/>
    <w:rsid w:val="00854D17"/>
    <w:rsid w:val="00854E0E"/>
    <w:rsid w:val="0085599A"/>
    <w:rsid w:val="00855DF4"/>
    <w:rsid w:val="00855F26"/>
    <w:rsid w:val="008564FB"/>
    <w:rsid w:val="008566F2"/>
    <w:rsid w:val="0085673B"/>
    <w:rsid w:val="008568DB"/>
    <w:rsid w:val="00856ADE"/>
    <w:rsid w:val="00856C77"/>
    <w:rsid w:val="00856FF9"/>
    <w:rsid w:val="00856FFC"/>
    <w:rsid w:val="008572BB"/>
    <w:rsid w:val="00857418"/>
    <w:rsid w:val="00857476"/>
    <w:rsid w:val="008575A8"/>
    <w:rsid w:val="008576CD"/>
    <w:rsid w:val="00857AC0"/>
    <w:rsid w:val="00857BB3"/>
    <w:rsid w:val="00857C07"/>
    <w:rsid w:val="0086001A"/>
    <w:rsid w:val="008605AD"/>
    <w:rsid w:val="008605C0"/>
    <w:rsid w:val="00860D62"/>
    <w:rsid w:val="00860FC3"/>
    <w:rsid w:val="0086141A"/>
    <w:rsid w:val="00861668"/>
    <w:rsid w:val="008616A4"/>
    <w:rsid w:val="00861AA5"/>
    <w:rsid w:val="00861B91"/>
    <w:rsid w:val="00861B99"/>
    <w:rsid w:val="00861BEA"/>
    <w:rsid w:val="00862293"/>
    <w:rsid w:val="00862E12"/>
    <w:rsid w:val="008631B4"/>
    <w:rsid w:val="0086336B"/>
    <w:rsid w:val="008634C5"/>
    <w:rsid w:val="008635A1"/>
    <w:rsid w:val="00863DF5"/>
    <w:rsid w:val="008640D7"/>
    <w:rsid w:val="008641BB"/>
    <w:rsid w:val="008642F7"/>
    <w:rsid w:val="008643BE"/>
    <w:rsid w:val="008646CE"/>
    <w:rsid w:val="00864F76"/>
    <w:rsid w:val="008650C7"/>
    <w:rsid w:val="008651E9"/>
    <w:rsid w:val="008655C0"/>
    <w:rsid w:val="00865820"/>
    <w:rsid w:val="00865C99"/>
    <w:rsid w:val="00865DAB"/>
    <w:rsid w:val="00865DE3"/>
    <w:rsid w:val="00865ED1"/>
    <w:rsid w:val="00865F8E"/>
    <w:rsid w:val="008660F8"/>
    <w:rsid w:val="00866440"/>
    <w:rsid w:val="0086695B"/>
    <w:rsid w:val="00866A33"/>
    <w:rsid w:val="00866CAC"/>
    <w:rsid w:val="00866EEA"/>
    <w:rsid w:val="008670B3"/>
    <w:rsid w:val="00867179"/>
    <w:rsid w:val="00867361"/>
    <w:rsid w:val="00867637"/>
    <w:rsid w:val="008676D7"/>
    <w:rsid w:val="0086783B"/>
    <w:rsid w:val="00867F4B"/>
    <w:rsid w:val="008704A0"/>
    <w:rsid w:val="00870731"/>
    <w:rsid w:val="008708E7"/>
    <w:rsid w:val="008709DA"/>
    <w:rsid w:val="00870B2A"/>
    <w:rsid w:val="00870B5D"/>
    <w:rsid w:val="00870CA8"/>
    <w:rsid w:val="0087113C"/>
    <w:rsid w:val="00871416"/>
    <w:rsid w:val="008715D9"/>
    <w:rsid w:val="00871624"/>
    <w:rsid w:val="00871650"/>
    <w:rsid w:val="008717F4"/>
    <w:rsid w:val="00871A5D"/>
    <w:rsid w:val="00871BB3"/>
    <w:rsid w:val="00871C7C"/>
    <w:rsid w:val="00871D55"/>
    <w:rsid w:val="00871DDA"/>
    <w:rsid w:val="00871E72"/>
    <w:rsid w:val="008724A0"/>
    <w:rsid w:val="0087298A"/>
    <w:rsid w:val="00872B60"/>
    <w:rsid w:val="00872CF8"/>
    <w:rsid w:val="00872D25"/>
    <w:rsid w:val="00872EDE"/>
    <w:rsid w:val="008730A5"/>
    <w:rsid w:val="00873399"/>
    <w:rsid w:val="008733FC"/>
    <w:rsid w:val="00873413"/>
    <w:rsid w:val="008736EE"/>
    <w:rsid w:val="00873735"/>
    <w:rsid w:val="008739F4"/>
    <w:rsid w:val="00873A2F"/>
    <w:rsid w:val="00873CA2"/>
    <w:rsid w:val="00873D4A"/>
    <w:rsid w:val="00873E81"/>
    <w:rsid w:val="00873EAF"/>
    <w:rsid w:val="0087411A"/>
    <w:rsid w:val="008741DD"/>
    <w:rsid w:val="008742BF"/>
    <w:rsid w:val="0087456E"/>
    <w:rsid w:val="00874BC1"/>
    <w:rsid w:val="00874BF4"/>
    <w:rsid w:val="00874D7A"/>
    <w:rsid w:val="00874E09"/>
    <w:rsid w:val="00874FB2"/>
    <w:rsid w:val="0087565D"/>
    <w:rsid w:val="00875667"/>
    <w:rsid w:val="008758D4"/>
    <w:rsid w:val="00875B96"/>
    <w:rsid w:val="00875FB6"/>
    <w:rsid w:val="00875FE9"/>
    <w:rsid w:val="00876676"/>
    <w:rsid w:val="008766F1"/>
    <w:rsid w:val="00876873"/>
    <w:rsid w:val="00876A6F"/>
    <w:rsid w:val="00876E38"/>
    <w:rsid w:val="008771DF"/>
    <w:rsid w:val="0087728D"/>
    <w:rsid w:val="0087746A"/>
    <w:rsid w:val="008778D6"/>
    <w:rsid w:val="00877B3A"/>
    <w:rsid w:val="00877C7D"/>
    <w:rsid w:val="00877DE5"/>
    <w:rsid w:val="00877E47"/>
    <w:rsid w:val="00877EB3"/>
    <w:rsid w:val="00877ED0"/>
    <w:rsid w:val="00880409"/>
    <w:rsid w:val="00880410"/>
    <w:rsid w:val="00880609"/>
    <w:rsid w:val="00880803"/>
    <w:rsid w:val="00880A7B"/>
    <w:rsid w:val="008811CF"/>
    <w:rsid w:val="00881BF5"/>
    <w:rsid w:val="00881BFF"/>
    <w:rsid w:val="00882612"/>
    <w:rsid w:val="00883236"/>
    <w:rsid w:val="00883562"/>
    <w:rsid w:val="00883C91"/>
    <w:rsid w:val="00884452"/>
    <w:rsid w:val="00884563"/>
    <w:rsid w:val="008846DB"/>
    <w:rsid w:val="00884A5C"/>
    <w:rsid w:val="00884CCF"/>
    <w:rsid w:val="00884CFA"/>
    <w:rsid w:val="00884E19"/>
    <w:rsid w:val="00885090"/>
    <w:rsid w:val="00885186"/>
    <w:rsid w:val="008851E6"/>
    <w:rsid w:val="008855CA"/>
    <w:rsid w:val="00885A44"/>
    <w:rsid w:val="00885FDC"/>
    <w:rsid w:val="0088602F"/>
    <w:rsid w:val="00886038"/>
    <w:rsid w:val="0088611D"/>
    <w:rsid w:val="00886131"/>
    <w:rsid w:val="00886287"/>
    <w:rsid w:val="00886676"/>
    <w:rsid w:val="00886713"/>
    <w:rsid w:val="00886A72"/>
    <w:rsid w:val="00887042"/>
    <w:rsid w:val="00887224"/>
    <w:rsid w:val="0088725C"/>
    <w:rsid w:val="0088736E"/>
    <w:rsid w:val="00887460"/>
    <w:rsid w:val="008877ED"/>
    <w:rsid w:val="00887951"/>
    <w:rsid w:val="008879E3"/>
    <w:rsid w:val="00887A31"/>
    <w:rsid w:val="00887A51"/>
    <w:rsid w:val="00887C8D"/>
    <w:rsid w:val="00887CC9"/>
    <w:rsid w:val="0089008B"/>
    <w:rsid w:val="008907BD"/>
    <w:rsid w:val="00890B10"/>
    <w:rsid w:val="00890F70"/>
    <w:rsid w:val="00890FAE"/>
    <w:rsid w:val="00890FB6"/>
    <w:rsid w:val="008911CB"/>
    <w:rsid w:val="008913B6"/>
    <w:rsid w:val="00891BC4"/>
    <w:rsid w:val="00891E51"/>
    <w:rsid w:val="00891FE7"/>
    <w:rsid w:val="00892289"/>
    <w:rsid w:val="0089249D"/>
    <w:rsid w:val="00892539"/>
    <w:rsid w:val="00892546"/>
    <w:rsid w:val="0089254B"/>
    <w:rsid w:val="008928C9"/>
    <w:rsid w:val="00892D93"/>
    <w:rsid w:val="00892F49"/>
    <w:rsid w:val="00892FE4"/>
    <w:rsid w:val="008932FB"/>
    <w:rsid w:val="0089342F"/>
    <w:rsid w:val="008939AC"/>
    <w:rsid w:val="008939E4"/>
    <w:rsid w:val="00893A7F"/>
    <w:rsid w:val="00893B7C"/>
    <w:rsid w:val="00893BB9"/>
    <w:rsid w:val="00893E91"/>
    <w:rsid w:val="00893FA8"/>
    <w:rsid w:val="00893FF0"/>
    <w:rsid w:val="00894054"/>
    <w:rsid w:val="008940C5"/>
    <w:rsid w:val="008948A9"/>
    <w:rsid w:val="0089497E"/>
    <w:rsid w:val="0089498A"/>
    <w:rsid w:val="00894C09"/>
    <w:rsid w:val="00894D04"/>
    <w:rsid w:val="00894F73"/>
    <w:rsid w:val="0089507B"/>
    <w:rsid w:val="0089507E"/>
    <w:rsid w:val="0089519C"/>
    <w:rsid w:val="00895244"/>
    <w:rsid w:val="008954FC"/>
    <w:rsid w:val="00895A35"/>
    <w:rsid w:val="00895ABB"/>
    <w:rsid w:val="0089654B"/>
    <w:rsid w:val="00896570"/>
    <w:rsid w:val="008967E8"/>
    <w:rsid w:val="00896B89"/>
    <w:rsid w:val="00896D9A"/>
    <w:rsid w:val="00896FF4"/>
    <w:rsid w:val="00896FF8"/>
    <w:rsid w:val="00897397"/>
    <w:rsid w:val="008975F1"/>
    <w:rsid w:val="008975F6"/>
    <w:rsid w:val="00897B79"/>
    <w:rsid w:val="00897C23"/>
    <w:rsid w:val="008A054D"/>
    <w:rsid w:val="008A0DB8"/>
    <w:rsid w:val="008A0DC5"/>
    <w:rsid w:val="008A0E85"/>
    <w:rsid w:val="008A104E"/>
    <w:rsid w:val="008A1060"/>
    <w:rsid w:val="008A1108"/>
    <w:rsid w:val="008A112E"/>
    <w:rsid w:val="008A13BB"/>
    <w:rsid w:val="008A1863"/>
    <w:rsid w:val="008A18B7"/>
    <w:rsid w:val="008A1A16"/>
    <w:rsid w:val="008A1A28"/>
    <w:rsid w:val="008A1A8B"/>
    <w:rsid w:val="008A1C96"/>
    <w:rsid w:val="008A1F4D"/>
    <w:rsid w:val="008A2280"/>
    <w:rsid w:val="008A2342"/>
    <w:rsid w:val="008A262F"/>
    <w:rsid w:val="008A2A2E"/>
    <w:rsid w:val="008A2B80"/>
    <w:rsid w:val="008A3065"/>
    <w:rsid w:val="008A310B"/>
    <w:rsid w:val="008A3134"/>
    <w:rsid w:val="008A3611"/>
    <w:rsid w:val="008A37AE"/>
    <w:rsid w:val="008A3A06"/>
    <w:rsid w:val="008A3D0B"/>
    <w:rsid w:val="008A3DF3"/>
    <w:rsid w:val="008A404F"/>
    <w:rsid w:val="008A41AD"/>
    <w:rsid w:val="008A43DD"/>
    <w:rsid w:val="008A4426"/>
    <w:rsid w:val="008A4435"/>
    <w:rsid w:val="008A446F"/>
    <w:rsid w:val="008A450E"/>
    <w:rsid w:val="008A456B"/>
    <w:rsid w:val="008A4947"/>
    <w:rsid w:val="008A4B73"/>
    <w:rsid w:val="008A4CF7"/>
    <w:rsid w:val="008A4D93"/>
    <w:rsid w:val="008A4EF0"/>
    <w:rsid w:val="008A5127"/>
    <w:rsid w:val="008A51AC"/>
    <w:rsid w:val="008A53A0"/>
    <w:rsid w:val="008A56EE"/>
    <w:rsid w:val="008A589E"/>
    <w:rsid w:val="008A58E7"/>
    <w:rsid w:val="008A5E51"/>
    <w:rsid w:val="008A634D"/>
    <w:rsid w:val="008A6405"/>
    <w:rsid w:val="008A752D"/>
    <w:rsid w:val="008A77A0"/>
    <w:rsid w:val="008A7C88"/>
    <w:rsid w:val="008B032D"/>
    <w:rsid w:val="008B06CD"/>
    <w:rsid w:val="008B06F2"/>
    <w:rsid w:val="008B0957"/>
    <w:rsid w:val="008B0964"/>
    <w:rsid w:val="008B0A80"/>
    <w:rsid w:val="008B0AC8"/>
    <w:rsid w:val="008B0BF5"/>
    <w:rsid w:val="008B0E75"/>
    <w:rsid w:val="008B1051"/>
    <w:rsid w:val="008B1056"/>
    <w:rsid w:val="008B11E1"/>
    <w:rsid w:val="008B12DF"/>
    <w:rsid w:val="008B164B"/>
    <w:rsid w:val="008B1699"/>
    <w:rsid w:val="008B16A0"/>
    <w:rsid w:val="008B1C85"/>
    <w:rsid w:val="008B1F21"/>
    <w:rsid w:val="008B1F7C"/>
    <w:rsid w:val="008B235B"/>
    <w:rsid w:val="008B238D"/>
    <w:rsid w:val="008B24E3"/>
    <w:rsid w:val="008B2567"/>
    <w:rsid w:val="008B27C6"/>
    <w:rsid w:val="008B2ACC"/>
    <w:rsid w:val="008B3009"/>
    <w:rsid w:val="008B3040"/>
    <w:rsid w:val="008B3AAA"/>
    <w:rsid w:val="008B3CF1"/>
    <w:rsid w:val="008B3D7F"/>
    <w:rsid w:val="008B4504"/>
    <w:rsid w:val="008B48C2"/>
    <w:rsid w:val="008B48CF"/>
    <w:rsid w:val="008B48E2"/>
    <w:rsid w:val="008B492B"/>
    <w:rsid w:val="008B49B1"/>
    <w:rsid w:val="008B4AD8"/>
    <w:rsid w:val="008B4D8B"/>
    <w:rsid w:val="008B4FE9"/>
    <w:rsid w:val="008B5361"/>
    <w:rsid w:val="008B550D"/>
    <w:rsid w:val="008B57C8"/>
    <w:rsid w:val="008B5816"/>
    <w:rsid w:val="008B5852"/>
    <w:rsid w:val="008B5979"/>
    <w:rsid w:val="008B5990"/>
    <w:rsid w:val="008B5C95"/>
    <w:rsid w:val="008B5E89"/>
    <w:rsid w:val="008B61D8"/>
    <w:rsid w:val="008B63B6"/>
    <w:rsid w:val="008B6837"/>
    <w:rsid w:val="008B6D8A"/>
    <w:rsid w:val="008B6EF7"/>
    <w:rsid w:val="008B77CB"/>
    <w:rsid w:val="008B7AC4"/>
    <w:rsid w:val="008B7B94"/>
    <w:rsid w:val="008B7C63"/>
    <w:rsid w:val="008B7D63"/>
    <w:rsid w:val="008B7DD0"/>
    <w:rsid w:val="008C0913"/>
    <w:rsid w:val="008C0B79"/>
    <w:rsid w:val="008C0CD0"/>
    <w:rsid w:val="008C16F7"/>
    <w:rsid w:val="008C199E"/>
    <w:rsid w:val="008C2079"/>
    <w:rsid w:val="008C2103"/>
    <w:rsid w:val="008C21F8"/>
    <w:rsid w:val="008C24A9"/>
    <w:rsid w:val="008C2876"/>
    <w:rsid w:val="008C2A2A"/>
    <w:rsid w:val="008C2A75"/>
    <w:rsid w:val="008C2A84"/>
    <w:rsid w:val="008C2E78"/>
    <w:rsid w:val="008C2FA6"/>
    <w:rsid w:val="008C3434"/>
    <w:rsid w:val="008C3634"/>
    <w:rsid w:val="008C3636"/>
    <w:rsid w:val="008C3BA9"/>
    <w:rsid w:val="008C3BCD"/>
    <w:rsid w:val="008C3D0D"/>
    <w:rsid w:val="008C3D95"/>
    <w:rsid w:val="008C4635"/>
    <w:rsid w:val="008C466A"/>
    <w:rsid w:val="008C46FE"/>
    <w:rsid w:val="008C48A3"/>
    <w:rsid w:val="008C4CBE"/>
    <w:rsid w:val="008C4FFA"/>
    <w:rsid w:val="008C4FFC"/>
    <w:rsid w:val="008C5838"/>
    <w:rsid w:val="008C60B3"/>
    <w:rsid w:val="008C6216"/>
    <w:rsid w:val="008C6369"/>
    <w:rsid w:val="008C6B2A"/>
    <w:rsid w:val="008C6D46"/>
    <w:rsid w:val="008C6D7A"/>
    <w:rsid w:val="008C6EAE"/>
    <w:rsid w:val="008C70AF"/>
    <w:rsid w:val="008C71C2"/>
    <w:rsid w:val="008C7317"/>
    <w:rsid w:val="008C73B5"/>
    <w:rsid w:val="008C74A1"/>
    <w:rsid w:val="008C7942"/>
    <w:rsid w:val="008C7A33"/>
    <w:rsid w:val="008C7FAE"/>
    <w:rsid w:val="008D0699"/>
    <w:rsid w:val="008D06DC"/>
    <w:rsid w:val="008D0951"/>
    <w:rsid w:val="008D0A57"/>
    <w:rsid w:val="008D0B5E"/>
    <w:rsid w:val="008D0F15"/>
    <w:rsid w:val="008D1568"/>
    <w:rsid w:val="008D1648"/>
    <w:rsid w:val="008D18FD"/>
    <w:rsid w:val="008D1DA2"/>
    <w:rsid w:val="008D21F9"/>
    <w:rsid w:val="008D22A8"/>
    <w:rsid w:val="008D23C8"/>
    <w:rsid w:val="008D2409"/>
    <w:rsid w:val="008D2716"/>
    <w:rsid w:val="008D2C5C"/>
    <w:rsid w:val="008D2F89"/>
    <w:rsid w:val="008D381F"/>
    <w:rsid w:val="008D3993"/>
    <w:rsid w:val="008D3BDA"/>
    <w:rsid w:val="008D3D8B"/>
    <w:rsid w:val="008D3F12"/>
    <w:rsid w:val="008D3F3D"/>
    <w:rsid w:val="008D4123"/>
    <w:rsid w:val="008D4251"/>
    <w:rsid w:val="008D4A54"/>
    <w:rsid w:val="008D4CFA"/>
    <w:rsid w:val="008D4F9F"/>
    <w:rsid w:val="008D521C"/>
    <w:rsid w:val="008D57BE"/>
    <w:rsid w:val="008D58B8"/>
    <w:rsid w:val="008D593B"/>
    <w:rsid w:val="008D5AAF"/>
    <w:rsid w:val="008D5BF4"/>
    <w:rsid w:val="008D5FDC"/>
    <w:rsid w:val="008D6285"/>
    <w:rsid w:val="008D63D9"/>
    <w:rsid w:val="008D6663"/>
    <w:rsid w:val="008D69FC"/>
    <w:rsid w:val="008D6BC7"/>
    <w:rsid w:val="008D6C62"/>
    <w:rsid w:val="008D6E47"/>
    <w:rsid w:val="008D6F11"/>
    <w:rsid w:val="008D7018"/>
    <w:rsid w:val="008D70B7"/>
    <w:rsid w:val="008D777F"/>
    <w:rsid w:val="008D787F"/>
    <w:rsid w:val="008D7912"/>
    <w:rsid w:val="008D7B0D"/>
    <w:rsid w:val="008D7BAA"/>
    <w:rsid w:val="008D7C5F"/>
    <w:rsid w:val="008D7CE4"/>
    <w:rsid w:val="008D7D90"/>
    <w:rsid w:val="008D7F22"/>
    <w:rsid w:val="008E053A"/>
    <w:rsid w:val="008E059A"/>
    <w:rsid w:val="008E05B9"/>
    <w:rsid w:val="008E06A0"/>
    <w:rsid w:val="008E0A84"/>
    <w:rsid w:val="008E0EA4"/>
    <w:rsid w:val="008E0F51"/>
    <w:rsid w:val="008E13F5"/>
    <w:rsid w:val="008E14E2"/>
    <w:rsid w:val="008E15DD"/>
    <w:rsid w:val="008E17B2"/>
    <w:rsid w:val="008E18C2"/>
    <w:rsid w:val="008E1AC6"/>
    <w:rsid w:val="008E1E24"/>
    <w:rsid w:val="008E1F72"/>
    <w:rsid w:val="008E217A"/>
    <w:rsid w:val="008E236A"/>
    <w:rsid w:val="008E2429"/>
    <w:rsid w:val="008E246A"/>
    <w:rsid w:val="008E2A4C"/>
    <w:rsid w:val="008E2B9A"/>
    <w:rsid w:val="008E2E77"/>
    <w:rsid w:val="008E3147"/>
    <w:rsid w:val="008E3532"/>
    <w:rsid w:val="008E37D2"/>
    <w:rsid w:val="008E3855"/>
    <w:rsid w:val="008E3B92"/>
    <w:rsid w:val="008E3FAD"/>
    <w:rsid w:val="008E3FC0"/>
    <w:rsid w:val="008E414A"/>
    <w:rsid w:val="008E4C97"/>
    <w:rsid w:val="008E4DE3"/>
    <w:rsid w:val="008E536A"/>
    <w:rsid w:val="008E53B6"/>
    <w:rsid w:val="008E543D"/>
    <w:rsid w:val="008E5537"/>
    <w:rsid w:val="008E566F"/>
    <w:rsid w:val="008E582C"/>
    <w:rsid w:val="008E5C1A"/>
    <w:rsid w:val="008E5F95"/>
    <w:rsid w:val="008E6012"/>
    <w:rsid w:val="008E661E"/>
    <w:rsid w:val="008E676D"/>
    <w:rsid w:val="008E6AFD"/>
    <w:rsid w:val="008E6B7C"/>
    <w:rsid w:val="008E6DC0"/>
    <w:rsid w:val="008E6E3F"/>
    <w:rsid w:val="008E7138"/>
    <w:rsid w:val="008E71A3"/>
    <w:rsid w:val="008E74C3"/>
    <w:rsid w:val="008E74E5"/>
    <w:rsid w:val="008E7592"/>
    <w:rsid w:val="008E7747"/>
    <w:rsid w:val="008E7809"/>
    <w:rsid w:val="008E7875"/>
    <w:rsid w:val="008E788C"/>
    <w:rsid w:val="008E7CCC"/>
    <w:rsid w:val="008F01C2"/>
    <w:rsid w:val="008F04B2"/>
    <w:rsid w:val="008F0515"/>
    <w:rsid w:val="008F051E"/>
    <w:rsid w:val="008F0529"/>
    <w:rsid w:val="008F082B"/>
    <w:rsid w:val="008F0AD0"/>
    <w:rsid w:val="008F0CF2"/>
    <w:rsid w:val="008F0EAF"/>
    <w:rsid w:val="008F0F15"/>
    <w:rsid w:val="008F0F4C"/>
    <w:rsid w:val="008F1134"/>
    <w:rsid w:val="008F1933"/>
    <w:rsid w:val="008F1AC3"/>
    <w:rsid w:val="008F1EB3"/>
    <w:rsid w:val="008F22EA"/>
    <w:rsid w:val="008F2548"/>
    <w:rsid w:val="008F263C"/>
    <w:rsid w:val="008F27B0"/>
    <w:rsid w:val="008F291F"/>
    <w:rsid w:val="008F2BFB"/>
    <w:rsid w:val="008F2C73"/>
    <w:rsid w:val="008F2D62"/>
    <w:rsid w:val="008F2DCE"/>
    <w:rsid w:val="008F2E1C"/>
    <w:rsid w:val="008F2E97"/>
    <w:rsid w:val="008F3063"/>
    <w:rsid w:val="008F316B"/>
    <w:rsid w:val="008F32A9"/>
    <w:rsid w:val="008F3647"/>
    <w:rsid w:val="008F38C0"/>
    <w:rsid w:val="008F3B77"/>
    <w:rsid w:val="008F3D12"/>
    <w:rsid w:val="008F4114"/>
    <w:rsid w:val="008F42A8"/>
    <w:rsid w:val="008F4740"/>
    <w:rsid w:val="008F4785"/>
    <w:rsid w:val="008F4888"/>
    <w:rsid w:val="008F4900"/>
    <w:rsid w:val="008F4E5C"/>
    <w:rsid w:val="008F5048"/>
    <w:rsid w:val="008F50D3"/>
    <w:rsid w:val="008F5242"/>
    <w:rsid w:val="008F54F0"/>
    <w:rsid w:val="008F5636"/>
    <w:rsid w:val="008F5704"/>
    <w:rsid w:val="008F59E9"/>
    <w:rsid w:val="008F5B33"/>
    <w:rsid w:val="008F5B96"/>
    <w:rsid w:val="008F5BF9"/>
    <w:rsid w:val="008F5C45"/>
    <w:rsid w:val="008F5D40"/>
    <w:rsid w:val="008F5E45"/>
    <w:rsid w:val="008F5E88"/>
    <w:rsid w:val="008F607E"/>
    <w:rsid w:val="008F60A8"/>
    <w:rsid w:val="008F60E7"/>
    <w:rsid w:val="008F62B9"/>
    <w:rsid w:val="008F657C"/>
    <w:rsid w:val="008F672D"/>
    <w:rsid w:val="008F7314"/>
    <w:rsid w:val="008F75C5"/>
    <w:rsid w:val="008F7721"/>
    <w:rsid w:val="008F7777"/>
    <w:rsid w:val="008F783D"/>
    <w:rsid w:val="008F7DCE"/>
    <w:rsid w:val="008F7DEA"/>
    <w:rsid w:val="009001D4"/>
    <w:rsid w:val="00900513"/>
    <w:rsid w:val="009006FE"/>
    <w:rsid w:val="0090074C"/>
    <w:rsid w:val="00900950"/>
    <w:rsid w:val="00900BF0"/>
    <w:rsid w:val="00900C10"/>
    <w:rsid w:val="00900D95"/>
    <w:rsid w:val="0090115C"/>
    <w:rsid w:val="00901C77"/>
    <w:rsid w:val="00901CBD"/>
    <w:rsid w:val="00901D06"/>
    <w:rsid w:val="00902358"/>
    <w:rsid w:val="009024FC"/>
    <w:rsid w:val="00902D62"/>
    <w:rsid w:val="00902F4E"/>
    <w:rsid w:val="00902FDB"/>
    <w:rsid w:val="009034CA"/>
    <w:rsid w:val="00903569"/>
    <w:rsid w:val="009035E8"/>
    <w:rsid w:val="0090378F"/>
    <w:rsid w:val="00903A2A"/>
    <w:rsid w:val="00903AB7"/>
    <w:rsid w:val="00903AE3"/>
    <w:rsid w:val="00903D0C"/>
    <w:rsid w:val="00903FF6"/>
    <w:rsid w:val="0090418A"/>
    <w:rsid w:val="00904767"/>
    <w:rsid w:val="0090488C"/>
    <w:rsid w:val="00904918"/>
    <w:rsid w:val="00904ED2"/>
    <w:rsid w:val="0090544D"/>
    <w:rsid w:val="00905533"/>
    <w:rsid w:val="009055B7"/>
    <w:rsid w:val="0090574C"/>
    <w:rsid w:val="00905B10"/>
    <w:rsid w:val="00905E65"/>
    <w:rsid w:val="00905E74"/>
    <w:rsid w:val="00905FCF"/>
    <w:rsid w:val="0090600B"/>
    <w:rsid w:val="009061B6"/>
    <w:rsid w:val="00906E75"/>
    <w:rsid w:val="00907194"/>
    <w:rsid w:val="009075AB"/>
    <w:rsid w:val="0090778E"/>
    <w:rsid w:val="009077AD"/>
    <w:rsid w:val="00907CF3"/>
    <w:rsid w:val="00907CFC"/>
    <w:rsid w:val="00907F7F"/>
    <w:rsid w:val="0091009B"/>
    <w:rsid w:val="00910171"/>
    <w:rsid w:val="00910375"/>
    <w:rsid w:val="009103DC"/>
    <w:rsid w:val="00910844"/>
    <w:rsid w:val="00910BA7"/>
    <w:rsid w:val="00910D00"/>
    <w:rsid w:val="00910E1E"/>
    <w:rsid w:val="00910E89"/>
    <w:rsid w:val="00911108"/>
    <w:rsid w:val="00911BB5"/>
    <w:rsid w:val="00911CFF"/>
    <w:rsid w:val="00912005"/>
    <w:rsid w:val="00912110"/>
    <w:rsid w:val="0091215B"/>
    <w:rsid w:val="009122B4"/>
    <w:rsid w:val="0091241B"/>
    <w:rsid w:val="009124A8"/>
    <w:rsid w:val="00912A1A"/>
    <w:rsid w:val="00912AA6"/>
    <w:rsid w:val="00912DCE"/>
    <w:rsid w:val="00913091"/>
    <w:rsid w:val="009130B2"/>
    <w:rsid w:val="009134DC"/>
    <w:rsid w:val="00913AE6"/>
    <w:rsid w:val="00913BA0"/>
    <w:rsid w:val="00913FDA"/>
    <w:rsid w:val="0091436D"/>
    <w:rsid w:val="00914916"/>
    <w:rsid w:val="00914CA1"/>
    <w:rsid w:val="00914D71"/>
    <w:rsid w:val="00914DE4"/>
    <w:rsid w:val="00914EBB"/>
    <w:rsid w:val="0091538D"/>
    <w:rsid w:val="00915390"/>
    <w:rsid w:val="0091608B"/>
    <w:rsid w:val="0091641C"/>
    <w:rsid w:val="009164A1"/>
    <w:rsid w:val="009164FF"/>
    <w:rsid w:val="0091667D"/>
    <w:rsid w:val="00916A26"/>
    <w:rsid w:val="00916D4D"/>
    <w:rsid w:val="00916D53"/>
    <w:rsid w:val="00916F66"/>
    <w:rsid w:val="00916F97"/>
    <w:rsid w:val="00917174"/>
    <w:rsid w:val="00917378"/>
    <w:rsid w:val="0091760B"/>
    <w:rsid w:val="009176D9"/>
    <w:rsid w:val="00917796"/>
    <w:rsid w:val="009177AD"/>
    <w:rsid w:val="00917946"/>
    <w:rsid w:val="00917A14"/>
    <w:rsid w:val="00917BD8"/>
    <w:rsid w:val="00917BE3"/>
    <w:rsid w:val="00917D35"/>
    <w:rsid w:val="00917D6E"/>
    <w:rsid w:val="00917F11"/>
    <w:rsid w:val="009204B6"/>
    <w:rsid w:val="009207D9"/>
    <w:rsid w:val="0092088D"/>
    <w:rsid w:val="00920969"/>
    <w:rsid w:val="00920E1B"/>
    <w:rsid w:val="00920E30"/>
    <w:rsid w:val="00921004"/>
    <w:rsid w:val="0092141C"/>
    <w:rsid w:val="00921439"/>
    <w:rsid w:val="0092154E"/>
    <w:rsid w:val="0092182B"/>
    <w:rsid w:val="00921DDB"/>
    <w:rsid w:val="00921F22"/>
    <w:rsid w:val="00921F5F"/>
    <w:rsid w:val="0092219D"/>
    <w:rsid w:val="00922237"/>
    <w:rsid w:val="0092254F"/>
    <w:rsid w:val="0092292E"/>
    <w:rsid w:val="00922D15"/>
    <w:rsid w:val="00922D78"/>
    <w:rsid w:val="009232AB"/>
    <w:rsid w:val="0092340A"/>
    <w:rsid w:val="009234B2"/>
    <w:rsid w:val="009234C6"/>
    <w:rsid w:val="00923511"/>
    <w:rsid w:val="0092371F"/>
    <w:rsid w:val="00923734"/>
    <w:rsid w:val="00923ACF"/>
    <w:rsid w:val="00923B51"/>
    <w:rsid w:val="0092415D"/>
    <w:rsid w:val="00924288"/>
    <w:rsid w:val="009242D2"/>
    <w:rsid w:val="00924405"/>
    <w:rsid w:val="00924A00"/>
    <w:rsid w:val="00924A09"/>
    <w:rsid w:val="00924C15"/>
    <w:rsid w:val="00924FCF"/>
    <w:rsid w:val="009255CE"/>
    <w:rsid w:val="009257AC"/>
    <w:rsid w:val="00925842"/>
    <w:rsid w:val="00926090"/>
    <w:rsid w:val="0092616E"/>
    <w:rsid w:val="0092621D"/>
    <w:rsid w:val="00926408"/>
    <w:rsid w:val="00926633"/>
    <w:rsid w:val="00926803"/>
    <w:rsid w:val="0092691A"/>
    <w:rsid w:val="00926B09"/>
    <w:rsid w:val="00926C16"/>
    <w:rsid w:val="009270A2"/>
    <w:rsid w:val="00927169"/>
    <w:rsid w:val="00927182"/>
    <w:rsid w:val="009272E3"/>
    <w:rsid w:val="00927636"/>
    <w:rsid w:val="00927695"/>
    <w:rsid w:val="00927762"/>
    <w:rsid w:val="00927769"/>
    <w:rsid w:val="009277A3"/>
    <w:rsid w:val="00927839"/>
    <w:rsid w:val="00927F12"/>
    <w:rsid w:val="00930090"/>
    <w:rsid w:val="0093024F"/>
    <w:rsid w:val="0093027C"/>
    <w:rsid w:val="009306AE"/>
    <w:rsid w:val="00930BBB"/>
    <w:rsid w:val="00930FA0"/>
    <w:rsid w:val="009311EC"/>
    <w:rsid w:val="00931582"/>
    <w:rsid w:val="00931694"/>
    <w:rsid w:val="00931F86"/>
    <w:rsid w:val="009320FA"/>
    <w:rsid w:val="00932F9F"/>
    <w:rsid w:val="009335ED"/>
    <w:rsid w:val="009335F8"/>
    <w:rsid w:val="00933A1F"/>
    <w:rsid w:val="00933CEB"/>
    <w:rsid w:val="00933D5B"/>
    <w:rsid w:val="00933E02"/>
    <w:rsid w:val="00934081"/>
    <w:rsid w:val="00934A74"/>
    <w:rsid w:val="00934AA8"/>
    <w:rsid w:val="00934B28"/>
    <w:rsid w:val="00934B67"/>
    <w:rsid w:val="00934D55"/>
    <w:rsid w:val="00934DF4"/>
    <w:rsid w:val="0093524F"/>
    <w:rsid w:val="009352A8"/>
    <w:rsid w:val="009356F4"/>
    <w:rsid w:val="009358BA"/>
    <w:rsid w:val="00935A9B"/>
    <w:rsid w:val="00935B5F"/>
    <w:rsid w:val="00935BA8"/>
    <w:rsid w:val="00935BB1"/>
    <w:rsid w:val="00935DBA"/>
    <w:rsid w:val="00936116"/>
    <w:rsid w:val="009369CB"/>
    <w:rsid w:val="009369DB"/>
    <w:rsid w:val="00936E60"/>
    <w:rsid w:val="0093705F"/>
    <w:rsid w:val="009374C3"/>
    <w:rsid w:val="009376D7"/>
    <w:rsid w:val="009377C1"/>
    <w:rsid w:val="00937830"/>
    <w:rsid w:val="00940197"/>
    <w:rsid w:val="009405E4"/>
    <w:rsid w:val="00940744"/>
    <w:rsid w:val="00940AE8"/>
    <w:rsid w:val="00940BFB"/>
    <w:rsid w:val="00940D10"/>
    <w:rsid w:val="00940DDA"/>
    <w:rsid w:val="009411D6"/>
    <w:rsid w:val="009412EC"/>
    <w:rsid w:val="0094138E"/>
    <w:rsid w:val="0094140A"/>
    <w:rsid w:val="009415EE"/>
    <w:rsid w:val="00941779"/>
    <w:rsid w:val="009419E3"/>
    <w:rsid w:val="0094202E"/>
    <w:rsid w:val="009427C1"/>
    <w:rsid w:val="0094280A"/>
    <w:rsid w:val="00942984"/>
    <w:rsid w:val="00942BD1"/>
    <w:rsid w:val="0094308B"/>
    <w:rsid w:val="009434E5"/>
    <w:rsid w:val="00943602"/>
    <w:rsid w:val="009438DB"/>
    <w:rsid w:val="00943941"/>
    <w:rsid w:val="00943CB9"/>
    <w:rsid w:val="009444FB"/>
    <w:rsid w:val="009448BE"/>
    <w:rsid w:val="00944C46"/>
    <w:rsid w:val="00945194"/>
    <w:rsid w:val="00945319"/>
    <w:rsid w:val="00945332"/>
    <w:rsid w:val="00945604"/>
    <w:rsid w:val="009456A1"/>
    <w:rsid w:val="00945B50"/>
    <w:rsid w:val="00945BA9"/>
    <w:rsid w:val="00945DBA"/>
    <w:rsid w:val="00945EF0"/>
    <w:rsid w:val="00945FB2"/>
    <w:rsid w:val="00945FC7"/>
    <w:rsid w:val="0094621F"/>
    <w:rsid w:val="0094663E"/>
    <w:rsid w:val="0094679E"/>
    <w:rsid w:val="00946895"/>
    <w:rsid w:val="009469C4"/>
    <w:rsid w:val="00946E12"/>
    <w:rsid w:val="0094743D"/>
    <w:rsid w:val="009477BA"/>
    <w:rsid w:val="00947A34"/>
    <w:rsid w:val="00947C6C"/>
    <w:rsid w:val="00947CD0"/>
    <w:rsid w:val="00947E71"/>
    <w:rsid w:val="00950091"/>
    <w:rsid w:val="00950163"/>
    <w:rsid w:val="00950284"/>
    <w:rsid w:val="00950355"/>
    <w:rsid w:val="009504F5"/>
    <w:rsid w:val="0095068C"/>
    <w:rsid w:val="00950798"/>
    <w:rsid w:val="00950931"/>
    <w:rsid w:val="0095095E"/>
    <w:rsid w:val="00950AB1"/>
    <w:rsid w:val="00950C4F"/>
    <w:rsid w:val="00950D13"/>
    <w:rsid w:val="00950EFC"/>
    <w:rsid w:val="0095132C"/>
    <w:rsid w:val="0095154A"/>
    <w:rsid w:val="009516D7"/>
    <w:rsid w:val="00951880"/>
    <w:rsid w:val="00951B71"/>
    <w:rsid w:val="00951C7C"/>
    <w:rsid w:val="00951DB4"/>
    <w:rsid w:val="00951EF5"/>
    <w:rsid w:val="00951F9F"/>
    <w:rsid w:val="0095208E"/>
    <w:rsid w:val="009522A9"/>
    <w:rsid w:val="00952554"/>
    <w:rsid w:val="009526B5"/>
    <w:rsid w:val="009527A8"/>
    <w:rsid w:val="00952F43"/>
    <w:rsid w:val="00953C09"/>
    <w:rsid w:val="00953EF6"/>
    <w:rsid w:val="009544FA"/>
    <w:rsid w:val="009549DC"/>
    <w:rsid w:val="00954B0C"/>
    <w:rsid w:val="00954F56"/>
    <w:rsid w:val="00955325"/>
    <w:rsid w:val="0095540A"/>
    <w:rsid w:val="009555C1"/>
    <w:rsid w:val="009558F7"/>
    <w:rsid w:val="00955ADE"/>
    <w:rsid w:val="00956307"/>
    <w:rsid w:val="009563B3"/>
    <w:rsid w:val="009564D5"/>
    <w:rsid w:val="00956533"/>
    <w:rsid w:val="00956594"/>
    <w:rsid w:val="00956636"/>
    <w:rsid w:val="0095681E"/>
    <w:rsid w:val="00956824"/>
    <w:rsid w:val="009569A6"/>
    <w:rsid w:val="00956B40"/>
    <w:rsid w:val="00956B4F"/>
    <w:rsid w:val="00956B82"/>
    <w:rsid w:val="00956D7A"/>
    <w:rsid w:val="00956D87"/>
    <w:rsid w:val="00957BBF"/>
    <w:rsid w:val="00957E12"/>
    <w:rsid w:val="0096048F"/>
    <w:rsid w:val="0096054D"/>
    <w:rsid w:val="0096064B"/>
    <w:rsid w:val="00960CF9"/>
    <w:rsid w:val="00960DC9"/>
    <w:rsid w:val="009612FE"/>
    <w:rsid w:val="009614D6"/>
    <w:rsid w:val="00961774"/>
    <w:rsid w:val="00961869"/>
    <w:rsid w:val="00961A8C"/>
    <w:rsid w:val="00961F09"/>
    <w:rsid w:val="00961F6B"/>
    <w:rsid w:val="00961FC3"/>
    <w:rsid w:val="00962039"/>
    <w:rsid w:val="009623FE"/>
    <w:rsid w:val="009625DB"/>
    <w:rsid w:val="00962682"/>
    <w:rsid w:val="009628F2"/>
    <w:rsid w:val="0096294F"/>
    <w:rsid w:val="009629ED"/>
    <w:rsid w:val="00962A7E"/>
    <w:rsid w:val="00962BBC"/>
    <w:rsid w:val="00962C49"/>
    <w:rsid w:val="009631D3"/>
    <w:rsid w:val="00963335"/>
    <w:rsid w:val="00963643"/>
    <w:rsid w:val="00963723"/>
    <w:rsid w:val="009638AB"/>
    <w:rsid w:val="00963A7D"/>
    <w:rsid w:val="00963C59"/>
    <w:rsid w:val="00963DF8"/>
    <w:rsid w:val="00963E1C"/>
    <w:rsid w:val="00963E65"/>
    <w:rsid w:val="00964261"/>
    <w:rsid w:val="0096426C"/>
    <w:rsid w:val="00964428"/>
    <w:rsid w:val="0096443D"/>
    <w:rsid w:val="0096444F"/>
    <w:rsid w:val="00964A42"/>
    <w:rsid w:val="00964B70"/>
    <w:rsid w:val="00964C6F"/>
    <w:rsid w:val="00964E0A"/>
    <w:rsid w:val="00964F13"/>
    <w:rsid w:val="00964F7C"/>
    <w:rsid w:val="009653FB"/>
    <w:rsid w:val="0096555F"/>
    <w:rsid w:val="009656DD"/>
    <w:rsid w:val="00966035"/>
    <w:rsid w:val="009660CF"/>
    <w:rsid w:val="00966203"/>
    <w:rsid w:val="00966D96"/>
    <w:rsid w:val="00966EF3"/>
    <w:rsid w:val="00966F51"/>
    <w:rsid w:val="00967020"/>
    <w:rsid w:val="00967348"/>
    <w:rsid w:val="009675A4"/>
    <w:rsid w:val="0096760E"/>
    <w:rsid w:val="00967A74"/>
    <w:rsid w:val="00967B7F"/>
    <w:rsid w:val="0097016E"/>
    <w:rsid w:val="0097032E"/>
    <w:rsid w:val="009704C9"/>
    <w:rsid w:val="009705C1"/>
    <w:rsid w:val="00970B50"/>
    <w:rsid w:val="00970B69"/>
    <w:rsid w:val="00970D21"/>
    <w:rsid w:val="00970FBB"/>
    <w:rsid w:val="00971254"/>
    <w:rsid w:val="00971449"/>
    <w:rsid w:val="009714FC"/>
    <w:rsid w:val="0097152C"/>
    <w:rsid w:val="00971635"/>
    <w:rsid w:val="009717F6"/>
    <w:rsid w:val="00971C4B"/>
    <w:rsid w:val="00971C4E"/>
    <w:rsid w:val="00971CCA"/>
    <w:rsid w:val="00971CFA"/>
    <w:rsid w:val="00971E27"/>
    <w:rsid w:val="00971F31"/>
    <w:rsid w:val="009720A0"/>
    <w:rsid w:val="009725DE"/>
    <w:rsid w:val="00972DBB"/>
    <w:rsid w:val="00972DF4"/>
    <w:rsid w:val="0097308C"/>
    <w:rsid w:val="0097324F"/>
    <w:rsid w:val="009733A9"/>
    <w:rsid w:val="009735AF"/>
    <w:rsid w:val="00973B45"/>
    <w:rsid w:val="00973B60"/>
    <w:rsid w:val="00973F09"/>
    <w:rsid w:val="0097436B"/>
    <w:rsid w:val="009751C5"/>
    <w:rsid w:val="009754FF"/>
    <w:rsid w:val="00975514"/>
    <w:rsid w:val="00975558"/>
    <w:rsid w:val="00975925"/>
    <w:rsid w:val="00975B68"/>
    <w:rsid w:val="00975BFD"/>
    <w:rsid w:val="00975D0D"/>
    <w:rsid w:val="009761BC"/>
    <w:rsid w:val="009761DA"/>
    <w:rsid w:val="00976353"/>
    <w:rsid w:val="009764C6"/>
    <w:rsid w:val="00976579"/>
    <w:rsid w:val="00976593"/>
    <w:rsid w:val="00976633"/>
    <w:rsid w:val="00976B53"/>
    <w:rsid w:val="00976C1F"/>
    <w:rsid w:val="00976FDC"/>
    <w:rsid w:val="00977291"/>
    <w:rsid w:val="009773A0"/>
    <w:rsid w:val="00977477"/>
    <w:rsid w:val="00977540"/>
    <w:rsid w:val="009776BD"/>
    <w:rsid w:val="009778C7"/>
    <w:rsid w:val="00977937"/>
    <w:rsid w:val="009779C2"/>
    <w:rsid w:val="00977F89"/>
    <w:rsid w:val="009803A6"/>
    <w:rsid w:val="0098040C"/>
    <w:rsid w:val="009806B4"/>
    <w:rsid w:val="009809BE"/>
    <w:rsid w:val="00980A50"/>
    <w:rsid w:val="00981544"/>
    <w:rsid w:val="00981931"/>
    <w:rsid w:val="00981944"/>
    <w:rsid w:val="00981ACA"/>
    <w:rsid w:val="00981CC3"/>
    <w:rsid w:val="00981F67"/>
    <w:rsid w:val="0098205B"/>
    <w:rsid w:val="009822CE"/>
    <w:rsid w:val="00982547"/>
    <w:rsid w:val="00982685"/>
    <w:rsid w:val="009826DD"/>
    <w:rsid w:val="00982ADA"/>
    <w:rsid w:val="00982BB0"/>
    <w:rsid w:val="00982C5F"/>
    <w:rsid w:val="00982D33"/>
    <w:rsid w:val="00982E81"/>
    <w:rsid w:val="00983116"/>
    <w:rsid w:val="00983595"/>
    <w:rsid w:val="009835ED"/>
    <w:rsid w:val="009836A3"/>
    <w:rsid w:val="009836B0"/>
    <w:rsid w:val="00983849"/>
    <w:rsid w:val="00983CF3"/>
    <w:rsid w:val="00983D66"/>
    <w:rsid w:val="00983FBF"/>
    <w:rsid w:val="009840B8"/>
    <w:rsid w:val="0098445C"/>
    <w:rsid w:val="009845BA"/>
    <w:rsid w:val="0098471A"/>
    <w:rsid w:val="009847A1"/>
    <w:rsid w:val="00984BCC"/>
    <w:rsid w:val="00984C86"/>
    <w:rsid w:val="00985260"/>
    <w:rsid w:val="0098580E"/>
    <w:rsid w:val="00985A42"/>
    <w:rsid w:val="00985AFE"/>
    <w:rsid w:val="00985B2A"/>
    <w:rsid w:val="0098603F"/>
    <w:rsid w:val="009860DC"/>
    <w:rsid w:val="00986137"/>
    <w:rsid w:val="009863F9"/>
    <w:rsid w:val="009864FA"/>
    <w:rsid w:val="00986866"/>
    <w:rsid w:val="00986A66"/>
    <w:rsid w:val="00986B88"/>
    <w:rsid w:val="00986C09"/>
    <w:rsid w:val="00986E3E"/>
    <w:rsid w:val="00986EAC"/>
    <w:rsid w:val="009870BB"/>
    <w:rsid w:val="00987207"/>
    <w:rsid w:val="00987AB6"/>
    <w:rsid w:val="00987E48"/>
    <w:rsid w:val="00990222"/>
    <w:rsid w:val="009902B5"/>
    <w:rsid w:val="009902E5"/>
    <w:rsid w:val="00990689"/>
    <w:rsid w:val="0099092A"/>
    <w:rsid w:val="00990973"/>
    <w:rsid w:val="00990A03"/>
    <w:rsid w:val="00990A94"/>
    <w:rsid w:val="00990F0D"/>
    <w:rsid w:val="00990FA7"/>
    <w:rsid w:val="0099109C"/>
    <w:rsid w:val="0099112E"/>
    <w:rsid w:val="009913E8"/>
    <w:rsid w:val="00991629"/>
    <w:rsid w:val="00991732"/>
    <w:rsid w:val="00991760"/>
    <w:rsid w:val="009917B7"/>
    <w:rsid w:val="00991AF1"/>
    <w:rsid w:val="00991E74"/>
    <w:rsid w:val="00992085"/>
    <w:rsid w:val="009922FF"/>
    <w:rsid w:val="0099241F"/>
    <w:rsid w:val="009924BF"/>
    <w:rsid w:val="0099258C"/>
    <w:rsid w:val="009925C2"/>
    <w:rsid w:val="00992697"/>
    <w:rsid w:val="009929E9"/>
    <w:rsid w:val="00992B03"/>
    <w:rsid w:val="00992F97"/>
    <w:rsid w:val="009930D5"/>
    <w:rsid w:val="0099313A"/>
    <w:rsid w:val="00993698"/>
    <w:rsid w:val="00993876"/>
    <w:rsid w:val="0099426C"/>
    <w:rsid w:val="00994322"/>
    <w:rsid w:val="009943E8"/>
    <w:rsid w:val="00994428"/>
    <w:rsid w:val="00994447"/>
    <w:rsid w:val="0099447B"/>
    <w:rsid w:val="00994575"/>
    <w:rsid w:val="00994BCC"/>
    <w:rsid w:val="00994D00"/>
    <w:rsid w:val="00994E57"/>
    <w:rsid w:val="00995107"/>
    <w:rsid w:val="0099523F"/>
    <w:rsid w:val="00995288"/>
    <w:rsid w:val="009957C7"/>
    <w:rsid w:val="00995ADC"/>
    <w:rsid w:val="00995AE4"/>
    <w:rsid w:val="00995DA6"/>
    <w:rsid w:val="009960D6"/>
    <w:rsid w:val="0099622B"/>
    <w:rsid w:val="009962FD"/>
    <w:rsid w:val="009963D1"/>
    <w:rsid w:val="00996855"/>
    <w:rsid w:val="00996933"/>
    <w:rsid w:val="00996B34"/>
    <w:rsid w:val="00996C24"/>
    <w:rsid w:val="00996FB8"/>
    <w:rsid w:val="00997205"/>
    <w:rsid w:val="00997399"/>
    <w:rsid w:val="009975F0"/>
    <w:rsid w:val="0099779B"/>
    <w:rsid w:val="00997EED"/>
    <w:rsid w:val="009A0319"/>
    <w:rsid w:val="009A0BAF"/>
    <w:rsid w:val="009A0BBB"/>
    <w:rsid w:val="009A0F5C"/>
    <w:rsid w:val="009A0FD1"/>
    <w:rsid w:val="009A1065"/>
    <w:rsid w:val="009A10DA"/>
    <w:rsid w:val="009A11F7"/>
    <w:rsid w:val="009A12F9"/>
    <w:rsid w:val="009A1655"/>
    <w:rsid w:val="009A1AAA"/>
    <w:rsid w:val="009A1B7E"/>
    <w:rsid w:val="009A1C1E"/>
    <w:rsid w:val="009A1C49"/>
    <w:rsid w:val="009A1CA8"/>
    <w:rsid w:val="009A2112"/>
    <w:rsid w:val="009A2235"/>
    <w:rsid w:val="009A22D2"/>
    <w:rsid w:val="009A2B48"/>
    <w:rsid w:val="009A2C1E"/>
    <w:rsid w:val="009A2E32"/>
    <w:rsid w:val="009A306E"/>
    <w:rsid w:val="009A30B9"/>
    <w:rsid w:val="009A3131"/>
    <w:rsid w:val="009A3364"/>
    <w:rsid w:val="009A37E2"/>
    <w:rsid w:val="009A38EA"/>
    <w:rsid w:val="009A4175"/>
    <w:rsid w:val="009A4319"/>
    <w:rsid w:val="009A47A4"/>
    <w:rsid w:val="009A4C5C"/>
    <w:rsid w:val="009A4C6E"/>
    <w:rsid w:val="009A4EA5"/>
    <w:rsid w:val="009A4F18"/>
    <w:rsid w:val="009A5376"/>
    <w:rsid w:val="009A54B2"/>
    <w:rsid w:val="009A555A"/>
    <w:rsid w:val="009A5606"/>
    <w:rsid w:val="009A59F2"/>
    <w:rsid w:val="009A5B51"/>
    <w:rsid w:val="009A6215"/>
    <w:rsid w:val="009A65C3"/>
    <w:rsid w:val="009A685B"/>
    <w:rsid w:val="009A6BE5"/>
    <w:rsid w:val="009A6F14"/>
    <w:rsid w:val="009A7024"/>
    <w:rsid w:val="009A70E5"/>
    <w:rsid w:val="009A73AB"/>
    <w:rsid w:val="009A73ED"/>
    <w:rsid w:val="009B0076"/>
    <w:rsid w:val="009B01AC"/>
    <w:rsid w:val="009B028C"/>
    <w:rsid w:val="009B0482"/>
    <w:rsid w:val="009B0543"/>
    <w:rsid w:val="009B06FB"/>
    <w:rsid w:val="009B076C"/>
    <w:rsid w:val="009B0D37"/>
    <w:rsid w:val="009B0E28"/>
    <w:rsid w:val="009B17A8"/>
    <w:rsid w:val="009B1822"/>
    <w:rsid w:val="009B18E8"/>
    <w:rsid w:val="009B190B"/>
    <w:rsid w:val="009B19A5"/>
    <w:rsid w:val="009B1A46"/>
    <w:rsid w:val="009B201A"/>
    <w:rsid w:val="009B2137"/>
    <w:rsid w:val="009B235A"/>
    <w:rsid w:val="009B241D"/>
    <w:rsid w:val="009B26C0"/>
    <w:rsid w:val="009B2876"/>
    <w:rsid w:val="009B313F"/>
    <w:rsid w:val="009B322D"/>
    <w:rsid w:val="009B35DF"/>
    <w:rsid w:val="009B36E9"/>
    <w:rsid w:val="009B41DB"/>
    <w:rsid w:val="009B41F0"/>
    <w:rsid w:val="009B4830"/>
    <w:rsid w:val="009B486E"/>
    <w:rsid w:val="009B4A90"/>
    <w:rsid w:val="009B4AA9"/>
    <w:rsid w:val="009B4B28"/>
    <w:rsid w:val="009B4EDF"/>
    <w:rsid w:val="009B527A"/>
    <w:rsid w:val="009B539E"/>
    <w:rsid w:val="009B53DA"/>
    <w:rsid w:val="009B562A"/>
    <w:rsid w:val="009B58FC"/>
    <w:rsid w:val="009B59D2"/>
    <w:rsid w:val="009B5D13"/>
    <w:rsid w:val="009B5D14"/>
    <w:rsid w:val="009B5D85"/>
    <w:rsid w:val="009B5FAD"/>
    <w:rsid w:val="009B5FEA"/>
    <w:rsid w:val="009B5FF4"/>
    <w:rsid w:val="009B6375"/>
    <w:rsid w:val="009B683C"/>
    <w:rsid w:val="009B6A25"/>
    <w:rsid w:val="009B6AA3"/>
    <w:rsid w:val="009B6B11"/>
    <w:rsid w:val="009B6DDF"/>
    <w:rsid w:val="009B6F37"/>
    <w:rsid w:val="009B6F7E"/>
    <w:rsid w:val="009B71BA"/>
    <w:rsid w:val="009B784C"/>
    <w:rsid w:val="009C040E"/>
    <w:rsid w:val="009C04A4"/>
    <w:rsid w:val="009C0545"/>
    <w:rsid w:val="009C0C77"/>
    <w:rsid w:val="009C0E3F"/>
    <w:rsid w:val="009C0E57"/>
    <w:rsid w:val="009C1162"/>
    <w:rsid w:val="009C154D"/>
    <w:rsid w:val="009C17F9"/>
    <w:rsid w:val="009C18B5"/>
    <w:rsid w:val="009C1BDD"/>
    <w:rsid w:val="009C2172"/>
    <w:rsid w:val="009C2329"/>
    <w:rsid w:val="009C245A"/>
    <w:rsid w:val="009C2493"/>
    <w:rsid w:val="009C2764"/>
    <w:rsid w:val="009C2A2D"/>
    <w:rsid w:val="009C2A8E"/>
    <w:rsid w:val="009C2D9B"/>
    <w:rsid w:val="009C2F7B"/>
    <w:rsid w:val="009C3339"/>
    <w:rsid w:val="009C3398"/>
    <w:rsid w:val="009C36F2"/>
    <w:rsid w:val="009C37F8"/>
    <w:rsid w:val="009C391A"/>
    <w:rsid w:val="009C3C19"/>
    <w:rsid w:val="009C3D23"/>
    <w:rsid w:val="009C3D5C"/>
    <w:rsid w:val="009C3F0E"/>
    <w:rsid w:val="009C3F72"/>
    <w:rsid w:val="009C41E0"/>
    <w:rsid w:val="009C42B9"/>
    <w:rsid w:val="009C49DA"/>
    <w:rsid w:val="009C4B25"/>
    <w:rsid w:val="009C4E15"/>
    <w:rsid w:val="009C4FB2"/>
    <w:rsid w:val="009C517E"/>
    <w:rsid w:val="009C522A"/>
    <w:rsid w:val="009C527F"/>
    <w:rsid w:val="009C529D"/>
    <w:rsid w:val="009C5798"/>
    <w:rsid w:val="009C5805"/>
    <w:rsid w:val="009C58D3"/>
    <w:rsid w:val="009C5CE0"/>
    <w:rsid w:val="009C5DF7"/>
    <w:rsid w:val="009C60AD"/>
    <w:rsid w:val="009C612A"/>
    <w:rsid w:val="009C6230"/>
    <w:rsid w:val="009C63F2"/>
    <w:rsid w:val="009C63FF"/>
    <w:rsid w:val="009C64C2"/>
    <w:rsid w:val="009C6619"/>
    <w:rsid w:val="009C66E3"/>
    <w:rsid w:val="009C68A8"/>
    <w:rsid w:val="009C6C2E"/>
    <w:rsid w:val="009C6EAB"/>
    <w:rsid w:val="009C77D2"/>
    <w:rsid w:val="009C7AAA"/>
    <w:rsid w:val="009D02FD"/>
    <w:rsid w:val="009D0552"/>
    <w:rsid w:val="009D087A"/>
    <w:rsid w:val="009D115F"/>
    <w:rsid w:val="009D15C8"/>
    <w:rsid w:val="009D183F"/>
    <w:rsid w:val="009D18A0"/>
    <w:rsid w:val="009D195C"/>
    <w:rsid w:val="009D1C3D"/>
    <w:rsid w:val="009D1C4C"/>
    <w:rsid w:val="009D1E5C"/>
    <w:rsid w:val="009D1F7B"/>
    <w:rsid w:val="009D1FB6"/>
    <w:rsid w:val="009D216B"/>
    <w:rsid w:val="009D220C"/>
    <w:rsid w:val="009D24B6"/>
    <w:rsid w:val="009D2692"/>
    <w:rsid w:val="009D2738"/>
    <w:rsid w:val="009D28B7"/>
    <w:rsid w:val="009D28EA"/>
    <w:rsid w:val="009D2A5A"/>
    <w:rsid w:val="009D2B3B"/>
    <w:rsid w:val="009D2B48"/>
    <w:rsid w:val="009D2B51"/>
    <w:rsid w:val="009D2C57"/>
    <w:rsid w:val="009D2EA8"/>
    <w:rsid w:val="009D322C"/>
    <w:rsid w:val="009D33DF"/>
    <w:rsid w:val="009D37F1"/>
    <w:rsid w:val="009D3996"/>
    <w:rsid w:val="009D3A7C"/>
    <w:rsid w:val="009D4012"/>
    <w:rsid w:val="009D431B"/>
    <w:rsid w:val="009D49B5"/>
    <w:rsid w:val="009D4BC2"/>
    <w:rsid w:val="009D4E40"/>
    <w:rsid w:val="009D5176"/>
    <w:rsid w:val="009D5306"/>
    <w:rsid w:val="009D5495"/>
    <w:rsid w:val="009D559E"/>
    <w:rsid w:val="009D56D2"/>
    <w:rsid w:val="009D5783"/>
    <w:rsid w:val="009D5909"/>
    <w:rsid w:val="009D5DC7"/>
    <w:rsid w:val="009D5E50"/>
    <w:rsid w:val="009D620F"/>
    <w:rsid w:val="009D6297"/>
    <w:rsid w:val="009D62A8"/>
    <w:rsid w:val="009D648A"/>
    <w:rsid w:val="009D653F"/>
    <w:rsid w:val="009D6686"/>
    <w:rsid w:val="009D698B"/>
    <w:rsid w:val="009D69B1"/>
    <w:rsid w:val="009D6ACA"/>
    <w:rsid w:val="009D6EF7"/>
    <w:rsid w:val="009D713C"/>
    <w:rsid w:val="009D74D4"/>
    <w:rsid w:val="009D7C9F"/>
    <w:rsid w:val="009D7D74"/>
    <w:rsid w:val="009D7E75"/>
    <w:rsid w:val="009D7F63"/>
    <w:rsid w:val="009E0235"/>
    <w:rsid w:val="009E0271"/>
    <w:rsid w:val="009E0408"/>
    <w:rsid w:val="009E0CEF"/>
    <w:rsid w:val="009E101F"/>
    <w:rsid w:val="009E12C0"/>
    <w:rsid w:val="009E160C"/>
    <w:rsid w:val="009E1717"/>
    <w:rsid w:val="009E177B"/>
    <w:rsid w:val="009E1A9B"/>
    <w:rsid w:val="009E2C72"/>
    <w:rsid w:val="009E2D4D"/>
    <w:rsid w:val="009E2F79"/>
    <w:rsid w:val="009E319A"/>
    <w:rsid w:val="009E3218"/>
    <w:rsid w:val="009E3572"/>
    <w:rsid w:val="009E37AD"/>
    <w:rsid w:val="009E39FE"/>
    <w:rsid w:val="009E3B0C"/>
    <w:rsid w:val="009E3F0A"/>
    <w:rsid w:val="009E40B5"/>
    <w:rsid w:val="009E41E1"/>
    <w:rsid w:val="009E41F8"/>
    <w:rsid w:val="009E432F"/>
    <w:rsid w:val="009E4585"/>
    <w:rsid w:val="009E45F7"/>
    <w:rsid w:val="009E47C7"/>
    <w:rsid w:val="009E4922"/>
    <w:rsid w:val="009E4B47"/>
    <w:rsid w:val="009E4CB1"/>
    <w:rsid w:val="009E4F19"/>
    <w:rsid w:val="009E4F28"/>
    <w:rsid w:val="009E5160"/>
    <w:rsid w:val="009E51FB"/>
    <w:rsid w:val="009E54EA"/>
    <w:rsid w:val="009E57B0"/>
    <w:rsid w:val="009E5B81"/>
    <w:rsid w:val="009E5CA2"/>
    <w:rsid w:val="009E6143"/>
    <w:rsid w:val="009E6330"/>
    <w:rsid w:val="009E665A"/>
    <w:rsid w:val="009E66EE"/>
    <w:rsid w:val="009E6761"/>
    <w:rsid w:val="009E6787"/>
    <w:rsid w:val="009E67B2"/>
    <w:rsid w:val="009E682F"/>
    <w:rsid w:val="009E6993"/>
    <w:rsid w:val="009E6A3B"/>
    <w:rsid w:val="009E6B5A"/>
    <w:rsid w:val="009E6D3E"/>
    <w:rsid w:val="009E70D9"/>
    <w:rsid w:val="009E72C8"/>
    <w:rsid w:val="009E7706"/>
    <w:rsid w:val="009E7769"/>
    <w:rsid w:val="009E7A05"/>
    <w:rsid w:val="009E7B77"/>
    <w:rsid w:val="009E7C88"/>
    <w:rsid w:val="009F017B"/>
    <w:rsid w:val="009F0196"/>
    <w:rsid w:val="009F01EE"/>
    <w:rsid w:val="009F0359"/>
    <w:rsid w:val="009F0403"/>
    <w:rsid w:val="009F04EB"/>
    <w:rsid w:val="009F0537"/>
    <w:rsid w:val="009F0542"/>
    <w:rsid w:val="009F05B0"/>
    <w:rsid w:val="009F0B8E"/>
    <w:rsid w:val="009F0D02"/>
    <w:rsid w:val="009F0DA3"/>
    <w:rsid w:val="009F0E47"/>
    <w:rsid w:val="009F0F5C"/>
    <w:rsid w:val="009F1CB0"/>
    <w:rsid w:val="009F1F97"/>
    <w:rsid w:val="009F20A5"/>
    <w:rsid w:val="009F2472"/>
    <w:rsid w:val="009F2B54"/>
    <w:rsid w:val="009F2B6B"/>
    <w:rsid w:val="009F2C54"/>
    <w:rsid w:val="009F2DA4"/>
    <w:rsid w:val="009F2E4C"/>
    <w:rsid w:val="009F2E74"/>
    <w:rsid w:val="009F372F"/>
    <w:rsid w:val="009F3918"/>
    <w:rsid w:val="009F3CCA"/>
    <w:rsid w:val="009F3D00"/>
    <w:rsid w:val="009F3F48"/>
    <w:rsid w:val="009F403F"/>
    <w:rsid w:val="009F4076"/>
    <w:rsid w:val="009F40B7"/>
    <w:rsid w:val="009F46AC"/>
    <w:rsid w:val="009F49B6"/>
    <w:rsid w:val="009F57E4"/>
    <w:rsid w:val="009F5898"/>
    <w:rsid w:val="009F58BD"/>
    <w:rsid w:val="009F5925"/>
    <w:rsid w:val="009F5B32"/>
    <w:rsid w:val="009F5B87"/>
    <w:rsid w:val="009F5BAA"/>
    <w:rsid w:val="009F608F"/>
    <w:rsid w:val="009F6340"/>
    <w:rsid w:val="009F6875"/>
    <w:rsid w:val="009F6A9F"/>
    <w:rsid w:val="009F6AED"/>
    <w:rsid w:val="009F6CAA"/>
    <w:rsid w:val="009F7091"/>
    <w:rsid w:val="009F711C"/>
    <w:rsid w:val="009F7563"/>
    <w:rsid w:val="009F7980"/>
    <w:rsid w:val="009F79B5"/>
    <w:rsid w:val="009F7AFA"/>
    <w:rsid w:val="009F7C3F"/>
    <w:rsid w:val="009F7D0C"/>
    <w:rsid w:val="009F7E7C"/>
    <w:rsid w:val="00A00173"/>
    <w:rsid w:val="00A003FD"/>
    <w:rsid w:val="00A01668"/>
    <w:rsid w:val="00A0185C"/>
    <w:rsid w:val="00A01993"/>
    <w:rsid w:val="00A01E54"/>
    <w:rsid w:val="00A01EA8"/>
    <w:rsid w:val="00A02094"/>
    <w:rsid w:val="00A02125"/>
    <w:rsid w:val="00A023B8"/>
    <w:rsid w:val="00A02BF9"/>
    <w:rsid w:val="00A02E31"/>
    <w:rsid w:val="00A034D9"/>
    <w:rsid w:val="00A037E9"/>
    <w:rsid w:val="00A03801"/>
    <w:rsid w:val="00A03862"/>
    <w:rsid w:val="00A03A86"/>
    <w:rsid w:val="00A03C24"/>
    <w:rsid w:val="00A03F01"/>
    <w:rsid w:val="00A040F7"/>
    <w:rsid w:val="00A04167"/>
    <w:rsid w:val="00A04363"/>
    <w:rsid w:val="00A0446E"/>
    <w:rsid w:val="00A04E04"/>
    <w:rsid w:val="00A04E1B"/>
    <w:rsid w:val="00A04E9E"/>
    <w:rsid w:val="00A04FA1"/>
    <w:rsid w:val="00A05369"/>
    <w:rsid w:val="00A05511"/>
    <w:rsid w:val="00A0556B"/>
    <w:rsid w:val="00A05AED"/>
    <w:rsid w:val="00A06078"/>
    <w:rsid w:val="00A06089"/>
    <w:rsid w:val="00A0627F"/>
    <w:rsid w:val="00A064DF"/>
    <w:rsid w:val="00A0659A"/>
    <w:rsid w:val="00A0666F"/>
    <w:rsid w:val="00A06B5F"/>
    <w:rsid w:val="00A06D05"/>
    <w:rsid w:val="00A06EAF"/>
    <w:rsid w:val="00A074A8"/>
    <w:rsid w:val="00A07570"/>
    <w:rsid w:val="00A07733"/>
    <w:rsid w:val="00A07B88"/>
    <w:rsid w:val="00A07C96"/>
    <w:rsid w:val="00A07D16"/>
    <w:rsid w:val="00A10096"/>
    <w:rsid w:val="00A100C2"/>
    <w:rsid w:val="00A10388"/>
    <w:rsid w:val="00A103A2"/>
    <w:rsid w:val="00A103EF"/>
    <w:rsid w:val="00A106CB"/>
    <w:rsid w:val="00A10B20"/>
    <w:rsid w:val="00A10B90"/>
    <w:rsid w:val="00A10E6D"/>
    <w:rsid w:val="00A11062"/>
    <w:rsid w:val="00A11224"/>
    <w:rsid w:val="00A11360"/>
    <w:rsid w:val="00A113D2"/>
    <w:rsid w:val="00A11592"/>
    <w:rsid w:val="00A11598"/>
    <w:rsid w:val="00A1161A"/>
    <w:rsid w:val="00A11917"/>
    <w:rsid w:val="00A11B25"/>
    <w:rsid w:val="00A11C9D"/>
    <w:rsid w:val="00A120D8"/>
    <w:rsid w:val="00A122FE"/>
    <w:rsid w:val="00A123BC"/>
    <w:rsid w:val="00A12689"/>
    <w:rsid w:val="00A1268B"/>
    <w:rsid w:val="00A126C8"/>
    <w:rsid w:val="00A128D9"/>
    <w:rsid w:val="00A12A3A"/>
    <w:rsid w:val="00A12DFB"/>
    <w:rsid w:val="00A13070"/>
    <w:rsid w:val="00A13071"/>
    <w:rsid w:val="00A13373"/>
    <w:rsid w:val="00A13874"/>
    <w:rsid w:val="00A13A11"/>
    <w:rsid w:val="00A13A25"/>
    <w:rsid w:val="00A13CC5"/>
    <w:rsid w:val="00A13D80"/>
    <w:rsid w:val="00A14846"/>
    <w:rsid w:val="00A14991"/>
    <w:rsid w:val="00A14D5F"/>
    <w:rsid w:val="00A14EF8"/>
    <w:rsid w:val="00A14F9F"/>
    <w:rsid w:val="00A1502B"/>
    <w:rsid w:val="00A15267"/>
    <w:rsid w:val="00A152E4"/>
    <w:rsid w:val="00A1570B"/>
    <w:rsid w:val="00A1597B"/>
    <w:rsid w:val="00A159BE"/>
    <w:rsid w:val="00A15B0C"/>
    <w:rsid w:val="00A15D2C"/>
    <w:rsid w:val="00A15EAE"/>
    <w:rsid w:val="00A1601B"/>
    <w:rsid w:val="00A164D0"/>
    <w:rsid w:val="00A164DB"/>
    <w:rsid w:val="00A16652"/>
    <w:rsid w:val="00A1678C"/>
    <w:rsid w:val="00A16963"/>
    <w:rsid w:val="00A16A7E"/>
    <w:rsid w:val="00A171B2"/>
    <w:rsid w:val="00A1739D"/>
    <w:rsid w:val="00A17459"/>
    <w:rsid w:val="00A176FC"/>
    <w:rsid w:val="00A178B3"/>
    <w:rsid w:val="00A179D7"/>
    <w:rsid w:val="00A17A55"/>
    <w:rsid w:val="00A17ADC"/>
    <w:rsid w:val="00A17DBA"/>
    <w:rsid w:val="00A17EE6"/>
    <w:rsid w:val="00A17FFD"/>
    <w:rsid w:val="00A20016"/>
    <w:rsid w:val="00A20075"/>
    <w:rsid w:val="00A206E7"/>
    <w:rsid w:val="00A2080A"/>
    <w:rsid w:val="00A20BFE"/>
    <w:rsid w:val="00A20C0F"/>
    <w:rsid w:val="00A20C34"/>
    <w:rsid w:val="00A2110A"/>
    <w:rsid w:val="00A211F3"/>
    <w:rsid w:val="00A21568"/>
    <w:rsid w:val="00A217E0"/>
    <w:rsid w:val="00A217FB"/>
    <w:rsid w:val="00A21935"/>
    <w:rsid w:val="00A21A3A"/>
    <w:rsid w:val="00A21AD3"/>
    <w:rsid w:val="00A21DD3"/>
    <w:rsid w:val="00A21F89"/>
    <w:rsid w:val="00A226C8"/>
    <w:rsid w:val="00A226D0"/>
    <w:rsid w:val="00A2296B"/>
    <w:rsid w:val="00A22C33"/>
    <w:rsid w:val="00A22C7F"/>
    <w:rsid w:val="00A22D27"/>
    <w:rsid w:val="00A22F70"/>
    <w:rsid w:val="00A230D7"/>
    <w:rsid w:val="00A23612"/>
    <w:rsid w:val="00A23B8D"/>
    <w:rsid w:val="00A23D64"/>
    <w:rsid w:val="00A23EB2"/>
    <w:rsid w:val="00A24052"/>
    <w:rsid w:val="00A246FA"/>
    <w:rsid w:val="00A2470C"/>
    <w:rsid w:val="00A2477E"/>
    <w:rsid w:val="00A24B95"/>
    <w:rsid w:val="00A24C8E"/>
    <w:rsid w:val="00A259A6"/>
    <w:rsid w:val="00A25AAE"/>
    <w:rsid w:val="00A25FD9"/>
    <w:rsid w:val="00A26118"/>
    <w:rsid w:val="00A26464"/>
    <w:rsid w:val="00A26633"/>
    <w:rsid w:val="00A26835"/>
    <w:rsid w:val="00A2685D"/>
    <w:rsid w:val="00A2687B"/>
    <w:rsid w:val="00A26A62"/>
    <w:rsid w:val="00A26D2B"/>
    <w:rsid w:val="00A26F3E"/>
    <w:rsid w:val="00A270A5"/>
    <w:rsid w:val="00A27B1D"/>
    <w:rsid w:val="00A27DAE"/>
    <w:rsid w:val="00A30044"/>
    <w:rsid w:val="00A3028E"/>
    <w:rsid w:val="00A302FB"/>
    <w:rsid w:val="00A3042D"/>
    <w:rsid w:val="00A30649"/>
    <w:rsid w:val="00A30948"/>
    <w:rsid w:val="00A30A78"/>
    <w:rsid w:val="00A30F79"/>
    <w:rsid w:val="00A30FF1"/>
    <w:rsid w:val="00A31504"/>
    <w:rsid w:val="00A31526"/>
    <w:rsid w:val="00A315FE"/>
    <w:rsid w:val="00A31638"/>
    <w:rsid w:val="00A3181F"/>
    <w:rsid w:val="00A3185A"/>
    <w:rsid w:val="00A318CD"/>
    <w:rsid w:val="00A31AD7"/>
    <w:rsid w:val="00A31DEC"/>
    <w:rsid w:val="00A31E1B"/>
    <w:rsid w:val="00A31E53"/>
    <w:rsid w:val="00A32341"/>
    <w:rsid w:val="00A325A9"/>
    <w:rsid w:val="00A328E6"/>
    <w:rsid w:val="00A32967"/>
    <w:rsid w:val="00A32A74"/>
    <w:rsid w:val="00A32B6E"/>
    <w:rsid w:val="00A32C5F"/>
    <w:rsid w:val="00A32CF0"/>
    <w:rsid w:val="00A32DC2"/>
    <w:rsid w:val="00A32DFE"/>
    <w:rsid w:val="00A33247"/>
    <w:rsid w:val="00A33290"/>
    <w:rsid w:val="00A33304"/>
    <w:rsid w:val="00A3382E"/>
    <w:rsid w:val="00A33871"/>
    <w:rsid w:val="00A338AF"/>
    <w:rsid w:val="00A33BD2"/>
    <w:rsid w:val="00A33C93"/>
    <w:rsid w:val="00A33D8C"/>
    <w:rsid w:val="00A34412"/>
    <w:rsid w:val="00A345CA"/>
    <w:rsid w:val="00A3494E"/>
    <w:rsid w:val="00A34B1C"/>
    <w:rsid w:val="00A35686"/>
    <w:rsid w:val="00A35F24"/>
    <w:rsid w:val="00A36244"/>
    <w:rsid w:val="00A36361"/>
    <w:rsid w:val="00A36491"/>
    <w:rsid w:val="00A366A5"/>
    <w:rsid w:val="00A3680D"/>
    <w:rsid w:val="00A36B81"/>
    <w:rsid w:val="00A36DB5"/>
    <w:rsid w:val="00A36EDA"/>
    <w:rsid w:val="00A36FCE"/>
    <w:rsid w:val="00A3709B"/>
    <w:rsid w:val="00A37832"/>
    <w:rsid w:val="00A37AD9"/>
    <w:rsid w:val="00A37B8C"/>
    <w:rsid w:val="00A37D6A"/>
    <w:rsid w:val="00A401B7"/>
    <w:rsid w:val="00A4043E"/>
    <w:rsid w:val="00A404AD"/>
    <w:rsid w:val="00A409B8"/>
    <w:rsid w:val="00A40AD3"/>
    <w:rsid w:val="00A40F0E"/>
    <w:rsid w:val="00A40FF1"/>
    <w:rsid w:val="00A41130"/>
    <w:rsid w:val="00A41230"/>
    <w:rsid w:val="00A41359"/>
    <w:rsid w:val="00A41991"/>
    <w:rsid w:val="00A41EFA"/>
    <w:rsid w:val="00A422EE"/>
    <w:rsid w:val="00A422F2"/>
    <w:rsid w:val="00A4237B"/>
    <w:rsid w:val="00A423D9"/>
    <w:rsid w:val="00A4247C"/>
    <w:rsid w:val="00A4275D"/>
    <w:rsid w:val="00A4277F"/>
    <w:rsid w:val="00A427E9"/>
    <w:rsid w:val="00A42DF1"/>
    <w:rsid w:val="00A43154"/>
    <w:rsid w:val="00A4318B"/>
    <w:rsid w:val="00A43499"/>
    <w:rsid w:val="00A434C7"/>
    <w:rsid w:val="00A4381E"/>
    <w:rsid w:val="00A438C8"/>
    <w:rsid w:val="00A43A69"/>
    <w:rsid w:val="00A43A98"/>
    <w:rsid w:val="00A43C5A"/>
    <w:rsid w:val="00A43D24"/>
    <w:rsid w:val="00A44077"/>
    <w:rsid w:val="00A44084"/>
    <w:rsid w:val="00A44188"/>
    <w:rsid w:val="00A441C7"/>
    <w:rsid w:val="00A44792"/>
    <w:rsid w:val="00A447FF"/>
    <w:rsid w:val="00A44B27"/>
    <w:rsid w:val="00A44DBC"/>
    <w:rsid w:val="00A44FE3"/>
    <w:rsid w:val="00A45264"/>
    <w:rsid w:val="00A452F9"/>
    <w:rsid w:val="00A4549A"/>
    <w:rsid w:val="00A45A12"/>
    <w:rsid w:val="00A45B0C"/>
    <w:rsid w:val="00A45B3B"/>
    <w:rsid w:val="00A46378"/>
    <w:rsid w:val="00A46427"/>
    <w:rsid w:val="00A4652E"/>
    <w:rsid w:val="00A465AF"/>
    <w:rsid w:val="00A465B3"/>
    <w:rsid w:val="00A4682B"/>
    <w:rsid w:val="00A4684B"/>
    <w:rsid w:val="00A46ACF"/>
    <w:rsid w:val="00A46BA4"/>
    <w:rsid w:val="00A46DDA"/>
    <w:rsid w:val="00A46F0B"/>
    <w:rsid w:val="00A470AE"/>
    <w:rsid w:val="00A47374"/>
    <w:rsid w:val="00A47BF6"/>
    <w:rsid w:val="00A47DD6"/>
    <w:rsid w:val="00A500E9"/>
    <w:rsid w:val="00A502F0"/>
    <w:rsid w:val="00A5073E"/>
    <w:rsid w:val="00A507AB"/>
    <w:rsid w:val="00A509EB"/>
    <w:rsid w:val="00A50CF0"/>
    <w:rsid w:val="00A50F59"/>
    <w:rsid w:val="00A51047"/>
    <w:rsid w:val="00A513D1"/>
    <w:rsid w:val="00A51761"/>
    <w:rsid w:val="00A5176A"/>
    <w:rsid w:val="00A517B3"/>
    <w:rsid w:val="00A51929"/>
    <w:rsid w:val="00A51BED"/>
    <w:rsid w:val="00A51C0D"/>
    <w:rsid w:val="00A51C28"/>
    <w:rsid w:val="00A51CD2"/>
    <w:rsid w:val="00A51D2B"/>
    <w:rsid w:val="00A51EEB"/>
    <w:rsid w:val="00A52A14"/>
    <w:rsid w:val="00A52B5B"/>
    <w:rsid w:val="00A52F51"/>
    <w:rsid w:val="00A52FFA"/>
    <w:rsid w:val="00A53113"/>
    <w:rsid w:val="00A534F8"/>
    <w:rsid w:val="00A53543"/>
    <w:rsid w:val="00A53AAA"/>
    <w:rsid w:val="00A53E4A"/>
    <w:rsid w:val="00A5403A"/>
    <w:rsid w:val="00A54243"/>
    <w:rsid w:val="00A54642"/>
    <w:rsid w:val="00A5469A"/>
    <w:rsid w:val="00A54788"/>
    <w:rsid w:val="00A548B2"/>
    <w:rsid w:val="00A54954"/>
    <w:rsid w:val="00A54CB5"/>
    <w:rsid w:val="00A54F46"/>
    <w:rsid w:val="00A55103"/>
    <w:rsid w:val="00A55164"/>
    <w:rsid w:val="00A552B7"/>
    <w:rsid w:val="00A55713"/>
    <w:rsid w:val="00A55A91"/>
    <w:rsid w:val="00A5621E"/>
    <w:rsid w:val="00A5627A"/>
    <w:rsid w:val="00A563C9"/>
    <w:rsid w:val="00A5681A"/>
    <w:rsid w:val="00A56830"/>
    <w:rsid w:val="00A56896"/>
    <w:rsid w:val="00A56B53"/>
    <w:rsid w:val="00A56C1D"/>
    <w:rsid w:val="00A56D7D"/>
    <w:rsid w:val="00A5701F"/>
    <w:rsid w:val="00A57330"/>
    <w:rsid w:val="00A57564"/>
    <w:rsid w:val="00A57857"/>
    <w:rsid w:val="00A579EA"/>
    <w:rsid w:val="00A57CCE"/>
    <w:rsid w:val="00A57E43"/>
    <w:rsid w:val="00A6025D"/>
    <w:rsid w:val="00A603C2"/>
    <w:rsid w:val="00A6046C"/>
    <w:rsid w:val="00A606CA"/>
    <w:rsid w:val="00A607EC"/>
    <w:rsid w:val="00A6084A"/>
    <w:rsid w:val="00A60990"/>
    <w:rsid w:val="00A60AD0"/>
    <w:rsid w:val="00A60BEA"/>
    <w:rsid w:val="00A60FA1"/>
    <w:rsid w:val="00A6120C"/>
    <w:rsid w:val="00A61A83"/>
    <w:rsid w:val="00A61B2D"/>
    <w:rsid w:val="00A6218E"/>
    <w:rsid w:val="00A622A6"/>
    <w:rsid w:val="00A624F7"/>
    <w:rsid w:val="00A627AB"/>
    <w:rsid w:val="00A62AD8"/>
    <w:rsid w:val="00A62B40"/>
    <w:rsid w:val="00A62BAB"/>
    <w:rsid w:val="00A62CFA"/>
    <w:rsid w:val="00A62D27"/>
    <w:rsid w:val="00A62F65"/>
    <w:rsid w:val="00A630DF"/>
    <w:rsid w:val="00A6341D"/>
    <w:rsid w:val="00A63655"/>
    <w:rsid w:val="00A636FA"/>
    <w:rsid w:val="00A637F3"/>
    <w:rsid w:val="00A63C37"/>
    <w:rsid w:val="00A63E2D"/>
    <w:rsid w:val="00A64086"/>
    <w:rsid w:val="00A644AE"/>
    <w:rsid w:val="00A64EDC"/>
    <w:rsid w:val="00A6522B"/>
    <w:rsid w:val="00A65256"/>
    <w:rsid w:val="00A65457"/>
    <w:rsid w:val="00A65556"/>
    <w:rsid w:val="00A65684"/>
    <w:rsid w:val="00A65949"/>
    <w:rsid w:val="00A65A6B"/>
    <w:rsid w:val="00A65BF9"/>
    <w:rsid w:val="00A65E74"/>
    <w:rsid w:val="00A66001"/>
    <w:rsid w:val="00A666A3"/>
    <w:rsid w:val="00A66900"/>
    <w:rsid w:val="00A66C3A"/>
    <w:rsid w:val="00A66DD7"/>
    <w:rsid w:val="00A66EC0"/>
    <w:rsid w:val="00A6739F"/>
    <w:rsid w:val="00A67535"/>
    <w:rsid w:val="00A676CE"/>
    <w:rsid w:val="00A679D1"/>
    <w:rsid w:val="00A67FEE"/>
    <w:rsid w:val="00A702E7"/>
    <w:rsid w:val="00A703F1"/>
    <w:rsid w:val="00A70622"/>
    <w:rsid w:val="00A70770"/>
    <w:rsid w:val="00A70856"/>
    <w:rsid w:val="00A70A06"/>
    <w:rsid w:val="00A70E98"/>
    <w:rsid w:val="00A70FB2"/>
    <w:rsid w:val="00A71024"/>
    <w:rsid w:val="00A7110A"/>
    <w:rsid w:val="00A712EF"/>
    <w:rsid w:val="00A713CC"/>
    <w:rsid w:val="00A714FF"/>
    <w:rsid w:val="00A71539"/>
    <w:rsid w:val="00A71A8E"/>
    <w:rsid w:val="00A71C2F"/>
    <w:rsid w:val="00A71DB8"/>
    <w:rsid w:val="00A71E17"/>
    <w:rsid w:val="00A72014"/>
    <w:rsid w:val="00A727D0"/>
    <w:rsid w:val="00A7285F"/>
    <w:rsid w:val="00A72AC9"/>
    <w:rsid w:val="00A72AEB"/>
    <w:rsid w:val="00A72C31"/>
    <w:rsid w:val="00A72C44"/>
    <w:rsid w:val="00A72F33"/>
    <w:rsid w:val="00A7313D"/>
    <w:rsid w:val="00A73211"/>
    <w:rsid w:val="00A733B0"/>
    <w:rsid w:val="00A733C6"/>
    <w:rsid w:val="00A7341C"/>
    <w:rsid w:val="00A7346D"/>
    <w:rsid w:val="00A736D5"/>
    <w:rsid w:val="00A73A0C"/>
    <w:rsid w:val="00A73B7B"/>
    <w:rsid w:val="00A743F9"/>
    <w:rsid w:val="00A74675"/>
    <w:rsid w:val="00A74894"/>
    <w:rsid w:val="00A75688"/>
    <w:rsid w:val="00A756E1"/>
    <w:rsid w:val="00A758FF"/>
    <w:rsid w:val="00A75910"/>
    <w:rsid w:val="00A75A58"/>
    <w:rsid w:val="00A75AE6"/>
    <w:rsid w:val="00A75C02"/>
    <w:rsid w:val="00A75DD4"/>
    <w:rsid w:val="00A75E28"/>
    <w:rsid w:val="00A76166"/>
    <w:rsid w:val="00A76176"/>
    <w:rsid w:val="00A76459"/>
    <w:rsid w:val="00A765D6"/>
    <w:rsid w:val="00A76AD4"/>
    <w:rsid w:val="00A76E74"/>
    <w:rsid w:val="00A76F07"/>
    <w:rsid w:val="00A77133"/>
    <w:rsid w:val="00A77627"/>
    <w:rsid w:val="00A77CD9"/>
    <w:rsid w:val="00A77E82"/>
    <w:rsid w:val="00A77F18"/>
    <w:rsid w:val="00A80099"/>
    <w:rsid w:val="00A80414"/>
    <w:rsid w:val="00A8047C"/>
    <w:rsid w:val="00A80787"/>
    <w:rsid w:val="00A809CD"/>
    <w:rsid w:val="00A80A07"/>
    <w:rsid w:val="00A80B59"/>
    <w:rsid w:val="00A80D64"/>
    <w:rsid w:val="00A80F50"/>
    <w:rsid w:val="00A8119A"/>
    <w:rsid w:val="00A81212"/>
    <w:rsid w:val="00A8134B"/>
    <w:rsid w:val="00A81583"/>
    <w:rsid w:val="00A81676"/>
    <w:rsid w:val="00A8173C"/>
    <w:rsid w:val="00A81748"/>
    <w:rsid w:val="00A817E3"/>
    <w:rsid w:val="00A817EF"/>
    <w:rsid w:val="00A81903"/>
    <w:rsid w:val="00A82130"/>
    <w:rsid w:val="00A82425"/>
    <w:rsid w:val="00A82448"/>
    <w:rsid w:val="00A8287D"/>
    <w:rsid w:val="00A82998"/>
    <w:rsid w:val="00A829A9"/>
    <w:rsid w:val="00A82C98"/>
    <w:rsid w:val="00A83169"/>
    <w:rsid w:val="00A83201"/>
    <w:rsid w:val="00A834DB"/>
    <w:rsid w:val="00A835A4"/>
    <w:rsid w:val="00A8368C"/>
    <w:rsid w:val="00A83834"/>
    <w:rsid w:val="00A83925"/>
    <w:rsid w:val="00A83CA4"/>
    <w:rsid w:val="00A84254"/>
    <w:rsid w:val="00A84314"/>
    <w:rsid w:val="00A843DB"/>
    <w:rsid w:val="00A8464F"/>
    <w:rsid w:val="00A84A88"/>
    <w:rsid w:val="00A84CFE"/>
    <w:rsid w:val="00A84F6E"/>
    <w:rsid w:val="00A85093"/>
    <w:rsid w:val="00A8593B"/>
    <w:rsid w:val="00A85980"/>
    <w:rsid w:val="00A85ADD"/>
    <w:rsid w:val="00A85B15"/>
    <w:rsid w:val="00A85BBB"/>
    <w:rsid w:val="00A85BC1"/>
    <w:rsid w:val="00A85BD4"/>
    <w:rsid w:val="00A85CA8"/>
    <w:rsid w:val="00A86A44"/>
    <w:rsid w:val="00A86FB0"/>
    <w:rsid w:val="00A87033"/>
    <w:rsid w:val="00A87B28"/>
    <w:rsid w:val="00A87F16"/>
    <w:rsid w:val="00A900D9"/>
    <w:rsid w:val="00A90160"/>
    <w:rsid w:val="00A9027A"/>
    <w:rsid w:val="00A90E28"/>
    <w:rsid w:val="00A90EB3"/>
    <w:rsid w:val="00A9136A"/>
    <w:rsid w:val="00A91431"/>
    <w:rsid w:val="00A91846"/>
    <w:rsid w:val="00A918ED"/>
    <w:rsid w:val="00A91B4D"/>
    <w:rsid w:val="00A91B61"/>
    <w:rsid w:val="00A91F42"/>
    <w:rsid w:val="00A92164"/>
    <w:rsid w:val="00A921A8"/>
    <w:rsid w:val="00A928BB"/>
    <w:rsid w:val="00A92B2F"/>
    <w:rsid w:val="00A92C1F"/>
    <w:rsid w:val="00A9305B"/>
    <w:rsid w:val="00A932B0"/>
    <w:rsid w:val="00A935B4"/>
    <w:rsid w:val="00A937AA"/>
    <w:rsid w:val="00A938DD"/>
    <w:rsid w:val="00A93961"/>
    <w:rsid w:val="00A93A43"/>
    <w:rsid w:val="00A93DE8"/>
    <w:rsid w:val="00A93E1E"/>
    <w:rsid w:val="00A943B8"/>
    <w:rsid w:val="00A945E0"/>
    <w:rsid w:val="00A9465D"/>
    <w:rsid w:val="00A94676"/>
    <w:rsid w:val="00A9477B"/>
    <w:rsid w:val="00A94AA1"/>
    <w:rsid w:val="00A94B1C"/>
    <w:rsid w:val="00A94B61"/>
    <w:rsid w:val="00A94BDD"/>
    <w:rsid w:val="00A95110"/>
    <w:rsid w:val="00A95213"/>
    <w:rsid w:val="00A9528E"/>
    <w:rsid w:val="00A95781"/>
    <w:rsid w:val="00A95838"/>
    <w:rsid w:val="00A95906"/>
    <w:rsid w:val="00A95ADC"/>
    <w:rsid w:val="00A95F3C"/>
    <w:rsid w:val="00A96415"/>
    <w:rsid w:val="00A964D5"/>
    <w:rsid w:val="00A96CB5"/>
    <w:rsid w:val="00A96D60"/>
    <w:rsid w:val="00A96DA5"/>
    <w:rsid w:val="00A96DE8"/>
    <w:rsid w:val="00A97210"/>
    <w:rsid w:val="00A975AE"/>
    <w:rsid w:val="00A97606"/>
    <w:rsid w:val="00A9783B"/>
    <w:rsid w:val="00A97AA4"/>
    <w:rsid w:val="00A97F17"/>
    <w:rsid w:val="00AA0051"/>
    <w:rsid w:val="00AA03C8"/>
    <w:rsid w:val="00AA052A"/>
    <w:rsid w:val="00AA0588"/>
    <w:rsid w:val="00AA0813"/>
    <w:rsid w:val="00AA0830"/>
    <w:rsid w:val="00AA08A2"/>
    <w:rsid w:val="00AA0960"/>
    <w:rsid w:val="00AA0B1D"/>
    <w:rsid w:val="00AA0CBB"/>
    <w:rsid w:val="00AA0D0A"/>
    <w:rsid w:val="00AA0D1E"/>
    <w:rsid w:val="00AA130E"/>
    <w:rsid w:val="00AA14E0"/>
    <w:rsid w:val="00AA19E8"/>
    <w:rsid w:val="00AA1A3A"/>
    <w:rsid w:val="00AA1E04"/>
    <w:rsid w:val="00AA210F"/>
    <w:rsid w:val="00AA235A"/>
    <w:rsid w:val="00AA2777"/>
    <w:rsid w:val="00AA2E43"/>
    <w:rsid w:val="00AA32D5"/>
    <w:rsid w:val="00AA3564"/>
    <w:rsid w:val="00AA3D33"/>
    <w:rsid w:val="00AA3EFA"/>
    <w:rsid w:val="00AA43D9"/>
    <w:rsid w:val="00AA4569"/>
    <w:rsid w:val="00AA47D3"/>
    <w:rsid w:val="00AA4914"/>
    <w:rsid w:val="00AA49E1"/>
    <w:rsid w:val="00AA4BDF"/>
    <w:rsid w:val="00AA4CB2"/>
    <w:rsid w:val="00AA4EFC"/>
    <w:rsid w:val="00AA4F42"/>
    <w:rsid w:val="00AA50BB"/>
    <w:rsid w:val="00AA530A"/>
    <w:rsid w:val="00AA56D3"/>
    <w:rsid w:val="00AA5A77"/>
    <w:rsid w:val="00AA5E74"/>
    <w:rsid w:val="00AA5F10"/>
    <w:rsid w:val="00AA6007"/>
    <w:rsid w:val="00AA6ABF"/>
    <w:rsid w:val="00AA6B37"/>
    <w:rsid w:val="00AA6BF4"/>
    <w:rsid w:val="00AA6EC1"/>
    <w:rsid w:val="00AA6F35"/>
    <w:rsid w:val="00AA78CE"/>
    <w:rsid w:val="00AA7D01"/>
    <w:rsid w:val="00AB00A4"/>
    <w:rsid w:val="00AB0299"/>
    <w:rsid w:val="00AB02C3"/>
    <w:rsid w:val="00AB02CC"/>
    <w:rsid w:val="00AB0929"/>
    <w:rsid w:val="00AB0A09"/>
    <w:rsid w:val="00AB0AE2"/>
    <w:rsid w:val="00AB0E03"/>
    <w:rsid w:val="00AB11E1"/>
    <w:rsid w:val="00AB147F"/>
    <w:rsid w:val="00AB1C03"/>
    <w:rsid w:val="00AB1D13"/>
    <w:rsid w:val="00AB207D"/>
    <w:rsid w:val="00AB24AF"/>
    <w:rsid w:val="00AB2711"/>
    <w:rsid w:val="00AB304D"/>
    <w:rsid w:val="00AB3072"/>
    <w:rsid w:val="00AB328B"/>
    <w:rsid w:val="00AB343B"/>
    <w:rsid w:val="00AB364F"/>
    <w:rsid w:val="00AB380C"/>
    <w:rsid w:val="00AB3AEC"/>
    <w:rsid w:val="00AB3EE5"/>
    <w:rsid w:val="00AB415D"/>
    <w:rsid w:val="00AB4387"/>
    <w:rsid w:val="00AB45AD"/>
    <w:rsid w:val="00AB4777"/>
    <w:rsid w:val="00AB4976"/>
    <w:rsid w:val="00AB49D5"/>
    <w:rsid w:val="00AB4C6E"/>
    <w:rsid w:val="00AB4CD3"/>
    <w:rsid w:val="00AB4DE5"/>
    <w:rsid w:val="00AB56EA"/>
    <w:rsid w:val="00AB5BDB"/>
    <w:rsid w:val="00AB5C50"/>
    <w:rsid w:val="00AB5D31"/>
    <w:rsid w:val="00AB5F63"/>
    <w:rsid w:val="00AB60C5"/>
    <w:rsid w:val="00AB6127"/>
    <w:rsid w:val="00AB61B1"/>
    <w:rsid w:val="00AB62BD"/>
    <w:rsid w:val="00AB643A"/>
    <w:rsid w:val="00AB65FE"/>
    <w:rsid w:val="00AB677E"/>
    <w:rsid w:val="00AB695F"/>
    <w:rsid w:val="00AB6AD0"/>
    <w:rsid w:val="00AB6B10"/>
    <w:rsid w:val="00AB6BFB"/>
    <w:rsid w:val="00AB6CB2"/>
    <w:rsid w:val="00AB6F03"/>
    <w:rsid w:val="00AB6F71"/>
    <w:rsid w:val="00AB735E"/>
    <w:rsid w:val="00AB7C4A"/>
    <w:rsid w:val="00AB7E48"/>
    <w:rsid w:val="00AB7F34"/>
    <w:rsid w:val="00AC00FD"/>
    <w:rsid w:val="00AC02F1"/>
    <w:rsid w:val="00AC0345"/>
    <w:rsid w:val="00AC0581"/>
    <w:rsid w:val="00AC0701"/>
    <w:rsid w:val="00AC10C7"/>
    <w:rsid w:val="00AC1255"/>
    <w:rsid w:val="00AC13BC"/>
    <w:rsid w:val="00AC1B64"/>
    <w:rsid w:val="00AC1B77"/>
    <w:rsid w:val="00AC1D20"/>
    <w:rsid w:val="00AC1E72"/>
    <w:rsid w:val="00AC1F79"/>
    <w:rsid w:val="00AC211B"/>
    <w:rsid w:val="00AC22DB"/>
    <w:rsid w:val="00AC266E"/>
    <w:rsid w:val="00AC2A53"/>
    <w:rsid w:val="00AC2A97"/>
    <w:rsid w:val="00AC2A99"/>
    <w:rsid w:val="00AC2DEF"/>
    <w:rsid w:val="00AC2F2D"/>
    <w:rsid w:val="00AC2F3F"/>
    <w:rsid w:val="00AC2F49"/>
    <w:rsid w:val="00AC2FAA"/>
    <w:rsid w:val="00AC31A3"/>
    <w:rsid w:val="00AC3270"/>
    <w:rsid w:val="00AC32E7"/>
    <w:rsid w:val="00AC36FD"/>
    <w:rsid w:val="00AC375D"/>
    <w:rsid w:val="00AC390B"/>
    <w:rsid w:val="00AC39A1"/>
    <w:rsid w:val="00AC3B3E"/>
    <w:rsid w:val="00AC3FF3"/>
    <w:rsid w:val="00AC4162"/>
    <w:rsid w:val="00AC41C4"/>
    <w:rsid w:val="00AC44BE"/>
    <w:rsid w:val="00AC44EB"/>
    <w:rsid w:val="00AC4647"/>
    <w:rsid w:val="00AC46AF"/>
    <w:rsid w:val="00AC48E6"/>
    <w:rsid w:val="00AC4952"/>
    <w:rsid w:val="00AC4A7F"/>
    <w:rsid w:val="00AC4ACF"/>
    <w:rsid w:val="00AC4E4D"/>
    <w:rsid w:val="00AC4E5D"/>
    <w:rsid w:val="00AC51B9"/>
    <w:rsid w:val="00AC5316"/>
    <w:rsid w:val="00AC531D"/>
    <w:rsid w:val="00AC53CA"/>
    <w:rsid w:val="00AC55FC"/>
    <w:rsid w:val="00AC5E26"/>
    <w:rsid w:val="00AC5EF4"/>
    <w:rsid w:val="00AC6087"/>
    <w:rsid w:val="00AC62E3"/>
    <w:rsid w:val="00AC636D"/>
    <w:rsid w:val="00AC6494"/>
    <w:rsid w:val="00AC65EB"/>
    <w:rsid w:val="00AC6743"/>
    <w:rsid w:val="00AC6746"/>
    <w:rsid w:val="00AC6B10"/>
    <w:rsid w:val="00AC6BF4"/>
    <w:rsid w:val="00AC6C75"/>
    <w:rsid w:val="00AC701E"/>
    <w:rsid w:val="00AC720F"/>
    <w:rsid w:val="00AC7297"/>
    <w:rsid w:val="00AC73EF"/>
    <w:rsid w:val="00AC74AC"/>
    <w:rsid w:val="00AC75F0"/>
    <w:rsid w:val="00AC77BC"/>
    <w:rsid w:val="00AC7DFD"/>
    <w:rsid w:val="00AC7E5E"/>
    <w:rsid w:val="00AC7F92"/>
    <w:rsid w:val="00AD007D"/>
    <w:rsid w:val="00AD037F"/>
    <w:rsid w:val="00AD0537"/>
    <w:rsid w:val="00AD05F9"/>
    <w:rsid w:val="00AD05FF"/>
    <w:rsid w:val="00AD0653"/>
    <w:rsid w:val="00AD0757"/>
    <w:rsid w:val="00AD08DE"/>
    <w:rsid w:val="00AD0A74"/>
    <w:rsid w:val="00AD0D24"/>
    <w:rsid w:val="00AD100D"/>
    <w:rsid w:val="00AD1062"/>
    <w:rsid w:val="00AD125A"/>
    <w:rsid w:val="00AD1280"/>
    <w:rsid w:val="00AD1780"/>
    <w:rsid w:val="00AD186C"/>
    <w:rsid w:val="00AD1993"/>
    <w:rsid w:val="00AD1E53"/>
    <w:rsid w:val="00AD23E8"/>
    <w:rsid w:val="00AD27FE"/>
    <w:rsid w:val="00AD2975"/>
    <w:rsid w:val="00AD2A2C"/>
    <w:rsid w:val="00AD2AF8"/>
    <w:rsid w:val="00AD3103"/>
    <w:rsid w:val="00AD3266"/>
    <w:rsid w:val="00AD34B4"/>
    <w:rsid w:val="00AD350B"/>
    <w:rsid w:val="00AD3805"/>
    <w:rsid w:val="00AD386D"/>
    <w:rsid w:val="00AD3A50"/>
    <w:rsid w:val="00AD3AF8"/>
    <w:rsid w:val="00AD3DB6"/>
    <w:rsid w:val="00AD4116"/>
    <w:rsid w:val="00AD439E"/>
    <w:rsid w:val="00AD46BE"/>
    <w:rsid w:val="00AD4860"/>
    <w:rsid w:val="00AD4866"/>
    <w:rsid w:val="00AD4B4B"/>
    <w:rsid w:val="00AD4D01"/>
    <w:rsid w:val="00AD4D3A"/>
    <w:rsid w:val="00AD4D55"/>
    <w:rsid w:val="00AD51C3"/>
    <w:rsid w:val="00AD535E"/>
    <w:rsid w:val="00AD5558"/>
    <w:rsid w:val="00AD5645"/>
    <w:rsid w:val="00AD5C40"/>
    <w:rsid w:val="00AD5D25"/>
    <w:rsid w:val="00AD5D4B"/>
    <w:rsid w:val="00AD65D5"/>
    <w:rsid w:val="00AD692D"/>
    <w:rsid w:val="00AD69DA"/>
    <w:rsid w:val="00AD6E12"/>
    <w:rsid w:val="00AD6F63"/>
    <w:rsid w:val="00AD6FD9"/>
    <w:rsid w:val="00AD704F"/>
    <w:rsid w:val="00AD7054"/>
    <w:rsid w:val="00AD71BB"/>
    <w:rsid w:val="00AD730E"/>
    <w:rsid w:val="00AD7593"/>
    <w:rsid w:val="00AD7A57"/>
    <w:rsid w:val="00AD7B8E"/>
    <w:rsid w:val="00AE00C4"/>
    <w:rsid w:val="00AE033D"/>
    <w:rsid w:val="00AE0560"/>
    <w:rsid w:val="00AE0D27"/>
    <w:rsid w:val="00AE10A3"/>
    <w:rsid w:val="00AE10A9"/>
    <w:rsid w:val="00AE133F"/>
    <w:rsid w:val="00AE1478"/>
    <w:rsid w:val="00AE16D8"/>
    <w:rsid w:val="00AE196F"/>
    <w:rsid w:val="00AE1F09"/>
    <w:rsid w:val="00AE1FE0"/>
    <w:rsid w:val="00AE2428"/>
    <w:rsid w:val="00AE28F4"/>
    <w:rsid w:val="00AE2A18"/>
    <w:rsid w:val="00AE3294"/>
    <w:rsid w:val="00AE34AC"/>
    <w:rsid w:val="00AE3579"/>
    <w:rsid w:val="00AE3632"/>
    <w:rsid w:val="00AE402F"/>
    <w:rsid w:val="00AE4232"/>
    <w:rsid w:val="00AE430F"/>
    <w:rsid w:val="00AE4C7C"/>
    <w:rsid w:val="00AE4E27"/>
    <w:rsid w:val="00AE50C5"/>
    <w:rsid w:val="00AE513A"/>
    <w:rsid w:val="00AE5522"/>
    <w:rsid w:val="00AE584C"/>
    <w:rsid w:val="00AE5C96"/>
    <w:rsid w:val="00AE5D96"/>
    <w:rsid w:val="00AE5F7C"/>
    <w:rsid w:val="00AE606A"/>
    <w:rsid w:val="00AE60F3"/>
    <w:rsid w:val="00AE6239"/>
    <w:rsid w:val="00AE6470"/>
    <w:rsid w:val="00AE6577"/>
    <w:rsid w:val="00AE6622"/>
    <w:rsid w:val="00AE6761"/>
    <w:rsid w:val="00AE6801"/>
    <w:rsid w:val="00AE688F"/>
    <w:rsid w:val="00AE69F6"/>
    <w:rsid w:val="00AE6EA6"/>
    <w:rsid w:val="00AE7109"/>
    <w:rsid w:val="00AE71A0"/>
    <w:rsid w:val="00AE71D2"/>
    <w:rsid w:val="00AE75A8"/>
    <w:rsid w:val="00AE7701"/>
    <w:rsid w:val="00AE77B8"/>
    <w:rsid w:val="00AE7832"/>
    <w:rsid w:val="00AE7A21"/>
    <w:rsid w:val="00AE7EA3"/>
    <w:rsid w:val="00AE7F03"/>
    <w:rsid w:val="00AF0104"/>
    <w:rsid w:val="00AF0132"/>
    <w:rsid w:val="00AF02C0"/>
    <w:rsid w:val="00AF039A"/>
    <w:rsid w:val="00AF0CE2"/>
    <w:rsid w:val="00AF0EDD"/>
    <w:rsid w:val="00AF0F77"/>
    <w:rsid w:val="00AF1178"/>
    <w:rsid w:val="00AF17BD"/>
    <w:rsid w:val="00AF1954"/>
    <w:rsid w:val="00AF1B1B"/>
    <w:rsid w:val="00AF1B3D"/>
    <w:rsid w:val="00AF1EE5"/>
    <w:rsid w:val="00AF2018"/>
    <w:rsid w:val="00AF223E"/>
    <w:rsid w:val="00AF2434"/>
    <w:rsid w:val="00AF2632"/>
    <w:rsid w:val="00AF26D6"/>
    <w:rsid w:val="00AF273E"/>
    <w:rsid w:val="00AF286C"/>
    <w:rsid w:val="00AF2DEA"/>
    <w:rsid w:val="00AF2ED0"/>
    <w:rsid w:val="00AF3004"/>
    <w:rsid w:val="00AF37DC"/>
    <w:rsid w:val="00AF3919"/>
    <w:rsid w:val="00AF3A67"/>
    <w:rsid w:val="00AF3D3F"/>
    <w:rsid w:val="00AF3E82"/>
    <w:rsid w:val="00AF41F8"/>
    <w:rsid w:val="00AF435A"/>
    <w:rsid w:val="00AF4418"/>
    <w:rsid w:val="00AF453D"/>
    <w:rsid w:val="00AF4759"/>
    <w:rsid w:val="00AF47A0"/>
    <w:rsid w:val="00AF4A0D"/>
    <w:rsid w:val="00AF4D89"/>
    <w:rsid w:val="00AF4E37"/>
    <w:rsid w:val="00AF52A7"/>
    <w:rsid w:val="00AF55A3"/>
    <w:rsid w:val="00AF5633"/>
    <w:rsid w:val="00AF5772"/>
    <w:rsid w:val="00AF5785"/>
    <w:rsid w:val="00AF5875"/>
    <w:rsid w:val="00AF5917"/>
    <w:rsid w:val="00AF5CDE"/>
    <w:rsid w:val="00AF5D70"/>
    <w:rsid w:val="00AF6106"/>
    <w:rsid w:val="00AF624D"/>
    <w:rsid w:val="00AF64B3"/>
    <w:rsid w:val="00AF64CD"/>
    <w:rsid w:val="00AF67B7"/>
    <w:rsid w:val="00AF683E"/>
    <w:rsid w:val="00AF694D"/>
    <w:rsid w:val="00AF6ADE"/>
    <w:rsid w:val="00AF705A"/>
    <w:rsid w:val="00AF740F"/>
    <w:rsid w:val="00AF78FE"/>
    <w:rsid w:val="00AF7A4F"/>
    <w:rsid w:val="00AF7C18"/>
    <w:rsid w:val="00AF7C66"/>
    <w:rsid w:val="00AF7E4C"/>
    <w:rsid w:val="00AF7E73"/>
    <w:rsid w:val="00B00895"/>
    <w:rsid w:val="00B00948"/>
    <w:rsid w:val="00B00D27"/>
    <w:rsid w:val="00B00E35"/>
    <w:rsid w:val="00B00EB5"/>
    <w:rsid w:val="00B01049"/>
    <w:rsid w:val="00B013A6"/>
    <w:rsid w:val="00B013FA"/>
    <w:rsid w:val="00B01739"/>
    <w:rsid w:val="00B017CE"/>
    <w:rsid w:val="00B01BA3"/>
    <w:rsid w:val="00B01BFA"/>
    <w:rsid w:val="00B01D38"/>
    <w:rsid w:val="00B021C6"/>
    <w:rsid w:val="00B02476"/>
    <w:rsid w:val="00B02681"/>
    <w:rsid w:val="00B02A6E"/>
    <w:rsid w:val="00B02BB8"/>
    <w:rsid w:val="00B02C47"/>
    <w:rsid w:val="00B0318D"/>
    <w:rsid w:val="00B032F0"/>
    <w:rsid w:val="00B03440"/>
    <w:rsid w:val="00B03968"/>
    <w:rsid w:val="00B03AF5"/>
    <w:rsid w:val="00B03D3A"/>
    <w:rsid w:val="00B03DCA"/>
    <w:rsid w:val="00B04010"/>
    <w:rsid w:val="00B04013"/>
    <w:rsid w:val="00B04347"/>
    <w:rsid w:val="00B045F3"/>
    <w:rsid w:val="00B04706"/>
    <w:rsid w:val="00B04E6A"/>
    <w:rsid w:val="00B0521E"/>
    <w:rsid w:val="00B05A60"/>
    <w:rsid w:val="00B05CD2"/>
    <w:rsid w:val="00B05D02"/>
    <w:rsid w:val="00B060EC"/>
    <w:rsid w:val="00B06300"/>
    <w:rsid w:val="00B06B7D"/>
    <w:rsid w:val="00B06C9C"/>
    <w:rsid w:val="00B06CE0"/>
    <w:rsid w:val="00B0728D"/>
    <w:rsid w:val="00B072B5"/>
    <w:rsid w:val="00B07420"/>
    <w:rsid w:val="00B075C4"/>
    <w:rsid w:val="00B07719"/>
    <w:rsid w:val="00B0797B"/>
    <w:rsid w:val="00B079B0"/>
    <w:rsid w:val="00B07D29"/>
    <w:rsid w:val="00B07ECE"/>
    <w:rsid w:val="00B10095"/>
    <w:rsid w:val="00B100ED"/>
    <w:rsid w:val="00B103D1"/>
    <w:rsid w:val="00B104B3"/>
    <w:rsid w:val="00B10702"/>
    <w:rsid w:val="00B10A44"/>
    <w:rsid w:val="00B10B2B"/>
    <w:rsid w:val="00B10C4D"/>
    <w:rsid w:val="00B11135"/>
    <w:rsid w:val="00B111BD"/>
    <w:rsid w:val="00B11246"/>
    <w:rsid w:val="00B11997"/>
    <w:rsid w:val="00B11C7C"/>
    <w:rsid w:val="00B11D2D"/>
    <w:rsid w:val="00B1242B"/>
    <w:rsid w:val="00B127D1"/>
    <w:rsid w:val="00B12ACE"/>
    <w:rsid w:val="00B12B09"/>
    <w:rsid w:val="00B12CA6"/>
    <w:rsid w:val="00B130D0"/>
    <w:rsid w:val="00B132CE"/>
    <w:rsid w:val="00B13A08"/>
    <w:rsid w:val="00B13B5A"/>
    <w:rsid w:val="00B140B7"/>
    <w:rsid w:val="00B14352"/>
    <w:rsid w:val="00B14415"/>
    <w:rsid w:val="00B14724"/>
    <w:rsid w:val="00B14737"/>
    <w:rsid w:val="00B14869"/>
    <w:rsid w:val="00B14AE0"/>
    <w:rsid w:val="00B14B34"/>
    <w:rsid w:val="00B150E5"/>
    <w:rsid w:val="00B15284"/>
    <w:rsid w:val="00B1595C"/>
    <w:rsid w:val="00B15A42"/>
    <w:rsid w:val="00B16469"/>
    <w:rsid w:val="00B1694F"/>
    <w:rsid w:val="00B170C1"/>
    <w:rsid w:val="00B171D3"/>
    <w:rsid w:val="00B174FC"/>
    <w:rsid w:val="00B175F0"/>
    <w:rsid w:val="00B17772"/>
    <w:rsid w:val="00B179C4"/>
    <w:rsid w:val="00B17E74"/>
    <w:rsid w:val="00B20150"/>
    <w:rsid w:val="00B201FA"/>
    <w:rsid w:val="00B202DC"/>
    <w:rsid w:val="00B20379"/>
    <w:rsid w:val="00B2058C"/>
    <w:rsid w:val="00B2078C"/>
    <w:rsid w:val="00B208CB"/>
    <w:rsid w:val="00B20AA8"/>
    <w:rsid w:val="00B20ED7"/>
    <w:rsid w:val="00B210F9"/>
    <w:rsid w:val="00B2138F"/>
    <w:rsid w:val="00B21390"/>
    <w:rsid w:val="00B21567"/>
    <w:rsid w:val="00B21637"/>
    <w:rsid w:val="00B216AD"/>
    <w:rsid w:val="00B218DB"/>
    <w:rsid w:val="00B21D1F"/>
    <w:rsid w:val="00B21F85"/>
    <w:rsid w:val="00B22079"/>
    <w:rsid w:val="00B22308"/>
    <w:rsid w:val="00B22636"/>
    <w:rsid w:val="00B2267F"/>
    <w:rsid w:val="00B22742"/>
    <w:rsid w:val="00B22901"/>
    <w:rsid w:val="00B22A71"/>
    <w:rsid w:val="00B22C7F"/>
    <w:rsid w:val="00B22DD2"/>
    <w:rsid w:val="00B22EEA"/>
    <w:rsid w:val="00B23109"/>
    <w:rsid w:val="00B23388"/>
    <w:rsid w:val="00B233C7"/>
    <w:rsid w:val="00B233F9"/>
    <w:rsid w:val="00B2345F"/>
    <w:rsid w:val="00B23557"/>
    <w:rsid w:val="00B236A9"/>
    <w:rsid w:val="00B2399D"/>
    <w:rsid w:val="00B23C5D"/>
    <w:rsid w:val="00B24138"/>
    <w:rsid w:val="00B2417D"/>
    <w:rsid w:val="00B2441B"/>
    <w:rsid w:val="00B246E7"/>
    <w:rsid w:val="00B247A8"/>
    <w:rsid w:val="00B248BD"/>
    <w:rsid w:val="00B2498D"/>
    <w:rsid w:val="00B24F0A"/>
    <w:rsid w:val="00B24F9D"/>
    <w:rsid w:val="00B25329"/>
    <w:rsid w:val="00B25650"/>
    <w:rsid w:val="00B257EF"/>
    <w:rsid w:val="00B262D0"/>
    <w:rsid w:val="00B263B1"/>
    <w:rsid w:val="00B2649D"/>
    <w:rsid w:val="00B26638"/>
    <w:rsid w:val="00B26AB1"/>
    <w:rsid w:val="00B26B37"/>
    <w:rsid w:val="00B26B84"/>
    <w:rsid w:val="00B2707C"/>
    <w:rsid w:val="00B277BD"/>
    <w:rsid w:val="00B279DF"/>
    <w:rsid w:val="00B27A66"/>
    <w:rsid w:val="00B27B8A"/>
    <w:rsid w:val="00B27BE3"/>
    <w:rsid w:val="00B303F7"/>
    <w:rsid w:val="00B3040A"/>
    <w:rsid w:val="00B3063D"/>
    <w:rsid w:val="00B306BF"/>
    <w:rsid w:val="00B309D3"/>
    <w:rsid w:val="00B30BE8"/>
    <w:rsid w:val="00B31182"/>
    <w:rsid w:val="00B31A39"/>
    <w:rsid w:val="00B31CF2"/>
    <w:rsid w:val="00B31DFD"/>
    <w:rsid w:val="00B3202C"/>
    <w:rsid w:val="00B3214C"/>
    <w:rsid w:val="00B32194"/>
    <w:rsid w:val="00B321D2"/>
    <w:rsid w:val="00B3230A"/>
    <w:rsid w:val="00B3245D"/>
    <w:rsid w:val="00B32D0C"/>
    <w:rsid w:val="00B32DDE"/>
    <w:rsid w:val="00B32E35"/>
    <w:rsid w:val="00B33227"/>
    <w:rsid w:val="00B332D5"/>
    <w:rsid w:val="00B33A50"/>
    <w:rsid w:val="00B33D0B"/>
    <w:rsid w:val="00B348FD"/>
    <w:rsid w:val="00B3490F"/>
    <w:rsid w:val="00B3491A"/>
    <w:rsid w:val="00B34CF7"/>
    <w:rsid w:val="00B3544D"/>
    <w:rsid w:val="00B3560B"/>
    <w:rsid w:val="00B35778"/>
    <w:rsid w:val="00B35A63"/>
    <w:rsid w:val="00B35D6E"/>
    <w:rsid w:val="00B35F0B"/>
    <w:rsid w:val="00B362D6"/>
    <w:rsid w:val="00B3643E"/>
    <w:rsid w:val="00B364CA"/>
    <w:rsid w:val="00B3669D"/>
    <w:rsid w:val="00B369C6"/>
    <w:rsid w:val="00B36B7A"/>
    <w:rsid w:val="00B37309"/>
    <w:rsid w:val="00B37840"/>
    <w:rsid w:val="00B37908"/>
    <w:rsid w:val="00B37A9F"/>
    <w:rsid w:val="00B37C83"/>
    <w:rsid w:val="00B37D07"/>
    <w:rsid w:val="00B37E92"/>
    <w:rsid w:val="00B4043B"/>
    <w:rsid w:val="00B4046F"/>
    <w:rsid w:val="00B40661"/>
    <w:rsid w:val="00B40862"/>
    <w:rsid w:val="00B40A25"/>
    <w:rsid w:val="00B40D64"/>
    <w:rsid w:val="00B40DAB"/>
    <w:rsid w:val="00B40E4E"/>
    <w:rsid w:val="00B41215"/>
    <w:rsid w:val="00B4179F"/>
    <w:rsid w:val="00B417C3"/>
    <w:rsid w:val="00B41AEF"/>
    <w:rsid w:val="00B41B43"/>
    <w:rsid w:val="00B41BF5"/>
    <w:rsid w:val="00B41EFC"/>
    <w:rsid w:val="00B42095"/>
    <w:rsid w:val="00B420E3"/>
    <w:rsid w:val="00B42312"/>
    <w:rsid w:val="00B424AC"/>
    <w:rsid w:val="00B427EC"/>
    <w:rsid w:val="00B42B95"/>
    <w:rsid w:val="00B42D48"/>
    <w:rsid w:val="00B433D1"/>
    <w:rsid w:val="00B43E69"/>
    <w:rsid w:val="00B445E0"/>
    <w:rsid w:val="00B445E6"/>
    <w:rsid w:val="00B448B6"/>
    <w:rsid w:val="00B44956"/>
    <w:rsid w:val="00B44999"/>
    <w:rsid w:val="00B44A0E"/>
    <w:rsid w:val="00B44AB2"/>
    <w:rsid w:val="00B44C26"/>
    <w:rsid w:val="00B44F19"/>
    <w:rsid w:val="00B45150"/>
    <w:rsid w:val="00B456C1"/>
    <w:rsid w:val="00B45A93"/>
    <w:rsid w:val="00B466A5"/>
    <w:rsid w:val="00B466C1"/>
    <w:rsid w:val="00B4684B"/>
    <w:rsid w:val="00B469B5"/>
    <w:rsid w:val="00B46AF7"/>
    <w:rsid w:val="00B46B29"/>
    <w:rsid w:val="00B46EF7"/>
    <w:rsid w:val="00B46F5E"/>
    <w:rsid w:val="00B473DB"/>
    <w:rsid w:val="00B4780E"/>
    <w:rsid w:val="00B47B76"/>
    <w:rsid w:val="00B47BFA"/>
    <w:rsid w:val="00B50092"/>
    <w:rsid w:val="00B5011D"/>
    <w:rsid w:val="00B50207"/>
    <w:rsid w:val="00B5028C"/>
    <w:rsid w:val="00B503D0"/>
    <w:rsid w:val="00B506C8"/>
    <w:rsid w:val="00B50775"/>
    <w:rsid w:val="00B5090B"/>
    <w:rsid w:val="00B50ECD"/>
    <w:rsid w:val="00B50EF8"/>
    <w:rsid w:val="00B50FC8"/>
    <w:rsid w:val="00B50FCD"/>
    <w:rsid w:val="00B513F2"/>
    <w:rsid w:val="00B514D4"/>
    <w:rsid w:val="00B5156E"/>
    <w:rsid w:val="00B51959"/>
    <w:rsid w:val="00B51D41"/>
    <w:rsid w:val="00B51DFF"/>
    <w:rsid w:val="00B51EA9"/>
    <w:rsid w:val="00B51FC4"/>
    <w:rsid w:val="00B520E1"/>
    <w:rsid w:val="00B5211F"/>
    <w:rsid w:val="00B521EA"/>
    <w:rsid w:val="00B52508"/>
    <w:rsid w:val="00B52557"/>
    <w:rsid w:val="00B52584"/>
    <w:rsid w:val="00B52AFF"/>
    <w:rsid w:val="00B52C83"/>
    <w:rsid w:val="00B52D68"/>
    <w:rsid w:val="00B53406"/>
    <w:rsid w:val="00B53533"/>
    <w:rsid w:val="00B536BA"/>
    <w:rsid w:val="00B53A90"/>
    <w:rsid w:val="00B53C1A"/>
    <w:rsid w:val="00B53E28"/>
    <w:rsid w:val="00B53E9B"/>
    <w:rsid w:val="00B54001"/>
    <w:rsid w:val="00B54004"/>
    <w:rsid w:val="00B544B5"/>
    <w:rsid w:val="00B545D9"/>
    <w:rsid w:val="00B546C7"/>
    <w:rsid w:val="00B54889"/>
    <w:rsid w:val="00B54891"/>
    <w:rsid w:val="00B54B6B"/>
    <w:rsid w:val="00B54C21"/>
    <w:rsid w:val="00B55227"/>
    <w:rsid w:val="00B552DA"/>
    <w:rsid w:val="00B5560A"/>
    <w:rsid w:val="00B55837"/>
    <w:rsid w:val="00B55939"/>
    <w:rsid w:val="00B55E0D"/>
    <w:rsid w:val="00B55F8E"/>
    <w:rsid w:val="00B563B6"/>
    <w:rsid w:val="00B56B12"/>
    <w:rsid w:val="00B56BEA"/>
    <w:rsid w:val="00B56E97"/>
    <w:rsid w:val="00B56FA5"/>
    <w:rsid w:val="00B570DE"/>
    <w:rsid w:val="00B57332"/>
    <w:rsid w:val="00B57567"/>
    <w:rsid w:val="00B5779B"/>
    <w:rsid w:val="00B577D6"/>
    <w:rsid w:val="00B578DC"/>
    <w:rsid w:val="00B578FD"/>
    <w:rsid w:val="00B579E8"/>
    <w:rsid w:val="00B579F9"/>
    <w:rsid w:val="00B57A34"/>
    <w:rsid w:val="00B57B85"/>
    <w:rsid w:val="00B57D22"/>
    <w:rsid w:val="00B57E8A"/>
    <w:rsid w:val="00B60063"/>
    <w:rsid w:val="00B60192"/>
    <w:rsid w:val="00B60415"/>
    <w:rsid w:val="00B60485"/>
    <w:rsid w:val="00B604FD"/>
    <w:rsid w:val="00B60F6D"/>
    <w:rsid w:val="00B610CF"/>
    <w:rsid w:val="00B61134"/>
    <w:rsid w:val="00B6126A"/>
    <w:rsid w:val="00B6156E"/>
    <w:rsid w:val="00B616AB"/>
    <w:rsid w:val="00B61957"/>
    <w:rsid w:val="00B619F9"/>
    <w:rsid w:val="00B61DA5"/>
    <w:rsid w:val="00B61EC9"/>
    <w:rsid w:val="00B622A9"/>
    <w:rsid w:val="00B62361"/>
    <w:rsid w:val="00B625EF"/>
    <w:rsid w:val="00B62C71"/>
    <w:rsid w:val="00B62DE0"/>
    <w:rsid w:val="00B63110"/>
    <w:rsid w:val="00B63192"/>
    <w:rsid w:val="00B634FF"/>
    <w:rsid w:val="00B635D1"/>
    <w:rsid w:val="00B63EE4"/>
    <w:rsid w:val="00B63F5E"/>
    <w:rsid w:val="00B640E8"/>
    <w:rsid w:val="00B64742"/>
    <w:rsid w:val="00B647B7"/>
    <w:rsid w:val="00B648E3"/>
    <w:rsid w:val="00B64939"/>
    <w:rsid w:val="00B64C21"/>
    <w:rsid w:val="00B64E01"/>
    <w:rsid w:val="00B6547E"/>
    <w:rsid w:val="00B659CA"/>
    <w:rsid w:val="00B662A5"/>
    <w:rsid w:val="00B662FA"/>
    <w:rsid w:val="00B668DE"/>
    <w:rsid w:val="00B668F4"/>
    <w:rsid w:val="00B66E97"/>
    <w:rsid w:val="00B6733B"/>
    <w:rsid w:val="00B6737F"/>
    <w:rsid w:val="00B673EA"/>
    <w:rsid w:val="00B6781F"/>
    <w:rsid w:val="00B67848"/>
    <w:rsid w:val="00B67C56"/>
    <w:rsid w:val="00B67C58"/>
    <w:rsid w:val="00B7022E"/>
    <w:rsid w:val="00B7033F"/>
    <w:rsid w:val="00B7088E"/>
    <w:rsid w:val="00B709CF"/>
    <w:rsid w:val="00B70A5F"/>
    <w:rsid w:val="00B70EA6"/>
    <w:rsid w:val="00B71012"/>
    <w:rsid w:val="00B71231"/>
    <w:rsid w:val="00B7139B"/>
    <w:rsid w:val="00B71A51"/>
    <w:rsid w:val="00B71EEF"/>
    <w:rsid w:val="00B71FBB"/>
    <w:rsid w:val="00B72788"/>
    <w:rsid w:val="00B72978"/>
    <w:rsid w:val="00B72A08"/>
    <w:rsid w:val="00B72CF9"/>
    <w:rsid w:val="00B72E12"/>
    <w:rsid w:val="00B7310C"/>
    <w:rsid w:val="00B73776"/>
    <w:rsid w:val="00B7388E"/>
    <w:rsid w:val="00B738BD"/>
    <w:rsid w:val="00B738C1"/>
    <w:rsid w:val="00B73B07"/>
    <w:rsid w:val="00B73B4D"/>
    <w:rsid w:val="00B73BC9"/>
    <w:rsid w:val="00B73E30"/>
    <w:rsid w:val="00B745C4"/>
    <w:rsid w:val="00B74B78"/>
    <w:rsid w:val="00B74D1C"/>
    <w:rsid w:val="00B75014"/>
    <w:rsid w:val="00B75128"/>
    <w:rsid w:val="00B7531C"/>
    <w:rsid w:val="00B75437"/>
    <w:rsid w:val="00B75716"/>
    <w:rsid w:val="00B75B81"/>
    <w:rsid w:val="00B75D84"/>
    <w:rsid w:val="00B75DD3"/>
    <w:rsid w:val="00B75E62"/>
    <w:rsid w:val="00B75EEB"/>
    <w:rsid w:val="00B7621F"/>
    <w:rsid w:val="00B762AB"/>
    <w:rsid w:val="00B7635B"/>
    <w:rsid w:val="00B768BF"/>
    <w:rsid w:val="00B768F6"/>
    <w:rsid w:val="00B769FA"/>
    <w:rsid w:val="00B76D53"/>
    <w:rsid w:val="00B76E5F"/>
    <w:rsid w:val="00B772B1"/>
    <w:rsid w:val="00B7732F"/>
    <w:rsid w:val="00B7743F"/>
    <w:rsid w:val="00B77457"/>
    <w:rsid w:val="00B77702"/>
    <w:rsid w:val="00B777D0"/>
    <w:rsid w:val="00B77DEB"/>
    <w:rsid w:val="00B77E7D"/>
    <w:rsid w:val="00B77FD6"/>
    <w:rsid w:val="00B80334"/>
    <w:rsid w:val="00B805CC"/>
    <w:rsid w:val="00B806E5"/>
    <w:rsid w:val="00B809A7"/>
    <w:rsid w:val="00B80DC0"/>
    <w:rsid w:val="00B81052"/>
    <w:rsid w:val="00B81150"/>
    <w:rsid w:val="00B815CC"/>
    <w:rsid w:val="00B81805"/>
    <w:rsid w:val="00B81901"/>
    <w:rsid w:val="00B81A43"/>
    <w:rsid w:val="00B81A60"/>
    <w:rsid w:val="00B81CAB"/>
    <w:rsid w:val="00B8202A"/>
    <w:rsid w:val="00B823C8"/>
    <w:rsid w:val="00B8244C"/>
    <w:rsid w:val="00B82850"/>
    <w:rsid w:val="00B82A11"/>
    <w:rsid w:val="00B82C46"/>
    <w:rsid w:val="00B82D65"/>
    <w:rsid w:val="00B83130"/>
    <w:rsid w:val="00B83680"/>
    <w:rsid w:val="00B836EB"/>
    <w:rsid w:val="00B83792"/>
    <w:rsid w:val="00B83892"/>
    <w:rsid w:val="00B83EF0"/>
    <w:rsid w:val="00B83FDC"/>
    <w:rsid w:val="00B8404E"/>
    <w:rsid w:val="00B848A6"/>
    <w:rsid w:val="00B84A34"/>
    <w:rsid w:val="00B84F0B"/>
    <w:rsid w:val="00B850E8"/>
    <w:rsid w:val="00B85122"/>
    <w:rsid w:val="00B85235"/>
    <w:rsid w:val="00B8549B"/>
    <w:rsid w:val="00B8585E"/>
    <w:rsid w:val="00B85D47"/>
    <w:rsid w:val="00B85F27"/>
    <w:rsid w:val="00B86692"/>
    <w:rsid w:val="00B868AD"/>
    <w:rsid w:val="00B86B11"/>
    <w:rsid w:val="00B86CB6"/>
    <w:rsid w:val="00B870F3"/>
    <w:rsid w:val="00B8715F"/>
    <w:rsid w:val="00B874F4"/>
    <w:rsid w:val="00B879A4"/>
    <w:rsid w:val="00B87E49"/>
    <w:rsid w:val="00B908EF"/>
    <w:rsid w:val="00B90D69"/>
    <w:rsid w:val="00B91047"/>
    <w:rsid w:val="00B918B7"/>
    <w:rsid w:val="00B91A57"/>
    <w:rsid w:val="00B91C1D"/>
    <w:rsid w:val="00B91D25"/>
    <w:rsid w:val="00B91F91"/>
    <w:rsid w:val="00B9207E"/>
    <w:rsid w:val="00B923B3"/>
    <w:rsid w:val="00B92458"/>
    <w:rsid w:val="00B924F3"/>
    <w:rsid w:val="00B9270E"/>
    <w:rsid w:val="00B9289B"/>
    <w:rsid w:val="00B92AE8"/>
    <w:rsid w:val="00B92E64"/>
    <w:rsid w:val="00B92F1B"/>
    <w:rsid w:val="00B9366D"/>
    <w:rsid w:val="00B9391A"/>
    <w:rsid w:val="00B93A3E"/>
    <w:rsid w:val="00B94246"/>
    <w:rsid w:val="00B94BC7"/>
    <w:rsid w:val="00B94C97"/>
    <w:rsid w:val="00B94E51"/>
    <w:rsid w:val="00B94FB8"/>
    <w:rsid w:val="00B94FD5"/>
    <w:rsid w:val="00B95555"/>
    <w:rsid w:val="00B955F0"/>
    <w:rsid w:val="00B9574A"/>
    <w:rsid w:val="00B958B9"/>
    <w:rsid w:val="00B95B37"/>
    <w:rsid w:val="00B95B75"/>
    <w:rsid w:val="00B95C34"/>
    <w:rsid w:val="00B95D34"/>
    <w:rsid w:val="00B95D9A"/>
    <w:rsid w:val="00B960D4"/>
    <w:rsid w:val="00B9628F"/>
    <w:rsid w:val="00B9674C"/>
    <w:rsid w:val="00B96953"/>
    <w:rsid w:val="00B96AA0"/>
    <w:rsid w:val="00B97259"/>
    <w:rsid w:val="00B97712"/>
    <w:rsid w:val="00B977D0"/>
    <w:rsid w:val="00B979D3"/>
    <w:rsid w:val="00BA006D"/>
    <w:rsid w:val="00BA00A5"/>
    <w:rsid w:val="00BA041D"/>
    <w:rsid w:val="00BA105D"/>
    <w:rsid w:val="00BA11A6"/>
    <w:rsid w:val="00BA127C"/>
    <w:rsid w:val="00BA12E0"/>
    <w:rsid w:val="00BA1392"/>
    <w:rsid w:val="00BA1860"/>
    <w:rsid w:val="00BA1A28"/>
    <w:rsid w:val="00BA1AF1"/>
    <w:rsid w:val="00BA1B01"/>
    <w:rsid w:val="00BA1EAC"/>
    <w:rsid w:val="00BA2959"/>
    <w:rsid w:val="00BA2A80"/>
    <w:rsid w:val="00BA2BCF"/>
    <w:rsid w:val="00BA3249"/>
    <w:rsid w:val="00BA3426"/>
    <w:rsid w:val="00BA350C"/>
    <w:rsid w:val="00BA3574"/>
    <w:rsid w:val="00BA3893"/>
    <w:rsid w:val="00BA395F"/>
    <w:rsid w:val="00BA39A1"/>
    <w:rsid w:val="00BA3C4B"/>
    <w:rsid w:val="00BA3D22"/>
    <w:rsid w:val="00BA3E79"/>
    <w:rsid w:val="00BA45A8"/>
    <w:rsid w:val="00BA45B0"/>
    <w:rsid w:val="00BA45B6"/>
    <w:rsid w:val="00BA46A8"/>
    <w:rsid w:val="00BA47BA"/>
    <w:rsid w:val="00BA47CB"/>
    <w:rsid w:val="00BA490C"/>
    <w:rsid w:val="00BA4A96"/>
    <w:rsid w:val="00BA4B85"/>
    <w:rsid w:val="00BA4DA7"/>
    <w:rsid w:val="00BA4F00"/>
    <w:rsid w:val="00BA527E"/>
    <w:rsid w:val="00BA53AA"/>
    <w:rsid w:val="00BA54BB"/>
    <w:rsid w:val="00BA5818"/>
    <w:rsid w:val="00BA5C1B"/>
    <w:rsid w:val="00BA5DED"/>
    <w:rsid w:val="00BA5ED2"/>
    <w:rsid w:val="00BA5EDC"/>
    <w:rsid w:val="00BA60B1"/>
    <w:rsid w:val="00BA6131"/>
    <w:rsid w:val="00BA695A"/>
    <w:rsid w:val="00BA6972"/>
    <w:rsid w:val="00BA6AA8"/>
    <w:rsid w:val="00BA6B4E"/>
    <w:rsid w:val="00BA6BAA"/>
    <w:rsid w:val="00BA6D50"/>
    <w:rsid w:val="00BA6E85"/>
    <w:rsid w:val="00BA6FAB"/>
    <w:rsid w:val="00BA709C"/>
    <w:rsid w:val="00BA70C7"/>
    <w:rsid w:val="00BA7432"/>
    <w:rsid w:val="00BA7990"/>
    <w:rsid w:val="00BA7C53"/>
    <w:rsid w:val="00BA7C82"/>
    <w:rsid w:val="00BA7E00"/>
    <w:rsid w:val="00BA7EC4"/>
    <w:rsid w:val="00BA7EDA"/>
    <w:rsid w:val="00BB0003"/>
    <w:rsid w:val="00BB021E"/>
    <w:rsid w:val="00BB03DB"/>
    <w:rsid w:val="00BB05D9"/>
    <w:rsid w:val="00BB0825"/>
    <w:rsid w:val="00BB0A24"/>
    <w:rsid w:val="00BB0F1E"/>
    <w:rsid w:val="00BB117A"/>
    <w:rsid w:val="00BB1202"/>
    <w:rsid w:val="00BB13EE"/>
    <w:rsid w:val="00BB143E"/>
    <w:rsid w:val="00BB14AC"/>
    <w:rsid w:val="00BB1546"/>
    <w:rsid w:val="00BB193F"/>
    <w:rsid w:val="00BB1BCF"/>
    <w:rsid w:val="00BB1C1B"/>
    <w:rsid w:val="00BB1F6A"/>
    <w:rsid w:val="00BB1FA2"/>
    <w:rsid w:val="00BB269F"/>
    <w:rsid w:val="00BB282B"/>
    <w:rsid w:val="00BB289C"/>
    <w:rsid w:val="00BB28CE"/>
    <w:rsid w:val="00BB2990"/>
    <w:rsid w:val="00BB2B9C"/>
    <w:rsid w:val="00BB2BB2"/>
    <w:rsid w:val="00BB2BD7"/>
    <w:rsid w:val="00BB2E3B"/>
    <w:rsid w:val="00BB309C"/>
    <w:rsid w:val="00BB30E9"/>
    <w:rsid w:val="00BB312B"/>
    <w:rsid w:val="00BB328A"/>
    <w:rsid w:val="00BB33E1"/>
    <w:rsid w:val="00BB35CF"/>
    <w:rsid w:val="00BB37C7"/>
    <w:rsid w:val="00BB3CF1"/>
    <w:rsid w:val="00BB3E8E"/>
    <w:rsid w:val="00BB3F2D"/>
    <w:rsid w:val="00BB3F5D"/>
    <w:rsid w:val="00BB3FB2"/>
    <w:rsid w:val="00BB4188"/>
    <w:rsid w:val="00BB43C2"/>
    <w:rsid w:val="00BB4652"/>
    <w:rsid w:val="00BB4DDF"/>
    <w:rsid w:val="00BB4E22"/>
    <w:rsid w:val="00BB4EFF"/>
    <w:rsid w:val="00BB535D"/>
    <w:rsid w:val="00BB5378"/>
    <w:rsid w:val="00BB5745"/>
    <w:rsid w:val="00BB5BE0"/>
    <w:rsid w:val="00BB5F96"/>
    <w:rsid w:val="00BB5FC4"/>
    <w:rsid w:val="00BB6A17"/>
    <w:rsid w:val="00BB6EDA"/>
    <w:rsid w:val="00BB6F2B"/>
    <w:rsid w:val="00BB7145"/>
    <w:rsid w:val="00BB7909"/>
    <w:rsid w:val="00BB7C29"/>
    <w:rsid w:val="00BC02B0"/>
    <w:rsid w:val="00BC074D"/>
    <w:rsid w:val="00BC0CBC"/>
    <w:rsid w:val="00BC131A"/>
    <w:rsid w:val="00BC1960"/>
    <w:rsid w:val="00BC1966"/>
    <w:rsid w:val="00BC19C4"/>
    <w:rsid w:val="00BC1FC4"/>
    <w:rsid w:val="00BC21C6"/>
    <w:rsid w:val="00BC2359"/>
    <w:rsid w:val="00BC2480"/>
    <w:rsid w:val="00BC250C"/>
    <w:rsid w:val="00BC2669"/>
    <w:rsid w:val="00BC2791"/>
    <w:rsid w:val="00BC2C88"/>
    <w:rsid w:val="00BC2F13"/>
    <w:rsid w:val="00BC333D"/>
    <w:rsid w:val="00BC3871"/>
    <w:rsid w:val="00BC3A06"/>
    <w:rsid w:val="00BC3B7C"/>
    <w:rsid w:val="00BC4032"/>
    <w:rsid w:val="00BC454E"/>
    <w:rsid w:val="00BC47E4"/>
    <w:rsid w:val="00BC4C09"/>
    <w:rsid w:val="00BC4F12"/>
    <w:rsid w:val="00BC4F3E"/>
    <w:rsid w:val="00BC5150"/>
    <w:rsid w:val="00BC546C"/>
    <w:rsid w:val="00BC5498"/>
    <w:rsid w:val="00BC58BF"/>
    <w:rsid w:val="00BC5974"/>
    <w:rsid w:val="00BC5C12"/>
    <w:rsid w:val="00BC5CFC"/>
    <w:rsid w:val="00BC6214"/>
    <w:rsid w:val="00BC62E3"/>
    <w:rsid w:val="00BC630B"/>
    <w:rsid w:val="00BC630E"/>
    <w:rsid w:val="00BC6708"/>
    <w:rsid w:val="00BC67A5"/>
    <w:rsid w:val="00BC6889"/>
    <w:rsid w:val="00BC68CD"/>
    <w:rsid w:val="00BC6934"/>
    <w:rsid w:val="00BC6D23"/>
    <w:rsid w:val="00BC6DB6"/>
    <w:rsid w:val="00BC6DFF"/>
    <w:rsid w:val="00BC7030"/>
    <w:rsid w:val="00BC73A8"/>
    <w:rsid w:val="00BC79A8"/>
    <w:rsid w:val="00BC7D20"/>
    <w:rsid w:val="00BC7DE8"/>
    <w:rsid w:val="00BC7F21"/>
    <w:rsid w:val="00BC7FF9"/>
    <w:rsid w:val="00BD02B4"/>
    <w:rsid w:val="00BD041A"/>
    <w:rsid w:val="00BD0673"/>
    <w:rsid w:val="00BD085A"/>
    <w:rsid w:val="00BD0A4A"/>
    <w:rsid w:val="00BD0BD2"/>
    <w:rsid w:val="00BD1047"/>
    <w:rsid w:val="00BD13B6"/>
    <w:rsid w:val="00BD1417"/>
    <w:rsid w:val="00BD15E7"/>
    <w:rsid w:val="00BD17B5"/>
    <w:rsid w:val="00BD1A9C"/>
    <w:rsid w:val="00BD1B01"/>
    <w:rsid w:val="00BD1CBC"/>
    <w:rsid w:val="00BD1D63"/>
    <w:rsid w:val="00BD20AD"/>
    <w:rsid w:val="00BD25D1"/>
    <w:rsid w:val="00BD2837"/>
    <w:rsid w:val="00BD2AFE"/>
    <w:rsid w:val="00BD3AB1"/>
    <w:rsid w:val="00BD3AED"/>
    <w:rsid w:val="00BD3B30"/>
    <w:rsid w:val="00BD3C29"/>
    <w:rsid w:val="00BD3D7F"/>
    <w:rsid w:val="00BD44A2"/>
    <w:rsid w:val="00BD4662"/>
    <w:rsid w:val="00BD4C16"/>
    <w:rsid w:val="00BD50FD"/>
    <w:rsid w:val="00BD5287"/>
    <w:rsid w:val="00BD54E4"/>
    <w:rsid w:val="00BD5B39"/>
    <w:rsid w:val="00BD5BA0"/>
    <w:rsid w:val="00BD610E"/>
    <w:rsid w:val="00BD61A3"/>
    <w:rsid w:val="00BD62F1"/>
    <w:rsid w:val="00BD66B0"/>
    <w:rsid w:val="00BD6BCE"/>
    <w:rsid w:val="00BD6C9F"/>
    <w:rsid w:val="00BD6DA0"/>
    <w:rsid w:val="00BD6FAA"/>
    <w:rsid w:val="00BD7044"/>
    <w:rsid w:val="00BD75BE"/>
    <w:rsid w:val="00BD7649"/>
    <w:rsid w:val="00BD77EC"/>
    <w:rsid w:val="00BD793F"/>
    <w:rsid w:val="00BD79A9"/>
    <w:rsid w:val="00BD7BCE"/>
    <w:rsid w:val="00BD7CD2"/>
    <w:rsid w:val="00BD7FB2"/>
    <w:rsid w:val="00BE072E"/>
    <w:rsid w:val="00BE0857"/>
    <w:rsid w:val="00BE09BF"/>
    <w:rsid w:val="00BE0E82"/>
    <w:rsid w:val="00BE0F36"/>
    <w:rsid w:val="00BE12D0"/>
    <w:rsid w:val="00BE148A"/>
    <w:rsid w:val="00BE1739"/>
    <w:rsid w:val="00BE1A01"/>
    <w:rsid w:val="00BE1A2C"/>
    <w:rsid w:val="00BE1AD7"/>
    <w:rsid w:val="00BE200A"/>
    <w:rsid w:val="00BE2353"/>
    <w:rsid w:val="00BE257F"/>
    <w:rsid w:val="00BE2713"/>
    <w:rsid w:val="00BE27B8"/>
    <w:rsid w:val="00BE27C6"/>
    <w:rsid w:val="00BE29D6"/>
    <w:rsid w:val="00BE2D86"/>
    <w:rsid w:val="00BE2F04"/>
    <w:rsid w:val="00BE3223"/>
    <w:rsid w:val="00BE337B"/>
    <w:rsid w:val="00BE359F"/>
    <w:rsid w:val="00BE3AC0"/>
    <w:rsid w:val="00BE3AEB"/>
    <w:rsid w:val="00BE3B8D"/>
    <w:rsid w:val="00BE4496"/>
    <w:rsid w:val="00BE455A"/>
    <w:rsid w:val="00BE4564"/>
    <w:rsid w:val="00BE477E"/>
    <w:rsid w:val="00BE492B"/>
    <w:rsid w:val="00BE5354"/>
    <w:rsid w:val="00BE58DE"/>
    <w:rsid w:val="00BE5B9C"/>
    <w:rsid w:val="00BE5BEB"/>
    <w:rsid w:val="00BE5C36"/>
    <w:rsid w:val="00BE64D0"/>
    <w:rsid w:val="00BE64E3"/>
    <w:rsid w:val="00BE6D0A"/>
    <w:rsid w:val="00BE6D29"/>
    <w:rsid w:val="00BE6D41"/>
    <w:rsid w:val="00BE6D97"/>
    <w:rsid w:val="00BE6E37"/>
    <w:rsid w:val="00BE6E3E"/>
    <w:rsid w:val="00BE6EDD"/>
    <w:rsid w:val="00BE7373"/>
    <w:rsid w:val="00BE79ED"/>
    <w:rsid w:val="00BE7BD4"/>
    <w:rsid w:val="00BE7CFB"/>
    <w:rsid w:val="00BE7D49"/>
    <w:rsid w:val="00BE7DE0"/>
    <w:rsid w:val="00BE7E5E"/>
    <w:rsid w:val="00BE7F75"/>
    <w:rsid w:val="00BF0CC6"/>
    <w:rsid w:val="00BF0D00"/>
    <w:rsid w:val="00BF0FF8"/>
    <w:rsid w:val="00BF11E4"/>
    <w:rsid w:val="00BF169D"/>
    <w:rsid w:val="00BF1BC7"/>
    <w:rsid w:val="00BF1E76"/>
    <w:rsid w:val="00BF21D7"/>
    <w:rsid w:val="00BF223F"/>
    <w:rsid w:val="00BF22C6"/>
    <w:rsid w:val="00BF2518"/>
    <w:rsid w:val="00BF257F"/>
    <w:rsid w:val="00BF265F"/>
    <w:rsid w:val="00BF2843"/>
    <w:rsid w:val="00BF2CE0"/>
    <w:rsid w:val="00BF2D4C"/>
    <w:rsid w:val="00BF3549"/>
    <w:rsid w:val="00BF360C"/>
    <w:rsid w:val="00BF3BF2"/>
    <w:rsid w:val="00BF4128"/>
    <w:rsid w:val="00BF47A9"/>
    <w:rsid w:val="00BF48D5"/>
    <w:rsid w:val="00BF4934"/>
    <w:rsid w:val="00BF4CEB"/>
    <w:rsid w:val="00BF4F51"/>
    <w:rsid w:val="00BF5469"/>
    <w:rsid w:val="00BF587C"/>
    <w:rsid w:val="00BF5C5E"/>
    <w:rsid w:val="00BF5D57"/>
    <w:rsid w:val="00BF5E24"/>
    <w:rsid w:val="00BF5F90"/>
    <w:rsid w:val="00BF5FFB"/>
    <w:rsid w:val="00BF6DE8"/>
    <w:rsid w:val="00BF6EF2"/>
    <w:rsid w:val="00BF6F4B"/>
    <w:rsid w:val="00BF6FE2"/>
    <w:rsid w:val="00BF7002"/>
    <w:rsid w:val="00BF70F2"/>
    <w:rsid w:val="00BF727A"/>
    <w:rsid w:val="00BF76B8"/>
    <w:rsid w:val="00BF7AC2"/>
    <w:rsid w:val="00C0026F"/>
    <w:rsid w:val="00C0029E"/>
    <w:rsid w:val="00C00473"/>
    <w:rsid w:val="00C007CD"/>
    <w:rsid w:val="00C009C6"/>
    <w:rsid w:val="00C00BF8"/>
    <w:rsid w:val="00C00CA1"/>
    <w:rsid w:val="00C00D5F"/>
    <w:rsid w:val="00C00DB1"/>
    <w:rsid w:val="00C00F7B"/>
    <w:rsid w:val="00C011C3"/>
    <w:rsid w:val="00C013A8"/>
    <w:rsid w:val="00C014ED"/>
    <w:rsid w:val="00C01539"/>
    <w:rsid w:val="00C015AE"/>
    <w:rsid w:val="00C019E8"/>
    <w:rsid w:val="00C02036"/>
    <w:rsid w:val="00C02104"/>
    <w:rsid w:val="00C0237D"/>
    <w:rsid w:val="00C029D0"/>
    <w:rsid w:val="00C03023"/>
    <w:rsid w:val="00C032A3"/>
    <w:rsid w:val="00C03771"/>
    <w:rsid w:val="00C04013"/>
    <w:rsid w:val="00C0406B"/>
    <w:rsid w:val="00C044F7"/>
    <w:rsid w:val="00C04542"/>
    <w:rsid w:val="00C04670"/>
    <w:rsid w:val="00C04AFE"/>
    <w:rsid w:val="00C04B5E"/>
    <w:rsid w:val="00C04CEA"/>
    <w:rsid w:val="00C052C0"/>
    <w:rsid w:val="00C054C7"/>
    <w:rsid w:val="00C054E5"/>
    <w:rsid w:val="00C0577A"/>
    <w:rsid w:val="00C058C1"/>
    <w:rsid w:val="00C05947"/>
    <w:rsid w:val="00C05C9A"/>
    <w:rsid w:val="00C05D68"/>
    <w:rsid w:val="00C05F2D"/>
    <w:rsid w:val="00C0616A"/>
    <w:rsid w:val="00C061A0"/>
    <w:rsid w:val="00C06268"/>
    <w:rsid w:val="00C06433"/>
    <w:rsid w:val="00C071B2"/>
    <w:rsid w:val="00C071C6"/>
    <w:rsid w:val="00C074C4"/>
    <w:rsid w:val="00C07665"/>
    <w:rsid w:val="00C077C6"/>
    <w:rsid w:val="00C07CA9"/>
    <w:rsid w:val="00C07CBE"/>
    <w:rsid w:val="00C102CD"/>
    <w:rsid w:val="00C1079F"/>
    <w:rsid w:val="00C10835"/>
    <w:rsid w:val="00C10BEC"/>
    <w:rsid w:val="00C10DC1"/>
    <w:rsid w:val="00C110E5"/>
    <w:rsid w:val="00C114FB"/>
    <w:rsid w:val="00C11531"/>
    <w:rsid w:val="00C115EC"/>
    <w:rsid w:val="00C11656"/>
    <w:rsid w:val="00C1165A"/>
    <w:rsid w:val="00C119FD"/>
    <w:rsid w:val="00C11E09"/>
    <w:rsid w:val="00C12053"/>
    <w:rsid w:val="00C12070"/>
    <w:rsid w:val="00C125A3"/>
    <w:rsid w:val="00C12671"/>
    <w:rsid w:val="00C12753"/>
    <w:rsid w:val="00C12900"/>
    <w:rsid w:val="00C129D2"/>
    <w:rsid w:val="00C12A70"/>
    <w:rsid w:val="00C12F68"/>
    <w:rsid w:val="00C13254"/>
    <w:rsid w:val="00C133A1"/>
    <w:rsid w:val="00C13489"/>
    <w:rsid w:val="00C1363A"/>
    <w:rsid w:val="00C13DE2"/>
    <w:rsid w:val="00C13E9E"/>
    <w:rsid w:val="00C14A74"/>
    <w:rsid w:val="00C14DEB"/>
    <w:rsid w:val="00C14FDD"/>
    <w:rsid w:val="00C15775"/>
    <w:rsid w:val="00C158DE"/>
    <w:rsid w:val="00C15C82"/>
    <w:rsid w:val="00C15E86"/>
    <w:rsid w:val="00C1612C"/>
    <w:rsid w:val="00C16193"/>
    <w:rsid w:val="00C16222"/>
    <w:rsid w:val="00C16266"/>
    <w:rsid w:val="00C16392"/>
    <w:rsid w:val="00C163C4"/>
    <w:rsid w:val="00C16650"/>
    <w:rsid w:val="00C167B6"/>
    <w:rsid w:val="00C16A3E"/>
    <w:rsid w:val="00C16AE5"/>
    <w:rsid w:val="00C16D5D"/>
    <w:rsid w:val="00C16F1F"/>
    <w:rsid w:val="00C175B2"/>
    <w:rsid w:val="00C17641"/>
    <w:rsid w:val="00C1769D"/>
    <w:rsid w:val="00C17760"/>
    <w:rsid w:val="00C178FD"/>
    <w:rsid w:val="00C17B28"/>
    <w:rsid w:val="00C17CC9"/>
    <w:rsid w:val="00C17ECD"/>
    <w:rsid w:val="00C203BC"/>
    <w:rsid w:val="00C208A1"/>
    <w:rsid w:val="00C20980"/>
    <w:rsid w:val="00C20A04"/>
    <w:rsid w:val="00C20A68"/>
    <w:rsid w:val="00C21275"/>
    <w:rsid w:val="00C21689"/>
    <w:rsid w:val="00C21708"/>
    <w:rsid w:val="00C218D4"/>
    <w:rsid w:val="00C21BEC"/>
    <w:rsid w:val="00C21D69"/>
    <w:rsid w:val="00C21F04"/>
    <w:rsid w:val="00C21F5D"/>
    <w:rsid w:val="00C221AE"/>
    <w:rsid w:val="00C225FD"/>
    <w:rsid w:val="00C229F6"/>
    <w:rsid w:val="00C230E3"/>
    <w:rsid w:val="00C23134"/>
    <w:rsid w:val="00C23159"/>
    <w:rsid w:val="00C2322C"/>
    <w:rsid w:val="00C233A1"/>
    <w:rsid w:val="00C2360A"/>
    <w:rsid w:val="00C2370B"/>
    <w:rsid w:val="00C23C71"/>
    <w:rsid w:val="00C23CBB"/>
    <w:rsid w:val="00C23D2E"/>
    <w:rsid w:val="00C240F2"/>
    <w:rsid w:val="00C241C5"/>
    <w:rsid w:val="00C245C1"/>
    <w:rsid w:val="00C24753"/>
    <w:rsid w:val="00C24758"/>
    <w:rsid w:val="00C247D7"/>
    <w:rsid w:val="00C24866"/>
    <w:rsid w:val="00C24D07"/>
    <w:rsid w:val="00C24EFE"/>
    <w:rsid w:val="00C24F95"/>
    <w:rsid w:val="00C252E1"/>
    <w:rsid w:val="00C2551E"/>
    <w:rsid w:val="00C256F4"/>
    <w:rsid w:val="00C259C6"/>
    <w:rsid w:val="00C25A36"/>
    <w:rsid w:val="00C25AA4"/>
    <w:rsid w:val="00C25BAA"/>
    <w:rsid w:val="00C26200"/>
    <w:rsid w:val="00C26215"/>
    <w:rsid w:val="00C264B4"/>
    <w:rsid w:val="00C26999"/>
    <w:rsid w:val="00C269B1"/>
    <w:rsid w:val="00C269C0"/>
    <w:rsid w:val="00C26A4C"/>
    <w:rsid w:val="00C26AAA"/>
    <w:rsid w:val="00C26AAC"/>
    <w:rsid w:val="00C26B3C"/>
    <w:rsid w:val="00C26C23"/>
    <w:rsid w:val="00C26D10"/>
    <w:rsid w:val="00C26E7C"/>
    <w:rsid w:val="00C2728E"/>
    <w:rsid w:val="00C279D7"/>
    <w:rsid w:val="00C30009"/>
    <w:rsid w:val="00C3011B"/>
    <w:rsid w:val="00C30403"/>
    <w:rsid w:val="00C30434"/>
    <w:rsid w:val="00C308E5"/>
    <w:rsid w:val="00C30BB1"/>
    <w:rsid w:val="00C3116D"/>
    <w:rsid w:val="00C311D2"/>
    <w:rsid w:val="00C31283"/>
    <w:rsid w:val="00C31293"/>
    <w:rsid w:val="00C3155F"/>
    <w:rsid w:val="00C315A3"/>
    <w:rsid w:val="00C31674"/>
    <w:rsid w:val="00C318C2"/>
    <w:rsid w:val="00C320B2"/>
    <w:rsid w:val="00C3263C"/>
    <w:rsid w:val="00C32703"/>
    <w:rsid w:val="00C32963"/>
    <w:rsid w:val="00C32A15"/>
    <w:rsid w:val="00C32D79"/>
    <w:rsid w:val="00C32F5E"/>
    <w:rsid w:val="00C331B4"/>
    <w:rsid w:val="00C332DD"/>
    <w:rsid w:val="00C33710"/>
    <w:rsid w:val="00C337F7"/>
    <w:rsid w:val="00C33888"/>
    <w:rsid w:val="00C33913"/>
    <w:rsid w:val="00C33979"/>
    <w:rsid w:val="00C33D36"/>
    <w:rsid w:val="00C33F5E"/>
    <w:rsid w:val="00C340DB"/>
    <w:rsid w:val="00C34234"/>
    <w:rsid w:val="00C343B7"/>
    <w:rsid w:val="00C346AA"/>
    <w:rsid w:val="00C3473A"/>
    <w:rsid w:val="00C347A6"/>
    <w:rsid w:val="00C349A5"/>
    <w:rsid w:val="00C34B14"/>
    <w:rsid w:val="00C350ED"/>
    <w:rsid w:val="00C35205"/>
    <w:rsid w:val="00C353A2"/>
    <w:rsid w:val="00C35814"/>
    <w:rsid w:val="00C35A2D"/>
    <w:rsid w:val="00C35CF5"/>
    <w:rsid w:val="00C35D72"/>
    <w:rsid w:val="00C35F10"/>
    <w:rsid w:val="00C35F4B"/>
    <w:rsid w:val="00C360F5"/>
    <w:rsid w:val="00C3644D"/>
    <w:rsid w:val="00C364CF"/>
    <w:rsid w:val="00C36596"/>
    <w:rsid w:val="00C365D5"/>
    <w:rsid w:val="00C366CC"/>
    <w:rsid w:val="00C36862"/>
    <w:rsid w:val="00C36A74"/>
    <w:rsid w:val="00C36A99"/>
    <w:rsid w:val="00C36AB3"/>
    <w:rsid w:val="00C36B31"/>
    <w:rsid w:val="00C36BD3"/>
    <w:rsid w:val="00C37172"/>
    <w:rsid w:val="00C375C6"/>
    <w:rsid w:val="00C37615"/>
    <w:rsid w:val="00C37917"/>
    <w:rsid w:val="00C37CA1"/>
    <w:rsid w:val="00C401EB"/>
    <w:rsid w:val="00C4038A"/>
    <w:rsid w:val="00C40411"/>
    <w:rsid w:val="00C4053C"/>
    <w:rsid w:val="00C4064D"/>
    <w:rsid w:val="00C4096D"/>
    <w:rsid w:val="00C40A95"/>
    <w:rsid w:val="00C40E60"/>
    <w:rsid w:val="00C40EB0"/>
    <w:rsid w:val="00C4109B"/>
    <w:rsid w:val="00C4128F"/>
    <w:rsid w:val="00C412DF"/>
    <w:rsid w:val="00C414BA"/>
    <w:rsid w:val="00C41AD0"/>
    <w:rsid w:val="00C41CC9"/>
    <w:rsid w:val="00C42705"/>
    <w:rsid w:val="00C42860"/>
    <w:rsid w:val="00C42907"/>
    <w:rsid w:val="00C42A39"/>
    <w:rsid w:val="00C42F5A"/>
    <w:rsid w:val="00C43101"/>
    <w:rsid w:val="00C43136"/>
    <w:rsid w:val="00C433D4"/>
    <w:rsid w:val="00C43418"/>
    <w:rsid w:val="00C437A2"/>
    <w:rsid w:val="00C4383A"/>
    <w:rsid w:val="00C43A8B"/>
    <w:rsid w:val="00C44036"/>
    <w:rsid w:val="00C44931"/>
    <w:rsid w:val="00C44B4E"/>
    <w:rsid w:val="00C44EDE"/>
    <w:rsid w:val="00C44EF3"/>
    <w:rsid w:val="00C452D4"/>
    <w:rsid w:val="00C452E1"/>
    <w:rsid w:val="00C45805"/>
    <w:rsid w:val="00C45B38"/>
    <w:rsid w:val="00C45BF5"/>
    <w:rsid w:val="00C45D5B"/>
    <w:rsid w:val="00C45DB6"/>
    <w:rsid w:val="00C45F94"/>
    <w:rsid w:val="00C463BC"/>
    <w:rsid w:val="00C464B3"/>
    <w:rsid w:val="00C46520"/>
    <w:rsid w:val="00C4654E"/>
    <w:rsid w:val="00C4711E"/>
    <w:rsid w:val="00C471E6"/>
    <w:rsid w:val="00C473F0"/>
    <w:rsid w:val="00C47549"/>
    <w:rsid w:val="00C475C9"/>
    <w:rsid w:val="00C47613"/>
    <w:rsid w:val="00C479FA"/>
    <w:rsid w:val="00C47A03"/>
    <w:rsid w:val="00C47C8B"/>
    <w:rsid w:val="00C47EE4"/>
    <w:rsid w:val="00C47FAF"/>
    <w:rsid w:val="00C50067"/>
    <w:rsid w:val="00C50DF3"/>
    <w:rsid w:val="00C50FB4"/>
    <w:rsid w:val="00C51288"/>
    <w:rsid w:val="00C5130C"/>
    <w:rsid w:val="00C513CA"/>
    <w:rsid w:val="00C5141E"/>
    <w:rsid w:val="00C514F7"/>
    <w:rsid w:val="00C51544"/>
    <w:rsid w:val="00C5178D"/>
    <w:rsid w:val="00C51FB1"/>
    <w:rsid w:val="00C521AD"/>
    <w:rsid w:val="00C52307"/>
    <w:rsid w:val="00C52322"/>
    <w:rsid w:val="00C52A2C"/>
    <w:rsid w:val="00C52A7F"/>
    <w:rsid w:val="00C52AD9"/>
    <w:rsid w:val="00C53019"/>
    <w:rsid w:val="00C53070"/>
    <w:rsid w:val="00C531AC"/>
    <w:rsid w:val="00C5347A"/>
    <w:rsid w:val="00C5382D"/>
    <w:rsid w:val="00C53FB7"/>
    <w:rsid w:val="00C54395"/>
    <w:rsid w:val="00C543DB"/>
    <w:rsid w:val="00C545D4"/>
    <w:rsid w:val="00C547FE"/>
    <w:rsid w:val="00C54B37"/>
    <w:rsid w:val="00C5506D"/>
    <w:rsid w:val="00C553B2"/>
    <w:rsid w:val="00C55552"/>
    <w:rsid w:val="00C55793"/>
    <w:rsid w:val="00C55983"/>
    <w:rsid w:val="00C559C7"/>
    <w:rsid w:val="00C55A3F"/>
    <w:rsid w:val="00C56C6D"/>
    <w:rsid w:val="00C56EAD"/>
    <w:rsid w:val="00C56EF0"/>
    <w:rsid w:val="00C5733D"/>
    <w:rsid w:val="00C57714"/>
    <w:rsid w:val="00C57A1E"/>
    <w:rsid w:val="00C57E18"/>
    <w:rsid w:val="00C60393"/>
    <w:rsid w:val="00C60410"/>
    <w:rsid w:val="00C6075F"/>
    <w:rsid w:val="00C607AE"/>
    <w:rsid w:val="00C60DCC"/>
    <w:rsid w:val="00C60EC7"/>
    <w:rsid w:val="00C61376"/>
    <w:rsid w:val="00C6173D"/>
    <w:rsid w:val="00C6178E"/>
    <w:rsid w:val="00C618C9"/>
    <w:rsid w:val="00C61AAD"/>
    <w:rsid w:val="00C61C47"/>
    <w:rsid w:val="00C61E13"/>
    <w:rsid w:val="00C61EAF"/>
    <w:rsid w:val="00C62579"/>
    <w:rsid w:val="00C625B9"/>
    <w:rsid w:val="00C625D4"/>
    <w:rsid w:val="00C6276F"/>
    <w:rsid w:val="00C62802"/>
    <w:rsid w:val="00C62826"/>
    <w:rsid w:val="00C62941"/>
    <w:rsid w:val="00C62B67"/>
    <w:rsid w:val="00C62B79"/>
    <w:rsid w:val="00C62C2F"/>
    <w:rsid w:val="00C62EA4"/>
    <w:rsid w:val="00C62F2F"/>
    <w:rsid w:val="00C62F5B"/>
    <w:rsid w:val="00C63348"/>
    <w:rsid w:val="00C63703"/>
    <w:rsid w:val="00C6387D"/>
    <w:rsid w:val="00C63919"/>
    <w:rsid w:val="00C63E0C"/>
    <w:rsid w:val="00C63EA3"/>
    <w:rsid w:val="00C63EF8"/>
    <w:rsid w:val="00C63FBF"/>
    <w:rsid w:val="00C63FC6"/>
    <w:rsid w:val="00C64081"/>
    <w:rsid w:val="00C64769"/>
    <w:rsid w:val="00C64B1E"/>
    <w:rsid w:val="00C64BD9"/>
    <w:rsid w:val="00C64BE2"/>
    <w:rsid w:val="00C64DEC"/>
    <w:rsid w:val="00C64EFE"/>
    <w:rsid w:val="00C6511B"/>
    <w:rsid w:val="00C65509"/>
    <w:rsid w:val="00C656EE"/>
    <w:rsid w:val="00C6574B"/>
    <w:rsid w:val="00C65750"/>
    <w:rsid w:val="00C65751"/>
    <w:rsid w:val="00C65D4C"/>
    <w:rsid w:val="00C65EF6"/>
    <w:rsid w:val="00C660FD"/>
    <w:rsid w:val="00C66497"/>
    <w:rsid w:val="00C664A6"/>
    <w:rsid w:val="00C665E1"/>
    <w:rsid w:val="00C667F1"/>
    <w:rsid w:val="00C66977"/>
    <w:rsid w:val="00C66AB9"/>
    <w:rsid w:val="00C676FA"/>
    <w:rsid w:val="00C67815"/>
    <w:rsid w:val="00C7017C"/>
    <w:rsid w:val="00C70737"/>
    <w:rsid w:val="00C70823"/>
    <w:rsid w:val="00C7093C"/>
    <w:rsid w:val="00C70B5B"/>
    <w:rsid w:val="00C70BDA"/>
    <w:rsid w:val="00C70CB9"/>
    <w:rsid w:val="00C710FB"/>
    <w:rsid w:val="00C7133A"/>
    <w:rsid w:val="00C716C5"/>
    <w:rsid w:val="00C71DB9"/>
    <w:rsid w:val="00C71E42"/>
    <w:rsid w:val="00C720B2"/>
    <w:rsid w:val="00C722C6"/>
    <w:rsid w:val="00C72881"/>
    <w:rsid w:val="00C7289D"/>
    <w:rsid w:val="00C728E7"/>
    <w:rsid w:val="00C72AD4"/>
    <w:rsid w:val="00C72E45"/>
    <w:rsid w:val="00C72F26"/>
    <w:rsid w:val="00C73153"/>
    <w:rsid w:val="00C73220"/>
    <w:rsid w:val="00C7346F"/>
    <w:rsid w:val="00C736D7"/>
    <w:rsid w:val="00C73F39"/>
    <w:rsid w:val="00C7405F"/>
    <w:rsid w:val="00C745CB"/>
    <w:rsid w:val="00C750AF"/>
    <w:rsid w:val="00C7516B"/>
    <w:rsid w:val="00C75717"/>
    <w:rsid w:val="00C75BBF"/>
    <w:rsid w:val="00C75C0B"/>
    <w:rsid w:val="00C75C5C"/>
    <w:rsid w:val="00C75E3A"/>
    <w:rsid w:val="00C75E5E"/>
    <w:rsid w:val="00C760AB"/>
    <w:rsid w:val="00C76126"/>
    <w:rsid w:val="00C76154"/>
    <w:rsid w:val="00C76261"/>
    <w:rsid w:val="00C7637B"/>
    <w:rsid w:val="00C76679"/>
    <w:rsid w:val="00C768A8"/>
    <w:rsid w:val="00C76E08"/>
    <w:rsid w:val="00C76EE0"/>
    <w:rsid w:val="00C772B8"/>
    <w:rsid w:val="00C77333"/>
    <w:rsid w:val="00C7768F"/>
    <w:rsid w:val="00C778DB"/>
    <w:rsid w:val="00C77938"/>
    <w:rsid w:val="00C77ADF"/>
    <w:rsid w:val="00C77D53"/>
    <w:rsid w:val="00C77F38"/>
    <w:rsid w:val="00C80553"/>
    <w:rsid w:val="00C80A87"/>
    <w:rsid w:val="00C80BD7"/>
    <w:rsid w:val="00C81162"/>
    <w:rsid w:val="00C81291"/>
    <w:rsid w:val="00C814F1"/>
    <w:rsid w:val="00C816A4"/>
    <w:rsid w:val="00C81C23"/>
    <w:rsid w:val="00C81D56"/>
    <w:rsid w:val="00C81D95"/>
    <w:rsid w:val="00C825A0"/>
    <w:rsid w:val="00C82753"/>
    <w:rsid w:val="00C82A6C"/>
    <w:rsid w:val="00C82F8B"/>
    <w:rsid w:val="00C82FBB"/>
    <w:rsid w:val="00C830E2"/>
    <w:rsid w:val="00C832E3"/>
    <w:rsid w:val="00C83610"/>
    <w:rsid w:val="00C83857"/>
    <w:rsid w:val="00C83985"/>
    <w:rsid w:val="00C83ABB"/>
    <w:rsid w:val="00C83AE4"/>
    <w:rsid w:val="00C83B66"/>
    <w:rsid w:val="00C83EB5"/>
    <w:rsid w:val="00C844C0"/>
    <w:rsid w:val="00C84A87"/>
    <w:rsid w:val="00C84BC0"/>
    <w:rsid w:val="00C84CB3"/>
    <w:rsid w:val="00C84CDB"/>
    <w:rsid w:val="00C853A1"/>
    <w:rsid w:val="00C8558E"/>
    <w:rsid w:val="00C85620"/>
    <w:rsid w:val="00C857C5"/>
    <w:rsid w:val="00C85997"/>
    <w:rsid w:val="00C859C6"/>
    <w:rsid w:val="00C85AAE"/>
    <w:rsid w:val="00C86080"/>
    <w:rsid w:val="00C86217"/>
    <w:rsid w:val="00C8645C"/>
    <w:rsid w:val="00C86589"/>
    <w:rsid w:val="00C86648"/>
    <w:rsid w:val="00C8679E"/>
    <w:rsid w:val="00C867FD"/>
    <w:rsid w:val="00C86C21"/>
    <w:rsid w:val="00C87018"/>
    <w:rsid w:val="00C873D7"/>
    <w:rsid w:val="00C8789A"/>
    <w:rsid w:val="00C87A33"/>
    <w:rsid w:val="00C9024B"/>
    <w:rsid w:val="00C904D2"/>
    <w:rsid w:val="00C90981"/>
    <w:rsid w:val="00C90AE8"/>
    <w:rsid w:val="00C90B6B"/>
    <w:rsid w:val="00C90CFA"/>
    <w:rsid w:val="00C90EE6"/>
    <w:rsid w:val="00C91137"/>
    <w:rsid w:val="00C913B0"/>
    <w:rsid w:val="00C913C5"/>
    <w:rsid w:val="00C917A9"/>
    <w:rsid w:val="00C9180B"/>
    <w:rsid w:val="00C91C6D"/>
    <w:rsid w:val="00C91FD0"/>
    <w:rsid w:val="00C927AA"/>
    <w:rsid w:val="00C927FB"/>
    <w:rsid w:val="00C928C4"/>
    <w:rsid w:val="00C92A83"/>
    <w:rsid w:val="00C92AB0"/>
    <w:rsid w:val="00C92D55"/>
    <w:rsid w:val="00C92DFC"/>
    <w:rsid w:val="00C93263"/>
    <w:rsid w:val="00C93472"/>
    <w:rsid w:val="00C934D9"/>
    <w:rsid w:val="00C93A97"/>
    <w:rsid w:val="00C93B1C"/>
    <w:rsid w:val="00C93B2A"/>
    <w:rsid w:val="00C940AF"/>
    <w:rsid w:val="00C940D2"/>
    <w:rsid w:val="00C941C1"/>
    <w:rsid w:val="00C94372"/>
    <w:rsid w:val="00C94380"/>
    <w:rsid w:val="00C94519"/>
    <w:rsid w:val="00C94585"/>
    <w:rsid w:val="00C94739"/>
    <w:rsid w:val="00C9479B"/>
    <w:rsid w:val="00C947FE"/>
    <w:rsid w:val="00C9492B"/>
    <w:rsid w:val="00C9496B"/>
    <w:rsid w:val="00C94A05"/>
    <w:rsid w:val="00C94AC3"/>
    <w:rsid w:val="00C94D52"/>
    <w:rsid w:val="00C94F01"/>
    <w:rsid w:val="00C94FA3"/>
    <w:rsid w:val="00C950E9"/>
    <w:rsid w:val="00C957F8"/>
    <w:rsid w:val="00C95813"/>
    <w:rsid w:val="00C95876"/>
    <w:rsid w:val="00C95A96"/>
    <w:rsid w:val="00C95FD6"/>
    <w:rsid w:val="00C9617E"/>
    <w:rsid w:val="00C9664C"/>
    <w:rsid w:val="00C966DB"/>
    <w:rsid w:val="00C96786"/>
    <w:rsid w:val="00C96791"/>
    <w:rsid w:val="00C96A12"/>
    <w:rsid w:val="00C96B30"/>
    <w:rsid w:val="00C97213"/>
    <w:rsid w:val="00C972B9"/>
    <w:rsid w:val="00C9765F"/>
    <w:rsid w:val="00C9798C"/>
    <w:rsid w:val="00C97A1A"/>
    <w:rsid w:val="00C97C50"/>
    <w:rsid w:val="00C97CD9"/>
    <w:rsid w:val="00CA002D"/>
    <w:rsid w:val="00CA0134"/>
    <w:rsid w:val="00CA015B"/>
    <w:rsid w:val="00CA0609"/>
    <w:rsid w:val="00CA0DF2"/>
    <w:rsid w:val="00CA10A9"/>
    <w:rsid w:val="00CA16D9"/>
    <w:rsid w:val="00CA19A5"/>
    <w:rsid w:val="00CA1EF3"/>
    <w:rsid w:val="00CA1F85"/>
    <w:rsid w:val="00CA2541"/>
    <w:rsid w:val="00CA279F"/>
    <w:rsid w:val="00CA2821"/>
    <w:rsid w:val="00CA29D2"/>
    <w:rsid w:val="00CA2A1E"/>
    <w:rsid w:val="00CA2B99"/>
    <w:rsid w:val="00CA2BF7"/>
    <w:rsid w:val="00CA3537"/>
    <w:rsid w:val="00CA3585"/>
    <w:rsid w:val="00CA388C"/>
    <w:rsid w:val="00CA3DE2"/>
    <w:rsid w:val="00CA3E8E"/>
    <w:rsid w:val="00CA4020"/>
    <w:rsid w:val="00CA407C"/>
    <w:rsid w:val="00CA4158"/>
    <w:rsid w:val="00CA4199"/>
    <w:rsid w:val="00CA4586"/>
    <w:rsid w:val="00CA4655"/>
    <w:rsid w:val="00CA4860"/>
    <w:rsid w:val="00CA49C3"/>
    <w:rsid w:val="00CA4D5E"/>
    <w:rsid w:val="00CA516A"/>
    <w:rsid w:val="00CA554E"/>
    <w:rsid w:val="00CA5725"/>
    <w:rsid w:val="00CA57A8"/>
    <w:rsid w:val="00CA5AC3"/>
    <w:rsid w:val="00CA5BA3"/>
    <w:rsid w:val="00CA5BEE"/>
    <w:rsid w:val="00CA5EDB"/>
    <w:rsid w:val="00CA6064"/>
    <w:rsid w:val="00CA607C"/>
    <w:rsid w:val="00CA64E8"/>
    <w:rsid w:val="00CA6678"/>
    <w:rsid w:val="00CA67A0"/>
    <w:rsid w:val="00CA6933"/>
    <w:rsid w:val="00CA6A28"/>
    <w:rsid w:val="00CA6CDC"/>
    <w:rsid w:val="00CA6E41"/>
    <w:rsid w:val="00CA7127"/>
    <w:rsid w:val="00CA721B"/>
    <w:rsid w:val="00CA7313"/>
    <w:rsid w:val="00CA73DC"/>
    <w:rsid w:val="00CA7507"/>
    <w:rsid w:val="00CA7669"/>
    <w:rsid w:val="00CA777C"/>
    <w:rsid w:val="00CA7806"/>
    <w:rsid w:val="00CA787C"/>
    <w:rsid w:val="00CA7A30"/>
    <w:rsid w:val="00CA7A76"/>
    <w:rsid w:val="00CA7E68"/>
    <w:rsid w:val="00CA7F05"/>
    <w:rsid w:val="00CB002A"/>
    <w:rsid w:val="00CB00DE"/>
    <w:rsid w:val="00CB0233"/>
    <w:rsid w:val="00CB02A9"/>
    <w:rsid w:val="00CB053C"/>
    <w:rsid w:val="00CB0786"/>
    <w:rsid w:val="00CB07DD"/>
    <w:rsid w:val="00CB0A59"/>
    <w:rsid w:val="00CB0BA5"/>
    <w:rsid w:val="00CB0BD9"/>
    <w:rsid w:val="00CB0DC2"/>
    <w:rsid w:val="00CB0E47"/>
    <w:rsid w:val="00CB0F2E"/>
    <w:rsid w:val="00CB0FCD"/>
    <w:rsid w:val="00CB1673"/>
    <w:rsid w:val="00CB1C9D"/>
    <w:rsid w:val="00CB1D71"/>
    <w:rsid w:val="00CB1E0A"/>
    <w:rsid w:val="00CB2447"/>
    <w:rsid w:val="00CB2B55"/>
    <w:rsid w:val="00CB334B"/>
    <w:rsid w:val="00CB349F"/>
    <w:rsid w:val="00CB38AD"/>
    <w:rsid w:val="00CB3C0B"/>
    <w:rsid w:val="00CB3FEA"/>
    <w:rsid w:val="00CB40AC"/>
    <w:rsid w:val="00CB4601"/>
    <w:rsid w:val="00CB4BF5"/>
    <w:rsid w:val="00CB4C1F"/>
    <w:rsid w:val="00CB5083"/>
    <w:rsid w:val="00CB5197"/>
    <w:rsid w:val="00CB52A3"/>
    <w:rsid w:val="00CB5462"/>
    <w:rsid w:val="00CB5A55"/>
    <w:rsid w:val="00CB5BA5"/>
    <w:rsid w:val="00CB5CE5"/>
    <w:rsid w:val="00CB5EED"/>
    <w:rsid w:val="00CB6281"/>
    <w:rsid w:val="00CB64DD"/>
    <w:rsid w:val="00CB667E"/>
    <w:rsid w:val="00CB6A0B"/>
    <w:rsid w:val="00CB6BA0"/>
    <w:rsid w:val="00CB6BC5"/>
    <w:rsid w:val="00CB70D0"/>
    <w:rsid w:val="00CB7648"/>
    <w:rsid w:val="00CB77E4"/>
    <w:rsid w:val="00CB7901"/>
    <w:rsid w:val="00CB7CA2"/>
    <w:rsid w:val="00CC0017"/>
    <w:rsid w:val="00CC0191"/>
    <w:rsid w:val="00CC0F9C"/>
    <w:rsid w:val="00CC11AF"/>
    <w:rsid w:val="00CC143E"/>
    <w:rsid w:val="00CC1761"/>
    <w:rsid w:val="00CC1A50"/>
    <w:rsid w:val="00CC1C65"/>
    <w:rsid w:val="00CC20B6"/>
    <w:rsid w:val="00CC22A2"/>
    <w:rsid w:val="00CC280C"/>
    <w:rsid w:val="00CC2922"/>
    <w:rsid w:val="00CC2B33"/>
    <w:rsid w:val="00CC2BF9"/>
    <w:rsid w:val="00CC2C74"/>
    <w:rsid w:val="00CC2EB8"/>
    <w:rsid w:val="00CC2EF5"/>
    <w:rsid w:val="00CC31A4"/>
    <w:rsid w:val="00CC320D"/>
    <w:rsid w:val="00CC3454"/>
    <w:rsid w:val="00CC39FD"/>
    <w:rsid w:val="00CC3C61"/>
    <w:rsid w:val="00CC3D88"/>
    <w:rsid w:val="00CC3F66"/>
    <w:rsid w:val="00CC4364"/>
    <w:rsid w:val="00CC44A4"/>
    <w:rsid w:val="00CC478D"/>
    <w:rsid w:val="00CC4955"/>
    <w:rsid w:val="00CC4C02"/>
    <w:rsid w:val="00CC4C05"/>
    <w:rsid w:val="00CC4C2B"/>
    <w:rsid w:val="00CC51FE"/>
    <w:rsid w:val="00CC5272"/>
    <w:rsid w:val="00CC52B9"/>
    <w:rsid w:val="00CC53BF"/>
    <w:rsid w:val="00CC5995"/>
    <w:rsid w:val="00CC5C52"/>
    <w:rsid w:val="00CC5D0D"/>
    <w:rsid w:val="00CC5FD3"/>
    <w:rsid w:val="00CC624F"/>
    <w:rsid w:val="00CC62FC"/>
    <w:rsid w:val="00CC6379"/>
    <w:rsid w:val="00CC6A9F"/>
    <w:rsid w:val="00CC6D8D"/>
    <w:rsid w:val="00CC6D9F"/>
    <w:rsid w:val="00CC6DBE"/>
    <w:rsid w:val="00CC7327"/>
    <w:rsid w:val="00CC7BE8"/>
    <w:rsid w:val="00CC7CF4"/>
    <w:rsid w:val="00CC7DCD"/>
    <w:rsid w:val="00CC7FA9"/>
    <w:rsid w:val="00CD0713"/>
    <w:rsid w:val="00CD0B50"/>
    <w:rsid w:val="00CD1137"/>
    <w:rsid w:val="00CD1427"/>
    <w:rsid w:val="00CD16B0"/>
    <w:rsid w:val="00CD1949"/>
    <w:rsid w:val="00CD1A52"/>
    <w:rsid w:val="00CD1B12"/>
    <w:rsid w:val="00CD1C37"/>
    <w:rsid w:val="00CD1F40"/>
    <w:rsid w:val="00CD20F4"/>
    <w:rsid w:val="00CD2211"/>
    <w:rsid w:val="00CD2438"/>
    <w:rsid w:val="00CD2B55"/>
    <w:rsid w:val="00CD31A8"/>
    <w:rsid w:val="00CD31AA"/>
    <w:rsid w:val="00CD351E"/>
    <w:rsid w:val="00CD3667"/>
    <w:rsid w:val="00CD3792"/>
    <w:rsid w:val="00CD37BF"/>
    <w:rsid w:val="00CD394E"/>
    <w:rsid w:val="00CD3A20"/>
    <w:rsid w:val="00CD3F4E"/>
    <w:rsid w:val="00CD40BF"/>
    <w:rsid w:val="00CD416E"/>
    <w:rsid w:val="00CD41A9"/>
    <w:rsid w:val="00CD4355"/>
    <w:rsid w:val="00CD45E1"/>
    <w:rsid w:val="00CD462A"/>
    <w:rsid w:val="00CD496F"/>
    <w:rsid w:val="00CD4C53"/>
    <w:rsid w:val="00CD4EFA"/>
    <w:rsid w:val="00CD4F8C"/>
    <w:rsid w:val="00CD54A7"/>
    <w:rsid w:val="00CD5521"/>
    <w:rsid w:val="00CD5556"/>
    <w:rsid w:val="00CD56E9"/>
    <w:rsid w:val="00CD5846"/>
    <w:rsid w:val="00CD5C6B"/>
    <w:rsid w:val="00CD6196"/>
    <w:rsid w:val="00CD668A"/>
    <w:rsid w:val="00CD680C"/>
    <w:rsid w:val="00CD6A7F"/>
    <w:rsid w:val="00CD6A9A"/>
    <w:rsid w:val="00CD6C38"/>
    <w:rsid w:val="00CD6FE2"/>
    <w:rsid w:val="00CD7180"/>
    <w:rsid w:val="00CD7215"/>
    <w:rsid w:val="00CD7431"/>
    <w:rsid w:val="00CD76BC"/>
    <w:rsid w:val="00CD7F9A"/>
    <w:rsid w:val="00CE01E9"/>
    <w:rsid w:val="00CE0443"/>
    <w:rsid w:val="00CE05F9"/>
    <w:rsid w:val="00CE06C4"/>
    <w:rsid w:val="00CE0793"/>
    <w:rsid w:val="00CE0BA7"/>
    <w:rsid w:val="00CE0F7E"/>
    <w:rsid w:val="00CE1219"/>
    <w:rsid w:val="00CE136E"/>
    <w:rsid w:val="00CE14C2"/>
    <w:rsid w:val="00CE15D3"/>
    <w:rsid w:val="00CE1640"/>
    <w:rsid w:val="00CE186F"/>
    <w:rsid w:val="00CE1BB6"/>
    <w:rsid w:val="00CE1EBF"/>
    <w:rsid w:val="00CE1FD3"/>
    <w:rsid w:val="00CE2047"/>
    <w:rsid w:val="00CE2256"/>
    <w:rsid w:val="00CE27D5"/>
    <w:rsid w:val="00CE2A64"/>
    <w:rsid w:val="00CE2AF4"/>
    <w:rsid w:val="00CE2EBC"/>
    <w:rsid w:val="00CE3107"/>
    <w:rsid w:val="00CE35D8"/>
    <w:rsid w:val="00CE3857"/>
    <w:rsid w:val="00CE3B86"/>
    <w:rsid w:val="00CE3D54"/>
    <w:rsid w:val="00CE3E6F"/>
    <w:rsid w:val="00CE3E79"/>
    <w:rsid w:val="00CE3EBD"/>
    <w:rsid w:val="00CE3F75"/>
    <w:rsid w:val="00CE406B"/>
    <w:rsid w:val="00CE43B3"/>
    <w:rsid w:val="00CE44F8"/>
    <w:rsid w:val="00CE4709"/>
    <w:rsid w:val="00CE47D5"/>
    <w:rsid w:val="00CE4B2B"/>
    <w:rsid w:val="00CE57D2"/>
    <w:rsid w:val="00CE581B"/>
    <w:rsid w:val="00CE5ABB"/>
    <w:rsid w:val="00CE6040"/>
    <w:rsid w:val="00CE610D"/>
    <w:rsid w:val="00CE6165"/>
    <w:rsid w:val="00CE660D"/>
    <w:rsid w:val="00CE6CF2"/>
    <w:rsid w:val="00CE6DE7"/>
    <w:rsid w:val="00CE7495"/>
    <w:rsid w:val="00CE7520"/>
    <w:rsid w:val="00CE7BB0"/>
    <w:rsid w:val="00CF01A7"/>
    <w:rsid w:val="00CF041C"/>
    <w:rsid w:val="00CF049C"/>
    <w:rsid w:val="00CF053C"/>
    <w:rsid w:val="00CF08E9"/>
    <w:rsid w:val="00CF0999"/>
    <w:rsid w:val="00CF0C1F"/>
    <w:rsid w:val="00CF0C63"/>
    <w:rsid w:val="00CF0FCF"/>
    <w:rsid w:val="00CF125A"/>
    <w:rsid w:val="00CF151A"/>
    <w:rsid w:val="00CF161E"/>
    <w:rsid w:val="00CF1A68"/>
    <w:rsid w:val="00CF1DD4"/>
    <w:rsid w:val="00CF2400"/>
    <w:rsid w:val="00CF25AA"/>
    <w:rsid w:val="00CF2C8E"/>
    <w:rsid w:val="00CF2C96"/>
    <w:rsid w:val="00CF2D98"/>
    <w:rsid w:val="00CF3023"/>
    <w:rsid w:val="00CF3441"/>
    <w:rsid w:val="00CF3474"/>
    <w:rsid w:val="00CF36D3"/>
    <w:rsid w:val="00CF3CAC"/>
    <w:rsid w:val="00CF3D9E"/>
    <w:rsid w:val="00CF444F"/>
    <w:rsid w:val="00CF45F3"/>
    <w:rsid w:val="00CF462A"/>
    <w:rsid w:val="00CF46B5"/>
    <w:rsid w:val="00CF483E"/>
    <w:rsid w:val="00CF49AE"/>
    <w:rsid w:val="00CF4EF2"/>
    <w:rsid w:val="00CF4FCC"/>
    <w:rsid w:val="00CF534B"/>
    <w:rsid w:val="00CF535A"/>
    <w:rsid w:val="00CF53A3"/>
    <w:rsid w:val="00CF559A"/>
    <w:rsid w:val="00CF5627"/>
    <w:rsid w:val="00CF5AE7"/>
    <w:rsid w:val="00CF62E0"/>
    <w:rsid w:val="00CF6A34"/>
    <w:rsid w:val="00CF6A52"/>
    <w:rsid w:val="00CF7405"/>
    <w:rsid w:val="00CF7573"/>
    <w:rsid w:val="00D00123"/>
    <w:rsid w:val="00D001E9"/>
    <w:rsid w:val="00D00544"/>
    <w:rsid w:val="00D005C2"/>
    <w:rsid w:val="00D00EE2"/>
    <w:rsid w:val="00D010F7"/>
    <w:rsid w:val="00D0164F"/>
    <w:rsid w:val="00D016E6"/>
    <w:rsid w:val="00D01939"/>
    <w:rsid w:val="00D0193D"/>
    <w:rsid w:val="00D01DCA"/>
    <w:rsid w:val="00D01E76"/>
    <w:rsid w:val="00D01EFB"/>
    <w:rsid w:val="00D01F2A"/>
    <w:rsid w:val="00D01F3C"/>
    <w:rsid w:val="00D0200F"/>
    <w:rsid w:val="00D0241E"/>
    <w:rsid w:val="00D02C28"/>
    <w:rsid w:val="00D02D7A"/>
    <w:rsid w:val="00D0301E"/>
    <w:rsid w:val="00D0303D"/>
    <w:rsid w:val="00D0329C"/>
    <w:rsid w:val="00D033A6"/>
    <w:rsid w:val="00D0360D"/>
    <w:rsid w:val="00D03756"/>
    <w:rsid w:val="00D03820"/>
    <w:rsid w:val="00D03A0F"/>
    <w:rsid w:val="00D03A41"/>
    <w:rsid w:val="00D03A81"/>
    <w:rsid w:val="00D03B36"/>
    <w:rsid w:val="00D03B9F"/>
    <w:rsid w:val="00D04085"/>
    <w:rsid w:val="00D043E1"/>
    <w:rsid w:val="00D043F0"/>
    <w:rsid w:val="00D04403"/>
    <w:rsid w:val="00D04772"/>
    <w:rsid w:val="00D04905"/>
    <w:rsid w:val="00D04A8A"/>
    <w:rsid w:val="00D04BE4"/>
    <w:rsid w:val="00D04C16"/>
    <w:rsid w:val="00D04C6C"/>
    <w:rsid w:val="00D051AE"/>
    <w:rsid w:val="00D0540F"/>
    <w:rsid w:val="00D0555B"/>
    <w:rsid w:val="00D05582"/>
    <w:rsid w:val="00D0568F"/>
    <w:rsid w:val="00D056AE"/>
    <w:rsid w:val="00D05771"/>
    <w:rsid w:val="00D058F8"/>
    <w:rsid w:val="00D05917"/>
    <w:rsid w:val="00D05ABC"/>
    <w:rsid w:val="00D05BED"/>
    <w:rsid w:val="00D05D5C"/>
    <w:rsid w:val="00D05F30"/>
    <w:rsid w:val="00D05FAB"/>
    <w:rsid w:val="00D06114"/>
    <w:rsid w:val="00D06244"/>
    <w:rsid w:val="00D06251"/>
    <w:rsid w:val="00D062A2"/>
    <w:rsid w:val="00D06609"/>
    <w:rsid w:val="00D06636"/>
    <w:rsid w:val="00D06A54"/>
    <w:rsid w:val="00D06B5D"/>
    <w:rsid w:val="00D06DDB"/>
    <w:rsid w:val="00D0710C"/>
    <w:rsid w:val="00D07384"/>
    <w:rsid w:val="00D075A9"/>
    <w:rsid w:val="00D078B5"/>
    <w:rsid w:val="00D07CC7"/>
    <w:rsid w:val="00D07DD4"/>
    <w:rsid w:val="00D07F98"/>
    <w:rsid w:val="00D10251"/>
    <w:rsid w:val="00D1031D"/>
    <w:rsid w:val="00D1033C"/>
    <w:rsid w:val="00D1064A"/>
    <w:rsid w:val="00D1064C"/>
    <w:rsid w:val="00D106B0"/>
    <w:rsid w:val="00D107CB"/>
    <w:rsid w:val="00D10AC4"/>
    <w:rsid w:val="00D10D0D"/>
    <w:rsid w:val="00D110AE"/>
    <w:rsid w:val="00D11542"/>
    <w:rsid w:val="00D1156A"/>
    <w:rsid w:val="00D11656"/>
    <w:rsid w:val="00D11C69"/>
    <w:rsid w:val="00D12368"/>
    <w:rsid w:val="00D12906"/>
    <w:rsid w:val="00D12A52"/>
    <w:rsid w:val="00D12E6D"/>
    <w:rsid w:val="00D1371A"/>
    <w:rsid w:val="00D13854"/>
    <w:rsid w:val="00D13857"/>
    <w:rsid w:val="00D13890"/>
    <w:rsid w:val="00D13910"/>
    <w:rsid w:val="00D141B2"/>
    <w:rsid w:val="00D14705"/>
    <w:rsid w:val="00D1482B"/>
    <w:rsid w:val="00D14E00"/>
    <w:rsid w:val="00D152EB"/>
    <w:rsid w:val="00D15385"/>
    <w:rsid w:val="00D153F8"/>
    <w:rsid w:val="00D15688"/>
    <w:rsid w:val="00D15779"/>
    <w:rsid w:val="00D15837"/>
    <w:rsid w:val="00D15A24"/>
    <w:rsid w:val="00D16238"/>
    <w:rsid w:val="00D16505"/>
    <w:rsid w:val="00D165AF"/>
    <w:rsid w:val="00D16753"/>
    <w:rsid w:val="00D16D67"/>
    <w:rsid w:val="00D16E53"/>
    <w:rsid w:val="00D1703F"/>
    <w:rsid w:val="00D177D9"/>
    <w:rsid w:val="00D177F4"/>
    <w:rsid w:val="00D178CD"/>
    <w:rsid w:val="00D17AFA"/>
    <w:rsid w:val="00D17BBF"/>
    <w:rsid w:val="00D17E02"/>
    <w:rsid w:val="00D17E88"/>
    <w:rsid w:val="00D205E1"/>
    <w:rsid w:val="00D207B6"/>
    <w:rsid w:val="00D207F5"/>
    <w:rsid w:val="00D2087E"/>
    <w:rsid w:val="00D20A84"/>
    <w:rsid w:val="00D20FB5"/>
    <w:rsid w:val="00D21212"/>
    <w:rsid w:val="00D213AA"/>
    <w:rsid w:val="00D2198F"/>
    <w:rsid w:val="00D21A02"/>
    <w:rsid w:val="00D21DDD"/>
    <w:rsid w:val="00D21EDE"/>
    <w:rsid w:val="00D21EE5"/>
    <w:rsid w:val="00D220F9"/>
    <w:rsid w:val="00D22469"/>
    <w:rsid w:val="00D2256C"/>
    <w:rsid w:val="00D22B31"/>
    <w:rsid w:val="00D22DFF"/>
    <w:rsid w:val="00D2316B"/>
    <w:rsid w:val="00D231D3"/>
    <w:rsid w:val="00D232A6"/>
    <w:rsid w:val="00D233B4"/>
    <w:rsid w:val="00D23696"/>
    <w:rsid w:val="00D23755"/>
    <w:rsid w:val="00D238CF"/>
    <w:rsid w:val="00D23906"/>
    <w:rsid w:val="00D240A0"/>
    <w:rsid w:val="00D241BC"/>
    <w:rsid w:val="00D24305"/>
    <w:rsid w:val="00D2442F"/>
    <w:rsid w:val="00D24432"/>
    <w:rsid w:val="00D24553"/>
    <w:rsid w:val="00D24692"/>
    <w:rsid w:val="00D24810"/>
    <w:rsid w:val="00D249D2"/>
    <w:rsid w:val="00D24C15"/>
    <w:rsid w:val="00D24CFE"/>
    <w:rsid w:val="00D25762"/>
    <w:rsid w:val="00D25923"/>
    <w:rsid w:val="00D25E1D"/>
    <w:rsid w:val="00D25FBD"/>
    <w:rsid w:val="00D26084"/>
    <w:rsid w:val="00D26390"/>
    <w:rsid w:val="00D267A7"/>
    <w:rsid w:val="00D267CB"/>
    <w:rsid w:val="00D26A7A"/>
    <w:rsid w:val="00D26BD9"/>
    <w:rsid w:val="00D26C12"/>
    <w:rsid w:val="00D26C69"/>
    <w:rsid w:val="00D2777C"/>
    <w:rsid w:val="00D27806"/>
    <w:rsid w:val="00D278C7"/>
    <w:rsid w:val="00D27BBC"/>
    <w:rsid w:val="00D27C07"/>
    <w:rsid w:val="00D27CAE"/>
    <w:rsid w:val="00D27CFE"/>
    <w:rsid w:val="00D27F61"/>
    <w:rsid w:val="00D30100"/>
    <w:rsid w:val="00D304CC"/>
    <w:rsid w:val="00D3086B"/>
    <w:rsid w:val="00D30A98"/>
    <w:rsid w:val="00D30BF7"/>
    <w:rsid w:val="00D31053"/>
    <w:rsid w:val="00D314A9"/>
    <w:rsid w:val="00D31795"/>
    <w:rsid w:val="00D3179F"/>
    <w:rsid w:val="00D3184E"/>
    <w:rsid w:val="00D3191A"/>
    <w:rsid w:val="00D31A92"/>
    <w:rsid w:val="00D31E4C"/>
    <w:rsid w:val="00D32017"/>
    <w:rsid w:val="00D32560"/>
    <w:rsid w:val="00D326F4"/>
    <w:rsid w:val="00D32751"/>
    <w:rsid w:val="00D32B97"/>
    <w:rsid w:val="00D3308E"/>
    <w:rsid w:val="00D3336D"/>
    <w:rsid w:val="00D334E3"/>
    <w:rsid w:val="00D336F8"/>
    <w:rsid w:val="00D33CE2"/>
    <w:rsid w:val="00D343C1"/>
    <w:rsid w:val="00D34786"/>
    <w:rsid w:val="00D3478E"/>
    <w:rsid w:val="00D34FC4"/>
    <w:rsid w:val="00D35347"/>
    <w:rsid w:val="00D35A2A"/>
    <w:rsid w:val="00D35A86"/>
    <w:rsid w:val="00D35ABF"/>
    <w:rsid w:val="00D35D74"/>
    <w:rsid w:val="00D35DA2"/>
    <w:rsid w:val="00D35E9B"/>
    <w:rsid w:val="00D36022"/>
    <w:rsid w:val="00D360C4"/>
    <w:rsid w:val="00D36135"/>
    <w:rsid w:val="00D361E5"/>
    <w:rsid w:val="00D363C4"/>
    <w:rsid w:val="00D3661D"/>
    <w:rsid w:val="00D367E9"/>
    <w:rsid w:val="00D36E82"/>
    <w:rsid w:val="00D3701D"/>
    <w:rsid w:val="00D37151"/>
    <w:rsid w:val="00D371FF"/>
    <w:rsid w:val="00D37295"/>
    <w:rsid w:val="00D37350"/>
    <w:rsid w:val="00D37534"/>
    <w:rsid w:val="00D378E0"/>
    <w:rsid w:val="00D401DF"/>
    <w:rsid w:val="00D4049F"/>
    <w:rsid w:val="00D40747"/>
    <w:rsid w:val="00D40875"/>
    <w:rsid w:val="00D40C34"/>
    <w:rsid w:val="00D40E95"/>
    <w:rsid w:val="00D40F49"/>
    <w:rsid w:val="00D41609"/>
    <w:rsid w:val="00D419D9"/>
    <w:rsid w:val="00D41A5C"/>
    <w:rsid w:val="00D41A85"/>
    <w:rsid w:val="00D41C63"/>
    <w:rsid w:val="00D425F7"/>
    <w:rsid w:val="00D4296A"/>
    <w:rsid w:val="00D43210"/>
    <w:rsid w:val="00D43341"/>
    <w:rsid w:val="00D4337F"/>
    <w:rsid w:val="00D433B0"/>
    <w:rsid w:val="00D4349B"/>
    <w:rsid w:val="00D435D9"/>
    <w:rsid w:val="00D438F9"/>
    <w:rsid w:val="00D4395B"/>
    <w:rsid w:val="00D43D2B"/>
    <w:rsid w:val="00D43DCB"/>
    <w:rsid w:val="00D43EDB"/>
    <w:rsid w:val="00D43FAA"/>
    <w:rsid w:val="00D44119"/>
    <w:rsid w:val="00D443BD"/>
    <w:rsid w:val="00D443D9"/>
    <w:rsid w:val="00D447AC"/>
    <w:rsid w:val="00D448A6"/>
    <w:rsid w:val="00D4498D"/>
    <w:rsid w:val="00D449E9"/>
    <w:rsid w:val="00D44C73"/>
    <w:rsid w:val="00D44F4F"/>
    <w:rsid w:val="00D44F62"/>
    <w:rsid w:val="00D4515A"/>
    <w:rsid w:val="00D45945"/>
    <w:rsid w:val="00D45968"/>
    <w:rsid w:val="00D45A2D"/>
    <w:rsid w:val="00D45E29"/>
    <w:rsid w:val="00D45EDC"/>
    <w:rsid w:val="00D46038"/>
    <w:rsid w:val="00D4664E"/>
    <w:rsid w:val="00D468B2"/>
    <w:rsid w:val="00D468C4"/>
    <w:rsid w:val="00D468C7"/>
    <w:rsid w:val="00D46993"/>
    <w:rsid w:val="00D46B2A"/>
    <w:rsid w:val="00D4753A"/>
    <w:rsid w:val="00D47617"/>
    <w:rsid w:val="00D50129"/>
    <w:rsid w:val="00D5054F"/>
    <w:rsid w:val="00D50657"/>
    <w:rsid w:val="00D50ADC"/>
    <w:rsid w:val="00D50C3D"/>
    <w:rsid w:val="00D50DCE"/>
    <w:rsid w:val="00D510F4"/>
    <w:rsid w:val="00D51181"/>
    <w:rsid w:val="00D51182"/>
    <w:rsid w:val="00D514BB"/>
    <w:rsid w:val="00D518D7"/>
    <w:rsid w:val="00D51B76"/>
    <w:rsid w:val="00D51F89"/>
    <w:rsid w:val="00D5216A"/>
    <w:rsid w:val="00D52209"/>
    <w:rsid w:val="00D52311"/>
    <w:rsid w:val="00D52A91"/>
    <w:rsid w:val="00D52BCC"/>
    <w:rsid w:val="00D5334F"/>
    <w:rsid w:val="00D5339C"/>
    <w:rsid w:val="00D5357F"/>
    <w:rsid w:val="00D5364E"/>
    <w:rsid w:val="00D536C6"/>
    <w:rsid w:val="00D538B7"/>
    <w:rsid w:val="00D53915"/>
    <w:rsid w:val="00D53968"/>
    <w:rsid w:val="00D53DDA"/>
    <w:rsid w:val="00D541D4"/>
    <w:rsid w:val="00D54568"/>
    <w:rsid w:val="00D549C9"/>
    <w:rsid w:val="00D55012"/>
    <w:rsid w:val="00D55179"/>
    <w:rsid w:val="00D551F7"/>
    <w:rsid w:val="00D55515"/>
    <w:rsid w:val="00D55778"/>
    <w:rsid w:val="00D5577E"/>
    <w:rsid w:val="00D55BD7"/>
    <w:rsid w:val="00D56618"/>
    <w:rsid w:val="00D566EA"/>
    <w:rsid w:val="00D56CF5"/>
    <w:rsid w:val="00D56EFC"/>
    <w:rsid w:val="00D56F49"/>
    <w:rsid w:val="00D56FDD"/>
    <w:rsid w:val="00D570D7"/>
    <w:rsid w:val="00D57240"/>
    <w:rsid w:val="00D57308"/>
    <w:rsid w:val="00D57404"/>
    <w:rsid w:val="00D576D3"/>
    <w:rsid w:val="00D604E3"/>
    <w:rsid w:val="00D6088D"/>
    <w:rsid w:val="00D60D1E"/>
    <w:rsid w:val="00D60DBC"/>
    <w:rsid w:val="00D6104F"/>
    <w:rsid w:val="00D611A3"/>
    <w:rsid w:val="00D611C2"/>
    <w:rsid w:val="00D611E2"/>
    <w:rsid w:val="00D6148D"/>
    <w:rsid w:val="00D6155D"/>
    <w:rsid w:val="00D61B90"/>
    <w:rsid w:val="00D61E00"/>
    <w:rsid w:val="00D61ECE"/>
    <w:rsid w:val="00D61F8C"/>
    <w:rsid w:val="00D624CB"/>
    <w:rsid w:val="00D6269B"/>
    <w:rsid w:val="00D62806"/>
    <w:rsid w:val="00D628CD"/>
    <w:rsid w:val="00D62E6D"/>
    <w:rsid w:val="00D633DF"/>
    <w:rsid w:val="00D6357A"/>
    <w:rsid w:val="00D6364D"/>
    <w:rsid w:val="00D63806"/>
    <w:rsid w:val="00D6383B"/>
    <w:rsid w:val="00D6396A"/>
    <w:rsid w:val="00D63F47"/>
    <w:rsid w:val="00D63FA1"/>
    <w:rsid w:val="00D6415A"/>
    <w:rsid w:val="00D6444B"/>
    <w:rsid w:val="00D6448F"/>
    <w:rsid w:val="00D644A2"/>
    <w:rsid w:val="00D644CE"/>
    <w:rsid w:val="00D64552"/>
    <w:rsid w:val="00D64751"/>
    <w:rsid w:val="00D648D2"/>
    <w:rsid w:val="00D64995"/>
    <w:rsid w:val="00D64E9C"/>
    <w:rsid w:val="00D653A9"/>
    <w:rsid w:val="00D65541"/>
    <w:rsid w:val="00D65C5F"/>
    <w:rsid w:val="00D65ECE"/>
    <w:rsid w:val="00D65EF2"/>
    <w:rsid w:val="00D6606D"/>
    <w:rsid w:val="00D661EB"/>
    <w:rsid w:val="00D665B5"/>
    <w:rsid w:val="00D6699A"/>
    <w:rsid w:val="00D669CD"/>
    <w:rsid w:val="00D66A54"/>
    <w:rsid w:val="00D66B1E"/>
    <w:rsid w:val="00D66EB8"/>
    <w:rsid w:val="00D66F87"/>
    <w:rsid w:val="00D674C5"/>
    <w:rsid w:val="00D675D7"/>
    <w:rsid w:val="00D6784B"/>
    <w:rsid w:val="00D6788F"/>
    <w:rsid w:val="00D67E73"/>
    <w:rsid w:val="00D67EBC"/>
    <w:rsid w:val="00D70558"/>
    <w:rsid w:val="00D715AD"/>
    <w:rsid w:val="00D719FC"/>
    <w:rsid w:val="00D71C5E"/>
    <w:rsid w:val="00D720C5"/>
    <w:rsid w:val="00D72185"/>
    <w:rsid w:val="00D721A1"/>
    <w:rsid w:val="00D7236A"/>
    <w:rsid w:val="00D72888"/>
    <w:rsid w:val="00D728B6"/>
    <w:rsid w:val="00D7319F"/>
    <w:rsid w:val="00D73213"/>
    <w:rsid w:val="00D73812"/>
    <w:rsid w:val="00D73ACC"/>
    <w:rsid w:val="00D740EA"/>
    <w:rsid w:val="00D74419"/>
    <w:rsid w:val="00D7475B"/>
    <w:rsid w:val="00D74986"/>
    <w:rsid w:val="00D74AE6"/>
    <w:rsid w:val="00D74C48"/>
    <w:rsid w:val="00D74F94"/>
    <w:rsid w:val="00D75174"/>
    <w:rsid w:val="00D753CA"/>
    <w:rsid w:val="00D75715"/>
    <w:rsid w:val="00D75940"/>
    <w:rsid w:val="00D75A6D"/>
    <w:rsid w:val="00D75DEF"/>
    <w:rsid w:val="00D75E52"/>
    <w:rsid w:val="00D768EE"/>
    <w:rsid w:val="00D76A9C"/>
    <w:rsid w:val="00D76B1A"/>
    <w:rsid w:val="00D76EFD"/>
    <w:rsid w:val="00D76FBB"/>
    <w:rsid w:val="00D77137"/>
    <w:rsid w:val="00D77217"/>
    <w:rsid w:val="00D7727F"/>
    <w:rsid w:val="00D77420"/>
    <w:rsid w:val="00D774EC"/>
    <w:rsid w:val="00D777BE"/>
    <w:rsid w:val="00D77B82"/>
    <w:rsid w:val="00D77C40"/>
    <w:rsid w:val="00D77D94"/>
    <w:rsid w:val="00D800A2"/>
    <w:rsid w:val="00D80281"/>
    <w:rsid w:val="00D80304"/>
    <w:rsid w:val="00D80357"/>
    <w:rsid w:val="00D803D4"/>
    <w:rsid w:val="00D803FB"/>
    <w:rsid w:val="00D80803"/>
    <w:rsid w:val="00D80B5F"/>
    <w:rsid w:val="00D80BF8"/>
    <w:rsid w:val="00D813C3"/>
    <w:rsid w:val="00D81680"/>
    <w:rsid w:val="00D81856"/>
    <w:rsid w:val="00D81E5F"/>
    <w:rsid w:val="00D81F5C"/>
    <w:rsid w:val="00D8200F"/>
    <w:rsid w:val="00D820F3"/>
    <w:rsid w:val="00D82534"/>
    <w:rsid w:val="00D82DA9"/>
    <w:rsid w:val="00D82EEB"/>
    <w:rsid w:val="00D82F5D"/>
    <w:rsid w:val="00D83318"/>
    <w:rsid w:val="00D83767"/>
    <w:rsid w:val="00D83DC6"/>
    <w:rsid w:val="00D83F98"/>
    <w:rsid w:val="00D83FDC"/>
    <w:rsid w:val="00D84127"/>
    <w:rsid w:val="00D8419B"/>
    <w:rsid w:val="00D849BF"/>
    <w:rsid w:val="00D84DB3"/>
    <w:rsid w:val="00D84EAE"/>
    <w:rsid w:val="00D853BC"/>
    <w:rsid w:val="00D8571A"/>
    <w:rsid w:val="00D859E5"/>
    <w:rsid w:val="00D85AEC"/>
    <w:rsid w:val="00D85BA2"/>
    <w:rsid w:val="00D85F18"/>
    <w:rsid w:val="00D85FD8"/>
    <w:rsid w:val="00D85FEF"/>
    <w:rsid w:val="00D861CD"/>
    <w:rsid w:val="00D8670D"/>
    <w:rsid w:val="00D86B1A"/>
    <w:rsid w:val="00D86C03"/>
    <w:rsid w:val="00D871E5"/>
    <w:rsid w:val="00D871E7"/>
    <w:rsid w:val="00D87237"/>
    <w:rsid w:val="00D875AA"/>
    <w:rsid w:val="00D875AB"/>
    <w:rsid w:val="00D87A66"/>
    <w:rsid w:val="00D87B41"/>
    <w:rsid w:val="00D87BD8"/>
    <w:rsid w:val="00D87D36"/>
    <w:rsid w:val="00D87E41"/>
    <w:rsid w:val="00D87F7A"/>
    <w:rsid w:val="00D90277"/>
    <w:rsid w:val="00D902BC"/>
    <w:rsid w:val="00D90B16"/>
    <w:rsid w:val="00D90C2C"/>
    <w:rsid w:val="00D90CA4"/>
    <w:rsid w:val="00D90ED4"/>
    <w:rsid w:val="00D911C5"/>
    <w:rsid w:val="00D912D4"/>
    <w:rsid w:val="00D91333"/>
    <w:rsid w:val="00D915C9"/>
    <w:rsid w:val="00D915FD"/>
    <w:rsid w:val="00D917E6"/>
    <w:rsid w:val="00D920B9"/>
    <w:rsid w:val="00D9221C"/>
    <w:rsid w:val="00D92896"/>
    <w:rsid w:val="00D92AE0"/>
    <w:rsid w:val="00D92D01"/>
    <w:rsid w:val="00D9302D"/>
    <w:rsid w:val="00D930B4"/>
    <w:rsid w:val="00D93411"/>
    <w:rsid w:val="00D935CA"/>
    <w:rsid w:val="00D93613"/>
    <w:rsid w:val="00D93A19"/>
    <w:rsid w:val="00D93C4A"/>
    <w:rsid w:val="00D93E05"/>
    <w:rsid w:val="00D93F13"/>
    <w:rsid w:val="00D93F1C"/>
    <w:rsid w:val="00D943A9"/>
    <w:rsid w:val="00D94455"/>
    <w:rsid w:val="00D9485C"/>
    <w:rsid w:val="00D9492E"/>
    <w:rsid w:val="00D94DC3"/>
    <w:rsid w:val="00D950E8"/>
    <w:rsid w:val="00D951E8"/>
    <w:rsid w:val="00D954F8"/>
    <w:rsid w:val="00D9562E"/>
    <w:rsid w:val="00D95DA2"/>
    <w:rsid w:val="00D966C4"/>
    <w:rsid w:val="00D968E4"/>
    <w:rsid w:val="00D96910"/>
    <w:rsid w:val="00D96A1D"/>
    <w:rsid w:val="00D96C48"/>
    <w:rsid w:val="00D96E18"/>
    <w:rsid w:val="00D96EF0"/>
    <w:rsid w:val="00D9711A"/>
    <w:rsid w:val="00D9732C"/>
    <w:rsid w:val="00D976E7"/>
    <w:rsid w:val="00D9787E"/>
    <w:rsid w:val="00D978F6"/>
    <w:rsid w:val="00D97900"/>
    <w:rsid w:val="00D97947"/>
    <w:rsid w:val="00D97A5C"/>
    <w:rsid w:val="00D97D2A"/>
    <w:rsid w:val="00D97D9D"/>
    <w:rsid w:val="00D97E44"/>
    <w:rsid w:val="00D97E52"/>
    <w:rsid w:val="00DA0502"/>
    <w:rsid w:val="00DA0AE5"/>
    <w:rsid w:val="00DA0AF9"/>
    <w:rsid w:val="00DA0D1B"/>
    <w:rsid w:val="00DA0E8A"/>
    <w:rsid w:val="00DA1063"/>
    <w:rsid w:val="00DA112D"/>
    <w:rsid w:val="00DA13B3"/>
    <w:rsid w:val="00DA162E"/>
    <w:rsid w:val="00DA1805"/>
    <w:rsid w:val="00DA1891"/>
    <w:rsid w:val="00DA1C44"/>
    <w:rsid w:val="00DA2073"/>
    <w:rsid w:val="00DA2076"/>
    <w:rsid w:val="00DA2085"/>
    <w:rsid w:val="00DA2424"/>
    <w:rsid w:val="00DA247B"/>
    <w:rsid w:val="00DA2728"/>
    <w:rsid w:val="00DA2893"/>
    <w:rsid w:val="00DA29D4"/>
    <w:rsid w:val="00DA317B"/>
    <w:rsid w:val="00DA31C5"/>
    <w:rsid w:val="00DA3743"/>
    <w:rsid w:val="00DA3CEB"/>
    <w:rsid w:val="00DA3D91"/>
    <w:rsid w:val="00DA3E3E"/>
    <w:rsid w:val="00DA3EEE"/>
    <w:rsid w:val="00DA3F50"/>
    <w:rsid w:val="00DA44DC"/>
    <w:rsid w:val="00DA468F"/>
    <w:rsid w:val="00DA4700"/>
    <w:rsid w:val="00DA47E0"/>
    <w:rsid w:val="00DA4935"/>
    <w:rsid w:val="00DA4F55"/>
    <w:rsid w:val="00DA4F8B"/>
    <w:rsid w:val="00DA52E7"/>
    <w:rsid w:val="00DA5449"/>
    <w:rsid w:val="00DA5788"/>
    <w:rsid w:val="00DA5954"/>
    <w:rsid w:val="00DA5BEB"/>
    <w:rsid w:val="00DA5CFA"/>
    <w:rsid w:val="00DA5E99"/>
    <w:rsid w:val="00DA61BA"/>
    <w:rsid w:val="00DA61CF"/>
    <w:rsid w:val="00DA6251"/>
    <w:rsid w:val="00DA64FA"/>
    <w:rsid w:val="00DA6677"/>
    <w:rsid w:val="00DA6702"/>
    <w:rsid w:val="00DA75B5"/>
    <w:rsid w:val="00DA7711"/>
    <w:rsid w:val="00DA7A07"/>
    <w:rsid w:val="00DA7AD0"/>
    <w:rsid w:val="00DA7DC8"/>
    <w:rsid w:val="00DA7E62"/>
    <w:rsid w:val="00DB047A"/>
    <w:rsid w:val="00DB0659"/>
    <w:rsid w:val="00DB0830"/>
    <w:rsid w:val="00DB1187"/>
    <w:rsid w:val="00DB13AF"/>
    <w:rsid w:val="00DB1487"/>
    <w:rsid w:val="00DB1810"/>
    <w:rsid w:val="00DB187E"/>
    <w:rsid w:val="00DB19BB"/>
    <w:rsid w:val="00DB1ECE"/>
    <w:rsid w:val="00DB211B"/>
    <w:rsid w:val="00DB2133"/>
    <w:rsid w:val="00DB2233"/>
    <w:rsid w:val="00DB2495"/>
    <w:rsid w:val="00DB2BE0"/>
    <w:rsid w:val="00DB2D54"/>
    <w:rsid w:val="00DB2DAB"/>
    <w:rsid w:val="00DB306A"/>
    <w:rsid w:val="00DB34D3"/>
    <w:rsid w:val="00DB3513"/>
    <w:rsid w:val="00DB354E"/>
    <w:rsid w:val="00DB39AE"/>
    <w:rsid w:val="00DB3B8F"/>
    <w:rsid w:val="00DB3D3D"/>
    <w:rsid w:val="00DB40F2"/>
    <w:rsid w:val="00DB44A3"/>
    <w:rsid w:val="00DB475A"/>
    <w:rsid w:val="00DB5045"/>
    <w:rsid w:val="00DB56BD"/>
    <w:rsid w:val="00DB5CE6"/>
    <w:rsid w:val="00DB5ECC"/>
    <w:rsid w:val="00DB624E"/>
    <w:rsid w:val="00DB6738"/>
    <w:rsid w:val="00DB689B"/>
    <w:rsid w:val="00DB6FEA"/>
    <w:rsid w:val="00DB7173"/>
    <w:rsid w:val="00DB7219"/>
    <w:rsid w:val="00DB7319"/>
    <w:rsid w:val="00DB751D"/>
    <w:rsid w:val="00DB7AD3"/>
    <w:rsid w:val="00DB7B79"/>
    <w:rsid w:val="00DB7D18"/>
    <w:rsid w:val="00DB7DD1"/>
    <w:rsid w:val="00DB7F50"/>
    <w:rsid w:val="00DB7F7F"/>
    <w:rsid w:val="00DC01E4"/>
    <w:rsid w:val="00DC0274"/>
    <w:rsid w:val="00DC04C7"/>
    <w:rsid w:val="00DC0626"/>
    <w:rsid w:val="00DC07CA"/>
    <w:rsid w:val="00DC089D"/>
    <w:rsid w:val="00DC0A62"/>
    <w:rsid w:val="00DC0ADD"/>
    <w:rsid w:val="00DC0B65"/>
    <w:rsid w:val="00DC0BAA"/>
    <w:rsid w:val="00DC0DF6"/>
    <w:rsid w:val="00DC0F27"/>
    <w:rsid w:val="00DC119F"/>
    <w:rsid w:val="00DC1791"/>
    <w:rsid w:val="00DC1AE3"/>
    <w:rsid w:val="00DC1FA8"/>
    <w:rsid w:val="00DC2208"/>
    <w:rsid w:val="00DC26AC"/>
    <w:rsid w:val="00DC282E"/>
    <w:rsid w:val="00DC2949"/>
    <w:rsid w:val="00DC2BEB"/>
    <w:rsid w:val="00DC30C1"/>
    <w:rsid w:val="00DC31E2"/>
    <w:rsid w:val="00DC39A1"/>
    <w:rsid w:val="00DC3D9A"/>
    <w:rsid w:val="00DC3F5C"/>
    <w:rsid w:val="00DC40F6"/>
    <w:rsid w:val="00DC4142"/>
    <w:rsid w:val="00DC4461"/>
    <w:rsid w:val="00DC44B9"/>
    <w:rsid w:val="00DC44BC"/>
    <w:rsid w:val="00DC44D6"/>
    <w:rsid w:val="00DC4802"/>
    <w:rsid w:val="00DC57AD"/>
    <w:rsid w:val="00DC6142"/>
    <w:rsid w:val="00DC6235"/>
    <w:rsid w:val="00DC67C1"/>
    <w:rsid w:val="00DC6913"/>
    <w:rsid w:val="00DC6940"/>
    <w:rsid w:val="00DC6F29"/>
    <w:rsid w:val="00DC75B1"/>
    <w:rsid w:val="00DC77DA"/>
    <w:rsid w:val="00DC78C1"/>
    <w:rsid w:val="00DC7BD3"/>
    <w:rsid w:val="00DC7C74"/>
    <w:rsid w:val="00DC7E60"/>
    <w:rsid w:val="00DD029D"/>
    <w:rsid w:val="00DD065E"/>
    <w:rsid w:val="00DD07EE"/>
    <w:rsid w:val="00DD0A7E"/>
    <w:rsid w:val="00DD0B5D"/>
    <w:rsid w:val="00DD0BA6"/>
    <w:rsid w:val="00DD0C59"/>
    <w:rsid w:val="00DD0D60"/>
    <w:rsid w:val="00DD0E74"/>
    <w:rsid w:val="00DD107E"/>
    <w:rsid w:val="00DD1373"/>
    <w:rsid w:val="00DD1711"/>
    <w:rsid w:val="00DD1C6B"/>
    <w:rsid w:val="00DD1D05"/>
    <w:rsid w:val="00DD1D4A"/>
    <w:rsid w:val="00DD1F5A"/>
    <w:rsid w:val="00DD1FF9"/>
    <w:rsid w:val="00DD20BD"/>
    <w:rsid w:val="00DD2140"/>
    <w:rsid w:val="00DD2191"/>
    <w:rsid w:val="00DD2255"/>
    <w:rsid w:val="00DD23CE"/>
    <w:rsid w:val="00DD23E2"/>
    <w:rsid w:val="00DD260E"/>
    <w:rsid w:val="00DD264A"/>
    <w:rsid w:val="00DD2A0A"/>
    <w:rsid w:val="00DD2C1E"/>
    <w:rsid w:val="00DD2C67"/>
    <w:rsid w:val="00DD2C9B"/>
    <w:rsid w:val="00DD2E9B"/>
    <w:rsid w:val="00DD33D5"/>
    <w:rsid w:val="00DD346E"/>
    <w:rsid w:val="00DD37F2"/>
    <w:rsid w:val="00DD39C9"/>
    <w:rsid w:val="00DD3AC7"/>
    <w:rsid w:val="00DD3B94"/>
    <w:rsid w:val="00DD3C56"/>
    <w:rsid w:val="00DD3C99"/>
    <w:rsid w:val="00DD3D6F"/>
    <w:rsid w:val="00DD44B8"/>
    <w:rsid w:val="00DD4535"/>
    <w:rsid w:val="00DD491A"/>
    <w:rsid w:val="00DD4CED"/>
    <w:rsid w:val="00DD4E76"/>
    <w:rsid w:val="00DD505A"/>
    <w:rsid w:val="00DD5326"/>
    <w:rsid w:val="00DD55D2"/>
    <w:rsid w:val="00DD5785"/>
    <w:rsid w:val="00DD5C1E"/>
    <w:rsid w:val="00DD619B"/>
    <w:rsid w:val="00DD626F"/>
    <w:rsid w:val="00DD6449"/>
    <w:rsid w:val="00DD644C"/>
    <w:rsid w:val="00DD6474"/>
    <w:rsid w:val="00DD6612"/>
    <w:rsid w:val="00DD69BA"/>
    <w:rsid w:val="00DD6A1B"/>
    <w:rsid w:val="00DD6B49"/>
    <w:rsid w:val="00DD6D03"/>
    <w:rsid w:val="00DD6DCD"/>
    <w:rsid w:val="00DD744A"/>
    <w:rsid w:val="00DD7C8B"/>
    <w:rsid w:val="00DD7E78"/>
    <w:rsid w:val="00DD7FCA"/>
    <w:rsid w:val="00DE04ED"/>
    <w:rsid w:val="00DE0542"/>
    <w:rsid w:val="00DE0638"/>
    <w:rsid w:val="00DE06CD"/>
    <w:rsid w:val="00DE0986"/>
    <w:rsid w:val="00DE0A71"/>
    <w:rsid w:val="00DE0E7F"/>
    <w:rsid w:val="00DE171C"/>
    <w:rsid w:val="00DE19DF"/>
    <w:rsid w:val="00DE1B4A"/>
    <w:rsid w:val="00DE1C8E"/>
    <w:rsid w:val="00DE1DEE"/>
    <w:rsid w:val="00DE1DFD"/>
    <w:rsid w:val="00DE1E2E"/>
    <w:rsid w:val="00DE2428"/>
    <w:rsid w:val="00DE2497"/>
    <w:rsid w:val="00DE24B7"/>
    <w:rsid w:val="00DE2815"/>
    <w:rsid w:val="00DE28BF"/>
    <w:rsid w:val="00DE2B39"/>
    <w:rsid w:val="00DE2FF6"/>
    <w:rsid w:val="00DE3331"/>
    <w:rsid w:val="00DE3663"/>
    <w:rsid w:val="00DE3F4D"/>
    <w:rsid w:val="00DE40B4"/>
    <w:rsid w:val="00DE411E"/>
    <w:rsid w:val="00DE42A1"/>
    <w:rsid w:val="00DE43FD"/>
    <w:rsid w:val="00DE4483"/>
    <w:rsid w:val="00DE47E1"/>
    <w:rsid w:val="00DE4905"/>
    <w:rsid w:val="00DE4B20"/>
    <w:rsid w:val="00DE4B42"/>
    <w:rsid w:val="00DE4E81"/>
    <w:rsid w:val="00DE4F63"/>
    <w:rsid w:val="00DE5249"/>
    <w:rsid w:val="00DE5274"/>
    <w:rsid w:val="00DE5C0E"/>
    <w:rsid w:val="00DE5EB0"/>
    <w:rsid w:val="00DE664A"/>
    <w:rsid w:val="00DE6710"/>
    <w:rsid w:val="00DE69F9"/>
    <w:rsid w:val="00DE6A0D"/>
    <w:rsid w:val="00DE6ABE"/>
    <w:rsid w:val="00DE6BF0"/>
    <w:rsid w:val="00DE6C94"/>
    <w:rsid w:val="00DE6DA0"/>
    <w:rsid w:val="00DE6F87"/>
    <w:rsid w:val="00DE74C5"/>
    <w:rsid w:val="00DE768C"/>
    <w:rsid w:val="00DE7C48"/>
    <w:rsid w:val="00DE7F17"/>
    <w:rsid w:val="00DE7FFC"/>
    <w:rsid w:val="00DF00F7"/>
    <w:rsid w:val="00DF092C"/>
    <w:rsid w:val="00DF0B30"/>
    <w:rsid w:val="00DF0C22"/>
    <w:rsid w:val="00DF0EBC"/>
    <w:rsid w:val="00DF1348"/>
    <w:rsid w:val="00DF15E4"/>
    <w:rsid w:val="00DF1738"/>
    <w:rsid w:val="00DF1BF2"/>
    <w:rsid w:val="00DF1F39"/>
    <w:rsid w:val="00DF2001"/>
    <w:rsid w:val="00DF2914"/>
    <w:rsid w:val="00DF2A66"/>
    <w:rsid w:val="00DF2B26"/>
    <w:rsid w:val="00DF2B8F"/>
    <w:rsid w:val="00DF2F31"/>
    <w:rsid w:val="00DF327A"/>
    <w:rsid w:val="00DF3446"/>
    <w:rsid w:val="00DF34E3"/>
    <w:rsid w:val="00DF3642"/>
    <w:rsid w:val="00DF38E1"/>
    <w:rsid w:val="00DF3C76"/>
    <w:rsid w:val="00DF3C82"/>
    <w:rsid w:val="00DF3CFE"/>
    <w:rsid w:val="00DF3D2D"/>
    <w:rsid w:val="00DF4150"/>
    <w:rsid w:val="00DF42C8"/>
    <w:rsid w:val="00DF43BE"/>
    <w:rsid w:val="00DF4457"/>
    <w:rsid w:val="00DF4693"/>
    <w:rsid w:val="00DF4ABB"/>
    <w:rsid w:val="00DF4ADA"/>
    <w:rsid w:val="00DF4ADB"/>
    <w:rsid w:val="00DF4B33"/>
    <w:rsid w:val="00DF4F1C"/>
    <w:rsid w:val="00DF5299"/>
    <w:rsid w:val="00DF52FA"/>
    <w:rsid w:val="00DF5658"/>
    <w:rsid w:val="00DF58A5"/>
    <w:rsid w:val="00DF5B68"/>
    <w:rsid w:val="00DF5EB5"/>
    <w:rsid w:val="00DF6111"/>
    <w:rsid w:val="00DF6138"/>
    <w:rsid w:val="00DF6340"/>
    <w:rsid w:val="00DF6575"/>
    <w:rsid w:val="00DF6671"/>
    <w:rsid w:val="00DF6885"/>
    <w:rsid w:val="00DF69F5"/>
    <w:rsid w:val="00DF6BDD"/>
    <w:rsid w:val="00DF6D04"/>
    <w:rsid w:val="00DF6DF6"/>
    <w:rsid w:val="00DF6EE5"/>
    <w:rsid w:val="00DF6F4E"/>
    <w:rsid w:val="00DF73BB"/>
    <w:rsid w:val="00DF77F9"/>
    <w:rsid w:val="00DF79ED"/>
    <w:rsid w:val="00DF7B5E"/>
    <w:rsid w:val="00DF7BC5"/>
    <w:rsid w:val="00DF7C19"/>
    <w:rsid w:val="00DF7C6F"/>
    <w:rsid w:val="00E001F4"/>
    <w:rsid w:val="00E0065C"/>
    <w:rsid w:val="00E007ED"/>
    <w:rsid w:val="00E0085F"/>
    <w:rsid w:val="00E00FEA"/>
    <w:rsid w:val="00E012C1"/>
    <w:rsid w:val="00E01B79"/>
    <w:rsid w:val="00E01BE2"/>
    <w:rsid w:val="00E01BED"/>
    <w:rsid w:val="00E01D42"/>
    <w:rsid w:val="00E01DAF"/>
    <w:rsid w:val="00E01EAC"/>
    <w:rsid w:val="00E01F13"/>
    <w:rsid w:val="00E02338"/>
    <w:rsid w:val="00E0258D"/>
    <w:rsid w:val="00E02796"/>
    <w:rsid w:val="00E027A3"/>
    <w:rsid w:val="00E02987"/>
    <w:rsid w:val="00E02A6B"/>
    <w:rsid w:val="00E02DA3"/>
    <w:rsid w:val="00E031BF"/>
    <w:rsid w:val="00E031CA"/>
    <w:rsid w:val="00E034A4"/>
    <w:rsid w:val="00E034DB"/>
    <w:rsid w:val="00E03562"/>
    <w:rsid w:val="00E03DA8"/>
    <w:rsid w:val="00E040B8"/>
    <w:rsid w:val="00E040D4"/>
    <w:rsid w:val="00E04400"/>
    <w:rsid w:val="00E045CB"/>
    <w:rsid w:val="00E046ED"/>
    <w:rsid w:val="00E04C89"/>
    <w:rsid w:val="00E04E20"/>
    <w:rsid w:val="00E052A8"/>
    <w:rsid w:val="00E05428"/>
    <w:rsid w:val="00E05537"/>
    <w:rsid w:val="00E055B4"/>
    <w:rsid w:val="00E05B43"/>
    <w:rsid w:val="00E05CDD"/>
    <w:rsid w:val="00E05E2A"/>
    <w:rsid w:val="00E061D0"/>
    <w:rsid w:val="00E062B8"/>
    <w:rsid w:val="00E062C9"/>
    <w:rsid w:val="00E063CD"/>
    <w:rsid w:val="00E06F08"/>
    <w:rsid w:val="00E07252"/>
    <w:rsid w:val="00E0725D"/>
    <w:rsid w:val="00E0785F"/>
    <w:rsid w:val="00E079C8"/>
    <w:rsid w:val="00E07A18"/>
    <w:rsid w:val="00E105D2"/>
    <w:rsid w:val="00E106FB"/>
    <w:rsid w:val="00E1079A"/>
    <w:rsid w:val="00E10AC5"/>
    <w:rsid w:val="00E10B8D"/>
    <w:rsid w:val="00E10CF3"/>
    <w:rsid w:val="00E110A5"/>
    <w:rsid w:val="00E11645"/>
    <w:rsid w:val="00E11CD7"/>
    <w:rsid w:val="00E11E42"/>
    <w:rsid w:val="00E11EC9"/>
    <w:rsid w:val="00E11F48"/>
    <w:rsid w:val="00E120AE"/>
    <w:rsid w:val="00E12610"/>
    <w:rsid w:val="00E1261A"/>
    <w:rsid w:val="00E1269F"/>
    <w:rsid w:val="00E12B17"/>
    <w:rsid w:val="00E130FA"/>
    <w:rsid w:val="00E13263"/>
    <w:rsid w:val="00E136B3"/>
    <w:rsid w:val="00E13968"/>
    <w:rsid w:val="00E13D4C"/>
    <w:rsid w:val="00E13E64"/>
    <w:rsid w:val="00E13E74"/>
    <w:rsid w:val="00E13FA8"/>
    <w:rsid w:val="00E13FB1"/>
    <w:rsid w:val="00E1404C"/>
    <w:rsid w:val="00E14084"/>
    <w:rsid w:val="00E141B5"/>
    <w:rsid w:val="00E14211"/>
    <w:rsid w:val="00E14352"/>
    <w:rsid w:val="00E147AB"/>
    <w:rsid w:val="00E149E6"/>
    <w:rsid w:val="00E14CC5"/>
    <w:rsid w:val="00E1525E"/>
    <w:rsid w:val="00E152AD"/>
    <w:rsid w:val="00E1551F"/>
    <w:rsid w:val="00E157E9"/>
    <w:rsid w:val="00E15C46"/>
    <w:rsid w:val="00E15C69"/>
    <w:rsid w:val="00E16509"/>
    <w:rsid w:val="00E16602"/>
    <w:rsid w:val="00E167D1"/>
    <w:rsid w:val="00E16A3A"/>
    <w:rsid w:val="00E16AC0"/>
    <w:rsid w:val="00E17180"/>
    <w:rsid w:val="00E171AD"/>
    <w:rsid w:val="00E17276"/>
    <w:rsid w:val="00E17362"/>
    <w:rsid w:val="00E1768B"/>
    <w:rsid w:val="00E177AC"/>
    <w:rsid w:val="00E1794A"/>
    <w:rsid w:val="00E17B6F"/>
    <w:rsid w:val="00E17C7C"/>
    <w:rsid w:val="00E17DBE"/>
    <w:rsid w:val="00E200E8"/>
    <w:rsid w:val="00E20111"/>
    <w:rsid w:val="00E2022B"/>
    <w:rsid w:val="00E2067F"/>
    <w:rsid w:val="00E20718"/>
    <w:rsid w:val="00E21083"/>
    <w:rsid w:val="00E21349"/>
    <w:rsid w:val="00E21419"/>
    <w:rsid w:val="00E215FF"/>
    <w:rsid w:val="00E2169E"/>
    <w:rsid w:val="00E21921"/>
    <w:rsid w:val="00E21AEF"/>
    <w:rsid w:val="00E2210A"/>
    <w:rsid w:val="00E223AC"/>
    <w:rsid w:val="00E22439"/>
    <w:rsid w:val="00E226B5"/>
    <w:rsid w:val="00E2291C"/>
    <w:rsid w:val="00E22A98"/>
    <w:rsid w:val="00E22CB5"/>
    <w:rsid w:val="00E22F6E"/>
    <w:rsid w:val="00E22F80"/>
    <w:rsid w:val="00E2346B"/>
    <w:rsid w:val="00E2351E"/>
    <w:rsid w:val="00E235D9"/>
    <w:rsid w:val="00E238E5"/>
    <w:rsid w:val="00E238E9"/>
    <w:rsid w:val="00E238FC"/>
    <w:rsid w:val="00E239AE"/>
    <w:rsid w:val="00E23BA3"/>
    <w:rsid w:val="00E23E1F"/>
    <w:rsid w:val="00E23FB2"/>
    <w:rsid w:val="00E240D2"/>
    <w:rsid w:val="00E243F4"/>
    <w:rsid w:val="00E246EA"/>
    <w:rsid w:val="00E24E2F"/>
    <w:rsid w:val="00E24E66"/>
    <w:rsid w:val="00E25221"/>
    <w:rsid w:val="00E25737"/>
    <w:rsid w:val="00E2592A"/>
    <w:rsid w:val="00E25A38"/>
    <w:rsid w:val="00E25B24"/>
    <w:rsid w:val="00E26000"/>
    <w:rsid w:val="00E260E5"/>
    <w:rsid w:val="00E26290"/>
    <w:rsid w:val="00E26B38"/>
    <w:rsid w:val="00E26BA6"/>
    <w:rsid w:val="00E26C93"/>
    <w:rsid w:val="00E27165"/>
    <w:rsid w:val="00E271A9"/>
    <w:rsid w:val="00E2727E"/>
    <w:rsid w:val="00E27606"/>
    <w:rsid w:val="00E276CC"/>
    <w:rsid w:val="00E27749"/>
    <w:rsid w:val="00E279BD"/>
    <w:rsid w:val="00E27A5D"/>
    <w:rsid w:val="00E27A5E"/>
    <w:rsid w:val="00E27D68"/>
    <w:rsid w:val="00E27EE3"/>
    <w:rsid w:val="00E30034"/>
    <w:rsid w:val="00E30141"/>
    <w:rsid w:val="00E3016A"/>
    <w:rsid w:val="00E3019B"/>
    <w:rsid w:val="00E302BA"/>
    <w:rsid w:val="00E304A9"/>
    <w:rsid w:val="00E30726"/>
    <w:rsid w:val="00E30948"/>
    <w:rsid w:val="00E30A7A"/>
    <w:rsid w:val="00E30C4D"/>
    <w:rsid w:val="00E3112A"/>
    <w:rsid w:val="00E313EB"/>
    <w:rsid w:val="00E3143C"/>
    <w:rsid w:val="00E315B5"/>
    <w:rsid w:val="00E315D5"/>
    <w:rsid w:val="00E3169D"/>
    <w:rsid w:val="00E319DE"/>
    <w:rsid w:val="00E31F4B"/>
    <w:rsid w:val="00E31F7C"/>
    <w:rsid w:val="00E32263"/>
    <w:rsid w:val="00E32308"/>
    <w:rsid w:val="00E327BB"/>
    <w:rsid w:val="00E32862"/>
    <w:rsid w:val="00E32D49"/>
    <w:rsid w:val="00E32D6C"/>
    <w:rsid w:val="00E33073"/>
    <w:rsid w:val="00E33589"/>
    <w:rsid w:val="00E33C05"/>
    <w:rsid w:val="00E33CC0"/>
    <w:rsid w:val="00E33CC9"/>
    <w:rsid w:val="00E33E0F"/>
    <w:rsid w:val="00E340FB"/>
    <w:rsid w:val="00E34D6D"/>
    <w:rsid w:val="00E34FA3"/>
    <w:rsid w:val="00E35028"/>
    <w:rsid w:val="00E350C1"/>
    <w:rsid w:val="00E3511F"/>
    <w:rsid w:val="00E352CC"/>
    <w:rsid w:val="00E35386"/>
    <w:rsid w:val="00E3580B"/>
    <w:rsid w:val="00E35CD1"/>
    <w:rsid w:val="00E35D93"/>
    <w:rsid w:val="00E364E8"/>
    <w:rsid w:val="00E366A0"/>
    <w:rsid w:val="00E36886"/>
    <w:rsid w:val="00E369DF"/>
    <w:rsid w:val="00E36B2D"/>
    <w:rsid w:val="00E36D36"/>
    <w:rsid w:val="00E36F04"/>
    <w:rsid w:val="00E37314"/>
    <w:rsid w:val="00E37368"/>
    <w:rsid w:val="00E37484"/>
    <w:rsid w:val="00E3790C"/>
    <w:rsid w:val="00E37BB8"/>
    <w:rsid w:val="00E37C45"/>
    <w:rsid w:val="00E37CC1"/>
    <w:rsid w:val="00E37D9C"/>
    <w:rsid w:val="00E37FB2"/>
    <w:rsid w:val="00E40393"/>
    <w:rsid w:val="00E40609"/>
    <w:rsid w:val="00E40ACE"/>
    <w:rsid w:val="00E40AFF"/>
    <w:rsid w:val="00E41447"/>
    <w:rsid w:val="00E418B0"/>
    <w:rsid w:val="00E41938"/>
    <w:rsid w:val="00E41F56"/>
    <w:rsid w:val="00E4203A"/>
    <w:rsid w:val="00E420AE"/>
    <w:rsid w:val="00E420E7"/>
    <w:rsid w:val="00E423C8"/>
    <w:rsid w:val="00E423D0"/>
    <w:rsid w:val="00E42989"/>
    <w:rsid w:val="00E43031"/>
    <w:rsid w:val="00E43658"/>
    <w:rsid w:val="00E43946"/>
    <w:rsid w:val="00E4396A"/>
    <w:rsid w:val="00E43B4D"/>
    <w:rsid w:val="00E43BF9"/>
    <w:rsid w:val="00E43EB4"/>
    <w:rsid w:val="00E43F98"/>
    <w:rsid w:val="00E440D4"/>
    <w:rsid w:val="00E444E8"/>
    <w:rsid w:val="00E44779"/>
    <w:rsid w:val="00E44C0B"/>
    <w:rsid w:val="00E44E1F"/>
    <w:rsid w:val="00E45329"/>
    <w:rsid w:val="00E45365"/>
    <w:rsid w:val="00E4537E"/>
    <w:rsid w:val="00E453F1"/>
    <w:rsid w:val="00E45790"/>
    <w:rsid w:val="00E45A96"/>
    <w:rsid w:val="00E45B81"/>
    <w:rsid w:val="00E45CA3"/>
    <w:rsid w:val="00E45CEE"/>
    <w:rsid w:val="00E45D04"/>
    <w:rsid w:val="00E45D94"/>
    <w:rsid w:val="00E45F04"/>
    <w:rsid w:val="00E45F22"/>
    <w:rsid w:val="00E46161"/>
    <w:rsid w:val="00E461C3"/>
    <w:rsid w:val="00E46257"/>
    <w:rsid w:val="00E46482"/>
    <w:rsid w:val="00E466B2"/>
    <w:rsid w:val="00E46730"/>
    <w:rsid w:val="00E46997"/>
    <w:rsid w:val="00E46AB5"/>
    <w:rsid w:val="00E46DE6"/>
    <w:rsid w:val="00E4706C"/>
    <w:rsid w:val="00E4714B"/>
    <w:rsid w:val="00E47394"/>
    <w:rsid w:val="00E47865"/>
    <w:rsid w:val="00E47A3D"/>
    <w:rsid w:val="00E47A52"/>
    <w:rsid w:val="00E47FEE"/>
    <w:rsid w:val="00E50104"/>
    <w:rsid w:val="00E502CB"/>
    <w:rsid w:val="00E503FE"/>
    <w:rsid w:val="00E504EF"/>
    <w:rsid w:val="00E505A2"/>
    <w:rsid w:val="00E50972"/>
    <w:rsid w:val="00E50E67"/>
    <w:rsid w:val="00E50F94"/>
    <w:rsid w:val="00E511E4"/>
    <w:rsid w:val="00E51871"/>
    <w:rsid w:val="00E51BAF"/>
    <w:rsid w:val="00E523FD"/>
    <w:rsid w:val="00E5257C"/>
    <w:rsid w:val="00E52810"/>
    <w:rsid w:val="00E52814"/>
    <w:rsid w:val="00E52929"/>
    <w:rsid w:val="00E529BD"/>
    <w:rsid w:val="00E52A0F"/>
    <w:rsid w:val="00E52C1B"/>
    <w:rsid w:val="00E5366A"/>
    <w:rsid w:val="00E53752"/>
    <w:rsid w:val="00E53A4A"/>
    <w:rsid w:val="00E54122"/>
    <w:rsid w:val="00E5412B"/>
    <w:rsid w:val="00E54617"/>
    <w:rsid w:val="00E54B0F"/>
    <w:rsid w:val="00E54C8F"/>
    <w:rsid w:val="00E54DCE"/>
    <w:rsid w:val="00E54FD2"/>
    <w:rsid w:val="00E5509C"/>
    <w:rsid w:val="00E55345"/>
    <w:rsid w:val="00E55589"/>
    <w:rsid w:val="00E55902"/>
    <w:rsid w:val="00E55BC1"/>
    <w:rsid w:val="00E55BC4"/>
    <w:rsid w:val="00E55C50"/>
    <w:rsid w:val="00E55F03"/>
    <w:rsid w:val="00E55FA6"/>
    <w:rsid w:val="00E5629F"/>
    <w:rsid w:val="00E56331"/>
    <w:rsid w:val="00E56FC8"/>
    <w:rsid w:val="00E57096"/>
    <w:rsid w:val="00E572EE"/>
    <w:rsid w:val="00E574DD"/>
    <w:rsid w:val="00E57919"/>
    <w:rsid w:val="00E57A88"/>
    <w:rsid w:val="00E60113"/>
    <w:rsid w:val="00E6027D"/>
    <w:rsid w:val="00E602C9"/>
    <w:rsid w:val="00E603E3"/>
    <w:rsid w:val="00E6068E"/>
    <w:rsid w:val="00E606AE"/>
    <w:rsid w:val="00E6085B"/>
    <w:rsid w:val="00E60994"/>
    <w:rsid w:val="00E60EEF"/>
    <w:rsid w:val="00E61131"/>
    <w:rsid w:val="00E61883"/>
    <w:rsid w:val="00E61F67"/>
    <w:rsid w:val="00E62192"/>
    <w:rsid w:val="00E621E9"/>
    <w:rsid w:val="00E62377"/>
    <w:rsid w:val="00E629B9"/>
    <w:rsid w:val="00E62B2D"/>
    <w:rsid w:val="00E62B2F"/>
    <w:rsid w:val="00E62BFE"/>
    <w:rsid w:val="00E62EEA"/>
    <w:rsid w:val="00E631E3"/>
    <w:rsid w:val="00E63416"/>
    <w:rsid w:val="00E637ED"/>
    <w:rsid w:val="00E63A6F"/>
    <w:rsid w:val="00E63AF6"/>
    <w:rsid w:val="00E63F50"/>
    <w:rsid w:val="00E6409F"/>
    <w:rsid w:val="00E6433E"/>
    <w:rsid w:val="00E645E1"/>
    <w:rsid w:val="00E6471C"/>
    <w:rsid w:val="00E64A5B"/>
    <w:rsid w:val="00E64B33"/>
    <w:rsid w:val="00E64C73"/>
    <w:rsid w:val="00E64F0D"/>
    <w:rsid w:val="00E6504B"/>
    <w:rsid w:val="00E656B3"/>
    <w:rsid w:val="00E65894"/>
    <w:rsid w:val="00E65D44"/>
    <w:rsid w:val="00E65EB6"/>
    <w:rsid w:val="00E66055"/>
    <w:rsid w:val="00E66ADB"/>
    <w:rsid w:val="00E66D4E"/>
    <w:rsid w:val="00E66DFA"/>
    <w:rsid w:val="00E66F3F"/>
    <w:rsid w:val="00E6751C"/>
    <w:rsid w:val="00E676D0"/>
    <w:rsid w:val="00E6796D"/>
    <w:rsid w:val="00E67CA7"/>
    <w:rsid w:val="00E708DB"/>
    <w:rsid w:val="00E70972"/>
    <w:rsid w:val="00E70AEA"/>
    <w:rsid w:val="00E70C9C"/>
    <w:rsid w:val="00E70D0A"/>
    <w:rsid w:val="00E711DA"/>
    <w:rsid w:val="00E7137B"/>
    <w:rsid w:val="00E7197C"/>
    <w:rsid w:val="00E71C2B"/>
    <w:rsid w:val="00E7202E"/>
    <w:rsid w:val="00E720AE"/>
    <w:rsid w:val="00E7213F"/>
    <w:rsid w:val="00E721EE"/>
    <w:rsid w:val="00E7224B"/>
    <w:rsid w:val="00E7248D"/>
    <w:rsid w:val="00E7264D"/>
    <w:rsid w:val="00E727E7"/>
    <w:rsid w:val="00E72805"/>
    <w:rsid w:val="00E72920"/>
    <w:rsid w:val="00E72C4E"/>
    <w:rsid w:val="00E7327A"/>
    <w:rsid w:val="00E733C4"/>
    <w:rsid w:val="00E737E2"/>
    <w:rsid w:val="00E739E1"/>
    <w:rsid w:val="00E73ACC"/>
    <w:rsid w:val="00E73B54"/>
    <w:rsid w:val="00E73C52"/>
    <w:rsid w:val="00E740EE"/>
    <w:rsid w:val="00E74418"/>
    <w:rsid w:val="00E747A7"/>
    <w:rsid w:val="00E74B06"/>
    <w:rsid w:val="00E74F6F"/>
    <w:rsid w:val="00E75167"/>
    <w:rsid w:val="00E753E0"/>
    <w:rsid w:val="00E758B3"/>
    <w:rsid w:val="00E75944"/>
    <w:rsid w:val="00E75A89"/>
    <w:rsid w:val="00E75B9F"/>
    <w:rsid w:val="00E75F17"/>
    <w:rsid w:val="00E760F2"/>
    <w:rsid w:val="00E76115"/>
    <w:rsid w:val="00E762CE"/>
    <w:rsid w:val="00E76938"/>
    <w:rsid w:val="00E76D97"/>
    <w:rsid w:val="00E76F26"/>
    <w:rsid w:val="00E76F6A"/>
    <w:rsid w:val="00E77497"/>
    <w:rsid w:val="00E7759C"/>
    <w:rsid w:val="00E779BC"/>
    <w:rsid w:val="00E77A51"/>
    <w:rsid w:val="00E77A72"/>
    <w:rsid w:val="00E77AA9"/>
    <w:rsid w:val="00E77C36"/>
    <w:rsid w:val="00E77DAD"/>
    <w:rsid w:val="00E77E4E"/>
    <w:rsid w:val="00E77E5B"/>
    <w:rsid w:val="00E77FDE"/>
    <w:rsid w:val="00E8001C"/>
    <w:rsid w:val="00E80275"/>
    <w:rsid w:val="00E804C5"/>
    <w:rsid w:val="00E80A23"/>
    <w:rsid w:val="00E80B8A"/>
    <w:rsid w:val="00E80F4C"/>
    <w:rsid w:val="00E81129"/>
    <w:rsid w:val="00E81A90"/>
    <w:rsid w:val="00E81D62"/>
    <w:rsid w:val="00E82011"/>
    <w:rsid w:val="00E82527"/>
    <w:rsid w:val="00E82610"/>
    <w:rsid w:val="00E82979"/>
    <w:rsid w:val="00E82B37"/>
    <w:rsid w:val="00E82DF0"/>
    <w:rsid w:val="00E83025"/>
    <w:rsid w:val="00E83173"/>
    <w:rsid w:val="00E831C5"/>
    <w:rsid w:val="00E83204"/>
    <w:rsid w:val="00E833F6"/>
    <w:rsid w:val="00E83460"/>
    <w:rsid w:val="00E834E4"/>
    <w:rsid w:val="00E83AB8"/>
    <w:rsid w:val="00E83F3A"/>
    <w:rsid w:val="00E83FDF"/>
    <w:rsid w:val="00E8430A"/>
    <w:rsid w:val="00E843D7"/>
    <w:rsid w:val="00E84402"/>
    <w:rsid w:val="00E845EC"/>
    <w:rsid w:val="00E846E6"/>
    <w:rsid w:val="00E84B66"/>
    <w:rsid w:val="00E84C25"/>
    <w:rsid w:val="00E84E22"/>
    <w:rsid w:val="00E84E5D"/>
    <w:rsid w:val="00E85032"/>
    <w:rsid w:val="00E85744"/>
    <w:rsid w:val="00E85779"/>
    <w:rsid w:val="00E85A23"/>
    <w:rsid w:val="00E862C6"/>
    <w:rsid w:val="00E86438"/>
    <w:rsid w:val="00E864C9"/>
    <w:rsid w:val="00E86684"/>
    <w:rsid w:val="00E867F5"/>
    <w:rsid w:val="00E86C39"/>
    <w:rsid w:val="00E86D43"/>
    <w:rsid w:val="00E86D9B"/>
    <w:rsid w:val="00E86E04"/>
    <w:rsid w:val="00E873D7"/>
    <w:rsid w:val="00E87508"/>
    <w:rsid w:val="00E902B2"/>
    <w:rsid w:val="00E902C7"/>
    <w:rsid w:val="00E902CA"/>
    <w:rsid w:val="00E903D7"/>
    <w:rsid w:val="00E90590"/>
    <w:rsid w:val="00E907F8"/>
    <w:rsid w:val="00E90A57"/>
    <w:rsid w:val="00E91067"/>
    <w:rsid w:val="00E91140"/>
    <w:rsid w:val="00E91482"/>
    <w:rsid w:val="00E91685"/>
    <w:rsid w:val="00E916C2"/>
    <w:rsid w:val="00E91780"/>
    <w:rsid w:val="00E91818"/>
    <w:rsid w:val="00E918FB"/>
    <w:rsid w:val="00E91A84"/>
    <w:rsid w:val="00E91EF1"/>
    <w:rsid w:val="00E91F58"/>
    <w:rsid w:val="00E92160"/>
    <w:rsid w:val="00E9217F"/>
    <w:rsid w:val="00E924C4"/>
    <w:rsid w:val="00E924FD"/>
    <w:rsid w:val="00E929BE"/>
    <w:rsid w:val="00E92B3D"/>
    <w:rsid w:val="00E92D83"/>
    <w:rsid w:val="00E92DAF"/>
    <w:rsid w:val="00E92DFE"/>
    <w:rsid w:val="00E92EEC"/>
    <w:rsid w:val="00E93002"/>
    <w:rsid w:val="00E9301C"/>
    <w:rsid w:val="00E934BD"/>
    <w:rsid w:val="00E93690"/>
    <w:rsid w:val="00E937C7"/>
    <w:rsid w:val="00E93D00"/>
    <w:rsid w:val="00E942C6"/>
    <w:rsid w:val="00E948C8"/>
    <w:rsid w:val="00E948DB"/>
    <w:rsid w:val="00E94CF3"/>
    <w:rsid w:val="00E95075"/>
    <w:rsid w:val="00E9522A"/>
    <w:rsid w:val="00E953B6"/>
    <w:rsid w:val="00E95AF7"/>
    <w:rsid w:val="00E95B37"/>
    <w:rsid w:val="00E95BB1"/>
    <w:rsid w:val="00E95F0C"/>
    <w:rsid w:val="00E95F3F"/>
    <w:rsid w:val="00E96049"/>
    <w:rsid w:val="00E961AF"/>
    <w:rsid w:val="00E966BB"/>
    <w:rsid w:val="00E96712"/>
    <w:rsid w:val="00E96970"/>
    <w:rsid w:val="00E969D0"/>
    <w:rsid w:val="00E96BE8"/>
    <w:rsid w:val="00E96DB4"/>
    <w:rsid w:val="00E96F1B"/>
    <w:rsid w:val="00E96FD9"/>
    <w:rsid w:val="00E970EE"/>
    <w:rsid w:val="00E97404"/>
    <w:rsid w:val="00E97B5F"/>
    <w:rsid w:val="00EA04B0"/>
    <w:rsid w:val="00EA0C54"/>
    <w:rsid w:val="00EA0CAD"/>
    <w:rsid w:val="00EA0EB3"/>
    <w:rsid w:val="00EA0F4C"/>
    <w:rsid w:val="00EA149C"/>
    <w:rsid w:val="00EA15FC"/>
    <w:rsid w:val="00EA1621"/>
    <w:rsid w:val="00EA1917"/>
    <w:rsid w:val="00EA1A6C"/>
    <w:rsid w:val="00EA1AD4"/>
    <w:rsid w:val="00EA1AE7"/>
    <w:rsid w:val="00EA1EA2"/>
    <w:rsid w:val="00EA1EB5"/>
    <w:rsid w:val="00EA21C4"/>
    <w:rsid w:val="00EA22B1"/>
    <w:rsid w:val="00EA2414"/>
    <w:rsid w:val="00EA2C46"/>
    <w:rsid w:val="00EA32A0"/>
    <w:rsid w:val="00EA32A1"/>
    <w:rsid w:val="00EA3330"/>
    <w:rsid w:val="00EA378D"/>
    <w:rsid w:val="00EA3832"/>
    <w:rsid w:val="00EA3901"/>
    <w:rsid w:val="00EA3918"/>
    <w:rsid w:val="00EA3A8E"/>
    <w:rsid w:val="00EA3B46"/>
    <w:rsid w:val="00EA3EC4"/>
    <w:rsid w:val="00EA40D8"/>
    <w:rsid w:val="00EA4127"/>
    <w:rsid w:val="00EA43EB"/>
    <w:rsid w:val="00EA462D"/>
    <w:rsid w:val="00EA497B"/>
    <w:rsid w:val="00EA4A26"/>
    <w:rsid w:val="00EA4AD3"/>
    <w:rsid w:val="00EA4E70"/>
    <w:rsid w:val="00EA4EB6"/>
    <w:rsid w:val="00EA5157"/>
    <w:rsid w:val="00EA5233"/>
    <w:rsid w:val="00EA54AB"/>
    <w:rsid w:val="00EA5D54"/>
    <w:rsid w:val="00EA619D"/>
    <w:rsid w:val="00EA6820"/>
    <w:rsid w:val="00EA6AD8"/>
    <w:rsid w:val="00EA6BCD"/>
    <w:rsid w:val="00EA7097"/>
    <w:rsid w:val="00EA719B"/>
    <w:rsid w:val="00EA7378"/>
    <w:rsid w:val="00EA7964"/>
    <w:rsid w:val="00EA7CA1"/>
    <w:rsid w:val="00EA7E83"/>
    <w:rsid w:val="00EA7E98"/>
    <w:rsid w:val="00EA7F4C"/>
    <w:rsid w:val="00EA7FC7"/>
    <w:rsid w:val="00EB003D"/>
    <w:rsid w:val="00EB0177"/>
    <w:rsid w:val="00EB01AF"/>
    <w:rsid w:val="00EB04B3"/>
    <w:rsid w:val="00EB05AA"/>
    <w:rsid w:val="00EB05FB"/>
    <w:rsid w:val="00EB06A3"/>
    <w:rsid w:val="00EB072E"/>
    <w:rsid w:val="00EB0898"/>
    <w:rsid w:val="00EB0A32"/>
    <w:rsid w:val="00EB0CBA"/>
    <w:rsid w:val="00EB0F06"/>
    <w:rsid w:val="00EB1139"/>
    <w:rsid w:val="00EB115E"/>
    <w:rsid w:val="00EB13F3"/>
    <w:rsid w:val="00EB1670"/>
    <w:rsid w:val="00EB16BE"/>
    <w:rsid w:val="00EB1C63"/>
    <w:rsid w:val="00EB1D0C"/>
    <w:rsid w:val="00EB2B55"/>
    <w:rsid w:val="00EB2E54"/>
    <w:rsid w:val="00EB2FDC"/>
    <w:rsid w:val="00EB3005"/>
    <w:rsid w:val="00EB3427"/>
    <w:rsid w:val="00EB359F"/>
    <w:rsid w:val="00EB369D"/>
    <w:rsid w:val="00EB3711"/>
    <w:rsid w:val="00EB3785"/>
    <w:rsid w:val="00EB394E"/>
    <w:rsid w:val="00EB39CC"/>
    <w:rsid w:val="00EB3C00"/>
    <w:rsid w:val="00EB3EB1"/>
    <w:rsid w:val="00EB423A"/>
    <w:rsid w:val="00EB42E0"/>
    <w:rsid w:val="00EB4631"/>
    <w:rsid w:val="00EB46DA"/>
    <w:rsid w:val="00EB4841"/>
    <w:rsid w:val="00EB4A8B"/>
    <w:rsid w:val="00EB4E66"/>
    <w:rsid w:val="00EB5198"/>
    <w:rsid w:val="00EB529C"/>
    <w:rsid w:val="00EB5515"/>
    <w:rsid w:val="00EB5778"/>
    <w:rsid w:val="00EB59DC"/>
    <w:rsid w:val="00EB613D"/>
    <w:rsid w:val="00EB62A6"/>
    <w:rsid w:val="00EB67D9"/>
    <w:rsid w:val="00EB67DE"/>
    <w:rsid w:val="00EB68BE"/>
    <w:rsid w:val="00EB6ACD"/>
    <w:rsid w:val="00EB6BDF"/>
    <w:rsid w:val="00EB6EE9"/>
    <w:rsid w:val="00EB6F1C"/>
    <w:rsid w:val="00EB6F4A"/>
    <w:rsid w:val="00EB7407"/>
    <w:rsid w:val="00EC00C9"/>
    <w:rsid w:val="00EC00FE"/>
    <w:rsid w:val="00EC0370"/>
    <w:rsid w:val="00EC05E7"/>
    <w:rsid w:val="00EC0752"/>
    <w:rsid w:val="00EC07DA"/>
    <w:rsid w:val="00EC0B36"/>
    <w:rsid w:val="00EC0C0C"/>
    <w:rsid w:val="00EC0C27"/>
    <w:rsid w:val="00EC11E7"/>
    <w:rsid w:val="00EC14C2"/>
    <w:rsid w:val="00EC168B"/>
    <w:rsid w:val="00EC16B9"/>
    <w:rsid w:val="00EC1960"/>
    <w:rsid w:val="00EC1BD6"/>
    <w:rsid w:val="00EC2375"/>
    <w:rsid w:val="00EC2B4B"/>
    <w:rsid w:val="00EC2CAF"/>
    <w:rsid w:val="00EC2E6B"/>
    <w:rsid w:val="00EC2ED1"/>
    <w:rsid w:val="00EC313A"/>
    <w:rsid w:val="00EC32B9"/>
    <w:rsid w:val="00EC3847"/>
    <w:rsid w:val="00EC3866"/>
    <w:rsid w:val="00EC3B08"/>
    <w:rsid w:val="00EC3F4A"/>
    <w:rsid w:val="00EC4027"/>
    <w:rsid w:val="00EC40D3"/>
    <w:rsid w:val="00EC4413"/>
    <w:rsid w:val="00EC4541"/>
    <w:rsid w:val="00EC46CF"/>
    <w:rsid w:val="00EC4BE3"/>
    <w:rsid w:val="00EC4C67"/>
    <w:rsid w:val="00EC4CE3"/>
    <w:rsid w:val="00EC5309"/>
    <w:rsid w:val="00EC5469"/>
    <w:rsid w:val="00EC5563"/>
    <w:rsid w:val="00EC55D5"/>
    <w:rsid w:val="00EC59DF"/>
    <w:rsid w:val="00EC5F73"/>
    <w:rsid w:val="00EC613F"/>
    <w:rsid w:val="00EC6351"/>
    <w:rsid w:val="00EC6383"/>
    <w:rsid w:val="00EC63FF"/>
    <w:rsid w:val="00EC6494"/>
    <w:rsid w:val="00EC64CE"/>
    <w:rsid w:val="00EC67FA"/>
    <w:rsid w:val="00EC68AD"/>
    <w:rsid w:val="00EC6A24"/>
    <w:rsid w:val="00EC6B92"/>
    <w:rsid w:val="00EC6DA9"/>
    <w:rsid w:val="00EC7177"/>
    <w:rsid w:val="00EC735F"/>
    <w:rsid w:val="00EC74EA"/>
    <w:rsid w:val="00EC76DB"/>
    <w:rsid w:val="00EC79CB"/>
    <w:rsid w:val="00EC7AFE"/>
    <w:rsid w:val="00EC7C8E"/>
    <w:rsid w:val="00EC7E3F"/>
    <w:rsid w:val="00EC7EA0"/>
    <w:rsid w:val="00ED00E3"/>
    <w:rsid w:val="00ED034E"/>
    <w:rsid w:val="00ED0527"/>
    <w:rsid w:val="00ED0554"/>
    <w:rsid w:val="00ED0715"/>
    <w:rsid w:val="00ED0A6F"/>
    <w:rsid w:val="00ED0E53"/>
    <w:rsid w:val="00ED115B"/>
    <w:rsid w:val="00ED1895"/>
    <w:rsid w:val="00ED1E19"/>
    <w:rsid w:val="00ED216F"/>
    <w:rsid w:val="00ED2229"/>
    <w:rsid w:val="00ED24BD"/>
    <w:rsid w:val="00ED2602"/>
    <w:rsid w:val="00ED261E"/>
    <w:rsid w:val="00ED2867"/>
    <w:rsid w:val="00ED2DFA"/>
    <w:rsid w:val="00ED2F7B"/>
    <w:rsid w:val="00ED30C5"/>
    <w:rsid w:val="00ED31B4"/>
    <w:rsid w:val="00ED324E"/>
    <w:rsid w:val="00ED3466"/>
    <w:rsid w:val="00ED34DB"/>
    <w:rsid w:val="00ED361D"/>
    <w:rsid w:val="00ED3855"/>
    <w:rsid w:val="00ED3886"/>
    <w:rsid w:val="00ED395A"/>
    <w:rsid w:val="00ED3F0F"/>
    <w:rsid w:val="00ED4074"/>
    <w:rsid w:val="00ED4285"/>
    <w:rsid w:val="00ED4478"/>
    <w:rsid w:val="00ED4742"/>
    <w:rsid w:val="00ED4A4E"/>
    <w:rsid w:val="00ED4BD1"/>
    <w:rsid w:val="00ED5040"/>
    <w:rsid w:val="00ED50E4"/>
    <w:rsid w:val="00ED5183"/>
    <w:rsid w:val="00ED52DF"/>
    <w:rsid w:val="00ED553B"/>
    <w:rsid w:val="00ED58EC"/>
    <w:rsid w:val="00ED5D94"/>
    <w:rsid w:val="00ED60D6"/>
    <w:rsid w:val="00ED64D0"/>
    <w:rsid w:val="00ED6AD8"/>
    <w:rsid w:val="00ED6CCB"/>
    <w:rsid w:val="00ED72D8"/>
    <w:rsid w:val="00ED7317"/>
    <w:rsid w:val="00ED73E7"/>
    <w:rsid w:val="00ED74E7"/>
    <w:rsid w:val="00ED7816"/>
    <w:rsid w:val="00ED7911"/>
    <w:rsid w:val="00ED7E74"/>
    <w:rsid w:val="00EE0019"/>
    <w:rsid w:val="00EE0027"/>
    <w:rsid w:val="00EE00EA"/>
    <w:rsid w:val="00EE0111"/>
    <w:rsid w:val="00EE03AF"/>
    <w:rsid w:val="00EE0438"/>
    <w:rsid w:val="00EE0485"/>
    <w:rsid w:val="00EE057B"/>
    <w:rsid w:val="00EE05B2"/>
    <w:rsid w:val="00EE05C2"/>
    <w:rsid w:val="00EE0620"/>
    <w:rsid w:val="00EE0806"/>
    <w:rsid w:val="00EE084B"/>
    <w:rsid w:val="00EE0CBD"/>
    <w:rsid w:val="00EE0D7C"/>
    <w:rsid w:val="00EE10B2"/>
    <w:rsid w:val="00EE184E"/>
    <w:rsid w:val="00EE188D"/>
    <w:rsid w:val="00EE18EB"/>
    <w:rsid w:val="00EE19BC"/>
    <w:rsid w:val="00EE1DB9"/>
    <w:rsid w:val="00EE240D"/>
    <w:rsid w:val="00EE2729"/>
    <w:rsid w:val="00EE2898"/>
    <w:rsid w:val="00EE29AF"/>
    <w:rsid w:val="00EE2CAE"/>
    <w:rsid w:val="00EE2E75"/>
    <w:rsid w:val="00EE2F5E"/>
    <w:rsid w:val="00EE2F6E"/>
    <w:rsid w:val="00EE2F77"/>
    <w:rsid w:val="00EE306A"/>
    <w:rsid w:val="00EE331E"/>
    <w:rsid w:val="00EE34F9"/>
    <w:rsid w:val="00EE3608"/>
    <w:rsid w:val="00EE3761"/>
    <w:rsid w:val="00EE3796"/>
    <w:rsid w:val="00EE3A07"/>
    <w:rsid w:val="00EE3E98"/>
    <w:rsid w:val="00EE3ED9"/>
    <w:rsid w:val="00EE3F2E"/>
    <w:rsid w:val="00EE41C9"/>
    <w:rsid w:val="00EE4338"/>
    <w:rsid w:val="00EE4371"/>
    <w:rsid w:val="00EE4438"/>
    <w:rsid w:val="00EE49A8"/>
    <w:rsid w:val="00EE4B01"/>
    <w:rsid w:val="00EE4B76"/>
    <w:rsid w:val="00EE4B8F"/>
    <w:rsid w:val="00EE4E40"/>
    <w:rsid w:val="00EE4E70"/>
    <w:rsid w:val="00EE4EA1"/>
    <w:rsid w:val="00EE501C"/>
    <w:rsid w:val="00EE535E"/>
    <w:rsid w:val="00EE5944"/>
    <w:rsid w:val="00EE5C2C"/>
    <w:rsid w:val="00EE616F"/>
    <w:rsid w:val="00EE64BD"/>
    <w:rsid w:val="00EE6871"/>
    <w:rsid w:val="00EE6A98"/>
    <w:rsid w:val="00EE6CE2"/>
    <w:rsid w:val="00EE6D7C"/>
    <w:rsid w:val="00EE6FB7"/>
    <w:rsid w:val="00EE7055"/>
    <w:rsid w:val="00EE725B"/>
    <w:rsid w:val="00EE7286"/>
    <w:rsid w:val="00EE7608"/>
    <w:rsid w:val="00EE760C"/>
    <w:rsid w:val="00EE76E3"/>
    <w:rsid w:val="00EE7D09"/>
    <w:rsid w:val="00EE7E14"/>
    <w:rsid w:val="00EE7EB6"/>
    <w:rsid w:val="00EE7F93"/>
    <w:rsid w:val="00EF007F"/>
    <w:rsid w:val="00EF0117"/>
    <w:rsid w:val="00EF0732"/>
    <w:rsid w:val="00EF08A0"/>
    <w:rsid w:val="00EF0976"/>
    <w:rsid w:val="00EF0B0A"/>
    <w:rsid w:val="00EF0D97"/>
    <w:rsid w:val="00EF141A"/>
    <w:rsid w:val="00EF1437"/>
    <w:rsid w:val="00EF1502"/>
    <w:rsid w:val="00EF1D8C"/>
    <w:rsid w:val="00EF2071"/>
    <w:rsid w:val="00EF22BB"/>
    <w:rsid w:val="00EF23ED"/>
    <w:rsid w:val="00EF242B"/>
    <w:rsid w:val="00EF2DC6"/>
    <w:rsid w:val="00EF2EF7"/>
    <w:rsid w:val="00EF30B5"/>
    <w:rsid w:val="00EF3133"/>
    <w:rsid w:val="00EF3505"/>
    <w:rsid w:val="00EF3629"/>
    <w:rsid w:val="00EF365C"/>
    <w:rsid w:val="00EF3683"/>
    <w:rsid w:val="00EF3792"/>
    <w:rsid w:val="00EF3DF9"/>
    <w:rsid w:val="00EF3E48"/>
    <w:rsid w:val="00EF4077"/>
    <w:rsid w:val="00EF4528"/>
    <w:rsid w:val="00EF4590"/>
    <w:rsid w:val="00EF477E"/>
    <w:rsid w:val="00EF490D"/>
    <w:rsid w:val="00EF4F99"/>
    <w:rsid w:val="00EF5144"/>
    <w:rsid w:val="00EF5294"/>
    <w:rsid w:val="00EF5326"/>
    <w:rsid w:val="00EF580F"/>
    <w:rsid w:val="00EF581B"/>
    <w:rsid w:val="00EF5C4F"/>
    <w:rsid w:val="00EF5D1F"/>
    <w:rsid w:val="00EF5E59"/>
    <w:rsid w:val="00EF5E98"/>
    <w:rsid w:val="00EF6575"/>
    <w:rsid w:val="00EF6581"/>
    <w:rsid w:val="00EF6609"/>
    <w:rsid w:val="00EF6818"/>
    <w:rsid w:val="00EF6BE4"/>
    <w:rsid w:val="00EF6E38"/>
    <w:rsid w:val="00EF6F08"/>
    <w:rsid w:val="00EF7547"/>
    <w:rsid w:val="00EF7C35"/>
    <w:rsid w:val="00EF7CB3"/>
    <w:rsid w:val="00F00266"/>
    <w:rsid w:val="00F0026E"/>
    <w:rsid w:val="00F00A95"/>
    <w:rsid w:val="00F00BDF"/>
    <w:rsid w:val="00F01158"/>
    <w:rsid w:val="00F011BD"/>
    <w:rsid w:val="00F0125A"/>
    <w:rsid w:val="00F012F1"/>
    <w:rsid w:val="00F01455"/>
    <w:rsid w:val="00F017D1"/>
    <w:rsid w:val="00F019C4"/>
    <w:rsid w:val="00F01BB7"/>
    <w:rsid w:val="00F01BC1"/>
    <w:rsid w:val="00F01C88"/>
    <w:rsid w:val="00F01CC5"/>
    <w:rsid w:val="00F01E55"/>
    <w:rsid w:val="00F01EF8"/>
    <w:rsid w:val="00F01FA8"/>
    <w:rsid w:val="00F01FA9"/>
    <w:rsid w:val="00F0206E"/>
    <w:rsid w:val="00F02844"/>
    <w:rsid w:val="00F02D0C"/>
    <w:rsid w:val="00F02FEE"/>
    <w:rsid w:val="00F03251"/>
    <w:rsid w:val="00F032AB"/>
    <w:rsid w:val="00F032FC"/>
    <w:rsid w:val="00F03413"/>
    <w:rsid w:val="00F0358E"/>
    <w:rsid w:val="00F035C4"/>
    <w:rsid w:val="00F035D7"/>
    <w:rsid w:val="00F03752"/>
    <w:rsid w:val="00F03F66"/>
    <w:rsid w:val="00F0423F"/>
    <w:rsid w:val="00F0486B"/>
    <w:rsid w:val="00F049E3"/>
    <w:rsid w:val="00F04E11"/>
    <w:rsid w:val="00F04E76"/>
    <w:rsid w:val="00F04EC1"/>
    <w:rsid w:val="00F056B2"/>
    <w:rsid w:val="00F05901"/>
    <w:rsid w:val="00F0599E"/>
    <w:rsid w:val="00F05B9E"/>
    <w:rsid w:val="00F0606E"/>
    <w:rsid w:val="00F060B7"/>
    <w:rsid w:val="00F06915"/>
    <w:rsid w:val="00F06D88"/>
    <w:rsid w:val="00F06DB9"/>
    <w:rsid w:val="00F071ED"/>
    <w:rsid w:val="00F072B9"/>
    <w:rsid w:val="00F074F5"/>
    <w:rsid w:val="00F07781"/>
    <w:rsid w:val="00F07912"/>
    <w:rsid w:val="00F07E4B"/>
    <w:rsid w:val="00F102D0"/>
    <w:rsid w:val="00F10559"/>
    <w:rsid w:val="00F108B6"/>
    <w:rsid w:val="00F10938"/>
    <w:rsid w:val="00F10AF8"/>
    <w:rsid w:val="00F10BDD"/>
    <w:rsid w:val="00F10C4A"/>
    <w:rsid w:val="00F10CAB"/>
    <w:rsid w:val="00F10D18"/>
    <w:rsid w:val="00F10D7F"/>
    <w:rsid w:val="00F10D95"/>
    <w:rsid w:val="00F11028"/>
    <w:rsid w:val="00F112B4"/>
    <w:rsid w:val="00F11856"/>
    <w:rsid w:val="00F119BB"/>
    <w:rsid w:val="00F1220E"/>
    <w:rsid w:val="00F1266D"/>
    <w:rsid w:val="00F12B9E"/>
    <w:rsid w:val="00F13B2B"/>
    <w:rsid w:val="00F13BE3"/>
    <w:rsid w:val="00F140E1"/>
    <w:rsid w:val="00F142F9"/>
    <w:rsid w:val="00F1497F"/>
    <w:rsid w:val="00F14B4A"/>
    <w:rsid w:val="00F14DBB"/>
    <w:rsid w:val="00F154C3"/>
    <w:rsid w:val="00F154EC"/>
    <w:rsid w:val="00F15674"/>
    <w:rsid w:val="00F157C9"/>
    <w:rsid w:val="00F15A4C"/>
    <w:rsid w:val="00F15C7D"/>
    <w:rsid w:val="00F161A6"/>
    <w:rsid w:val="00F16316"/>
    <w:rsid w:val="00F163F7"/>
    <w:rsid w:val="00F16604"/>
    <w:rsid w:val="00F16605"/>
    <w:rsid w:val="00F16749"/>
    <w:rsid w:val="00F169D2"/>
    <w:rsid w:val="00F16AC9"/>
    <w:rsid w:val="00F16BAC"/>
    <w:rsid w:val="00F16C14"/>
    <w:rsid w:val="00F16C66"/>
    <w:rsid w:val="00F16CD3"/>
    <w:rsid w:val="00F16CF2"/>
    <w:rsid w:val="00F16D87"/>
    <w:rsid w:val="00F16DA2"/>
    <w:rsid w:val="00F16FE1"/>
    <w:rsid w:val="00F172C4"/>
    <w:rsid w:val="00F17480"/>
    <w:rsid w:val="00F177DE"/>
    <w:rsid w:val="00F17A5F"/>
    <w:rsid w:val="00F17BEC"/>
    <w:rsid w:val="00F20368"/>
    <w:rsid w:val="00F20729"/>
    <w:rsid w:val="00F20BCB"/>
    <w:rsid w:val="00F20E8D"/>
    <w:rsid w:val="00F20E9C"/>
    <w:rsid w:val="00F20F5F"/>
    <w:rsid w:val="00F210B9"/>
    <w:rsid w:val="00F21225"/>
    <w:rsid w:val="00F21305"/>
    <w:rsid w:val="00F218D6"/>
    <w:rsid w:val="00F21901"/>
    <w:rsid w:val="00F21911"/>
    <w:rsid w:val="00F21B6A"/>
    <w:rsid w:val="00F21E9C"/>
    <w:rsid w:val="00F21FDE"/>
    <w:rsid w:val="00F22012"/>
    <w:rsid w:val="00F22586"/>
    <w:rsid w:val="00F22611"/>
    <w:rsid w:val="00F22682"/>
    <w:rsid w:val="00F227EB"/>
    <w:rsid w:val="00F228C3"/>
    <w:rsid w:val="00F22958"/>
    <w:rsid w:val="00F22FB7"/>
    <w:rsid w:val="00F23200"/>
    <w:rsid w:val="00F23247"/>
    <w:rsid w:val="00F23253"/>
    <w:rsid w:val="00F232D7"/>
    <w:rsid w:val="00F232EE"/>
    <w:rsid w:val="00F23326"/>
    <w:rsid w:val="00F233CE"/>
    <w:rsid w:val="00F238C3"/>
    <w:rsid w:val="00F23A09"/>
    <w:rsid w:val="00F23DA5"/>
    <w:rsid w:val="00F23E5A"/>
    <w:rsid w:val="00F23E6F"/>
    <w:rsid w:val="00F23EB7"/>
    <w:rsid w:val="00F24030"/>
    <w:rsid w:val="00F242C1"/>
    <w:rsid w:val="00F24848"/>
    <w:rsid w:val="00F24998"/>
    <w:rsid w:val="00F24B90"/>
    <w:rsid w:val="00F25306"/>
    <w:rsid w:val="00F254B2"/>
    <w:rsid w:val="00F255EC"/>
    <w:rsid w:val="00F25670"/>
    <w:rsid w:val="00F25929"/>
    <w:rsid w:val="00F25D93"/>
    <w:rsid w:val="00F25DB4"/>
    <w:rsid w:val="00F25E1A"/>
    <w:rsid w:val="00F25E57"/>
    <w:rsid w:val="00F26225"/>
    <w:rsid w:val="00F2641E"/>
    <w:rsid w:val="00F26437"/>
    <w:rsid w:val="00F266DC"/>
    <w:rsid w:val="00F26943"/>
    <w:rsid w:val="00F26E47"/>
    <w:rsid w:val="00F26F6A"/>
    <w:rsid w:val="00F278D4"/>
    <w:rsid w:val="00F27BC6"/>
    <w:rsid w:val="00F27EAD"/>
    <w:rsid w:val="00F27EF4"/>
    <w:rsid w:val="00F27FB0"/>
    <w:rsid w:val="00F300CC"/>
    <w:rsid w:val="00F30283"/>
    <w:rsid w:val="00F30317"/>
    <w:rsid w:val="00F3049F"/>
    <w:rsid w:val="00F3095D"/>
    <w:rsid w:val="00F30967"/>
    <w:rsid w:val="00F30CB0"/>
    <w:rsid w:val="00F30E8C"/>
    <w:rsid w:val="00F30EE6"/>
    <w:rsid w:val="00F31139"/>
    <w:rsid w:val="00F31261"/>
    <w:rsid w:val="00F31363"/>
    <w:rsid w:val="00F31728"/>
    <w:rsid w:val="00F31BAA"/>
    <w:rsid w:val="00F31F3B"/>
    <w:rsid w:val="00F32370"/>
    <w:rsid w:val="00F324E4"/>
    <w:rsid w:val="00F32600"/>
    <w:rsid w:val="00F32842"/>
    <w:rsid w:val="00F32A5F"/>
    <w:rsid w:val="00F32D8A"/>
    <w:rsid w:val="00F33224"/>
    <w:rsid w:val="00F336BC"/>
    <w:rsid w:val="00F33956"/>
    <w:rsid w:val="00F33A8D"/>
    <w:rsid w:val="00F33AA5"/>
    <w:rsid w:val="00F33F0E"/>
    <w:rsid w:val="00F3494B"/>
    <w:rsid w:val="00F34B86"/>
    <w:rsid w:val="00F34D5F"/>
    <w:rsid w:val="00F34E49"/>
    <w:rsid w:val="00F34F1C"/>
    <w:rsid w:val="00F34F65"/>
    <w:rsid w:val="00F35121"/>
    <w:rsid w:val="00F35372"/>
    <w:rsid w:val="00F35454"/>
    <w:rsid w:val="00F355B6"/>
    <w:rsid w:val="00F35757"/>
    <w:rsid w:val="00F35A16"/>
    <w:rsid w:val="00F35F7C"/>
    <w:rsid w:val="00F36151"/>
    <w:rsid w:val="00F3647F"/>
    <w:rsid w:val="00F365F2"/>
    <w:rsid w:val="00F368AE"/>
    <w:rsid w:val="00F36C6E"/>
    <w:rsid w:val="00F37082"/>
    <w:rsid w:val="00F374AD"/>
    <w:rsid w:val="00F374FA"/>
    <w:rsid w:val="00F37A19"/>
    <w:rsid w:val="00F37E64"/>
    <w:rsid w:val="00F401A8"/>
    <w:rsid w:val="00F401E3"/>
    <w:rsid w:val="00F40210"/>
    <w:rsid w:val="00F402E6"/>
    <w:rsid w:val="00F403E6"/>
    <w:rsid w:val="00F40773"/>
    <w:rsid w:val="00F40846"/>
    <w:rsid w:val="00F4089C"/>
    <w:rsid w:val="00F409A2"/>
    <w:rsid w:val="00F40C9F"/>
    <w:rsid w:val="00F40F3F"/>
    <w:rsid w:val="00F4102C"/>
    <w:rsid w:val="00F410EB"/>
    <w:rsid w:val="00F41270"/>
    <w:rsid w:val="00F415EE"/>
    <w:rsid w:val="00F4165D"/>
    <w:rsid w:val="00F41ACC"/>
    <w:rsid w:val="00F41DFE"/>
    <w:rsid w:val="00F41E24"/>
    <w:rsid w:val="00F42025"/>
    <w:rsid w:val="00F423DF"/>
    <w:rsid w:val="00F42C25"/>
    <w:rsid w:val="00F42FC1"/>
    <w:rsid w:val="00F42FE0"/>
    <w:rsid w:val="00F43343"/>
    <w:rsid w:val="00F4378E"/>
    <w:rsid w:val="00F437D6"/>
    <w:rsid w:val="00F43936"/>
    <w:rsid w:val="00F43A37"/>
    <w:rsid w:val="00F43D5B"/>
    <w:rsid w:val="00F44002"/>
    <w:rsid w:val="00F44045"/>
    <w:rsid w:val="00F445E4"/>
    <w:rsid w:val="00F4461D"/>
    <w:rsid w:val="00F4463B"/>
    <w:rsid w:val="00F44654"/>
    <w:rsid w:val="00F44697"/>
    <w:rsid w:val="00F448B1"/>
    <w:rsid w:val="00F449F4"/>
    <w:rsid w:val="00F44A99"/>
    <w:rsid w:val="00F44C82"/>
    <w:rsid w:val="00F44D5B"/>
    <w:rsid w:val="00F44DA1"/>
    <w:rsid w:val="00F45367"/>
    <w:rsid w:val="00F454EB"/>
    <w:rsid w:val="00F45D8D"/>
    <w:rsid w:val="00F45E58"/>
    <w:rsid w:val="00F469A8"/>
    <w:rsid w:val="00F46A03"/>
    <w:rsid w:val="00F46D11"/>
    <w:rsid w:val="00F46E35"/>
    <w:rsid w:val="00F4739D"/>
    <w:rsid w:val="00F47510"/>
    <w:rsid w:val="00F4765F"/>
    <w:rsid w:val="00F476B0"/>
    <w:rsid w:val="00F47A26"/>
    <w:rsid w:val="00F47AD0"/>
    <w:rsid w:val="00F47C28"/>
    <w:rsid w:val="00F47DCB"/>
    <w:rsid w:val="00F502A4"/>
    <w:rsid w:val="00F50AAF"/>
    <w:rsid w:val="00F5114D"/>
    <w:rsid w:val="00F51314"/>
    <w:rsid w:val="00F516C1"/>
    <w:rsid w:val="00F51817"/>
    <w:rsid w:val="00F5196B"/>
    <w:rsid w:val="00F519F1"/>
    <w:rsid w:val="00F51A7E"/>
    <w:rsid w:val="00F51B32"/>
    <w:rsid w:val="00F51BF6"/>
    <w:rsid w:val="00F51C15"/>
    <w:rsid w:val="00F521BA"/>
    <w:rsid w:val="00F522FF"/>
    <w:rsid w:val="00F52351"/>
    <w:rsid w:val="00F527E6"/>
    <w:rsid w:val="00F528BC"/>
    <w:rsid w:val="00F52BF2"/>
    <w:rsid w:val="00F52D78"/>
    <w:rsid w:val="00F52E32"/>
    <w:rsid w:val="00F52E8A"/>
    <w:rsid w:val="00F530D6"/>
    <w:rsid w:val="00F53193"/>
    <w:rsid w:val="00F53435"/>
    <w:rsid w:val="00F538C1"/>
    <w:rsid w:val="00F53B03"/>
    <w:rsid w:val="00F53D8E"/>
    <w:rsid w:val="00F53E3D"/>
    <w:rsid w:val="00F53E87"/>
    <w:rsid w:val="00F541C5"/>
    <w:rsid w:val="00F542A3"/>
    <w:rsid w:val="00F543B6"/>
    <w:rsid w:val="00F54AE3"/>
    <w:rsid w:val="00F54B15"/>
    <w:rsid w:val="00F54CB7"/>
    <w:rsid w:val="00F54E66"/>
    <w:rsid w:val="00F54F62"/>
    <w:rsid w:val="00F54F9A"/>
    <w:rsid w:val="00F550C3"/>
    <w:rsid w:val="00F55178"/>
    <w:rsid w:val="00F551B3"/>
    <w:rsid w:val="00F55A15"/>
    <w:rsid w:val="00F55C09"/>
    <w:rsid w:val="00F56081"/>
    <w:rsid w:val="00F561D7"/>
    <w:rsid w:val="00F56444"/>
    <w:rsid w:val="00F56450"/>
    <w:rsid w:val="00F56692"/>
    <w:rsid w:val="00F56E33"/>
    <w:rsid w:val="00F56F29"/>
    <w:rsid w:val="00F57733"/>
    <w:rsid w:val="00F57820"/>
    <w:rsid w:val="00F5788C"/>
    <w:rsid w:val="00F57A8C"/>
    <w:rsid w:val="00F6051A"/>
    <w:rsid w:val="00F607C9"/>
    <w:rsid w:val="00F6089D"/>
    <w:rsid w:val="00F6094E"/>
    <w:rsid w:val="00F6096D"/>
    <w:rsid w:val="00F60B88"/>
    <w:rsid w:val="00F60E60"/>
    <w:rsid w:val="00F61011"/>
    <w:rsid w:val="00F612F9"/>
    <w:rsid w:val="00F614B2"/>
    <w:rsid w:val="00F61598"/>
    <w:rsid w:val="00F618C7"/>
    <w:rsid w:val="00F61B33"/>
    <w:rsid w:val="00F61B65"/>
    <w:rsid w:val="00F61C24"/>
    <w:rsid w:val="00F61C8E"/>
    <w:rsid w:val="00F6202C"/>
    <w:rsid w:val="00F624CB"/>
    <w:rsid w:val="00F6259D"/>
    <w:rsid w:val="00F62625"/>
    <w:rsid w:val="00F62768"/>
    <w:rsid w:val="00F62831"/>
    <w:rsid w:val="00F62C01"/>
    <w:rsid w:val="00F62D76"/>
    <w:rsid w:val="00F63350"/>
    <w:rsid w:val="00F6341D"/>
    <w:rsid w:val="00F6360A"/>
    <w:rsid w:val="00F639FE"/>
    <w:rsid w:val="00F63A78"/>
    <w:rsid w:val="00F63AC8"/>
    <w:rsid w:val="00F63AFE"/>
    <w:rsid w:val="00F63B74"/>
    <w:rsid w:val="00F63EDF"/>
    <w:rsid w:val="00F640A4"/>
    <w:rsid w:val="00F644E5"/>
    <w:rsid w:val="00F6477A"/>
    <w:rsid w:val="00F64A0E"/>
    <w:rsid w:val="00F64A6E"/>
    <w:rsid w:val="00F64AAC"/>
    <w:rsid w:val="00F64C24"/>
    <w:rsid w:val="00F65373"/>
    <w:rsid w:val="00F6555D"/>
    <w:rsid w:val="00F65619"/>
    <w:rsid w:val="00F65AD3"/>
    <w:rsid w:val="00F66125"/>
    <w:rsid w:val="00F66349"/>
    <w:rsid w:val="00F663D6"/>
    <w:rsid w:val="00F66876"/>
    <w:rsid w:val="00F6695C"/>
    <w:rsid w:val="00F66A71"/>
    <w:rsid w:val="00F66B99"/>
    <w:rsid w:val="00F66CF7"/>
    <w:rsid w:val="00F66E2F"/>
    <w:rsid w:val="00F66E56"/>
    <w:rsid w:val="00F66EE2"/>
    <w:rsid w:val="00F6734C"/>
    <w:rsid w:val="00F673A3"/>
    <w:rsid w:val="00F6762D"/>
    <w:rsid w:val="00F67750"/>
    <w:rsid w:val="00F67DF1"/>
    <w:rsid w:val="00F67EEB"/>
    <w:rsid w:val="00F70716"/>
    <w:rsid w:val="00F70D07"/>
    <w:rsid w:val="00F70FC8"/>
    <w:rsid w:val="00F712A5"/>
    <w:rsid w:val="00F712DA"/>
    <w:rsid w:val="00F713FE"/>
    <w:rsid w:val="00F7149B"/>
    <w:rsid w:val="00F715C5"/>
    <w:rsid w:val="00F71ADC"/>
    <w:rsid w:val="00F71ADD"/>
    <w:rsid w:val="00F71BEB"/>
    <w:rsid w:val="00F71C5B"/>
    <w:rsid w:val="00F72092"/>
    <w:rsid w:val="00F72122"/>
    <w:rsid w:val="00F725A7"/>
    <w:rsid w:val="00F72771"/>
    <w:rsid w:val="00F72BFF"/>
    <w:rsid w:val="00F72FF1"/>
    <w:rsid w:val="00F73122"/>
    <w:rsid w:val="00F73223"/>
    <w:rsid w:val="00F733C0"/>
    <w:rsid w:val="00F73471"/>
    <w:rsid w:val="00F7350D"/>
    <w:rsid w:val="00F736F9"/>
    <w:rsid w:val="00F73827"/>
    <w:rsid w:val="00F738DD"/>
    <w:rsid w:val="00F74067"/>
    <w:rsid w:val="00F7407F"/>
    <w:rsid w:val="00F745FF"/>
    <w:rsid w:val="00F74A65"/>
    <w:rsid w:val="00F74B04"/>
    <w:rsid w:val="00F74E64"/>
    <w:rsid w:val="00F74EDE"/>
    <w:rsid w:val="00F75340"/>
    <w:rsid w:val="00F75582"/>
    <w:rsid w:val="00F75834"/>
    <w:rsid w:val="00F7583D"/>
    <w:rsid w:val="00F7605A"/>
    <w:rsid w:val="00F76100"/>
    <w:rsid w:val="00F76190"/>
    <w:rsid w:val="00F761BC"/>
    <w:rsid w:val="00F76247"/>
    <w:rsid w:val="00F762AF"/>
    <w:rsid w:val="00F76750"/>
    <w:rsid w:val="00F76752"/>
    <w:rsid w:val="00F76ED7"/>
    <w:rsid w:val="00F770E7"/>
    <w:rsid w:val="00F776A4"/>
    <w:rsid w:val="00F77761"/>
    <w:rsid w:val="00F77BEE"/>
    <w:rsid w:val="00F77C95"/>
    <w:rsid w:val="00F77CAD"/>
    <w:rsid w:val="00F77D49"/>
    <w:rsid w:val="00F800E1"/>
    <w:rsid w:val="00F8044B"/>
    <w:rsid w:val="00F80527"/>
    <w:rsid w:val="00F8090F"/>
    <w:rsid w:val="00F80DD4"/>
    <w:rsid w:val="00F80EDC"/>
    <w:rsid w:val="00F81D77"/>
    <w:rsid w:val="00F81E84"/>
    <w:rsid w:val="00F81F2B"/>
    <w:rsid w:val="00F82014"/>
    <w:rsid w:val="00F823B0"/>
    <w:rsid w:val="00F8265E"/>
    <w:rsid w:val="00F82CA0"/>
    <w:rsid w:val="00F82D0D"/>
    <w:rsid w:val="00F82F5B"/>
    <w:rsid w:val="00F83DB7"/>
    <w:rsid w:val="00F84007"/>
    <w:rsid w:val="00F842F1"/>
    <w:rsid w:val="00F8451D"/>
    <w:rsid w:val="00F84547"/>
    <w:rsid w:val="00F84551"/>
    <w:rsid w:val="00F84655"/>
    <w:rsid w:val="00F8487E"/>
    <w:rsid w:val="00F84A98"/>
    <w:rsid w:val="00F84AFD"/>
    <w:rsid w:val="00F84E5E"/>
    <w:rsid w:val="00F84F3F"/>
    <w:rsid w:val="00F85615"/>
    <w:rsid w:val="00F8582E"/>
    <w:rsid w:val="00F85F63"/>
    <w:rsid w:val="00F86028"/>
    <w:rsid w:val="00F863AE"/>
    <w:rsid w:val="00F864CC"/>
    <w:rsid w:val="00F867D0"/>
    <w:rsid w:val="00F869FE"/>
    <w:rsid w:val="00F86A8F"/>
    <w:rsid w:val="00F86BF9"/>
    <w:rsid w:val="00F86DF8"/>
    <w:rsid w:val="00F87131"/>
    <w:rsid w:val="00F87139"/>
    <w:rsid w:val="00F8721E"/>
    <w:rsid w:val="00F8728D"/>
    <w:rsid w:val="00F872B9"/>
    <w:rsid w:val="00F872EE"/>
    <w:rsid w:val="00F874E1"/>
    <w:rsid w:val="00F875B2"/>
    <w:rsid w:val="00F876B3"/>
    <w:rsid w:val="00F876DA"/>
    <w:rsid w:val="00F877B1"/>
    <w:rsid w:val="00F87A51"/>
    <w:rsid w:val="00F87CBD"/>
    <w:rsid w:val="00F87CE1"/>
    <w:rsid w:val="00F87EDC"/>
    <w:rsid w:val="00F900B1"/>
    <w:rsid w:val="00F902E9"/>
    <w:rsid w:val="00F90679"/>
    <w:rsid w:val="00F9077A"/>
    <w:rsid w:val="00F907CD"/>
    <w:rsid w:val="00F90DE1"/>
    <w:rsid w:val="00F9140C"/>
    <w:rsid w:val="00F91497"/>
    <w:rsid w:val="00F91AD1"/>
    <w:rsid w:val="00F91F12"/>
    <w:rsid w:val="00F920F1"/>
    <w:rsid w:val="00F92117"/>
    <w:rsid w:val="00F92120"/>
    <w:rsid w:val="00F92D17"/>
    <w:rsid w:val="00F92DE2"/>
    <w:rsid w:val="00F92E33"/>
    <w:rsid w:val="00F92EEC"/>
    <w:rsid w:val="00F9301C"/>
    <w:rsid w:val="00F93126"/>
    <w:rsid w:val="00F9327A"/>
    <w:rsid w:val="00F932CF"/>
    <w:rsid w:val="00F934E0"/>
    <w:rsid w:val="00F936DA"/>
    <w:rsid w:val="00F93B33"/>
    <w:rsid w:val="00F93DDC"/>
    <w:rsid w:val="00F93EBD"/>
    <w:rsid w:val="00F9444F"/>
    <w:rsid w:val="00F94857"/>
    <w:rsid w:val="00F94AB5"/>
    <w:rsid w:val="00F94B34"/>
    <w:rsid w:val="00F94F7E"/>
    <w:rsid w:val="00F94FB1"/>
    <w:rsid w:val="00F95109"/>
    <w:rsid w:val="00F95370"/>
    <w:rsid w:val="00F955BA"/>
    <w:rsid w:val="00F9577E"/>
    <w:rsid w:val="00F95830"/>
    <w:rsid w:val="00F9584C"/>
    <w:rsid w:val="00F95C40"/>
    <w:rsid w:val="00F95C9E"/>
    <w:rsid w:val="00F95D45"/>
    <w:rsid w:val="00F96106"/>
    <w:rsid w:val="00F96379"/>
    <w:rsid w:val="00F963A3"/>
    <w:rsid w:val="00F96685"/>
    <w:rsid w:val="00F966B2"/>
    <w:rsid w:val="00F966D9"/>
    <w:rsid w:val="00F96825"/>
    <w:rsid w:val="00F96BA0"/>
    <w:rsid w:val="00F96BAB"/>
    <w:rsid w:val="00F96DAF"/>
    <w:rsid w:val="00F973FD"/>
    <w:rsid w:val="00F9768E"/>
    <w:rsid w:val="00F97B38"/>
    <w:rsid w:val="00F97F8B"/>
    <w:rsid w:val="00FA047D"/>
    <w:rsid w:val="00FA06FE"/>
    <w:rsid w:val="00FA0909"/>
    <w:rsid w:val="00FA0BFA"/>
    <w:rsid w:val="00FA0F0C"/>
    <w:rsid w:val="00FA10CC"/>
    <w:rsid w:val="00FA1382"/>
    <w:rsid w:val="00FA1433"/>
    <w:rsid w:val="00FA1458"/>
    <w:rsid w:val="00FA177D"/>
    <w:rsid w:val="00FA1875"/>
    <w:rsid w:val="00FA19AD"/>
    <w:rsid w:val="00FA1C8F"/>
    <w:rsid w:val="00FA1CA2"/>
    <w:rsid w:val="00FA21E9"/>
    <w:rsid w:val="00FA2325"/>
    <w:rsid w:val="00FA271B"/>
    <w:rsid w:val="00FA28CB"/>
    <w:rsid w:val="00FA29C1"/>
    <w:rsid w:val="00FA2B2B"/>
    <w:rsid w:val="00FA2CEF"/>
    <w:rsid w:val="00FA2E37"/>
    <w:rsid w:val="00FA2E58"/>
    <w:rsid w:val="00FA2F82"/>
    <w:rsid w:val="00FA303F"/>
    <w:rsid w:val="00FA313F"/>
    <w:rsid w:val="00FA329D"/>
    <w:rsid w:val="00FA34CC"/>
    <w:rsid w:val="00FA376C"/>
    <w:rsid w:val="00FA39BB"/>
    <w:rsid w:val="00FA3A0A"/>
    <w:rsid w:val="00FA4C70"/>
    <w:rsid w:val="00FA4D0D"/>
    <w:rsid w:val="00FA57C8"/>
    <w:rsid w:val="00FA5852"/>
    <w:rsid w:val="00FA5D3A"/>
    <w:rsid w:val="00FA5EFD"/>
    <w:rsid w:val="00FA6313"/>
    <w:rsid w:val="00FA6444"/>
    <w:rsid w:val="00FA64A4"/>
    <w:rsid w:val="00FA64CE"/>
    <w:rsid w:val="00FA6724"/>
    <w:rsid w:val="00FA683E"/>
    <w:rsid w:val="00FA69C1"/>
    <w:rsid w:val="00FA6A95"/>
    <w:rsid w:val="00FA6D48"/>
    <w:rsid w:val="00FA70AD"/>
    <w:rsid w:val="00FA72DB"/>
    <w:rsid w:val="00FA73F9"/>
    <w:rsid w:val="00FA7506"/>
    <w:rsid w:val="00FA75A6"/>
    <w:rsid w:val="00FA75E3"/>
    <w:rsid w:val="00FA75E4"/>
    <w:rsid w:val="00FA7608"/>
    <w:rsid w:val="00FA77DF"/>
    <w:rsid w:val="00FB001B"/>
    <w:rsid w:val="00FB01C6"/>
    <w:rsid w:val="00FB03A0"/>
    <w:rsid w:val="00FB09BA"/>
    <w:rsid w:val="00FB0C50"/>
    <w:rsid w:val="00FB0CA4"/>
    <w:rsid w:val="00FB0F44"/>
    <w:rsid w:val="00FB1167"/>
    <w:rsid w:val="00FB1AF1"/>
    <w:rsid w:val="00FB1B8C"/>
    <w:rsid w:val="00FB25E4"/>
    <w:rsid w:val="00FB2776"/>
    <w:rsid w:val="00FB2878"/>
    <w:rsid w:val="00FB2A18"/>
    <w:rsid w:val="00FB2C09"/>
    <w:rsid w:val="00FB2CEF"/>
    <w:rsid w:val="00FB2F5E"/>
    <w:rsid w:val="00FB300F"/>
    <w:rsid w:val="00FB30B8"/>
    <w:rsid w:val="00FB329D"/>
    <w:rsid w:val="00FB38D3"/>
    <w:rsid w:val="00FB3B4E"/>
    <w:rsid w:val="00FB3D44"/>
    <w:rsid w:val="00FB3D4F"/>
    <w:rsid w:val="00FB3E34"/>
    <w:rsid w:val="00FB3E9C"/>
    <w:rsid w:val="00FB4208"/>
    <w:rsid w:val="00FB42BC"/>
    <w:rsid w:val="00FB4594"/>
    <w:rsid w:val="00FB45DD"/>
    <w:rsid w:val="00FB48A9"/>
    <w:rsid w:val="00FB4B93"/>
    <w:rsid w:val="00FB5000"/>
    <w:rsid w:val="00FB518B"/>
    <w:rsid w:val="00FB5890"/>
    <w:rsid w:val="00FB5A74"/>
    <w:rsid w:val="00FB5AA9"/>
    <w:rsid w:val="00FB5B58"/>
    <w:rsid w:val="00FB5D72"/>
    <w:rsid w:val="00FB5FCE"/>
    <w:rsid w:val="00FB5FD1"/>
    <w:rsid w:val="00FB5FEA"/>
    <w:rsid w:val="00FB5FF8"/>
    <w:rsid w:val="00FB6634"/>
    <w:rsid w:val="00FB6949"/>
    <w:rsid w:val="00FB6D80"/>
    <w:rsid w:val="00FB6EC2"/>
    <w:rsid w:val="00FB7BFD"/>
    <w:rsid w:val="00FB7D18"/>
    <w:rsid w:val="00FB7F46"/>
    <w:rsid w:val="00FC0115"/>
    <w:rsid w:val="00FC0255"/>
    <w:rsid w:val="00FC08DA"/>
    <w:rsid w:val="00FC0BCC"/>
    <w:rsid w:val="00FC0CC5"/>
    <w:rsid w:val="00FC0DCF"/>
    <w:rsid w:val="00FC0E76"/>
    <w:rsid w:val="00FC14FC"/>
    <w:rsid w:val="00FC2395"/>
    <w:rsid w:val="00FC29F3"/>
    <w:rsid w:val="00FC2C97"/>
    <w:rsid w:val="00FC2FDD"/>
    <w:rsid w:val="00FC31CD"/>
    <w:rsid w:val="00FC3374"/>
    <w:rsid w:val="00FC3496"/>
    <w:rsid w:val="00FC35B6"/>
    <w:rsid w:val="00FC36CB"/>
    <w:rsid w:val="00FC3A01"/>
    <w:rsid w:val="00FC3ACB"/>
    <w:rsid w:val="00FC3B5C"/>
    <w:rsid w:val="00FC3BBB"/>
    <w:rsid w:val="00FC3C99"/>
    <w:rsid w:val="00FC44FF"/>
    <w:rsid w:val="00FC46E8"/>
    <w:rsid w:val="00FC492A"/>
    <w:rsid w:val="00FC4C69"/>
    <w:rsid w:val="00FC4CD5"/>
    <w:rsid w:val="00FC4D03"/>
    <w:rsid w:val="00FC5191"/>
    <w:rsid w:val="00FC529E"/>
    <w:rsid w:val="00FC5729"/>
    <w:rsid w:val="00FC572F"/>
    <w:rsid w:val="00FC5853"/>
    <w:rsid w:val="00FC592C"/>
    <w:rsid w:val="00FC5E56"/>
    <w:rsid w:val="00FC6106"/>
    <w:rsid w:val="00FC629F"/>
    <w:rsid w:val="00FC62D0"/>
    <w:rsid w:val="00FC642C"/>
    <w:rsid w:val="00FC647E"/>
    <w:rsid w:val="00FC65B7"/>
    <w:rsid w:val="00FC68FC"/>
    <w:rsid w:val="00FC6AF5"/>
    <w:rsid w:val="00FC6DD5"/>
    <w:rsid w:val="00FC75ED"/>
    <w:rsid w:val="00FC798C"/>
    <w:rsid w:val="00FC7F30"/>
    <w:rsid w:val="00FD0363"/>
    <w:rsid w:val="00FD0371"/>
    <w:rsid w:val="00FD041F"/>
    <w:rsid w:val="00FD0AF4"/>
    <w:rsid w:val="00FD0DCA"/>
    <w:rsid w:val="00FD0E98"/>
    <w:rsid w:val="00FD0F26"/>
    <w:rsid w:val="00FD101C"/>
    <w:rsid w:val="00FD121C"/>
    <w:rsid w:val="00FD1832"/>
    <w:rsid w:val="00FD19DD"/>
    <w:rsid w:val="00FD1B18"/>
    <w:rsid w:val="00FD1C55"/>
    <w:rsid w:val="00FD1F30"/>
    <w:rsid w:val="00FD24DB"/>
    <w:rsid w:val="00FD24F7"/>
    <w:rsid w:val="00FD2986"/>
    <w:rsid w:val="00FD2992"/>
    <w:rsid w:val="00FD2C22"/>
    <w:rsid w:val="00FD2E06"/>
    <w:rsid w:val="00FD2EB4"/>
    <w:rsid w:val="00FD3111"/>
    <w:rsid w:val="00FD3674"/>
    <w:rsid w:val="00FD3813"/>
    <w:rsid w:val="00FD39E2"/>
    <w:rsid w:val="00FD42DC"/>
    <w:rsid w:val="00FD459A"/>
    <w:rsid w:val="00FD5081"/>
    <w:rsid w:val="00FD529B"/>
    <w:rsid w:val="00FD52CE"/>
    <w:rsid w:val="00FD5354"/>
    <w:rsid w:val="00FD558B"/>
    <w:rsid w:val="00FD559E"/>
    <w:rsid w:val="00FD5666"/>
    <w:rsid w:val="00FD5BC7"/>
    <w:rsid w:val="00FD6517"/>
    <w:rsid w:val="00FD65C2"/>
    <w:rsid w:val="00FD6787"/>
    <w:rsid w:val="00FD6AA6"/>
    <w:rsid w:val="00FD6ACD"/>
    <w:rsid w:val="00FD6AE8"/>
    <w:rsid w:val="00FD6FC4"/>
    <w:rsid w:val="00FD710F"/>
    <w:rsid w:val="00FD7A60"/>
    <w:rsid w:val="00FD7BF6"/>
    <w:rsid w:val="00FD7EA4"/>
    <w:rsid w:val="00FE0273"/>
    <w:rsid w:val="00FE02E3"/>
    <w:rsid w:val="00FE0707"/>
    <w:rsid w:val="00FE07B3"/>
    <w:rsid w:val="00FE0993"/>
    <w:rsid w:val="00FE0A54"/>
    <w:rsid w:val="00FE0BA9"/>
    <w:rsid w:val="00FE0D98"/>
    <w:rsid w:val="00FE1100"/>
    <w:rsid w:val="00FE12BE"/>
    <w:rsid w:val="00FE14CC"/>
    <w:rsid w:val="00FE1505"/>
    <w:rsid w:val="00FE1B5D"/>
    <w:rsid w:val="00FE1D31"/>
    <w:rsid w:val="00FE2404"/>
    <w:rsid w:val="00FE2756"/>
    <w:rsid w:val="00FE282E"/>
    <w:rsid w:val="00FE2AE3"/>
    <w:rsid w:val="00FE2C51"/>
    <w:rsid w:val="00FE2D0F"/>
    <w:rsid w:val="00FE2DE0"/>
    <w:rsid w:val="00FE3345"/>
    <w:rsid w:val="00FE3566"/>
    <w:rsid w:val="00FE3709"/>
    <w:rsid w:val="00FE3A90"/>
    <w:rsid w:val="00FE3E2D"/>
    <w:rsid w:val="00FE3F38"/>
    <w:rsid w:val="00FE4742"/>
    <w:rsid w:val="00FE4AD1"/>
    <w:rsid w:val="00FE5358"/>
    <w:rsid w:val="00FE545E"/>
    <w:rsid w:val="00FE552C"/>
    <w:rsid w:val="00FE5C84"/>
    <w:rsid w:val="00FE5DE8"/>
    <w:rsid w:val="00FE5DF1"/>
    <w:rsid w:val="00FE60BF"/>
    <w:rsid w:val="00FE6348"/>
    <w:rsid w:val="00FE6B06"/>
    <w:rsid w:val="00FE6BB7"/>
    <w:rsid w:val="00FE6BE1"/>
    <w:rsid w:val="00FE75E9"/>
    <w:rsid w:val="00FE76E1"/>
    <w:rsid w:val="00FE787B"/>
    <w:rsid w:val="00FE7FD8"/>
    <w:rsid w:val="00FF009A"/>
    <w:rsid w:val="00FF01EC"/>
    <w:rsid w:val="00FF049B"/>
    <w:rsid w:val="00FF0510"/>
    <w:rsid w:val="00FF05F4"/>
    <w:rsid w:val="00FF06D9"/>
    <w:rsid w:val="00FF0ACA"/>
    <w:rsid w:val="00FF0EB3"/>
    <w:rsid w:val="00FF14D2"/>
    <w:rsid w:val="00FF16D4"/>
    <w:rsid w:val="00FF1B18"/>
    <w:rsid w:val="00FF1C12"/>
    <w:rsid w:val="00FF1E3D"/>
    <w:rsid w:val="00FF20EF"/>
    <w:rsid w:val="00FF21D0"/>
    <w:rsid w:val="00FF2474"/>
    <w:rsid w:val="00FF2528"/>
    <w:rsid w:val="00FF2864"/>
    <w:rsid w:val="00FF2A21"/>
    <w:rsid w:val="00FF2A7F"/>
    <w:rsid w:val="00FF2AA9"/>
    <w:rsid w:val="00FF2BB9"/>
    <w:rsid w:val="00FF2D3E"/>
    <w:rsid w:val="00FF2FC4"/>
    <w:rsid w:val="00FF32A1"/>
    <w:rsid w:val="00FF34E5"/>
    <w:rsid w:val="00FF35DE"/>
    <w:rsid w:val="00FF3E96"/>
    <w:rsid w:val="00FF4060"/>
    <w:rsid w:val="00FF4330"/>
    <w:rsid w:val="00FF4333"/>
    <w:rsid w:val="00FF47C8"/>
    <w:rsid w:val="00FF4C00"/>
    <w:rsid w:val="00FF4DFD"/>
    <w:rsid w:val="00FF4E5C"/>
    <w:rsid w:val="00FF53E9"/>
    <w:rsid w:val="00FF54AE"/>
    <w:rsid w:val="00FF5637"/>
    <w:rsid w:val="00FF5745"/>
    <w:rsid w:val="00FF5C98"/>
    <w:rsid w:val="00FF5CD3"/>
    <w:rsid w:val="00FF615C"/>
    <w:rsid w:val="00FF6198"/>
    <w:rsid w:val="00FF63D0"/>
    <w:rsid w:val="00FF64BA"/>
    <w:rsid w:val="00FF654E"/>
    <w:rsid w:val="00FF663D"/>
    <w:rsid w:val="00FF66A2"/>
    <w:rsid w:val="00FF6A77"/>
    <w:rsid w:val="00FF6AD1"/>
    <w:rsid w:val="00FF6BDE"/>
    <w:rsid w:val="00FF70AE"/>
    <w:rsid w:val="00FF7144"/>
    <w:rsid w:val="00FF7401"/>
    <w:rsid w:val="00FF7672"/>
    <w:rsid w:val="00FF7CEC"/>
    <w:rsid w:val="00FF7DA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AB8276"/>
  <w15:docId w15:val="{02FBDDF4-2D41-1943-BC4B-D153E805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Centralizado"/>
    <w:qFormat/>
    <w:rsid w:val="009A3364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1D0A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rsid w:val="00841D0A"/>
    <w:pPr>
      <w:keepNext/>
      <w:spacing w:before="120" w:after="60"/>
      <w:outlineLvl w:val="1"/>
    </w:pPr>
    <w:rPr>
      <w:b/>
      <w:bCs/>
      <w:sz w:val="32"/>
      <w:szCs w:val="32"/>
    </w:rPr>
  </w:style>
  <w:style w:type="paragraph" w:styleId="Ttulo3">
    <w:name w:val="heading 3"/>
    <w:basedOn w:val="Ttulo4"/>
    <w:next w:val="Normal"/>
    <w:link w:val="Ttulo3Char"/>
    <w:qFormat/>
    <w:rsid w:val="00F9301C"/>
    <w:pPr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B4046F"/>
    <w:pPr>
      <w:keepNext/>
      <w:spacing w:before="120" w:after="60"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841D0A"/>
    <w:pPr>
      <w:keepNext/>
      <w:spacing w:before="120" w:after="60"/>
      <w:jc w:val="both"/>
      <w:outlineLvl w:val="4"/>
    </w:pPr>
    <w:rPr>
      <w:b/>
      <w:iCs/>
    </w:rPr>
  </w:style>
  <w:style w:type="paragraph" w:styleId="Ttulo6">
    <w:name w:val="heading 6"/>
    <w:basedOn w:val="Normal"/>
    <w:next w:val="Normal"/>
    <w:link w:val="Ttulo6Char"/>
    <w:qFormat/>
    <w:rsid w:val="00392CF3"/>
    <w:pPr>
      <w:keepNext/>
      <w:spacing w:before="120" w:after="60"/>
      <w:jc w:val="both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392CF3"/>
    <w:pPr>
      <w:keepNext/>
      <w:spacing w:before="120" w:after="60"/>
      <w:ind w:right="-164"/>
      <w:jc w:val="both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qFormat/>
    <w:rsid w:val="00385F77"/>
    <w:pPr>
      <w:keepNext/>
      <w:ind w:right="-162"/>
      <w:outlineLvl w:val="7"/>
    </w:pPr>
    <w:rPr>
      <w:b/>
      <w:caps/>
      <w:sz w:val="15"/>
      <w:szCs w:val="15"/>
    </w:rPr>
  </w:style>
  <w:style w:type="paragraph" w:styleId="Ttulo9">
    <w:name w:val="heading 9"/>
    <w:basedOn w:val="Normal"/>
    <w:next w:val="Normal"/>
    <w:link w:val="Ttulo9Char"/>
    <w:qFormat/>
    <w:rsid w:val="00385F77"/>
    <w:pPr>
      <w:keepNext/>
      <w:ind w:right="-19"/>
      <w:outlineLvl w:val="8"/>
    </w:pPr>
    <w:rPr>
      <w:i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41D0A"/>
    <w:rPr>
      <w:rFonts w:ascii="Arial" w:hAnsi="Arial" w:cs="Arial"/>
      <w:b/>
      <w:bCs/>
      <w:sz w:val="36"/>
      <w:szCs w:val="36"/>
    </w:rPr>
  </w:style>
  <w:style w:type="character" w:customStyle="1" w:styleId="Ttulo2Char">
    <w:name w:val="Título 2 Char"/>
    <w:link w:val="Ttulo2"/>
    <w:rsid w:val="00841D0A"/>
    <w:rPr>
      <w:rFonts w:ascii="Arial" w:hAnsi="Arial" w:cs="Arial"/>
      <w:b/>
      <w:bCs/>
      <w:sz w:val="32"/>
      <w:szCs w:val="32"/>
    </w:rPr>
  </w:style>
  <w:style w:type="character" w:customStyle="1" w:styleId="Ttulo4Char">
    <w:name w:val="Título 4 Char"/>
    <w:link w:val="Ttulo4"/>
    <w:uiPriority w:val="9"/>
    <w:rsid w:val="00B4046F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link w:val="Ttulo3"/>
    <w:rsid w:val="00F9301C"/>
    <w:rPr>
      <w:rFonts w:ascii="Arial" w:hAnsi="Arial" w:cs="Arial"/>
      <w:b/>
      <w:sz w:val="28"/>
      <w:szCs w:val="28"/>
    </w:rPr>
  </w:style>
  <w:style w:type="character" w:customStyle="1" w:styleId="Ttulo5Char">
    <w:name w:val="Título 5 Char"/>
    <w:link w:val="Ttulo5"/>
    <w:rsid w:val="00841D0A"/>
    <w:rPr>
      <w:rFonts w:ascii="Arial" w:hAnsi="Arial" w:cs="Arial"/>
      <w:b/>
      <w:iCs/>
      <w:sz w:val="22"/>
      <w:szCs w:val="22"/>
    </w:rPr>
  </w:style>
  <w:style w:type="character" w:customStyle="1" w:styleId="Ttulo6Char">
    <w:name w:val="Título 6 Char"/>
    <w:link w:val="Ttulo6"/>
    <w:rsid w:val="00392CF3"/>
    <w:rPr>
      <w:rFonts w:ascii="Arial" w:hAnsi="Arial" w:cs="Arial"/>
      <w:b/>
      <w:sz w:val="24"/>
      <w:szCs w:val="24"/>
    </w:rPr>
  </w:style>
  <w:style w:type="character" w:customStyle="1" w:styleId="Ttulo7Char">
    <w:name w:val="Título 7 Char"/>
    <w:link w:val="Ttulo7"/>
    <w:rsid w:val="00392CF3"/>
    <w:rPr>
      <w:rFonts w:ascii="Arial" w:hAnsi="Arial" w:cs="Arial"/>
      <w:b/>
      <w:bCs/>
      <w:sz w:val="22"/>
      <w:szCs w:val="22"/>
    </w:rPr>
  </w:style>
  <w:style w:type="character" w:customStyle="1" w:styleId="Ttulo8Char">
    <w:name w:val="Título 8 Char"/>
    <w:link w:val="Ttulo8"/>
    <w:rsid w:val="00385F77"/>
    <w:rPr>
      <w:rFonts w:ascii="Arial" w:hAnsi="Arial" w:cs="Arial"/>
      <w:b/>
      <w:caps/>
      <w:sz w:val="15"/>
      <w:szCs w:val="15"/>
    </w:rPr>
  </w:style>
  <w:style w:type="character" w:customStyle="1" w:styleId="Ttulo9Char">
    <w:name w:val="Título 9 Char"/>
    <w:link w:val="Ttulo9"/>
    <w:rsid w:val="00385F77"/>
    <w:rPr>
      <w:rFonts w:ascii="Arial" w:hAnsi="Arial" w:cs="Arial"/>
      <w:i/>
      <w:sz w:val="15"/>
      <w:szCs w:val="15"/>
    </w:rPr>
  </w:style>
  <w:style w:type="character" w:styleId="Forte">
    <w:name w:val="Strong"/>
    <w:uiPriority w:val="22"/>
    <w:qFormat/>
    <w:rsid w:val="00385F77"/>
    <w:rPr>
      <w:b/>
      <w:bCs/>
    </w:rPr>
  </w:style>
  <w:style w:type="paragraph" w:styleId="Sumrio1">
    <w:name w:val="toc 1"/>
    <w:basedOn w:val="Normal"/>
    <w:next w:val="Normal"/>
    <w:autoRedefine/>
    <w:uiPriority w:val="39"/>
    <w:rsid w:val="004620FC"/>
    <w:pPr>
      <w:tabs>
        <w:tab w:val="left" w:pos="426"/>
        <w:tab w:val="right" w:leader="dot" w:pos="8494"/>
      </w:tabs>
      <w:spacing w:before="120" w:after="120"/>
      <w:jc w:val="both"/>
    </w:pPr>
    <w:rPr>
      <w:bCs/>
      <w:szCs w:val="20"/>
    </w:rPr>
  </w:style>
  <w:style w:type="paragraph" w:styleId="Corpodetexto">
    <w:name w:val="Body Text"/>
    <w:basedOn w:val="Normal"/>
    <w:link w:val="CorpodetextoChar"/>
    <w:uiPriority w:val="99"/>
    <w:rsid w:val="00603AF0"/>
    <w:rPr>
      <w:bCs/>
      <w:szCs w:val="20"/>
    </w:rPr>
  </w:style>
  <w:style w:type="character" w:customStyle="1" w:styleId="CorpodetextoChar">
    <w:name w:val="Corpo de texto Char"/>
    <w:link w:val="Corpodetexto"/>
    <w:uiPriority w:val="99"/>
    <w:rsid w:val="00603AF0"/>
    <w:rPr>
      <w:bCs/>
      <w:sz w:val="24"/>
    </w:rPr>
  </w:style>
  <w:style w:type="paragraph" w:styleId="Textodenotaderodap">
    <w:name w:val="footnote text"/>
    <w:basedOn w:val="Normal"/>
    <w:link w:val="TextodenotaderodapChar"/>
    <w:autoRedefine/>
    <w:rsid w:val="00D43210"/>
    <w:pPr>
      <w:jc w:val="both"/>
    </w:pPr>
    <w:rPr>
      <w:sz w:val="16"/>
      <w:szCs w:val="16"/>
    </w:rPr>
  </w:style>
  <w:style w:type="character" w:customStyle="1" w:styleId="TextodenotaderodapChar">
    <w:name w:val="Texto de nota de rodapé Char"/>
    <w:link w:val="Textodenotaderodap"/>
    <w:rsid w:val="00D43210"/>
    <w:rPr>
      <w:rFonts w:ascii="Arial" w:hAnsi="Arial" w:cs="Arial"/>
      <w:sz w:val="16"/>
      <w:szCs w:val="16"/>
    </w:rPr>
  </w:style>
  <w:style w:type="paragraph" w:styleId="Corpodetexto3">
    <w:name w:val="Body Text 3"/>
    <w:basedOn w:val="Normal"/>
    <w:link w:val="Corpodetexto3Char"/>
    <w:rsid w:val="00603AF0"/>
    <w:rPr>
      <w:szCs w:val="20"/>
    </w:rPr>
  </w:style>
  <w:style w:type="character" w:customStyle="1" w:styleId="Corpodetexto3Char">
    <w:name w:val="Corpo de texto 3 Char"/>
    <w:link w:val="Corpodetexto3"/>
    <w:rsid w:val="00603AF0"/>
    <w:rPr>
      <w:rFonts w:ascii="Arial" w:hAnsi="Arial" w:cs="Arial"/>
      <w:sz w:val="22"/>
    </w:rPr>
  </w:style>
  <w:style w:type="paragraph" w:styleId="Corpodetexto2">
    <w:name w:val="Body Text 2"/>
    <w:basedOn w:val="Normal"/>
    <w:link w:val="Corpodetexto2Char"/>
    <w:rsid w:val="00603AF0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603AF0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03AF0"/>
    <w:pPr>
      <w:ind w:left="1788"/>
      <w:jc w:val="both"/>
    </w:pPr>
  </w:style>
  <w:style w:type="character" w:customStyle="1" w:styleId="Recuodecorpodetexto3Char">
    <w:name w:val="Recuo de corpo de texto 3 Char"/>
    <w:link w:val="Recuodecorpodetexto3"/>
    <w:rsid w:val="00603AF0"/>
    <w:rPr>
      <w:rFonts w:ascii="Arial" w:hAnsi="Arial" w:cs="Arial"/>
      <w:sz w:val="22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A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03AF0"/>
    <w:rPr>
      <w:rFonts w:ascii="Tahoma" w:hAnsi="Tahoma" w:cs="Tahoma"/>
      <w:sz w:val="16"/>
      <w:szCs w:val="16"/>
    </w:rPr>
  </w:style>
  <w:style w:type="character" w:styleId="Refdecomentrio">
    <w:name w:val="annotation reference"/>
    <w:unhideWhenUsed/>
    <w:rsid w:val="00986B88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986B8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86B8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B8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986B88"/>
    <w:rPr>
      <w:b/>
      <w:bCs/>
    </w:rPr>
  </w:style>
  <w:style w:type="paragraph" w:styleId="PargrafodaLista">
    <w:name w:val="List Paragraph"/>
    <w:aliases w:val="Normal Justificado"/>
    <w:basedOn w:val="Normal"/>
    <w:uiPriority w:val="34"/>
    <w:qFormat/>
    <w:rsid w:val="008B5361"/>
    <w:pPr>
      <w:jc w:val="both"/>
    </w:pPr>
  </w:style>
  <w:style w:type="paragraph" w:styleId="Recuodecorpodetexto">
    <w:name w:val="Body Text Indent"/>
    <w:basedOn w:val="Normal"/>
    <w:link w:val="RecuodecorpodetextoChar"/>
    <w:unhideWhenUsed/>
    <w:rsid w:val="0036002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36002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60021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60021"/>
  </w:style>
  <w:style w:type="table" w:styleId="Tabelacomgrade">
    <w:name w:val="Table Grid"/>
    <w:basedOn w:val="Tabelanormal"/>
    <w:uiPriority w:val="59"/>
    <w:rsid w:val="00BC5C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adeClara1">
    <w:name w:val="Grade Clara1"/>
    <w:basedOn w:val="Tabelanormal"/>
    <w:uiPriority w:val="62"/>
    <w:rsid w:val="00BC5C1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AnaNormal">
    <w:name w:val="Ana Normal"/>
    <w:basedOn w:val="Normal"/>
    <w:rsid w:val="009D115F"/>
    <w:pPr>
      <w:autoSpaceDE w:val="0"/>
      <w:autoSpaceDN w:val="0"/>
      <w:adjustRightInd w:val="0"/>
      <w:spacing w:before="60" w:after="60"/>
      <w:ind w:firstLine="340"/>
      <w:jc w:val="both"/>
    </w:pPr>
    <w:rPr>
      <w:rFonts w:ascii="Garamond" w:hAnsi="Garamond"/>
    </w:rPr>
  </w:style>
  <w:style w:type="paragraph" w:customStyle="1" w:styleId="Survey01">
    <w:name w:val="Survey01"/>
    <w:basedOn w:val="Normal"/>
    <w:rsid w:val="009D115F"/>
    <w:pPr>
      <w:numPr>
        <w:numId w:val="2"/>
      </w:numPr>
    </w:pPr>
    <w:rPr>
      <w:b/>
      <w:szCs w:val="28"/>
    </w:rPr>
  </w:style>
  <w:style w:type="character" w:customStyle="1" w:styleId="EstiloVermelhoCharCharCharChar">
    <w:name w:val="Estilo Vermelho Char Char Char Char"/>
    <w:rsid w:val="008D58B8"/>
    <w:rPr>
      <w:rFonts w:ascii="Garamond" w:hAnsi="Garamond"/>
      <w:color w:val="FF0000"/>
      <w:sz w:val="24"/>
      <w:szCs w:val="24"/>
      <w:lang w:val="pt-BR" w:eastAsia="pt-BR" w:bidi="ar-SA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35D7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7435D7"/>
    <w:rPr>
      <w:rFonts w:ascii="Tahoma" w:hAnsi="Tahoma" w:cs="Tahoma"/>
      <w:sz w:val="16"/>
      <w:szCs w:val="16"/>
    </w:rPr>
  </w:style>
  <w:style w:type="paragraph" w:customStyle="1" w:styleId="Survey02">
    <w:name w:val="Survey02"/>
    <w:basedOn w:val="Normal"/>
    <w:rsid w:val="00645A03"/>
    <w:pPr>
      <w:numPr>
        <w:ilvl w:val="1"/>
        <w:numId w:val="1"/>
      </w:numPr>
      <w:autoSpaceDE w:val="0"/>
      <w:autoSpaceDN w:val="0"/>
      <w:adjustRightInd w:val="0"/>
      <w:spacing w:before="60" w:after="60"/>
      <w:outlineLvl w:val="1"/>
    </w:pPr>
    <w:rPr>
      <w:rFonts w:ascii="Garamond" w:hAnsi="Garamond"/>
      <w:b/>
      <w:bCs/>
    </w:rPr>
  </w:style>
  <w:style w:type="paragraph" w:styleId="Cabealho">
    <w:name w:val="header"/>
    <w:basedOn w:val="Normal"/>
    <w:link w:val="CabealhoChar"/>
    <w:uiPriority w:val="99"/>
    <w:rsid w:val="00B35A63"/>
    <w:pPr>
      <w:tabs>
        <w:tab w:val="center" w:pos="4419"/>
        <w:tab w:val="right" w:pos="8838"/>
      </w:tabs>
      <w:ind w:firstLine="709"/>
      <w:jc w:val="both"/>
    </w:pPr>
    <w:rPr>
      <w:rFonts w:ascii="Garamond" w:hAnsi="Garamond"/>
    </w:rPr>
  </w:style>
  <w:style w:type="character" w:customStyle="1" w:styleId="CabealhoChar">
    <w:name w:val="Cabeçalho Char"/>
    <w:link w:val="Cabealho"/>
    <w:uiPriority w:val="99"/>
    <w:rsid w:val="00B35A63"/>
    <w:rPr>
      <w:rFonts w:ascii="Garamond" w:hAnsi="Garamond"/>
      <w:sz w:val="24"/>
      <w:szCs w:val="24"/>
    </w:rPr>
  </w:style>
  <w:style w:type="paragraph" w:customStyle="1" w:styleId="SBBD-resumo1">
    <w:name w:val="SBBD-resumo1"/>
    <w:basedOn w:val="Normal"/>
    <w:rsid w:val="00B35A63"/>
    <w:pPr>
      <w:tabs>
        <w:tab w:val="left" w:pos="720"/>
      </w:tabs>
      <w:spacing w:before="120" w:after="120"/>
      <w:ind w:right="-1"/>
      <w:jc w:val="both"/>
    </w:pPr>
    <w:rPr>
      <w:rFonts w:ascii="Times" w:hAnsi="Times"/>
      <w:iCs/>
      <w:sz w:val="20"/>
      <w:szCs w:val="20"/>
    </w:rPr>
  </w:style>
  <w:style w:type="paragraph" w:customStyle="1" w:styleId="Estilo">
    <w:name w:val="Estilo"/>
    <w:rsid w:val="00B35A63"/>
    <w:pPr>
      <w:widowControl w:val="0"/>
      <w:suppressAutoHyphens/>
      <w:autoSpaceDE w:val="0"/>
    </w:pPr>
    <w:rPr>
      <w:rFonts w:eastAsia="Arial"/>
      <w:sz w:val="24"/>
      <w:szCs w:val="24"/>
      <w:lang w:val="en-US" w:eastAsia="ar-SA"/>
    </w:rPr>
  </w:style>
  <w:style w:type="paragraph" w:styleId="Sumrio2">
    <w:name w:val="toc 2"/>
    <w:basedOn w:val="Normal"/>
    <w:next w:val="Normal"/>
    <w:autoRedefine/>
    <w:uiPriority w:val="39"/>
    <w:unhideWhenUsed/>
    <w:rsid w:val="00845EB9"/>
    <w:pPr>
      <w:tabs>
        <w:tab w:val="left" w:pos="960"/>
        <w:tab w:val="right" w:leader="dot" w:pos="8494"/>
      </w:tabs>
      <w:ind w:left="993" w:hanging="753"/>
      <w:jc w:val="both"/>
    </w:pPr>
    <w:rPr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7F7B"/>
    <w:pPr>
      <w:tabs>
        <w:tab w:val="left" w:pos="426"/>
        <w:tab w:val="left" w:pos="1440"/>
        <w:tab w:val="right" w:leader="dot" w:pos="8494"/>
      </w:tabs>
      <w:ind w:left="426"/>
      <w:jc w:val="both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8520D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8520D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8520D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8520D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8520D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8520D"/>
    <w:pPr>
      <w:ind w:left="192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8520D"/>
    <w:rPr>
      <w:color w:val="0000FF"/>
      <w:u w:val="single"/>
    </w:rPr>
  </w:style>
  <w:style w:type="character" w:styleId="Refdenotaderodap">
    <w:name w:val="footnote reference"/>
    <w:unhideWhenUsed/>
    <w:rsid w:val="00740BF5"/>
    <w:rPr>
      <w:rFonts w:ascii="Arial" w:hAnsi="Arial"/>
      <w:sz w:val="24"/>
      <w:vertAlign w:val="superscript"/>
    </w:rPr>
  </w:style>
  <w:style w:type="paragraph" w:styleId="Legenda">
    <w:name w:val="caption"/>
    <w:aliases w:val="Legenda Figura"/>
    <w:basedOn w:val="Normal"/>
    <w:next w:val="Normal"/>
    <w:link w:val="LegendaChar"/>
    <w:uiPriority w:val="35"/>
    <w:unhideWhenUsed/>
    <w:qFormat/>
    <w:rsid w:val="00B67C56"/>
    <w:pPr>
      <w:spacing w:before="120" w:after="240"/>
    </w:pPr>
    <w:rPr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74A65"/>
    <w:pPr>
      <w:ind w:left="440" w:hanging="440"/>
    </w:pPr>
    <w:rPr>
      <w:rFonts w:asciiTheme="minorHAnsi" w:hAnsiTheme="minorHAnsi"/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5E0CAE"/>
    <w:pPr>
      <w:ind w:firstLine="709"/>
      <w:jc w:val="both"/>
    </w:pPr>
    <w:rPr>
      <w:rFonts w:ascii="Garamond" w:hAnsi="Garamond"/>
    </w:rPr>
  </w:style>
  <w:style w:type="paragraph" w:customStyle="1" w:styleId="Texto">
    <w:name w:val="Texto"/>
    <w:basedOn w:val="Normal"/>
    <w:qFormat/>
    <w:rsid w:val="009C5798"/>
    <w:pPr>
      <w:ind w:firstLine="709"/>
      <w:jc w:val="both"/>
    </w:pPr>
  </w:style>
  <w:style w:type="paragraph" w:customStyle="1" w:styleId="TtulodaTese">
    <w:name w:val="Título da Tese"/>
    <w:basedOn w:val="Normal"/>
    <w:next w:val="Ttulo2"/>
    <w:qFormat/>
    <w:rsid w:val="00371AB3"/>
  </w:style>
  <w:style w:type="table" w:customStyle="1" w:styleId="GradeClara10">
    <w:name w:val="Grade Clara1"/>
    <w:basedOn w:val="Tabelanormal"/>
    <w:uiPriority w:val="62"/>
    <w:rsid w:val="0071455E"/>
    <w:pPr>
      <w:jc w:val="both"/>
    </w:pPr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SemEspaamento">
    <w:name w:val="No Spacing"/>
    <w:link w:val="SemEspaamentoChar"/>
    <w:uiPriority w:val="1"/>
    <w:qFormat/>
    <w:rsid w:val="0071455E"/>
    <w:pPr>
      <w:jc w:val="both"/>
    </w:pPr>
    <w:rPr>
      <w:rFonts w:eastAsia="Calibri"/>
      <w:sz w:val="24"/>
      <w:szCs w:val="22"/>
      <w:lang w:val="en-US"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1455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1455E"/>
    <w:pPr>
      <w:jc w:val="both"/>
    </w:pPr>
    <w:rPr>
      <w:sz w:val="20"/>
      <w:szCs w:val="20"/>
    </w:rPr>
  </w:style>
  <w:style w:type="character" w:customStyle="1" w:styleId="TextodenotadefimChar1">
    <w:name w:val="Texto de nota de fim Char1"/>
    <w:basedOn w:val="Fontepargpadro"/>
    <w:uiPriority w:val="99"/>
    <w:semiHidden/>
    <w:rsid w:val="0071455E"/>
  </w:style>
  <w:style w:type="character" w:styleId="nfase">
    <w:name w:val="Emphasis"/>
    <w:uiPriority w:val="20"/>
    <w:qFormat/>
    <w:rsid w:val="0071455E"/>
    <w:rPr>
      <w:i/>
      <w:iCs/>
    </w:rPr>
  </w:style>
  <w:style w:type="paragraph" w:customStyle="1" w:styleId="ResumodeCaptulo">
    <w:name w:val="Resumo de Capítulo"/>
    <w:basedOn w:val="Normal"/>
    <w:next w:val="Ttulo2"/>
    <w:qFormat/>
    <w:rsid w:val="0071455E"/>
    <w:pPr>
      <w:spacing w:before="200" w:after="480"/>
      <w:ind w:left="709" w:right="709"/>
      <w:jc w:val="both"/>
    </w:pPr>
    <w:rPr>
      <w:rFonts w:eastAsia="Calibri"/>
      <w:i/>
      <w:lang w:eastAsia="en-US"/>
    </w:rPr>
  </w:style>
  <w:style w:type="paragraph" w:styleId="Ttulo">
    <w:name w:val="Title"/>
    <w:basedOn w:val="Normal"/>
    <w:link w:val="TtuloChar"/>
    <w:rsid w:val="00220E78"/>
    <w:pPr>
      <w:pageBreakBefore/>
      <w:numPr>
        <w:numId w:val="4"/>
      </w:numPr>
      <w:outlineLvl w:val="0"/>
    </w:pPr>
    <w:rPr>
      <w:b/>
      <w:sz w:val="36"/>
      <w:szCs w:val="20"/>
      <w:lang w:val="en-US" w:eastAsia="en-US"/>
    </w:rPr>
  </w:style>
  <w:style w:type="character" w:customStyle="1" w:styleId="TtuloChar">
    <w:name w:val="Título Char"/>
    <w:link w:val="Ttulo"/>
    <w:rsid w:val="00220E78"/>
    <w:rPr>
      <w:rFonts w:ascii="Arial" w:hAnsi="Arial" w:cs="Arial"/>
      <w:b/>
      <w:sz w:val="36"/>
      <w:lang w:val="en-US" w:eastAsia="en-US"/>
    </w:rPr>
  </w:style>
  <w:style w:type="paragraph" w:customStyle="1" w:styleId="EstiloEstiloAntes18ptArialNegrito">
    <w:name w:val="Estilo Estilo Antes:  18 pt + Arial Negrito"/>
    <w:basedOn w:val="Normal"/>
    <w:rsid w:val="0071455E"/>
    <w:pPr>
      <w:keepNext/>
      <w:shd w:val="clear" w:color="auto" w:fill="E6E6E6"/>
      <w:spacing w:before="360"/>
    </w:pPr>
    <w:rPr>
      <w:b/>
      <w:bCs/>
      <w:szCs w:val="20"/>
    </w:rPr>
  </w:style>
  <w:style w:type="paragraph" w:customStyle="1" w:styleId="EstiloArial18ptNegritoCentralizadoAntes18ptDepoisde">
    <w:name w:val="Estilo Arial 18 pt Negrito Centralizado Antes:  18 pt Depois de..."/>
    <w:basedOn w:val="Normal"/>
    <w:rsid w:val="0071455E"/>
    <w:pPr>
      <w:keepNext/>
      <w:spacing w:before="720" w:after="480"/>
    </w:pPr>
    <w:rPr>
      <w:b/>
      <w:bCs/>
      <w:sz w:val="36"/>
      <w:szCs w:val="20"/>
    </w:rPr>
  </w:style>
  <w:style w:type="paragraph" w:customStyle="1" w:styleId="EstiloEstiloEstiloAntes18ptArialNegritoTimesNewRoman">
    <w:name w:val="Estilo Estilo Estilo Antes:  18 pt + Arial Negrito + Times New Roman"/>
    <w:basedOn w:val="EstiloEstiloAntes18ptArialNegrito"/>
    <w:rsid w:val="0071455E"/>
    <w:pPr>
      <w:spacing w:before="120"/>
    </w:pPr>
  </w:style>
  <w:style w:type="paragraph" w:customStyle="1" w:styleId="EstiloAntes18pt">
    <w:name w:val="Estilo Antes:  18 pt"/>
    <w:basedOn w:val="Normal"/>
    <w:rsid w:val="0071455E"/>
    <w:pPr>
      <w:shd w:val="clear" w:color="auto" w:fill="E6E6E6"/>
      <w:spacing w:before="360"/>
    </w:pPr>
    <w:rPr>
      <w:szCs w:val="20"/>
    </w:rPr>
  </w:style>
  <w:style w:type="character" w:styleId="Refdenotadefim">
    <w:name w:val="endnote reference"/>
    <w:uiPriority w:val="99"/>
    <w:semiHidden/>
    <w:unhideWhenUsed/>
    <w:rsid w:val="0047282E"/>
    <w:rPr>
      <w:vertAlign w:val="superscript"/>
    </w:rPr>
  </w:style>
  <w:style w:type="character" w:customStyle="1" w:styleId="mediumb-text1">
    <w:name w:val="mediumb-text1"/>
    <w:rsid w:val="00985B2A"/>
    <w:rPr>
      <w:rFonts w:ascii="Arial" w:hAnsi="Arial" w:cs="Arial" w:hint="default"/>
      <w:b/>
      <w:bCs/>
      <w:color w:val="000000"/>
      <w:sz w:val="24"/>
      <w:szCs w:val="24"/>
    </w:rPr>
  </w:style>
  <w:style w:type="paragraph" w:styleId="Textoembloco">
    <w:name w:val="Block Text"/>
    <w:basedOn w:val="Normal"/>
    <w:rsid w:val="003E1E93"/>
    <w:pPr>
      <w:tabs>
        <w:tab w:val="left" w:pos="720"/>
      </w:tabs>
      <w:spacing w:before="120"/>
      <w:ind w:left="720" w:right="720" w:firstLine="709"/>
      <w:jc w:val="both"/>
    </w:pPr>
    <w:rPr>
      <w:szCs w:val="20"/>
    </w:rPr>
  </w:style>
  <w:style w:type="character" w:styleId="CitaoHTML">
    <w:name w:val="HTML Cite"/>
    <w:unhideWhenUsed/>
    <w:rsid w:val="00024312"/>
    <w:rPr>
      <w:i/>
      <w:iCs/>
    </w:rPr>
  </w:style>
  <w:style w:type="character" w:customStyle="1" w:styleId="stvalue">
    <w:name w:val="st_value"/>
    <w:basedOn w:val="Fontepargpadro"/>
    <w:rsid w:val="00024312"/>
  </w:style>
  <w:style w:type="paragraph" w:customStyle="1" w:styleId="reference">
    <w:name w:val="reference"/>
    <w:basedOn w:val="Normal"/>
    <w:rsid w:val="000E3E1D"/>
    <w:pPr>
      <w:ind w:left="227" w:hanging="227"/>
      <w:jc w:val="both"/>
    </w:pPr>
    <w:rPr>
      <w:rFonts w:ascii="Times" w:hAnsi="Times"/>
      <w:sz w:val="18"/>
      <w:szCs w:val="20"/>
      <w:lang w:val="en-US" w:eastAsia="de-DE"/>
    </w:rPr>
  </w:style>
  <w:style w:type="character" w:customStyle="1" w:styleId="longtext">
    <w:name w:val="long_text"/>
    <w:basedOn w:val="Fontepargpadro"/>
    <w:rsid w:val="000E3E1D"/>
  </w:style>
  <w:style w:type="character" w:customStyle="1" w:styleId="pagination">
    <w:name w:val="pagination"/>
    <w:basedOn w:val="Fontepargpadro"/>
    <w:rsid w:val="000E3E1D"/>
  </w:style>
  <w:style w:type="paragraph" w:customStyle="1" w:styleId="Reference0">
    <w:name w:val="Reference"/>
    <w:basedOn w:val="Normal"/>
    <w:rsid w:val="000577BC"/>
    <w:pPr>
      <w:tabs>
        <w:tab w:val="left" w:pos="720"/>
      </w:tabs>
      <w:spacing w:before="120"/>
      <w:ind w:left="284" w:hanging="284"/>
      <w:jc w:val="both"/>
    </w:pPr>
    <w:rPr>
      <w:szCs w:val="20"/>
      <w:lang w:val="en-US"/>
    </w:rPr>
  </w:style>
  <w:style w:type="character" w:customStyle="1" w:styleId="nw">
    <w:name w:val="nw"/>
    <w:basedOn w:val="Fontepargpadro"/>
    <w:rsid w:val="00B52584"/>
  </w:style>
  <w:style w:type="paragraph" w:styleId="Numerada2">
    <w:name w:val="List Number 2"/>
    <w:basedOn w:val="Normal"/>
    <w:rsid w:val="00A034D9"/>
    <w:pPr>
      <w:numPr>
        <w:numId w:val="3"/>
      </w:numPr>
      <w:jc w:val="both"/>
    </w:pPr>
  </w:style>
  <w:style w:type="paragraph" w:customStyle="1" w:styleId="p1a">
    <w:name w:val="p1a"/>
    <w:basedOn w:val="Normal"/>
    <w:next w:val="Normal"/>
    <w:link w:val="p1aZchn"/>
    <w:rsid w:val="00581D5F"/>
    <w:pPr>
      <w:jc w:val="both"/>
    </w:pPr>
    <w:rPr>
      <w:rFonts w:ascii="Times" w:hAnsi="Times"/>
      <w:sz w:val="20"/>
      <w:szCs w:val="20"/>
      <w:lang w:val="en-US" w:eastAsia="de-DE"/>
    </w:rPr>
  </w:style>
  <w:style w:type="character" w:customStyle="1" w:styleId="p1aZchn">
    <w:name w:val="p1a Zchn"/>
    <w:link w:val="p1a"/>
    <w:rsid w:val="00581D5F"/>
    <w:rPr>
      <w:rFonts w:ascii="Times" w:hAnsi="Times"/>
      <w:lang w:val="en-US" w:eastAsia="de-DE"/>
    </w:rPr>
  </w:style>
  <w:style w:type="character" w:customStyle="1" w:styleId="apple-style-span">
    <w:name w:val="apple-style-span"/>
    <w:basedOn w:val="Fontepargpadro"/>
    <w:rsid w:val="00F81E84"/>
  </w:style>
  <w:style w:type="character" w:customStyle="1" w:styleId="hps">
    <w:name w:val="hps"/>
    <w:basedOn w:val="Fontepargpadro"/>
    <w:rsid w:val="00F81E84"/>
  </w:style>
  <w:style w:type="character" w:customStyle="1" w:styleId="apple-converted-space">
    <w:name w:val="apple-converted-space"/>
    <w:basedOn w:val="Fontepargpadro"/>
    <w:rsid w:val="00F81E84"/>
  </w:style>
  <w:style w:type="paragraph" w:customStyle="1" w:styleId="Default">
    <w:name w:val="Default"/>
    <w:rsid w:val="005C490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racteresdenotaderodap">
    <w:name w:val="Caracteres de nota de rodapé"/>
    <w:rsid w:val="00FA5852"/>
    <w:rPr>
      <w:rFonts w:ascii="Arial" w:hAnsi="Arial"/>
      <w:b w:val="0"/>
      <w:sz w:val="16"/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D5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BD5BA0"/>
    <w:rPr>
      <w:rFonts w:ascii="Courier New" w:hAnsi="Courier New" w:cs="Courier New"/>
    </w:rPr>
  </w:style>
  <w:style w:type="paragraph" w:customStyle="1" w:styleId="References">
    <w:name w:val="References"/>
    <w:basedOn w:val="Normal"/>
    <w:rsid w:val="00360756"/>
    <w:pPr>
      <w:jc w:val="both"/>
    </w:pPr>
    <w:rPr>
      <w:sz w:val="18"/>
      <w:szCs w:val="20"/>
      <w:lang w:val="en-US" w:eastAsia="en-US"/>
    </w:rPr>
  </w:style>
  <w:style w:type="character" w:styleId="MquinadeescreverHTML">
    <w:name w:val="HTML Typewriter"/>
    <w:semiHidden/>
    <w:rsid w:val="003A682F"/>
    <w:rPr>
      <w:rFonts w:ascii="Courier New" w:eastAsia="Times New Roman" w:hAnsi="Courier New" w:cs="Courier New"/>
      <w:sz w:val="20"/>
      <w:szCs w:val="20"/>
    </w:rPr>
  </w:style>
  <w:style w:type="paragraph" w:customStyle="1" w:styleId="Bullets">
    <w:name w:val="Bullets"/>
    <w:basedOn w:val="Texto"/>
    <w:link w:val="BulletsChar"/>
    <w:uiPriority w:val="99"/>
    <w:qFormat/>
    <w:rsid w:val="00392CF3"/>
    <w:pPr>
      <w:numPr>
        <w:numId w:val="6"/>
      </w:numPr>
      <w:ind w:left="993" w:hanging="284"/>
    </w:pPr>
  </w:style>
  <w:style w:type="character" w:customStyle="1" w:styleId="BulletsChar">
    <w:name w:val="Bullets Char"/>
    <w:link w:val="Bullets"/>
    <w:uiPriority w:val="99"/>
    <w:rsid w:val="00392CF3"/>
    <w:rPr>
      <w:rFonts w:ascii="Arial" w:hAnsi="Arial" w:cs="Arial"/>
      <w:sz w:val="22"/>
      <w:szCs w:val="22"/>
    </w:rPr>
  </w:style>
  <w:style w:type="character" w:customStyle="1" w:styleId="LegendaChar">
    <w:name w:val="Legenda Char"/>
    <w:aliases w:val="Legenda Figura Char"/>
    <w:link w:val="Legenda"/>
    <w:rsid w:val="000D6DCC"/>
    <w:rPr>
      <w:rFonts w:ascii="Arial" w:hAnsi="Arial" w:cs="Arial"/>
      <w:bCs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39623D"/>
  </w:style>
  <w:style w:type="character" w:styleId="nfaseSutil">
    <w:name w:val="Subtle Emphasis"/>
    <w:uiPriority w:val="19"/>
    <w:qFormat/>
    <w:rsid w:val="00272946"/>
    <w:rPr>
      <w:i/>
      <w:iCs/>
      <w:color w:val="808080"/>
    </w:rPr>
  </w:style>
  <w:style w:type="character" w:styleId="RefernciaSutil">
    <w:name w:val="Subtle Reference"/>
    <w:aliases w:val="Referências"/>
    <w:uiPriority w:val="31"/>
    <w:qFormat/>
    <w:rsid w:val="00217FC4"/>
    <w:rPr>
      <w:noProof/>
      <w:lang w:val="en-US"/>
    </w:rPr>
  </w:style>
  <w:style w:type="paragraph" w:styleId="CabealhodoSumrio">
    <w:name w:val="TOC Heading"/>
    <w:aliases w:val="Título Pós Textual"/>
    <w:basedOn w:val="Ttulo2"/>
    <w:next w:val="Normal"/>
    <w:uiPriority w:val="39"/>
    <w:unhideWhenUsed/>
    <w:qFormat/>
    <w:rsid w:val="00503204"/>
    <w:pPr>
      <w:ind w:left="720"/>
      <w:jc w:val="center"/>
    </w:pPr>
    <w:rPr>
      <w:sz w:val="36"/>
      <w:szCs w:val="3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19BA"/>
    <w:rPr>
      <w:rFonts w:eastAsia="Calibri"/>
      <w:sz w:val="24"/>
      <w:szCs w:val="22"/>
      <w:lang w:val="en-US" w:eastAsia="en-US"/>
    </w:rPr>
  </w:style>
  <w:style w:type="table" w:customStyle="1" w:styleId="SombreamentoClaro1">
    <w:name w:val="Sombreamento Claro1"/>
    <w:basedOn w:val="Tabelanormal"/>
    <w:uiPriority w:val="60"/>
    <w:rsid w:val="00177DC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Mdio21">
    <w:name w:val="Sombreamento Médio 21"/>
    <w:basedOn w:val="Tabelanormal"/>
    <w:uiPriority w:val="64"/>
    <w:rsid w:val="00C664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C664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C664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8F4114"/>
    <w:rPr>
      <w:color w:val="808080"/>
    </w:rPr>
  </w:style>
  <w:style w:type="table" w:customStyle="1" w:styleId="GradeClara2">
    <w:name w:val="Grade Clara2"/>
    <w:basedOn w:val="Tabelanormal"/>
    <w:uiPriority w:val="62"/>
    <w:rsid w:val="00BC02B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7940D7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7940D7"/>
    <w:rPr>
      <w:rFonts w:asciiTheme="minorHAnsi" w:eastAsiaTheme="minorHAnsi" w:hAnsiTheme="minorHAnsi" w:cstheme="minorBidi"/>
      <w:color w:val="943634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4">
    <w:name w:val="Light Shading Accent 4"/>
    <w:basedOn w:val="Tabelanormal"/>
    <w:uiPriority w:val="60"/>
    <w:rsid w:val="007940D7"/>
    <w:rPr>
      <w:rFonts w:asciiTheme="minorHAnsi" w:eastAsiaTheme="minorHAnsi" w:hAnsiTheme="minorHAnsi" w:cstheme="minorBidi"/>
      <w:color w:val="5F497A" w:themeColor="accent4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7940D7"/>
    <w:rPr>
      <w:rFonts w:asciiTheme="minorHAnsi" w:eastAsiaTheme="minorHAnsi" w:hAnsiTheme="minorHAnsi" w:cstheme="minorBidi"/>
      <w:color w:val="31849B" w:themeColor="accent5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CdigoHTML">
    <w:name w:val="HTML Code"/>
    <w:basedOn w:val="Fontepargpadro"/>
    <w:uiPriority w:val="99"/>
    <w:semiHidden/>
    <w:unhideWhenUsed/>
    <w:rsid w:val="007940D7"/>
    <w:rPr>
      <w:rFonts w:ascii="Courier New" w:eastAsia="Times New Roman" w:hAnsi="Courier New" w:cs="Courier New"/>
      <w:sz w:val="20"/>
      <w:szCs w:val="20"/>
    </w:rPr>
  </w:style>
  <w:style w:type="table" w:customStyle="1" w:styleId="SombreamentoMdio1-nfase11">
    <w:name w:val="Sombreamento Médio 1 - Ênfase 11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7940D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3">
    <w:name w:val="Light Shading Accent 3"/>
    <w:basedOn w:val="Tabelanormal"/>
    <w:uiPriority w:val="60"/>
    <w:rsid w:val="007940D7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option">
    <w:name w:val="option"/>
    <w:basedOn w:val="Fontepargpadro"/>
    <w:rsid w:val="007940D7"/>
  </w:style>
  <w:style w:type="character" w:customStyle="1" w:styleId="block">
    <w:name w:val="block"/>
    <w:basedOn w:val="Fontepargpadro"/>
    <w:rsid w:val="007940D7"/>
  </w:style>
  <w:style w:type="character" w:customStyle="1" w:styleId="co1">
    <w:name w:val="co1"/>
    <w:basedOn w:val="Fontepargpadro"/>
    <w:rsid w:val="007940D7"/>
  </w:style>
  <w:style w:type="character" w:customStyle="1" w:styleId="co2">
    <w:name w:val="co2"/>
    <w:basedOn w:val="Fontepargpadro"/>
    <w:rsid w:val="007940D7"/>
  </w:style>
  <w:style w:type="character" w:customStyle="1" w:styleId="kw4">
    <w:name w:val="kw4"/>
    <w:basedOn w:val="Fontepargpadro"/>
    <w:rsid w:val="007940D7"/>
  </w:style>
  <w:style w:type="character" w:customStyle="1" w:styleId="br0">
    <w:name w:val="br0"/>
    <w:basedOn w:val="Fontepargpadro"/>
    <w:rsid w:val="007940D7"/>
  </w:style>
  <w:style w:type="character" w:customStyle="1" w:styleId="sy0">
    <w:name w:val="sy0"/>
    <w:basedOn w:val="Fontepargpadro"/>
    <w:rsid w:val="007940D7"/>
  </w:style>
  <w:style w:type="character" w:customStyle="1" w:styleId="nu16">
    <w:name w:val="nu16"/>
    <w:basedOn w:val="Fontepargpadro"/>
    <w:rsid w:val="007940D7"/>
  </w:style>
  <w:style w:type="character" w:customStyle="1" w:styleId="nu0">
    <w:name w:val="nu0"/>
    <w:basedOn w:val="Fontepargpadro"/>
    <w:rsid w:val="007940D7"/>
  </w:style>
  <w:style w:type="character" w:customStyle="1" w:styleId="kw3">
    <w:name w:val="kw3"/>
    <w:basedOn w:val="Fontepargpadro"/>
    <w:rsid w:val="007940D7"/>
  </w:style>
  <w:style w:type="character" w:customStyle="1" w:styleId="st0">
    <w:name w:val="st0"/>
    <w:basedOn w:val="Fontepargpadro"/>
    <w:rsid w:val="007940D7"/>
  </w:style>
  <w:style w:type="character" w:customStyle="1" w:styleId="kw1">
    <w:name w:val="kw1"/>
    <w:basedOn w:val="Fontepargpadro"/>
    <w:rsid w:val="007940D7"/>
  </w:style>
  <w:style w:type="character" w:customStyle="1" w:styleId="kw2">
    <w:name w:val="kw2"/>
    <w:basedOn w:val="Fontepargpadro"/>
    <w:rsid w:val="007940D7"/>
  </w:style>
  <w:style w:type="character" w:customStyle="1" w:styleId="sy4">
    <w:name w:val="sy4"/>
    <w:basedOn w:val="Fontepargpadro"/>
    <w:rsid w:val="007940D7"/>
  </w:style>
  <w:style w:type="paragraph" w:styleId="Reviso">
    <w:name w:val="Revision"/>
    <w:hidden/>
    <w:uiPriority w:val="99"/>
    <w:semiHidden/>
    <w:rsid w:val="00963E65"/>
    <w:rPr>
      <w:rFonts w:ascii="Arial" w:hAnsi="Arial" w:cs="Arial"/>
      <w:sz w:val="22"/>
      <w:szCs w:val="22"/>
    </w:rPr>
  </w:style>
  <w:style w:type="paragraph" w:styleId="Subttulo">
    <w:name w:val="Subtitle"/>
    <w:aliases w:val="Subtítulo Pós-Textual"/>
    <w:basedOn w:val="Ttulo2"/>
    <w:next w:val="Normal"/>
    <w:link w:val="SubttuloChar"/>
    <w:uiPriority w:val="11"/>
    <w:qFormat/>
    <w:rsid w:val="00C366CC"/>
    <w:pPr>
      <w:numPr>
        <w:numId w:val="7"/>
      </w:numPr>
      <w:ind w:left="567" w:hanging="567"/>
    </w:pPr>
  </w:style>
  <w:style w:type="character" w:customStyle="1" w:styleId="SubttuloChar">
    <w:name w:val="Subtítulo Char"/>
    <w:aliases w:val="Subtítulo Pós-Textual Char"/>
    <w:basedOn w:val="Fontepargpadro"/>
    <w:link w:val="Subttulo"/>
    <w:uiPriority w:val="11"/>
    <w:rsid w:val="00C366CC"/>
    <w:rPr>
      <w:rFonts w:ascii="Arial" w:hAnsi="Arial" w:cs="Arial"/>
      <w:b/>
      <w:bCs/>
      <w:sz w:val="32"/>
      <w:szCs w:val="32"/>
    </w:rPr>
  </w:style>
  <w:style w:type="paragraph" w:styleId="CitaoIntensa">
    <w:name w:val="Intense Quote"/>
    <w:aliases w:val="Subtítulo Pós-Textual 2"/>
    <w:basedOn w:val="Subttulo"/>
    <w:next w:val="Normal"/>
    <w:link w:val="CitaoIntensaChar"/>
    <w:uiPriority w:val="30"/>
    <w:qFormat/>
    <w:rsid w:val="00C366CC"/>
    <w:pPr>
      <w:numPr>
        <w:numId w:val="8"/>
      </w:numPr>
      <w:ind w:left="567" w:hanging="567"/>
    </w:pPr>
  </w:style>
  <w:style w:type="character" w:customStyle="1" w:styleId="CitaoIntensaChar">
    <w:name w:val="Citação Intensa Char"/>
    <w:aliases w:val="Subtítulo Pós-Textual 2 Char"/>
    <w:basedOn w:val="Fontepargpadro"/>
    <w:link w:val="CitaoIntensa"/>
    <w:uiPriority w:val="30"/>
    <w:rsid w:val="00C366CC"/>
    <w:rPr>
      <w:rFonts w:ascii="Arial" w:hAnsi="Arial" w:cs="Arial"/>
      <w:b/>
      <w:bCs/>
      <w:sz w:val="32"/>
      <w:szCs w:val="32"/>
    </w:rPr>
  </w:style>
  <w:style w:type="character" w:styleId="nfaseIntensa">
    <w:name w:val="Intense Emphasis"/>
    <w:aliases w:val="Subtítulo Pós-Textual3"/>
    <w:uiPriority w:val="21"/>
    <w:qFormat/>
    <w:rsid w:val="00840090"/>
  </w:style>
  <w:style w:type="table" w:customStyle="1" w:styleId="SombreamentoMdio11">
    <w:name w:val="Sombreamento Médio 11"/>
    <w:basedOn w:val="Tabelanormal"/>
    <w:uiPriority w:val="63"/>
    <w:rsid w:val="00B306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elanormal"/>
    <w:uiPriority w:val="61"/>
    <w:rsid w:val="0084009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982AD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2-nfase32">
    <w:name w:val="Tabela de Grade 2 - Ênfase 32"/>
    <w:basedOn w:val="Tabelanormal"/>
    <w:uiPriority w:val="47"/>
    <w:rsid w:val="00487EE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Simples11">
    <w:name w:val="Tabela Simples 11"/>
    <w:basedOn w:val="Tabelanormal"/>
    <w:uiPriority w:val="41"/>
    <w:rsid w:val="008268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2">
    <w:name w:val="s2"/>
    <w:basedOn w:val="Fontepargpadro"/>
    <w:rsid w:val="008245CE"/>
  </w:style>
  <w:style w:type="character" w:customStyle="1" w:styleId="o">
    <w:name w:val="o"/>
    <w:basedOn w:val="Fontepargpadro"/>
    <w:rsid w:val="008245CE"/>
  </w:style>
  <w:style w:type="character" w:customStyle="1" w:styleId="p">
    <w:name w:val="p"/>
    <w:basedOn w:val="Fontepargpadro"/>
    <w:rsid w:val="008245CE"/>
  </w:style>
  <w:style w:type="character" w:customStyle="1" w:styleId="mi">
    <w:name w:val="mi"/>
    <w:basedOn w:val="Fontepargpadro"/>
    <w:rsid w:val="008245CE"/>
  </w:style>
  <w:style w:type="character" w:customStyle="1" w:styleId="kc">
    <w:name w:val="kc"/>
    <w:basedOn w:val="Fontepargpadro"/>
    <w:rsid w:val="008245CE"/>
  </w:style>
  <w:style w:type="character" w:customStyle="1" w:styleId="ch">
    <w:name w:val="ch"/>
    <w:basedOn w:val="Fontepargpadro"/>
    <w:rsid w:val="00E44779"/>
  </w:style>
  <w:style w:type="character" w:customStyle="1" w:styleId="c1">
    <w:name w:val="c1"/>
    <w:basedOn w:val="Fontepargpadro"/>
    <w:rsid w:val="00E44779"/>
  </w:style>
  <w:style w:type="character" w:customStyle="1" w:styleId="nb">
    <w:name w:val="nb"/>
    <w:basedOn w:val="Fontepargpadro"/>
    <w:rsid w:val="00E44779"/>
  </w:style>
  <w:style w:type="character" w:customStyle="1" w:styleId="nv">
    <w:name w:val="nv"/>
    <w:basedOn w:val="Fontepargpadro"/>
    <w:rsid w:val="00E44779"/>
  </w:style>
  <w:style w:type="character" w:customStyle="1" w:styleId="sb">
    <w:name w:val="sb"/>
    <w:basedOn w:val="Fontepargpadro"/>
    <w:rsid w:val="00E44779"/>
  </w:style>
  <w:style w:type="character" w:customStyle="1" w:styleId="m">
    <w:name w:val="m"/>
    <w:basedOn w:val="Fontepargpadro"/>
    <w:rsid w:val="00E44779"/>
  </w:style>
  <w:style w:type="character" w:styleId="HiperlinkVisitado">
    <w:name w:val="FollowedHyperlink"/>
    <w:basedOn w:val="Fontepargpadro"/>
    <w:uiPriority w:val="99"/>
    <w:semiHidden/>
    <w:unhideWhenUsed/>
    <w:rsid w:val="00CF534B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4606"/>
    <w:rPr>
      <w:color w:val="605E5C"/>
      <w:shd w:val="clear" w:color="auto" w:fill="E1DFDD"/>
    </w:rPr>
  </w:style>
  <w:style w:type="paragraph" w:customStyle="1" w:styleId="DisplayFormula">
    <w:name w:val="DisplayFormula"/>
    <w:link w:val="DisplayFormulaChar"/>
    <w:qFormat/>
    <w:rsid w:val="009D28B7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9D28B7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C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6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0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1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4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42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11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29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29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31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536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5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9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3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53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68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6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519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9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8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7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2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7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8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5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1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8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3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9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1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2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94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92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184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7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1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2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32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7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l.acm.org/citation.cfm?id=2819289.2819300" TargetMode="External"/><Relationship Id="rId18" Type="http://schemas.openxmlformats.org/officeDocument/2006/relationships/hyperlink" Target="https://doi.org/10.1109/ICSE.2015.299" TargetMode="External"/><Relationship Id="rId26" Type="http://schemas.openxmlformats.org/officeDocument/2006/relationships/hyperlink" Target="http://doi.acm.org/10.1145/1835804.1835810" TargetMode="External"/><Relationship Id="rId3" Type="http://schemas.openxmlformats.org/officeDocument/2006/relationships/styles" Target="styles.xml"/><Relationship Id="rId21" Type="http://schemas.openxmlformats.org/officeDocument/2006/relationships/hyperlink" Target="http://doi.acm.org/10.1145/2972958.297296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doi.acm.org/10.1145/2973839.2973845" TargetMode="External"/><Relationship Id="rId25" Type="http://schemas.openxmlformats.org/officeDocument/2006/relationships/hyperlink" Target="http://doi.acm.org/10.1145/2372251.23722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acm.org/10.1145/1882362.1882379" TargetMode="External"/><Relationship Id="rId20" Type="http://schemas.openxmlformats.org/officeDocument/2006/relationships/hyperlink" Target="http://sociedades.cardiol.br/socerj/revista/2004_04/a2004_v17_n04_art03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planalto.gov.br/ccivil_03/leis/L8666cons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copus.com/inward/record.url?eid=2-s2.0-84864194945&amp;partnerID=40&amp;md5=c3501a80b7d9cdd917a665867484ee78" TargetMode="External"/><Relationship Id="rId23" Type="http://schemas.openxmlformats.org/officeDocument/2006/relationships/hyperlink" Target="https://doi.org/10.1109/AGILE.2013.17" TargetMode="External"/><Relationship Id="rId28" Type="http://schemas.openxmlformats.org/officeDocument/2006/relationships/hyperlink" Target="http://doi.acm.org/10.1145/2070821.2070829" TargetMode="External"/><Relationship Id="rId10" Type="http://schemas.microsoft.com/office/2016/09/relationships/commentsIds" Target="commentsIds.xml"/><Relationship Id="rId19" Type="http://schemas.openxmlformats.org/officeDocument/2006/relationships/hyperlink" Target="https://doi.org/10.1109/ICSE.2017.76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l.acm.org/citation.cfm?id=800253.807736" TargetMode="External"/><Relationship Id="rId22" Type="http://schemas.openxmlformats.org/officeDocument/2006/relationships/hyperlink" Target="http://doi.acm.org/10.1145/2494444.2494463" TargetMode="External"/><Relationship Id="rId27" Type="http://schemas.openxmlformats.org/officeDocument/2006/relationships/hyperlink" Target="http://portal3.tcu.gov.br/portal/page/portal/TCU/comunidades/tecnologia_informacao/boas_praticas/TCUacordao2471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E35AA9-6966-F34E-B6C2-F21EFE7C556A}">
  <we:reference id="wa104381727" version="1.0.0.7" store="en-US" storeType="OMEX"/>
  <we:alternateReferences>
    <we:reference id="wa104381727" version="1.0.0.7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Law98</b:Tag>
    <b:SourceType>Report</b:SourceType>
    <b:Guid>{70A23E78-4EFA-DF46-9507-92A89C690EB9}</b:Guid>
    <b:Title>The PageRank citation ranking: Bringing order to the web</b:Title>
    <b:Publisher>Stanford InfoLab Publication Server</b:Publisher>
    <b:City>San Francisco, CA, USA</b:City>
    <b:Year>1999</b:Year>
    <b:Month>January</b:Month>
    <b:Day>29</b:Day>
    <b:Author>
      <b:Author>
        <b:NameList>
          <b:Person>
            <b:Last>Page</b:Last>
            <b:First>Lawrence</b:First>
          </b:Person>
          <b:Person>
            <b:Last>Brin</b:Last>
            <b:First>Sergey</b:First>
          </b:Person>
          <b:Person>
            <b:Last>Motwani</b:Last>
            <b:First>Rajeev</b:First>
          </b:Person>
          <b:Person>
            <b:Last>Winograd</b:Last>
            <b:First>Terry</b:First>
          </b:Person>
        </b:NameList>
      </b:Author>
    </b:Author>
    <b:InternetSiteTitle>Stanford InfoLab Publication Server</b:InternetSiteTitle>
    <b:URL>http://dbpubs.stanford.edu/pub/1999-66</b:URL>
    <b:Institution>Stanford University</b:Institution>
    <b:ThesisType>Technical</b:ThesisType>
    <b:RefOrder>30</b:RefOrder>
  </b:Source>
</b:Sources>
</file>

<file path=customXml/itemProps1.xml><?xml version="1.0" encoding="utf-8"?>
<ds:datastoreItem xmlns:ds="http://schemas.openxmlformats.org/officeDocument/2006/customXml" ds:itemID="{2E45C5A4-9CBD-6D48-840F-6CCE22CF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18</Pages>
  <Words>6149</Words>
  <Characters>33207</Characters>
  <Application>Microsoft Office Word</Application>
  <DocSecurity>0</DocSecurity>
  <Lines>276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Measuresoftgram</vt:lpstr>
      <vt:lpstr>UMA ABORDAGEM BASEADA EM MODELOS PARA ESPECIFICAÇÃO E GARANTIA DA QUALIDADE DE APLICAÇÕES WEB</vt:lpstr>
    </vt:vector>
  </TitlesOfParts>
  <Manager/>
  <Company/>
  <LinksUpToDate>false</LinksUpToDate>
  <CharactersWithSpaces>39278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Measuresoftgram</dc:title>
  <dc:subject/>
  <dc:creator>Hilmer R. Neri</dc:creator>
  <cp:keywords/>
  <dc:description/>
  <cp:lastModifiedBy>Hilmer Neri</cp:lastModifiedBy>
  <cp:revision>22</cp:revision>
  <cp:lastPrinted>2016-09-01T20:26:00Z</cp:lastPrinted>
  <dcterms:created xsi:type="dcterms:W3CDTF">2019-05-09T16:52:00Z</dcterms:created>
  <dcterms:modified xsi:type="dcterms:W3CDTF">2019-05-09T21:47:00Z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http://www.zotero.org/styles/associacao-brasileira-de-normas-tecnicas</vt:lpwstr>
  </property>
  <property fmtid="{D5CDD505-2E9C-101B-9397-08002B2CF9AE}" pid="11" name="Mendeley Recent Style Name 3_1">
    <vt:lpwstr>Associação Brasileira de Normas Técnicas (Portuguese - Brazil)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db02c19c-6651-3562-a093-0e7992c030b3</vt:lpwstr>
  </property>
</Properties>
</file>